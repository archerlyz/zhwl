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95ED" w14:textId="77777777" w:rsidR="002072F3" w:rsidRDefault="002072F3" w:rsidP="002072F3">
      <w:pPr>
        <w:spacing w:line="360" w:lineRule="auto"/>
        <w:ind w:firstLine="465"/>
        <w:rPr>
          <w:sz w:val="24"/>
        </w:rPr>
      </w:pPr>
      <w:r w:rsidRPr="00562A14">
        <w:rPr>
          <w:sz w:val="24"/>
          <w:szCs w:val="24"/>
        </w:rPr>
        <w:t>本发明公开了</w:t>
      </w:r>
      <w:r w:rsidRPr="00F41C39">
        <w:rPr>
          <w:sz w:val="24"/>
          <w:szCs w:val="24"/>
        </w:rPr>
        <w:t>一种</w:t>
      </w:r>
      <w:r w:rsidRPr="00A944CB">
        <w:rPr>
          <w:rFonts w:hint="eastAsia"/>
          <w:sz w:val="24"/>
          <w:szCs w:val="24"/>
        </w:rPr>
        <w:t>基于流水线自动运转的</w:t>
      </w:r>
      <w:r w:rsidR="005C1D9B">
        <w:rPr>
          <w:rFonts w:hint="eastAsia"/>
          <w:sz w:val="24"/>
          <w:szCs w:val="24"/>
        </w:rPr>
        <w:t>配电终端</w:t>
      </w:r>
      <w:r w:rsidRPr="00A944CB">
        <w:rPr>
          <w:rFonts w:hint="eastAsia"/>
          <w:sz w:val="24"/>
          <w:szCs w:val="24"/>
        </w:rPr>
        <w:t>安全检测</w:t>
      </w:r>
      <w:r w:rsidR="00CA3349">
        <w:rPr>
          <w:rFonts w:hint="eastAsia"/>
          <w:sz w:val="24"/>
          <w:szCs w:val="24"/>
        </w:rPr>
        <w:t>系统</w:t>
      </w:r>
      <w:r w:rsidRPr="00A435C0">
        <w:rPr>
          <w:rFonts w:hint="eastAsia"/>
          <w:sz w:val="24"/>
          <w:szCs w:val="24"/>
        </w:rPr>
        <w:t>及方法</w:t>
      </w:r>
      <w:r w:rsidRPr="00562A14">
        <w:rPr>
          <w:sz w:val="24"/>
        </w:rPr>
        <w:t>，</w:t>
      </w:r>
      <w:r>
        <w:rPr>
          <w:rFonts w:hint="eastAsia"/>
          <w:sz w:val="24"/>
        </w:rPr>
        <w:t>包括配电终端</w:t>
      </w:r>
      <w:r w:rsidRPr="002F274D">
        <w:rPr>
          <w:rFonts w:hint="eastAsia"/>
          <w:sz w:val="24"/>
        </w:rPr>
        <w:t>流水线</w:t>
      </w:r>
      <w:r>
        <w:rPr>
          <w:rFonts w:hint="eastAsia"/>
          <w:sz w:val="24"/>
        </w:rPr>
        <w:t>、</w:t>
      </w:r>
      <w:r w:rsidRPr="002F274D">
        <w:rPr>
          <w:rFonts w:hint="eastAsia"/>
          <w:sz w:val="24"/>
        </w:rPr>
        <w:t>安全检测平台</w:t>
      </w:r>
      <w:r>
        <w:rPr>
          <w:rFonts w:hint="eastAsia"/>
          <w:sz w:val="24"/>
        </w:rPr>
        <w:t>以及</w:t>
      </w:r>
      <w:r>
        <w:rPr>
          <w:sz w:val="24"/>
        </w:rPr>
        <w:t>安全检测综合</w:t>
      </w:r>
      <w:r>
        <w:rPr>
          <w:rFonts w:hint="eastAsia"/>
          <w:sz w:val="24"/>
        </w:rPr>
        <w:t>管控平台，在</w:t>
      </w:r>
      <w:r>
        <w:rPr>
          <w:sz w:val="24"/>
        </w:rPr>
        <w:t>配电终端进行安全检测时</w:t>
      </w:r>
      <w:r>
        <w:rPr>
          <w:rFonts w:hint="eastAsia"/>
          <w:sz w:val="24"/>
        </w:rPr>
        <w:t>，由机器人和流水线</w:t>
      </w:r>
      <w:r>
        <w:rPr>
          <w:sz w:val="24"/>
        </w:rPr>
        <w:t>实现被测终端</w:t>
      </w:r>
      <w:r>
        <w:rPr>
          <w:rFonts w:hint="eastAsia"/>
          <w:sz w:val="24"/>
        </w:rPr>
        <w:t>的上下线</w:t>
      </w:r>
      <w:r>
        <w:rPr>
          <w:sz w:val="24"/>
        </w:rPr>
        <w:t>和</w:t>
      </w:r>
      <w:r>
        <w:rPr>
          <w:rFonts w:hint="eastAsia"/>
          <w:sz w:val="24"/>
        </w:rPr>
        <w:t>插拔线过程，</w:t>
      </w:r>
      <w:r>
        <w:rPr>
          <w:sz w:val="24"/>
        </w:rPr>
        <w:t>由安全检测平台实现安全能力检测，由综合管控系统实现检测过程的信息交互，从而实现配电终端的全自动</w:t>
      </w:r>
      <w:r w:rsidR="00CA3349">
        <w:rPr>
          <w:rFonts w:hint="eastAsia"/>
          <w:sz w:val="24"/>
        </w:rPr>
        <w:t>安全</w:t>
      </w:r>
      <w:r>
        <w:rPr>
          <w:sz w:val="24"/>
        </w:rPr>
        <w:t>检测。</w:t>
      </w:r>
      <w:r>
        <w:rPr>
          <w:rFonts w:hint="eastAsia"/>
          <w:sz w:val="24"/>
        </w:rPr>
        <w:t>通过</w:t>
      </w:r>
      <w:r>
        <w:rPr>
          <w:sz w:val="24"/>
        </w:rPr>
        <w:t>本发明的研究，</w:t>
      </w:r>
      <w:r w:rsidR="00CA3349" w:rsidRPr="00E964B8">
        <w:rPr>
          <w:rFonts w:hint="eastAsia"/>
          <w:sz w:val="24"/>
        </w:rPr>
        <w:t>针对配电</w:t>
      </w:r>
      <w:r w:rsidR="00CA3349">
        <w:rPr>
          <w:rFonts w:hint="eastAsia"/>
          <w:sz w:val="24"/>
        </w:rPr>
        <w:t>终端的</w:t>
      </w:r>
      <w:r w:rsidR="00CA3349" w:rsidRPr="00E964B8">
        <w:rPr>
          <w:rFonts w:hint="eastAsia"/>
          <w:sz w:val="24"/>
        </w:rPr>
        <w:t>信息安全</w:t>
      </w:r>
      <w:r>
        <w:rPr>
          <w:rFonts w:hint="eastAsia"/>
          <w:sz w:val="24"/>
        </w:rPr>
        <w:t>提供</w:t>
      </w:r>
      <w:r>
        <w:rPr>
          <w:sz w:val="24"/>
        </w:rPr>
        <w:t>了</w:t>
      </w:r>
      <w:r w:rsidRPr="00E964B8">
        <w:rPr>
          <w:rFonts w:hint="eastAsia"/>
          <w:sz w:val="24"/>
        </w:rPr>
        <w:t>一套完整</w:t>
      </w:r>
      <w:r w:rsidR="00EB628C">
        <w:rPr>
          <w:rFonts w:hint="eastAsia"/>
          <w:sz w:val="24"/>
        </w:rPr>
        <w:t>、</w:t>
      </w:r>
      <w:r w:rsidRPr="00E964B8">
        <w:rPr>
          <w:rFonts w:hint="eastAsia"/>
          <w:sz w:val="24"/>
        </w:rPr>
        <w:t>高效、可靠的全自动检测</w:t>
      </w:r>
      <w:r w:rsidR="00CA3349">
        <w:rPr>
          <w:rFonts w:hint="eastAsia"/>
          <w:sz w:val="24"/>
        </w:rPr>
        <w:t>系统及</w:t>
      </w:r>
      <w:r>
        <w:rPr>
          <w:rFonts w:hint="eastAsia"/>
          <w:sz w:val="24"/>
        </w:rPr>
        <w:t>方法，</w:t>
      </w:r>
      <w:r w:rsidRPr="00E964B8">
        <w:rPr>
          <w:rFonts w:hint="eastAsia"/>
          <w:sz w:val="24"/>
        </w:rPr>
        <w:t>为</w:t>
      </w:r>
      <w:r w:rsidR="00ED6831">
        <w:rPr>
          <w:rFonts w:hint="eastAsia"/>
          <w:sz w:val="24"/>
        </w:rPr>
        <w:t>国</w:t>
      </w:r>
      <w:r w:rsidR="00ED6831">
        <w:rPr>
          <w:sz w:val="24"/>
        </w:rPr>
        <w:t>家电网公司新一代配电网建设</w:t>
      </w:r>
      <w:r w:rsidRPr="00E964B8">
        <w:rPr>
          <w:rFonts w:hint="eastAsia"/>
          <w:sz w:val="24"/>
        </w:rPr>
        <w:t>安全防护措施的完善提供</w:t>
      </w:r>
      <w:r w:rsidR="00CA3349">
        <w:rPr>
          <w:rFonts w:hint="eastAsia"/>
          <w:sz w:val="24"/>
        </w:rPr>
        <w:t>了支持</w:t>
      </w:r>
      <w:r w:rsidRPr="00E964B8">
        <w:rPr>
          <w:rFonts w:hint="eastAsia"/>
          <w:sz w:val="24"/>
        </w:rPr>
        <w:t>，使信息安全保障活动更好的遵循</w:t>
      </w:r>
      <w:r w:rsidRPr="00E964B8">
        <w:rPr>
          <w:rFonts w:hint="eastAsia"/>
          <w:sz w:val="24"/>
        </w:rPr>
        <w:t xml:space="preserve"> PDCA </w:t>
      </w:r>
      <w:r w:rsidRPr="00E964B8">
        <w:rPr>
          <w:rFonts w:hint="eastAsia"/>
          <w:sz w:val="24"/>
        </w:rPr>
        <w:t>循环科学建设理念。</w:t>
      </w:r>
    </w:p>
    <w:p w14:paraId="29555C19" w14:textId="77777777" w:rsidR="00CA3349" w:rsidRDefault="00CA3349" w:rsidP="002072F3">
      <w:pPr>
        <w:spacing w:line="360" w:lineRule="auto"/>
        <w:ind w:firstLine="465"/>
        <w:rPr>
          <w:sz w:val="24"/>
        </w:rPr>
        <w:sectPr w:rsidR="00CA3349" w:rsidSect="002072F3">
          <w:headerReference w:type="default" r:id="rId8"/>
          <w:footerReference w:type="default" r:id="rId9"/>
          <w:pgSz w:w="11906" w:h="16838"/>
          <w:pgMar w:top="1134" w:right="1134" w:bottom="1134" w:left="1134" w:header="851" w:footer="992" w:gutter="0"/>
          <w:pgNumType w:start="1"/>
          <w:cols w:space="425"/>
          <w:docGrid w:type="lines" w:linePitch="312"/>
        </w:sectPr>
      </w:pPr>
    </w:p>
    <w:p w14:paraId="4ABAEAFF" w14:textId="77777777" w:rsidR="002072F3" w:rsidRDefault="002072F3" w:rsidP="00C1144F">
      <w:pPr>
        <w:spacing w:line="360" w:lineRule="auto"/>
        <w:jc w:val="center"/>
        <w:rPr>
          <w:sz w:val="24"/>
          <w:szCs w:val="24"/>
        </w:rPr>
      </w:pPr>
    </w:p>
    <w:p w14:paraId="7FD61026" w14:textId="77777777" w:rsidR="002072F3" w:rsidRDefault="002072F3" w:rsidP="00C1144F">
      <w:pPr>
        <w:spacing w:line="360" w:lineRule="auto"/>
        <w:jc w:val="center"/>
      </w:pPr>
    </w:p>
    <w:p w14:paraId="52368800" w14:textId="77777777" w:rsidR="004405A1" w:rsidRDefault="0024462E" w:rsidP="00C1144F">
      <w:pPr>
        <w:spacing w:line="360" w:lineRule="auto"/>
        <w:jc w:val="center"/>
        <w:rPr>
          <w:sz w:val="24"/>
          <w:szCs w:val="24"/>
        </w:rPr>
      </w:pPr>
      <w:r>
        <w:object w:dxaOrig="8844" w:dyaOrig="7067" w14:anchorId="20317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53.5pt" o:ole="">
            <v:imagedata r:id="rId10" o:title=""/>
          </v:shape>
          <o:OLEObject Type="Embed" ProgID="Visio.Drawing.11" ShapeID="_x0000_i1025" DrawAspect="Content" ObjectID="_1703314035" r:id="rId11"/>
        </w:object>
      </w:r>
    </w:p>
    <w:p w14:paraId="110C4E21" w14:textId="77777777" w:rsidR="002072F3" w:rsidRDefault="002072F3" w:rsidP="00C1144F">
      <w:pPr>
        <w:spacing w:line="360" w:lineRule="auto"/>
        <w:jc w:val="center"/>
        <w:rPr>
          <w:sz w:val="24"/>
          <w:szCs w:val="24"/>
        </w:rPr>
      </w:pPr>
    </w:p>
    <w:p w14:paraId="201E1192" w14:textId="77777777" w:rsidR="002072F3" w:rsidRDefault="002072F3" w:rsidP="00C1144F">
      <w:pPr>
        <w:spacing w:line="360" w:lineRule="auto"/>
        <w:jc w:val="center"/>
        <w:rPr>
          <w:sz w:val="24"/>
          <w:szCs w:val="24"/>
        </w:rPr>
      </w:pPr>
    </w:p>
    <w:p w14:paraId="3C94CFC0" w14:textId="77777777" w:rsidR="002072F3" w:rsidRDefault="002072F3" w:rsidP="00C1144F">
      <w:pPr>
        <w:spacing w:line="360" w:lineRule="auto"/>
        <w:jc w:val="center"/>
        <w:rPr>
          <w:sz w:val="24"/>
          <w:szCs w:val="24"/>
        </w:rPr>
      </w:pPr>
    </w:p>
    <w:p w14:paraId="33F2DE0E" w14:textId="77777777" w:rsidR="002072F3" w:rsidRDefault="002072F3" w:rsidP="00C1144F">
      <w:pPr>
        <w:spacing w:line="360" w:lineRule="auto"/>
        <w:jc w:val="center"/>
        <w:rPr>
          <w:sz w:val="24"/>
          <w:szCs w:val="24"/>
        </w:rPr>
      </w:pPr>
    </w:p>
    <w:p w14:paraId="073D88BF" w14:textId="77777777" w:rsidR="002072F3" w:rsidRDefault="002072F3" w:rsidP="00C1144F">
      <w:pPr>
        <w:spacing w:line="360" w:lineRule="auto"/>
        <w:jc w:val="center"/>
        <w:rPr>
          <w:sz w:val="24"/>
          <w:szCs w:val="24"/>
        </w:rPr>
        <w:sectPr w:rsidR="002072F3" w:rsidSect="002072F3">
          <w:headerReference w:type="default" r:id="rId12"/>
          <w:pgSz w:w="11906" w:h="16838"/>
          <w:pgMar w:top="1134" w:right="1134" w:bottom="1134" w:left="1134" w:header="851" w:footer="992" w:gutter="0"/>
          <w:pgNumType w:start="1"/>
          <w:cols w:space="425"/>
          <w:docGrid w:type="lines" w:linePitch="312"/>
        </w:sectPr>
      </w:pPr>
    </w:p>
    <w:p w14:paraId="5EB3A9B4" w14:textId="083E9D9C" w:rsidR="005E04EF" w:rsidRPr="007A2BFF" w:rsidRDefault="00EB628C" w:rsidP="00AD3A36">
      <w:pPr>
        <w:spacing w:line="360" w:lineRule="auto"/>
        <w:ind w:firstLine="420"/>
        <w:jc w:val="left"/>
        <w:rPr>
          <w:sz w:val="24"/>
          <w:szCs w:val="24"/>
        </w:rPr>
      </w:pPr>
      <w:r>
        <w:rPr>
          <w:rFonts w:hint="eastAsia"/>
          <w:sz w:val="24"/>
          <w:szCs w:val="24"/>
        </w:rPr>
        <w:lastRenderedPageBreak/>
        <w:t xml:space="preserve">1. </w:t>
      </w:r>
      <w:r w:rsidR="002909D1" w:rsidRPr="007A2BFF">
        <w:rPr>
          <w:rFonts w:hint="eastAsia"/>
          <w:sz w:val="24"/>
          <w:szCs w:val="24"/>
        </w:rPr>
        <w:t>一种基于流水线自动运转的配电终端安全检测系统，包括：</w:t>
      </w:r>
      <w:r w:rsidR="005E04EF" w:rsidRPr="007A2BFF">
        <w:rPr>
          <w:rFonts w:hint="eastAsia"/>
          <w:sz w:val="24"/>
          <w:szCs w:val="24"/>
        </w:rPr>
        <w:t>配电终端检测流水线、配电终端安全检测平台，以及连通两者进行信息交互的综合管控系统；其特征在于，</w:t>
      </w:r>
      <w:r w:rsidR="00AD3A36" w:rsidRPr="007A2BFF">
        <w:rPr>
          <w:rFonts w:hint="eastAsia"/>
          <w:sz w:val="24"/>
          <w:szCs w:val="24"/>
        </w:rPr>
        <w:t>所述</w:t>
      </w:r>
      <w:r w:rsidR="00AD3A36" w:rsidRPr="00AD3A36">
        <w:rPr>
          <w:rFonts w:hint="eastAsia"/>
          <w:sz w:val="24"/>
          <w:szCs w:val="24"/>
        </w:rPr>
        <w:t>配电终端检测流水线</w:t>
      </w:r>
      <w:r w:rsidR="00AD3A36">
        <w:rPr>
          <w:rFonts w:hint="eastAsia"/>
          <w:sz w:val="24"/>
          <w:szCs w:val="24"/>
        </w:rPr>
        <w:t>用于配电终端的接入和运出，所述配电终端安全检测平台用于对所</w:t>
      </w:r>
      <w:r>
        <w:rPr>
          <w:rFonts w:hint="eastAsia"/>
          <w:sz w:val="24"/>
          <w:szCs w:val="24"/>
        </w:rPr>
        <w:t>述</w:t>
      </w:r>
      <w:r w:rsidR="00AD3A36">
        <w:rPr>
          <w:rFonts w:hint="eastAsia"/>
          <w:sz w:val="24"/>
          <w:szCs w:val="24"/>
        </w:rPr>
        <w:t>安全检测系统自身以及配电终端进行安全检测，</w:t>
      </w:r>
      <w:r w:rsidR="00AD3A36">
        <w:rPr>
          <w:rFonts w:asciiTheme="minorHAnsi" w:eastAsiaTheme="minorEastAsia" w:hAnsiTheme="minorHAnsi" w:cstheme="minorBidi" w:hint="eastAsia"/>
          <w:sz w:val="24"/>
          <w:szCs w:val="24"/>
        </w:rPr>
        <w:t>其</w:t>
      </w:r>
      <w:r w:rsidR="005E04EF" w:rsidRPr="007A2BFF">
        <w:rPr>
          <w:rFonts w:hint="eastAsia"/>
          <w:sz w:val="24"/>
          <w:szCs w:val="24"/>
        </w:rPr>
        <w:t>包括高性能配电加密认证装置、安全风险评估设备、入侵检测服务器、安全设备检测装置及漏</w:t>
      </w:r>
      <w:r w:rsidR="004405A1">
        <w:rPr>
          <w:rFonts w:hint="eastAsia"/>
          <w:sz w:val="24"/>
          <w:szCs w:val="24"/>
        </w:rPr>
        <w:t>洞</w:t>
      </w:r>
      <w:r w:rsidR="005E04EF" w:rsidRPr="007A2BFF">
        <w:rPr>
          <w:rFonts w:hint="eastAsia"/>
          <w:sz w:val="24"/>
          <w:szCs w:val="24"/>
        </w:rPr>
        <w:t>扫</w:t>
      </w:r>
      <w:r w:rsidR="004405A1">
        <w:rPr>
          <w:rFonts w:hint="eastAsia"/>
          <w:sz w:val="24"/>
          <w:szCs w:val="24"/>
        </w:rPr>
        <w:t>描</w:t>
      </w:r>
      <w:r w:rsidR="005E04EF" w:rsidRPr="007A2BFF">
        <w:rPr>
          <w:rFonts w:hint="eastAsia"/>
          <w:sz w:val="24"/>
          <w:szCs w:val="24"/>
        </w:rPr>
        <w:t>服务器</w:t>
      </w:r>
      <w:ins w:id="0" w:author="北京智绘未来专利代理事务所" w:date="2022-01-10T09:54:00Z">
        <w:r w:rsidR="00603D66">
          <w:rPr>
            <w:rFonts w:hint="eastAsia"/>
            <w:sz w:val="24"/>
            <w:szCs w:val="24"/>
          </w:rPr>
          <w:t>；所述</w:t>
        </w:r>
        <w:r w:rsidR="00603D66" w:rsidRPr="005E04EF">
          <w:rPr>
            <w:rFonts w:hint="eastAsia"/>
            <w:sz w:val="24"/>
            <w:szCs w:val="24"/>
          </w:rPr>
          <w:t>安全</w:t>
        </w:r>
        <w:r w:rsidR="00603D66" w:rsidRPr="005E04EF">
          <w:rPr>
            <w:sz w:val="24"/>
            <w:szCs w:val="24"/>
          </w:rPr>
          <w:t>风险评估设备</w:t>
        </w:r>
        <w:r w:rsidR="00603D66">
          <w:rPr>
            <w:rFonts w:hint="eastAsia"/>
            <w:sz w:val="24"/>
            <w:szCs w:val="24"/>
          </w:rPr>
          <w:t>采用矩阵法或相乘法</w:t>
        </w:r>
        <w:r w:rsidR="00603D66" w:rsidRPr="007A2BFF">
          <w:rPr>
            <w:rFonts w:hint="eastAsia"/>
            <w:sz w:val="24"/>
            <w:szCs w:val="24"/>
          </w:rPr>
          <w:t>计算威胁出现的频率、评估脆弱性的严重程度以及信息资产的重要程度，确定由于威胁或利用脆弱性导致安全事件发生的可能性、综合安全事件所作用的资产价值及脆弱性的严重程度判断安全事件造成的损失</w:t>
        </w:r>
      </w:ins>
      <w:r w:rsidR="005E04EF" w:rsidRPr="007A2BFF">
        <w:rPr>
          <w:rFonts w:hint="eastAsia"/>
          <w:sz w:val="24"/>
          <w:szCs w:val="24"/>
        </w:rPr>
        <w:t>。</w:t>
      </w:r>
    </w:p>
    <w:p w14:paraId="2D823F93" w14:textId="77777777" w:rsidR="006C2915" w:rsidRDefault="005E04EF" w:rsidP="00CE64B8">
      <w:pPr>
        <w:autoSpaceDE w:val="0"/>
        <w:autoSpaceDN w:val="0"/>
        <w:adjustRightInd w:val="0"/>
        <w:spacing w:line="360" w:lineRule="auto"/>
        <w:jc w:val="left"/>
        <w:rPr>
          <w:sz w:val="24"/>
          <w:szCs w:val="24"/>
        </w:rPr>
      </w:pPr>
      <w:r>
        <w:rPr>
          <w:rFonts w:hint="eastAsia"/>
          <w:sz w:val="24"/>
          <w:szCs w:val="24"/>
        </w:rPr>
        <w:tab/>
        <w:t xml:space="preserve">2. </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w:t>
      </w:r>
      <w:r w:rsidR="003833F2">
        <w:rPr>
          <w:rFonts w:hint="eastAsia"/>
          <w:sz w:val="24"/>
          <w:szCs w:val="24"/>
        </w:rPr>
        <w:t>所述配电终端安全检测平台</w:t>
      </w:r>
      <w:r w:rsidR="00CE64B8">
        <w:rPr>
          <w:rFonts w:hint="eastAsia"/>
          <w:sz w:val="24"/>
          <w:szCs w:val="24"/>
        </w:rPr>
        <w:t>包括：</w:t>
      </w:r>
      <w:r w:rsidR="003833F2">
        <w:rPr>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w:t>
      </w:r>
      <w:r w:rsidR="003833F2">
        <w:rPr>
          <w:sz w:val="24"/>
          <w:szCs w:val="24"/>
        </w:rPr>
        <w:t>交换机</w:t>
      </w:r>
      <w:r w:rsidR="003833F2">
        <w:rPr>
          <w:rFonts w:hint="eastAsia"/>
          <w:sz w:val="24"/>
          <w:szCs w:val="24"/>
        </w:rPr>
        <w:t>通过</w:t>
      </w:r>
      <w:r w:rsidR="003833F2">
        <w:rPr>
          <w:sz w:val="24"/>
          <w:szCs w:val="24"/>
        </w:rPr>
        <w:t>正</w:t>
      </w:r>
      <w:r w:rsidR="003833F2">
        <w:rPr>
          <w:rFonts w:hint="eastAsia"/>
          <w:sz w:val="24"/>
          <w:szCs w:val="24"/>
        </w:rPr>
        <w:t>、反向安全</w:t>
      </w:r>
      <w:r w:rsidR="003833F2">
        <w:rPr>
          <w:sz w:val="24"/>
          <w:szCs w:val="24"/>
        </w:rPr>
        <w:t>隔离分开，</w:t>
      </w:r>
      <w:r w:rsidR="003833F2">
        <w:rPr>
          <w:rFonts w:hint="eastAsia"/>
          <w:sz w:val="24"/>
          <w:szCs w:val="24"/>
        </w:rPr>
        <w:t>形</w:t>
      </w:r>
      <w:r w:rsidR="003833F2">
        <w:rPr>
          <w:sz w:val="24"/>
          <w:szCs w:val="24"/>
        </w:rPr>
        <w:t>成两个</w:t>
      </w:r>
      <w:r w:rsidR="003833F2">
        <w:rPr>
          <w:rFonts w:hint="eastAsia"/>
          <w:sz w:val="24"/>
          <w:szCs w:val="24"/>
        </w:rPr>
        <w:t>网络</w:t>
      </w:r>
      <w:r w:rsidR="003833F2">
        <w:rPr>
          <w:sz w:val="24"/>
          <w:szCs w:val="24"/>
        </w:rPr>
        <w:t>安全区</w:t>
      </w:r>
      <w:r w:rsidR="003833F2">
        <w:rPr>
          <w:rFonts w:hint="eastAsia"/>
          <w:sz w:val="24"/>
          <w:szCs w:val="24"/>
        </w:rPr>
        <w:t>，</w:t>
      </w:r>
      <w:r w:rsidR="003833F2">
        <w:rPr>
          <w:rFonts w:hint="eastAsia"/>
          <w:sz w:val="24"/>
          <w:szCs w:val="24"/>
        </w:rPr>
        <w:t>2</w:t>
      </w:r>
      <w:r w:rsidR="003833F2">
        <w:rPr>
          <w:rFonts w:hint="eastAsia"/>
          <w:sz w:val="24"/>
          <w:szCs w:val="24"/>
        </w:rPr>
        <w:t>、</w:t>
      </w:r>
      <w:r w:rsidR="003833F2">
        <w:rPr>
          <w:rFonts w:hint="eastAsia"/>
          <w:sz w:val="24"/>
          <w:szCs w:val="24"/>
        </w:rPr>
        <w:t>3</w:t>
      </w:r>
      <w:r w:rsidR="003833F2">
        <w:rPr>
          <w:rFonts w:hint="eastAsia"/>
          <w:sz w:val="24"/>
          <w:szCs w:val="24"/>
        </w:rPr>
        <w:t>交换</w:t>
      </w:r>
      <w:r w:rsidR="003833F2">
        <w:rPr>
          <w:sz w:val="24"/>
          <w:szCs w:val="24"/>
        </w:rPr>
        <w:t>机</w:t>
      </w:r>
      <w:r w:rsidR="003833F2">
        <w:rPr>
          <w:rFonts w:hint="eastAsia"/>
          <w:sz w:val="24"/>
          <w:szCs w:val="24"/>
        </w:rPr>
        <w:t>通过</w:t>
      </w:r>
      <w:r w:rsidR="003833F2" w:rsidRPr="007A2BFF">
        <w:rPr>
          <w:rFonts w:hint="eastAsia"/>
          <w:sz w:val="24"/>
          <w:szCs w:val="24"/>
        </w:rPr>
        <w:t>配电安全接入网关</w:t>
      </w:r>
      <w:r w:rsidR="003833F2">
        <w:rPr>
          <w:rFonts w:hint="eastAsia"/>
          <w:sz w:val="24"/>
          <w:szCs w:val="24"/>
        </w:rPr>
        <w:t>隔离</w:t>
      </w:r>
      <w:r w:rsidR="003833F2">
        <w:rPr>
          <w:sz w:val="24"/>
          <w:szCs w:val="24"/>
        </w:rPr>
        <w:t>，形成</w:t>
      </w:r>
      <w:r w:rsidR="003833F2">
        <w:rPr>
          <w:rFonts w:hint="eastAsia"/>
          <w:sz w:val="24"/>
          <w:szCs w:val="24"/>
        </w:rPr>
        <w:t>第</w:t>
      </w:r>
      <w:r w:rsidR="003833F2">
        <w:rPr>
          <w:sz w:val="24"/>
          <w:szCs w:val="24"/>
        </w:rPr>
        <w:t>3</w:t>
      </w:r>
      <w:r w:rsidR="003833F2">
        <w:rPr>
          <w:rFonts w:hint="eastAsia"/>
          <w:sz w:val="24"/>
          <w:szCs w:val="24"/>
        </w:rPr>
        <w:t>网</w:t>
      </w:r>
      <w:r w:rsidR="003833F2">
        <w:rPr>
          <w:sz w:val="24"/>
          <w:szCs w:val="24"/>
        </w:rPr>
        <w:t>络安全区</w:t>
      </w:r>
      <w:r w:rsidR="003833F2">
        <w:rPr>
          <w:rFonts w:hint="eastAsia"/>
          <w:sz w:val="24"/>
          <w:szCs w:val="24"/>
        </w:rPr>
        <w:t>；两</w:t>
      </w:r>
      <w:r w:rsidR="003833F2">
        <w:rPr>
          <w:sz w:val="24"/>
          <w:szCs w:val="24"/>
        </w:rPr>
        <w:t>台</w:t>
      </w:r>
      <w:r w:rsidR="003833F2" w:rsidRPr="0028483F">
        <w:rPr>
          <w:rFonts w:hint="eastAsia"/>
          <w:sz w:val="24"/>
          <w:szCs w:val="24"/>
        </w:rPr>
        <w:t>配电加密认证装置</w:t>
      </w:r>
      <w:r w:rsidR="003833F2">
        <w:rPr>
          <w:rFonts w:hint="eastAsia"/>
          <w:sz w:val="24"/>
          <w:szCs w:val="24"/>
        </w:rPr>
        <w:t>分</w:t>
      </w:r>
      <w:r w:rsidR="003833F2">
        <w:rPr>
          <w:sz w:val="24"/>
          <w:szCs w:val="24"/>
        </w:rPr>
        <w:t>别接在</w:t>
      </w:r>
      <w:r w:rsidR="003833F2">
        <w:rPr>
          <w:rFonts w:hint="eastAsia"/>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w:t>
      </w:r>
      <w:r w:rsidR="003833F2">
        <w:rPr>
          <w:sz w:val="24"/>
          <w:szCs w:val="24"/>
        </w:rPr>
        <w:t>交换</w:t>
      </w:r>
      <w:r w:rsidR="003833F2">
        <w:rPr>
          <w:rFonts w:hint="eastAsia"/>
          <w:sz w:val="24"/>
          <w:szCs w:val="24"/>
        </w:rPr>
        <w:t>机上；</w:t>
      </w:r>
      <w:r w:rsidR="0024462E">
        <w:rPr>
          <w:rFonts w:hint="eastAsia"/>
          <w:sz w:val="24"/>
          <w:szCs w:val="24"/>
        </w:rPr>
        <w:t>两</w:t>
      </w:r>
      <w:r w:rsidR="003833F2">
        <w:rPr>
          <w:rFonts w:hint="eastAsia"/>
          <w:sz w:val="24"/>
          <w:szCs w:val="24"/>
        </w:rPr>
        <w:t>台安全风险评估设备分别接在</w:t>
      </w:r>
      <w:r w:rsidR="003833F2">
        <w:rPr>
          <w:rFonts w:hint="eastAsia"/>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号交换机上；</w:t>
      </w:r>
      <w:r w:rsidR="000D328A">
        <w:rPr>
          <w:rFonts w:hint="eastAsia"/>
          <w:sz w:val="24"/>
          <w:szCs w:val="24"/>
        </w:rPr>
        <w:t>两</w:t>
      </w:r>
      <w:r w:rsidR="000D328A">
        <w:rPr>
          <w:sz w:val="24"/>
          <w:szCs w:val="24"/>
        </w:rPr>
        <w:t>台</w:t>
      </w:r>
      <w:r w:rsidR="000D328A" w:rsidRPr="000D328A">
        <w:rPr>
          <w:rFonts w:hint="eastAsia"/>
          <w:sz w:val="24"/>
          <w:szCs w:val="24"/>
        </w:rPr>
        <w:t>配电安全检测服务器</w:t>
      </w:r>
      <w:r w:rsidR="000D328A">
        <w:rPr>
          <w:rFonts w:hint="eastAsia"/>
          <w:sz w:val="24"/>
          <w:szCs w:val="24"/>
        </w:rPr>
        <w:t>接</w:t>
      </w:r>
      <w:r w:rsidR="000D328A">
        <w:rPr>
          <w:sz w:val="24"/>
          <w:szCs w:val="24"/>
        </w:rPr>
        <w:t>入</w:t>
      </w:r>
      <w:r w:rsidR="000D328A">
        <w:rPr>
          <w:rFonts w:hint="eastAsia"/>
          <w:sz w:val="24"/>
          <w:szCs w:val="24"/>
        </w:rPr>
        <w:t>1</w:t>
      </w:r>
      <w:r w:rsidR="000D328A">
        <w:rPr>
          <w:rFonts w:hint="eastAsia"/>
          <w:sz w:val="24"/>
          <w:szCs w:val="24"/>
        </w:rPr>
        <w:t>号</w:t>
      </w:r>
      <w:r w:rsidR="000D328A">
        <w:rPr>
          <w:sz w:val="24"/>
          <w:szCs w:val="24"/>
        </w:rPr>
        <w:t>交换机上</w:t>
      </w:r>
      <w:r w:rsidR="000D328A">
        <w:rPr>
          <w:rFonts w:hint="eastAsia"/>
          <w:sz w:val="24"/>
          <w:szCs w:val="24"/>
        </w:rPr>
        <w:t>；</w:t>
      </w:r>
      <w:r w:rsidR="003833F2">
        <w:rPr>
          <w:rFonts w:hint="eastAsia"/>
          <w:sz w:val="24"/>
          <w:szCs w:val="24"/>
        </w:rPr>
        <w:t>入</w:t>
      </w:r>
      <w:r w:rsidR="003833F2">
        <w:rPr>
          <w:sz w:val="24"/>
          <w:szCs w:val="24"/>
        </w:rPr>
        <w:t>侵检测</w:t>
      </w:r>
      <w:r w:rsidR="003833F2">
        <w:rPr>
          <w:rFonts w:hint="eastAsia"/>
          <w:sz w:val="24"/>
          <w:szCs w:val="24"/>
        </w:rPr>
        <w:t>服务器和漏洞扫描服务器</w:t>
      </w:r>
      <w:r w:rsidR="003833F2">
        <w:rPr>
          <w:sz w:val="24"/>
          <w:szCs w:val="24"/>
        </w:rPr>
        <w:t>连接到</w:t>
      </w:r>
      <w:r w:rsidR="003833F2">
        <w:rPr>
          <w:rFonts w:hint="eastAsia"/>
          <w:sz w:val="24"/>
          <w:szCs w:val="24"/>
        </w:rPr>
        <w:t>3</w:t>
      </w:r>
      <w:r w:rsidR="003833F2">
        <w:rPr>
          <w:rFonts w:hint="eastAsia"/>
          <w:sz w:val="24"/>
          <w:szCs w:val="24"/>
        </w:rPr>
        <w:t>号</w:t>
      </w:r>
      <w:r w:rsidR="003833F2">
        <w:rPr>
          <w:sz w:val="24"/>
          <w:szCs w:val="24"/>
        </w:rPr>
        <w:t>交换</w:t>
      </w:r>
      <w:r w:rsidR="003833F2">
        <w:rPr>
          <w:rFonts w:hint="eastAsia"/>
          <w:sz w:val="24"/>
          <w:szCs w:val="24"/>
        </w:rPr>
        <w:t>机上</w:t>
      </w:r>
      <w:r w:rsidR="0024462E">
        <w:rPr>
          <w:rFonts w:hint="eastAsia"/>
          <w:sz w:val="24"/>
          <w:szCs w:val="24"/>
        </w:rPr>
        <w:t>；</w:t>
      </w:r>
      <w:r w:rsidR="0024462E">
        <w:rPr>
          <w:rFonts w:ascii="宋体" w:hAnsiTheme="minorHAnsi" w:cs="宋体" w:hint="eastAsia"/>
          <w:color w:val="000000"/>
          <w:kern w:val="0"/>
          <w:sz w:val="24"/>
          <w:szCs w:val="24"/>
          <w:lang w:val="zh-CN"/>
        </w:rPr>
        <w:t>国密应用检测终端模块通过</w:t>
      </w:r>
      <w:r w:rsidR="0024462E">
        <w:rPr>
          <w:rFonts w:ascii="宋体" w:hAnsiTheme="minorHAnsi" w:cs="宋体"/>
          <w:color w:val="000000"/>
          <w:kern w:val="0"/>
          <w:sz w:val="24"/>
          <w:szCs w:val="24"/>
          <w:lang w:val="zh-CN"/>
        </w:rPr>
        <w:t>被</w:t>
      </w:r>
      <w:r w:rsidR="0024462E">
        <w:rPr>
          <w:rFonts w:ascii="宋体" w:hAnsiTheme="minorHAnsi" w:cs="宋体" w:hint="eastAsia"/>
          <w:color w:val="000000"/>
          <w:kern w:val="0"/>
          <w:sz w:val="24"/>
          <w:szCs w:val="24"/>
          <w:lang w:val="zh-CN"/>
        </w:rPr>
        <w:t>测</w:t>
      </w:r>
      <w:r w:rsidR="0024462E">
        <w:rPr>
          <w:rFonts w:ascii="宋体" w:hAnsiTheme="minorHAnsi" w:cs="宋体"/>
          <w:color w:val="000000"/>
          <w:kern w:val="0"/>
          <w:sz w:val="24"/>
          <w:szCs w:val="24"/>
          <w:lang w:val="zh-CN"/>
        </w:rPr>
        <w:t>安全网关接入</w:t>
      </w:r>
      <w:r w:rsidR="0024462E">
        <w:rPr>
          <w:rFonts w:ascii="宋体" w:hAnsiTheme="minorHAnsi" w:cs="宋体" w:hint="eastAsia"/>
          <w:color w:val="000000"/>
          <w:kern w:val="0"/>
          <w:sz w:val="24"/>
          <w:szCs w:val="24"/>
          <w:lang w:val="zh-CN"/>
        </w:rPr>
        <w:t>3号</w:t>
      </w:r>
      <w:r w:rsidR="0024462E">
        <w:rPr>
          <w:rFonts w:ascii="宋体" w:hAnsiTheme="minorHAnsi" w:cs="宋体"/>
          <w:color w:val="000000"/>
          <w:kern w:val="0"/>
          <w:sz w:val="24"/>
          <w:szCs w:val="24"/>
          <w:lang w:val="zh-CN"/>
        </w:rPr>
        <w:t>交换机；</w:t>
      </w:r>
      <w:r w:rsidR="00C54E46" w:rsidRPr="00C54E46">
        <w:rPr>
          <w:rFonts w:ascii="宋体" w:hAnsiTheme="minorHAnsi" w:cs="宋体" w:hint="eastAsia"/>
          <w:color w:val="000000"/>
          <w:kern w:val="0"/>
          <w:sz w:val="24"/>
          <w:szCs w:val="24"/>
          <w:lang w:val="zh-CN"/>
        </w:rPr>
        <w:t>国密应用检测服务端模块</w:t>
      </w:r>
      <w:r w:rsidR="00C54E46">
        <w:rPr>
          <w:rFonts w:ascii="宋体" w:hAnsiTheme="minorHAnsi" w:cs="宋体" w:hint="eastAsia"/>
          <w:color w:val="000000"/>
          <w:kern w:val="0"/>
          <w:sz w:val="24"/>
          <w:szCs w:val="24"/>
          <w:lang w:val="zh-CN"/>
        </w:rPr>
        <w:t>连接</w:t>
      </w:r>
      <w:r w:rsidR="00C54E46">
        <w:rPr>
          <w:rFonts w:ascii="宋体" w:hAnsiTheme="minorHAnsi" w:cs="宋体"/>
          <w:color w:val="000000"/>
          <w:kern w:val="0"/>
          <w:sz w:val="24"/>
          <w:szCs w:val="24"/>
          <w:lang w:val="zh-CN"/>
        </w:rPr>
        <w:t>到</w:t>
      </w:r>
      <w:r w:rsidR="00C54E46">
        <w:rPr>
          <w:rFonts w:ascii="宋体" w:hAnsiTheme="minorHAnsi" w:cs="宋体" w:hint="eastAsia"/>
          <w:color w:val="000000"/>
          <w:kern w:val="0"/>
          <w:sz w:val="24"/>
          <w:szCs w:val="24"/>
          <w:lang w:val="zh-CN"/>
        </w:rPr>
        <w:t>3号</w:t>
      </w:r>
      <w:r w:rsidR="00C54E46">
        <w:rPr>
          <w:rFonts w:ascii="宋体" w:hAnsiTheme="minorHAnsi" w:cs="宋体"/>
          <w:color w:val="000000"/>
          <w:kern w:val="0"/>
          <w:sz w:val="24"/>
          <w:szCs w:val="24"/>
          <w:lang w:val="zh-CN"/>
        </w:rPr>
        <w:t>交换机上；</w:t>
      </w:r>
      <w:r w:rsidR="00C54E46">
        <w:rPr>
          <w:rFonts w:ascii="宋体" w:hAnsiTheme="minorHAnsi" w:cs="宋体" w:hint="eastAsia"/>
          <w:color w:val="000000"/>
          <w:kern w:val="0"/>
          <w:sz w:val="24"/>
          <w:szCs w:val="24"/>
          <w:lang w:val="zh-CN"/>
        </w:rPr>
        <w:t>待</w:t>
      </w:r>
      <w:r w:rsidR="00C54E46">
        <w:rPr>
          <w:rFonts w:ascii="宋体" w:hAnsiTheme="minorHAnsi" w:cs="宋体"/>
          <w:color w:val="000000"/>
          <w:kern w:val="0"/>
          <w:sz w:val="24"/>
          <w:szCs w:val="24"/>
          <w:lang w:val="zh-CN"/>
        </w:rPr>
        <w:t>测配电终端接入</w:t>
      </w:r>
      <w:r w:rsidR="00C54E46">
        <w:rPr>
          <w:rFonts w:ascii="宋体" w:hAnsiTheme="minorHAnsi" w:cs="宋体" w:hint="eastAsia"/>
          <w:color w:val="000000"/>
          <w:kern w:val="0"/>
          <w:sz w:val="24"/>
          <w:szCs w:val="24"/>
          <w:lang w:val="zh-CN"/>
        </w:rPr>
        <w:t>3号</w:t>
      </w:r>
      <w:r w:rsidR="00C54E46">
        <w:rPr>
          <w:rFonts w:ascii="宋体" w:hAnsiTheme="minorHAnsi" w:cs="宋体"/>
          <w:color w:val="000000"/>
          <w:kern w:val="0"/>
          <w:sz w:val="24"/>
          <w:szCs w:val="24"/>
          <w:lang w:val="zh-CN"/>
        </w:rPr>
        <w:t>交换机</w:t>
      </w:r>
      <w:r w:rsidR="00C54E46">
        <w:rPr>
          <w:rFonts w:ascii="宋体" w:hAnsiTheme="minorHAnsi" w:cs="宋体" w:hint="eastAsia"/>
          <w:color w:val="000000"/>
          <w:kern w:val="0"/>
          <w:sz w:val="24"/>
          <w:szCs w:val="24"/>
          <w:lang w:val="zh-CN"/>
        </w:rPr>
        <w:t>；</w:t>
      </w:r>
      <w:r w:rsidR="00C54E46" w:rsidRPr="00C54E46">
        <w:rPr>
          <w:rFonts w:ascii="宋体" w:hAnsiTheme="minorHAnsi" w:cs="宋体" w:hint="eastAsia"/>
          <w:color w:val="000000"/>
          <w:kern w:val="0"/>
          <w:sz w:val="24"/>
          <w:szCs w:val="24"/>
          <w:lang w:val="zh-CN"/>
        </w:rPr>
        <w:t>待测配电加密认证装置</w:t>
      </w:r>
      <w:r w:rsidR="00C54E46">
        <w:rPr>
          <w:rFonts w:ascii="宋体" w:hAnsiTheme="minorHAnsi" w:cs="宋体" w:hint="eastAsia"/>
          <w:color w:val="000000"/>
          <w:kern w:val="0"/>
          <w:sz w:val="24"/>
          <w:szCs w:val="24"/>
          <w:lang w:val="zh-CN"/>
        </w:rPr>
        <w:t>连接</w:t>
      </w:r>
      <w:r w:rsidR="00C54E46">
        <w:rPr>
          <w:rFonts w:ascii="宋体" w:hAnsiTheme="minorHAnsi" w:cs="宋体"/>
          <w:color w:val="000000"/>
          <w:kern w:val="0"/>
          <w:sz w:val="24"/>
          <w:szCs w:val="24"/>
          <w:lang w:val="zh-CN"/>
        </w:rPr>
        <w:t>到</w:t>
      </w:r>
      <w:r w:rsidR="00C54E46">
        <w:rPr>
          <w:rFonts w:ascii="宋体" w:hAnsiTheme="minorHAnsi" w:cs="宋体" w:hint="eastAsia"/>
          <w:color w:val="000000"/>
          <w:kern w:val="0"/>
          <w:sz w:val="24"/>
          <w:szCs w:val="24"/>
          <w:lang w:val="zh-CN"/>
        </w:rPr>
        <w:t>2号</w:t>
      </w:r>
      <w:r w:rsidR="00C54E46">
        <w:rPr>
          <w:rFonts w:ascii="宋体" w:hAnsiTheme="minorHAnsi" w:cs="宋体"/>
          <w:color w:val="000000"/>
          <w:kern w:val="0"/>
          <w:sz w:val="24"/>
          <w:szCs w:val="24"/>
          <w:lang w:val="zh-CN"/>
        </w:rPr>
        <w:t>交换机</w:t>
      </w:r>
      <w:r w:rsidR="003833F2">
        <w:rPr>
          <w:rFonts w:hint="eastAsia"/>
          <w:sz w:val="24"/>
          <w:szCs w:val="24"/>
        </w:rPr>
        <w:t>。</w:t>
      </w:r>
      <w:r w:rsidR="003833F2">
        <w:rPr>
          <w:rFonts w:hint="eastAsia"/>
          <w:sz w:val="24"/>
          <w:szCs w:val="24"/>
        </w:rPr>
        <w:t xml:space="preserve"> </w:t>
      </w:r>
    </w:p>
    <w:p w14:paraId="78CDB46E" w14:textId="77777777" w:rsidR="005E04EF" w:rsidRDefault="003833F2" w:rsidP="007A2BFF">
      <w:pPr>
        <w:spacing w:line="360" w:lineRule="auto"/>
        <w:ind w:firstLine="420"/>
        <w:jc w:val="left"/>
        <w:rPr>
          <w:sz w:val="24"/>
          <w:szCs w:val="24"/>
        </w:rPr>
      </w:pPr>
      <w:r>
        <w:rPr>
          <w:rFonts w:hint="eastAsia"/>
          <w:sz w:val="24"/>
          <w:szCs w:val="24"/>
        </w:rPr>
        <w:t xml:space="preserve">3. </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w:t>
      </w:r>
      <w:r w:rsidR="005E04EF">
        <w:rPr>
          <w:rFonts w:hint="eastAsia"/>
          <w:sz w:val="24"/>
          <w:szCs w:val="24"/>
        </w:rPr>
        <w:t>所述</w:t>
      </w:r>
      <w:r w:rsidR="005E04EF" w:rsidRPr="005E04EF">
        <w:rPr>
          <w:rFonts w:hint="eastAsia"/>
          <w:sz w:val="24"/>
          <w:szCs w:val="24"/>
        </w:rPr>
        <w:t>配电终端安全检测系统</w:t>
      </w:r>
      <w:r w:rsidR="005E04EF">
        <w:rPr>
          <w:rFonts w:hint="eastAsia"/>
          <w:sz w:val="24"/>
          <w:szCs w:val="24"/>
        </w:rPr>
        <w:t>配置有</w:t>
      </w:r>
      <w:r w:rsidR="005E04EF" w:rsidRPr="0062794B">
        <w:rPr>
          <w:rFonts w:hint="eastAsia"/>
          <w:sz w:val="24"/>
          <w:szCs w:val="24"/>
        </w:rPr>
        <w:t>配电自动化国产密码应用检测平台</w:t>
      </w:r>
      <w:r w:rsidR="005E04EF">
        <w:rPr>
          <w:rFonts w:hint="eastAsia"/>
          <w:sz w:val="24"/>
          <w:szCs w:val="24"/>
        </w:rPr>
        <w:t>，所述</w:t>
      </w:r>
      <w:r w:rsidR="005E04EF" w:rsidRPr="0062794B">
        <w:rPr>
          <w:rFonts w:hint="eastAsia"/>
          <w:sz w:val="24"/>
          <w:szCs w:val="24"/>
        </w:rPr>
        <w:t>配电自动化国产密码应用检测平台</w:t>
      </w:r>
      <w:r w:rsidR="003D33C0">
        <w:rPr>
          <w:rFonts w:hint="eastAsia"/>
          <w:sz w:val="24"/>
          <w:szCs w:val="24"/>
        </w:rPr>
        <w:t>基于配电终端安全检测平台，</w:t>
      </w:r>
      <w:r w:rsidR="005E04EF" w:rsidRPr="00AC2D16">
        <w:rPr>
          <w:rFonts w:hint="eastAsia"/>
          <w:sz w:val="24"/>
          <w:szCs w:val="24"/>
        </w:rPr>
        <w:t>由</w:t>
      </w:r>
      <w:r w:rsidR="005E04EF" w:rsidRPr="0062794B">
        <w:rPr>
          <w:rFonts w:hint="eastAsia"/>
          <w:sz w:val="24"/>
          <w:szCs w:val="24"/>
        </w:rPr>
        <w:t>配电终端接入设备安全检测</w:t>
      </w:r>
      <w:r w:rsidR="00AD3A36">
        <w:rPr>
          <w:rFonts w:hint="eastAsia"/>
          <w:sz w:val="24"/>
          <w:szCs w:val="24"/>
        </w:rPr>
        <w:t>、</w:t>
      </w:r>
      <w:r w:rsidR="006C24FA">
        <w:rPr>
          <w:rFonts w:hint="eastAsia"/>
          <w:sz w:val="24"/>
          <w:szCs w:val="24"/>
        </w:rPr>
        <w:t>配电终端采集平台</w:t>
      </w:r>
      <w:r w:rsidR="005E04EF" w:rsidRPr="0062794B">
        <w:rPr>
          <w:rFonts w:hint="eastAsia"/>
          <w:sz w:val="24"/>
          <w:szCs w:val="24"/>
        </w:rPr>
        <w:t>安全检测</w:t>
      </w:r>
      <w:r w:rsidR="00AD3A36">
        <w:rPr>
          <w:rFonts w:hint="eastAsia"/>
          <w:sz w:val="24"/>
          <w:szCs w:val="24"/>
        </w:rPr>
        <w:t>、</w:t>
      </w:r>
      <w:r w:rsidR="005E04EF" w:rsidRPr="0062794B">
        <w:rPr>
          <w:rFonts w:hint="eastAsia"/>
          <w:sz w:val="24"/>
          <w:szCs w:val="24"/>
        </w:rPr>
        <w:t>配电加密认证装置检测</w:t>
      </w:r>
      <w:r w:rsidR="00AD3A36">
        <w:rPr>
          <w:rFonts w:hint="eastAsia"/>
          <w:sz w:val="24"/>
          <w:szCs w:val="24"/>
        </w:rPr>
        <w:t>、</w:t>
      </w:r>
      <w:r w:rsidR="005E04EF" w:rsidRPr="00AC2D16">
        <w:rPr>
          <w:rFonts w:hint="eastAsia"/>
          <w:sz w:val="24"/>
          <w:szCs w:val="24"/>
        </w:rPr>
        <w:t>以及</w:t>
      </w:r>
      <w:r w:rsidR="005E04EF" w:rsidRPr="0062794B">
        <w:rPr>
          <w:rFonts w:hint="eastAsia"/>
          <w:sz w:val="24"/>
          <w:szCs w:val="24"/>
        </w:rPr>
        <w:t>配电安全接入网关检测</w:t>
      </w:r>
      <w:r w:rsidR="005E04EF" w:rsidRPr="00AC2D16">
        <w:rPr>
          <w:rFonts w:hint="eastAsia"/>
          <w:sz w:val="24"/>
          <w:szCs w:val="24"/>
        </w:rPr>
        <w:t>四部分组成</w:t>
      </w:r>
      <w:r w:rsidR="005E04EF">
        <w:rPr>
          <w:rFonts w:hint="eastAsia"/>
          <w:sz w:val="24"/>
          <w:szCs w:val="24"/>
        </w:rPr>
        <w:t>。</w:t>
      </w:r>
    </w:p>
    <w:p w14:paraId="068FCB7D" w14:textId="7F6E04DB" w:rsidR="005E04EF" w:rsidDel="00603D66" w:rsidRDefault="005E04EF" w:rsidP="00D10CA7">
      <w:pPr>
        <w:spacing w:line="360" w:lineRule="auto"/>
        <w:jc w:val="left"/>
        <w:rPr>
          <w:del w:id="1" w:author="北京智绘未来专利代理事务所" w:date="2022-01-10T09:54:00Z"/>
          <w:sz w:val="24"/>
          <w:szCs w:val="24"/>
        </w:rPr>
      </w:pPr>
      <w:del w:id="2" w:author="北京智绘未来专利代理事务所" w:date="2022-01-10T09:54:00Z">
        <w:r w:rsidDel="00603D66">
          <w:rPr>
            <w:rFonts w:hint="eastAsia"/>
            <w:sz w:val="24"/>
            <w:szCs w:val="24"/>
          </w:rPr>
          <w:tab/>
        </w:r>
        <w:r w:rsidR="003D33C0" w:rsidDel="00603D66">
          <w:rPr>
            <w:rFonts w:hint="eastAsia"/>
            <w:sz w:val="24"/>
            <w:szCs w:val="24"/>
          </w:rPr>
          <w:delText>4</w:delText>
        </w:r>
        <w:r w:rsidDel="00603D66">
          <w:rPr>
            <w:rFonts w:hint="eastAsia"/>
            <w:sz w:val="24"/>
            <w:szCs w:val="24"/>
          </w:rPr>
          <w:delText xml:space="preserve">. </w:delText>
        </w:r>
        <w:r w:rsidDel="00603D66">
          <w:rPr>
            <w:rFonts w:hint="eastAsia"/>
            <w:sz w:val="24"/>
            <w:szCs w:val="24"/>
          </w:rPr>
          <w:delText>如权利要求</w:delText>
        </w:r>
        <w:r w:rsidDel="00603D66">
          <w:rPr>
            <w:rFonts w:hint="eastAsia"/>
            <w:sz w:val="24"/>
            <w:szCs w:val="24"/>
          </w:rPr>
          <w:delText>1</w:delText>
        </w:r>
        <w:r w:rsidDel="00603D66">
          <w:rPr>
            <w:rFonts w:hint="eastAsia"/>
            <w:sz w:val="24"/>
            <w:szCs w:val="24"/>
          </w:rPr>
          <w:delText>所述</w:delText>
        </w:r>
        <w:r w:rsidRPr="005E04EF" w:rsidDel="00603D66">
          <w:rPr>
            <w:rFonts w:hint="eastAsia"/>
            <w:sz w:val="24"/>
            <w:szCs w:val="24"/>
          </w:rPr>
          <w:delText>基于流水线自动运转的配电终端安全检测系统</w:delText>
        </w:r>
        <w:r w:rsidDel="00603D66">
          <w:rPr>
            <w:rFonts w:hint="eastAsia"/>
            <w:sz w:val="24"/>
            <w:szCs w:val="24"/>
          </w:rPr>
          <w:delText>，其特征在于，所述</w:delText>
        </w:r>
        <w:r w:rsidRPr="005E04EF" w:rsidDel="00603D66">
          <w:rPr>
            <w:rFonts w:hint="eastAsia"/>
            <w:sz w:val="24"/>
            <w:szCs w:val="24"/>
          </w:rPr>
          <w:delText>安全</w:delText>
        </w:r>
        <w:r w:rsidRPr="005E04EF" w:rsidDel="00603D66">
          <w:rPr>
            <w:sz w:val="24"/>
            <w:szCs w:val="24"/>
          </w:rPr>
          <w:delText>风险评估设备</w:delText>
        </w:r>
        <w:r w:rsidR="00003025" w:rsidDel="00603D66">
          <w:rPr>
            <w:rFonts w:hint="eastAsia"/>
            <w:sz w:val="24"/>
            <w:szCs w:val="24"/>
          </w:rPr>
          <w:delText>采用矩阵法或相乘法</w:delText>
        </w:r>
        <w:r w:rsidR="003833F2" w:rsidRPr="007A2BFF" w:rsidDel="00603D66">
          <w:rPr>
            <w:rFonts w:hint="eastAsia"/>
            <w:sz w:val="24"/>
            <w:szCs w:val="24"/>
          </w:rPr>
          <w:delText>计算威胁出现的频率、评估脆弱性的严重程度以及信息资产的重要程度，确定由于威胁或利用脆弱性导致安全事件发生的可能性、综合安全事件所作用的资产价值及脆弱性的严重程度判断安全事件造成的损失</w:delText>
        </w:r>
        <w:r w:rsidR="00D26434" w:rsidDel="00603D66">
          <w:rPr>
            <w:sz w:val="24"/>
            <w:szCs w:val="24"/>
          </w:rPr>
          <w:delText>。</w:delText>
        </w:r>
      </w:del>
    </w:p>
    <w:p w14:paraId="557E20B3" w14:textId="3ED4530B" w:rsidR="003D33C0" w:rsidRDefault="005E04EF" w:rsidP="003D33C0">
      <w:pPr>
        <w:spacing w:line="360" w:lineRule="auto"/>
        <w:jc w:val="left"/>
        <w:rPr>
          <w:sz w:val="24"/>
          <w:szCs w:val="24"/>
        </w:rPr>
      </w:pPr>
      <w:r>
        <w:rPr>
          <w:rFonts w:hint="eastAsia"/>
          <w:sz w:val="24"/>
          <w:szCs w:val="24"/>
        </w:rPr>
        <w:tab/>
      </w:r>
      <w:del w:id="3" w:author="北京智绘未来专利代理事务所" w:date="2022-01-10T09:55:00Z">
        <w:r w:rsidR="00415608" w:rsidDel="00AF43BF">
          <w:rPr>
            <w:rFonts w:hint="eastAsia"/>
            <w:sz w:val="24"/>
            <w:szCs w:val="24"/>
          </w:rPr>
          <w:delText>5</w:delText>
        </w:r>
      </w:del>
      <w:ins w:id="4" w:author="北京智绘未来专利代理事务所" w:date="2022-01-10T09:55:00Z">
        <w:r w:rsidR="00AF43BF">
          <w:rPr>
            <w:sz w:val="24"/>
            <w:szCs w:val="24"/>
          </w:rPr>
          <w:t>4</w:t>
        </w:r>
      </w:ins>
      <w:r>
        <w:rPr>
          <w:rFonts w:hint="eastAsia"/>
          <w:sz w:val="24"/>
          <w:szCs w:val="24"/>
        </w:rPr>
        <w:t xml:space="preserve">. </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w:t>
      </w:r>
      <w:r w:rsidR="00415608" w:rsidRPr="00AD3A36">
        <w:rPr>
          <w:rFonts w:hint="eastAsia"/>
          <w:sz w:val="24"/>
          <w:szCs w:val="24"/>
        </w:rPr>
        <w:t>配电终端安全检测平台</w:t>
      </w:r>
      <w:r w:rsidR="003D33C0">
        <w:rPr>
          <w:rFonts w:hint="eastAsia"/>
          <w:sz w:val="24"/>
          <w:szCs w:val="24"/>
        </w:rPr>
        <w:t>基于入侵检测服务器</w:t>
      </w:r>
      <w:r w:rsidR="00BC5801">
        <w:rPr>
          <w:rFonts w:hint="eastAsia"/>
          <w:sz w:val="24"/>
          <w:szCs w:val="24"/>
        </w:rPr>
        <w:t>进行</w:t>
      </w:r>
      <w:r w:rsidR="003D33C0">
        <w:rPr>
          <w:rFonts w:hint="eastAsia"/>
          <w:sz w:val="24"/>
          <w:szCs w:val="24"/>
        </w:rPr>
        <w:t>敏感数据外发检测和客户端攻击检测</w:t>
      </w:r>
      <w:r w:rsidR="00BC5801">
        <w:rPr>
          <w:rFonts w:hint="eastAsia"/>
          <w:sz w:val="24"/>
          <w:szCs w:val="24"/>
        </w:rPr>
        <w:t>。</w:t>
      </w:r>
    </w:p>
    <w:p w14:paraId="62B945E5" w14:textId="1C5B8402" w:rsidR="004405A1" w:rsidRDefault="00BC5801" w:rsidP="007A2BFF">
      <w:pPr>
        <w:spacing w:line="360" w:lineRule="auto"/>
        <w:jc w:val="left"/>
        <w:rPr>
          <w:sz w:val="24"/>
          <w:szCs w:val="24"/>
        </w:rPr>
      </w:pPr>
      <w:r>
        <w:rPr>
          <w:rFonts w:hint="eastAsia"/>
          <w:sz w:val="24"/>
          <w:szCs w:val="24"/>
        </w:rPr>
        <w:tab/>
      </w:r>
      <w:del w:id="5" w:author="北京智绘未来专利代理事务所" w:date="2022-01-10T09:56:00Z">
        <w:r w:rsidR="00415608" w:rsidDel="00AF43BF">
          <w:rPr>
            <w:rFonts w:hint="eastAsia"/>
            <w:sz w:val="24"/>
            <w:szCs w:val="24"/>
          </w:rPr>
          <w:delText>6</w:delText>
        </w:r>
      </w:del>
      <w:ins w:id="6" w:author="北京智绘未来专利代理事务所" w:date="2022-01-10T09:56:00Z">
        <w:r w:rsidR="00AF43BF">
          <w:rPr>
            <w:sz w:val="24"/>
            <w:szCs w:val="24"/>
          </w:rPr>
          <w:t>5</w:t>
        </w:r>
      </w:ins>
      <w:r>
        <w:rPr>
          <w:rFonts w:hint="eastAsia"/>
          <w:sz w:val="24"/>
          <w:szCs w:val="24"/>
        </w:rPr>
        <w:t>.</w:t>
      </w:r>
      <w:r w:rsidRPr="00BC5801">
        <w:rPr>
          <w:rFonts w:hint="eastAsia"/>
          <w:sz w:val="24"/>
          <w:szCs w:val="24"/>
        </w:rPr>
        <w:t xml:space="preserve"> </w:t>
      </w:r>
      <w:proofErr w:type="gramStart"/>
      <w:r>
        <w:rPr>
          <w:rFonts w:hint="eastAsia"/>
          <w:sz w:val="24"/>
          <w:szCs w:val="24"/>
        </w:rPr>
        <w:t>如权利</w:t>
      </w:r>
      <w:proofErr w:type="gramEnd"/>
      <w:r>
        <w:rPr>
          <w:rFonts w:hint="eastAsia"/>
          <w:sz w:val="24"/>
          <w:szCs w:val="24"/>
        </w:rPr>
        <w:t>要求</w:t>
      </w:r>
      <w:del w:id="7" w:author="北京智绘未来专利代理事务所" w:date="2022-01-10T09:56:00Z">
        <w:r w:rsidR="003763F3" w:rsidDel="00AF43BF">
          <w:rPr>
            <w:rFonts w:hint="eastAsia"/>
            <w:sz w:val="24"/>
            <w:szCs w:val="24"/>
          </w:rPr>
          <w:delText>5</w:delText>
        </w:r>
      </w:del>
      <w:ins w:id="8" w:author="北京智绘未来专利代理事务所" w:date="2022-01-10T09:56:00Z">
        <w:r w:rsidR="00AF43BF">
          <w:rPr>
            <w:sz w:val="24"/>
            <w:szCs w:val="24"/>
          </w:rPr>
          <w:t>4</w:t>
        </w:r>
      </w:ins>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，其特征在于，所述入侵检测</w:t>
      </w:r>
      <w:r w:rsidR="003D33C0" w:rsidRPr="0090380F">
        <w:rPr>
          <w:rFonts w:hint="eastAsia"/>
          <w:sz w:val="24"/>
          <w:szCs w:val="24"/>
        </w:rPr>
        <w:t>采用被动检测的方式</w:t>
      </w:r>
      <w:r w:rsidR="003D33C0">
        <w:rPr>
          <w:rFonts w:hint="eastAsia"/>
          <w:sz w:val="24"/>
          <w:szCs w:val="24"/>
        </w:rPr>
        <w:t>对安全检测平台和配电终端进行网络攻击和入侵检测，通过采集数据包，从数据流量中检测异常流量变化</w:t>
      </w:r>
      <w:r w:rsidR="003D33C0">
        <w:rPr>
          <w:sz w:val="24"/>
          <w:szCs w:val="24"/>
        </w:rPr>
        <w:t>，</w:t>
      </w:r>
      <w:r w:rsidR="003D33C0">
        <w:rPr>
          <w:rFonts w:hint="eastAsia"/>
          <w:sz w:val="24"/>
          <w:szCs w:val="24"/>
        </w:rPr>
        <w:t>以</w:t>
      </w:r>
      <w:r w:rsidR="003D33C0" w:rsidRPr="0090380F">
        <w:rPr>
          <w:rFonts w:hint="eastAsia"/>
          <w:sz w:val="24"/>
          <w:szCs w:val="24"/>
        </w:rPr>
        <w:t>发现网络异常。</w:t>
      </w:r>
    </w:p>
    <w:p w14:paraId="78BB5E58" w14:textId="38922DE7" w:rsidR="006C2915" w:rsidRDefault="00415608">
      <w:pPr>
        <w:spacing w:line="360" w:lineRule="auto"/>
        <w:ind w:firstLine="420"/>
        <w:jc w:val="left"/>
        <w:rPr>
          <w:sz w:val="24"/>
          <w:szCs w:val="24"/>
        </w:rPr>
      </w:pPr>
      <w:del w:id="9" w:author="北京智绘未来专利代理事务所" w:date="2022-01-10T09:56:00Z">
        <w:r w:rsidDel="00AF43BF">
          <w:rPr>
            <w:rFonts w:hint="eastAsia"/>
            <w:sz w:val="24"/>
            <w:szCs w:val="24"/>
          </w:rPr>
          <w:delText>7</w:delText>
        </w:r>
      </w:del>
      <w:ins w:id="10" w:author="北京智绘未来专利代理事务所" w:date="2022-01-10T09:56:00Z">
        <w:r w:rsidR="00AF43BF">
          <w:rPr>
            <w:sz w:val="24"/>
            <w:szCs w:val="24"/>
          </w:rPr>
          <w:t>6</w:t>
        </w:r>
      </w:ins>
      <w:r w:rsidR="005E04EF">
        <w:rPr>
          <w:rFonts w:hint="eastAsia"/>
          <w:sz w:val="24"/>
          <w:szCs w:val="24"/>
        </w:rPr>
        <w:t xml:space="preserve">. </w:t>
      </w:r>
      <w:proofErr w:type="gramStart"/>
      <w:r w:rsidR="005E04EF">
        <w:rPr>
          <w:rFonts w:hint="eastAsia"/>
          <w:sz w:val="24"/>
          <w:szCs w:val="24"/>
        </w:rPr>
        <w:t>如权利</w:t>
      </w:r>
      <w:proofErr w:type="gramEnd"/>
      <w:r w:rsidR="005E04EF">
        <w:rPr>
          <w:rFonts w:hint="eastAsia"/>
          <w:sz w:val="24"/>
          <w:szCs w:val="24"/>
        </w:rPr>
        <w:t>要求</w:t>
      </w:r>
      <w:r w:rsidR="005E04EF">
        <w:rPr>
          <w:rFonts w:hint="eastAsia"/>
          <w:sz w:val="24"/>
          <w:szCs w:val="24"/>
        </w:rPr>
        <w:t>1</w:t>
      </w:r>
      <w:r w:rsidR="005E04EF">
        <w:rPr>
          <w:rFonts w:hint="eastAsia"/>
          <w:sz w:val="24"/>
          <w:szCs w:val="24"/>
        </w:rPr>
        <w:t>所述</w:t>
      </w:r>
      <w:r w:rsidR="005E04EF" w:rsidRPr="005E04EF">
        <w:rPr>
          <w:rFonts w:hint="eastAsia"/>
          <w:sz w:val="24"/>
          <w:szCs w:val="24"/>
        </w:rPr>
        <w:t>基于流水线自动运转的配电终端安全检测系统</w:t>
      </w:r>
      <w:r w:rsidR="005E04EF">
        <w:rPr>
          <w:rFonts w:hint="eastAsia"/>
          <w:sz w:val="24"/>
          <w:szCs w:val="24"/>
        </w:rPr>
        <w:t>，其特征在于，所述</w:t>
      </w:r>
      <w:r w:rsidRPr="00AD3A36">
        <w:rPr>
          <w:rFonts w:hint="eastAsia"/>
          <w:sz w:val="24"/>
          <w:szCs w:val="24"/>
        </w:rPr>
        <w:t>配电终端安全检测平台</w:t>
      </w:r>
      <w:r>
        <w:rPr>
          <w:rFonts w:hint="eastAsia"/>
          <w:sz w:val="24"/>
          <w:szCs w:val="24"/>
        </w:rPr>
        <w:t>基于漏洞扫描服务器按照发现漏洞、复现漏洞、模拟漏洞攻击、评估及验证影响的顺序进行漏洞安全评估。</w:t>
      </w:r>
    </w:p>
    <w:p w14:paraId="471F5559" w14:textId="5C810649" w:rsidR="00415608" w:rsidRDefault="00415608" w:rsidP="007A2BFF">
      <w:pPr>
        <w:spacing w:line="360" w:lineRule="auto"/>
        <w:ind w:firstLine="420"/>
        <w:jc w:val="left"/>
        <w:rPr>
          <w:sz w:val="24"/>
          <w:szCs w:val="24"/>
        </w:rPr>
      </w:pPr>
      <w:del w:id="11" w:author="北京智绘未来专利代理事务所" w:date="2022-01-10T09:56:00Z">
        <w:r w:rsidDel="00AF43BF">
          <w:rPr>
            <w:rFonts w:hint="eastAsia"/>
            <w:sz w:val="24"/>
            <w:szCs w:val="24"/>
          </w:rPr>
          <w:delText>8</w:delText>
        </w:r>
      </w:del>
      <w:ins w:id="12" w:author="北京智绘未来专利代理事务所" w:date="2022-01-10T09:56:00Z">
        <w:r w:rsidR="00AF43BF">
          <w:rPr>
            <w:sz w:val="24"/>
            <w:szCs w:val="24"/>
          </w:rPr>
          <w:t>7</w:t>
        </w:r>
      </w:ins>
      <w:r>
        <w:rPr>
          <w:rFonts w:hint="eastAsia"/>
          <w:sz w:val="24"/>
          <w:szCs w:val="24"/>
        </w:rPr>
        <w:t>.</w:t>
      </w:r>
      <w:r w:rsidRPr="00415608">
        <w:rPr>
          <w:rFonts w:hint="eastAsia"/>
          <w:sz w:val="24"/>
          <w:szCs w:val="24"/>
        </w:rPr>
        <w:t xml:space="preserve"> </w:t>
      </w:r>
      <w:proofErr w:type="gramStart"/>
      <w:r>
        <w:rPr>
          <w:rFonts w:hint="eastAsia"/>
          <w:sz w:val="24"/>
          <w:szCs w:val="24"/>
        </w:rPr>
        <w:t>如权利</w:t>
      </w:r>
      <w:proofErr w:type="gramEnd"/>
      <w:r>
        <w:rPr>
          <w:rFonts w:hint="eastAsia"/>
          <w:sz w:val="24"/>
          <w:szCs w:val="24"/>
        </w:rPr>
        <w:t>要求</w:t>
      </w:r>
      <w:del w:id="13" w:author="北京智绘未来专利代理事务所" w:date="2022-01-10T09:56:00Z">
        <w:r w:rsidDel="00AF43BF">
          <w:rPr>
            <w:rFonts w:hint="eastAsia"/>
            <w:sz w:val="24"/>
            <w:szCs w:val="24"/>
          </w:rPr>
          <w:delText>7</w:delText>
        </w:r>
      </w:del>
      <w:ins w:id="14" w:author="北京智绘未来专利代理事务所" w:date="2022-01-10T09:56:00Z">
        <w:r w:rsidR="00AF43BF">
          <w:rPr>
            <w:sz w:val="24"/>
            <w:szCs w:val="24"/>
          </w:rPr>
          <w:t>6</w:t>
        </w:r>
      </w:ins>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，其特征在于，所述漏洞扫描服务器应用开放式扫描、隐蔽式扫描、半开放式扫描中的任一种进行扫描</w:t>
      </w:r>
      <w:r w:rsidRPr="00C52CD3">
        <w:rPr>
          <w:rFonts w:hint="eastAsia"/>
          <w:sz w:val="24"/>
          <w:szCs w:val="24"/>
        </w:rPr>
        <w:t>。</w:t>
      </w:r>
    </w:p>
    <w:p w14:paraId="181A0915" w14:textId="4B85808F" w:rsidR="0005345C" w:rsidRDefault="005E04EF" w:rsidP="007A2BFF">
      <w:pPr>
        <w:spacing w:line="360" w:lineRule="auto"/>
        <w:jc w:val="left"/>
        <w:rPr>
          <w:sz w:val="24"/>
        </w:rPr>
      </w:pPr>
      <w:r>
        <w:rPr>
          <w:rFonts w:hint="eastAsia"/>
          <w:sz w:val="24"/>
          <w:szCs w:val="24"/>
        </w:rPr>
        <w:tab/>
      </w:r>
      <w:del w:id="15" w:author="北京智绘未来专利代理事务所" w:date="2022-01-10T09:56:00Z">
        <w:r w:rsidR="00A312E8" w:rsidDel="00AF43BF">
          <w:rPr>
            <w:rFonts w:hint="eastAsia"/>
            <w:sz w:val="24"/>
            <w:szCs w:val="24"/>
          </w:rPr>
          <w:delText>9</w:delText>
        </w:r>
      </w:del>
      <w:ins w:id="16" w:author="北京智绘未来专利代理事务所" w:date="2022-01-10T09:56:00Z">
        <w:r w:rsidR="00AF43BF">
          <w:rPr>
            <w:sz w:val="24"/>
            <w:szCs w:val="24"/>
          </w:rPr>
          <w:t>8</w:t>
        </w:r>
      </w:ins>
      <w:r>
        <w:rPr>
          <w:rFonts w:hint="eastAsia"/>
          <w:sz w:val="24"/>
          <w:szCs w:val="24"/>
        </w:rPr>
        <w:t xml:space="preserve">. </w:t>
      </w:r>
      <w:proofErr w:type="gramStart"/>
      <w:r w:rsidR="0005345C">
        <w:rPr>
          <w:rFonts w:hint="eastAsia"/>
          <w:sz w:val="24"/>
          <w:szCs w:val="24"/>
        </w:rPr>
        <w:t>如权利</w:t>
      </w:r>
      <w:proofErr w:type="gramEnd"/>
      <w:r w:rsidR="0005345C">
        <w:rPr>
          <w:rFonts w:hint="eastAsia"/>
          <w:sz w:val="24"/>
          <w:szCs w:val="24"/>
        </w:rPr>
        <w:t>要求</w:t>
      </w:r>
      <w:r w:rsidR="0005345C">
        <w:rPr>
          <w:rFonts w:hint="eastAsia"/>
          <w:sz w:val="24"/>
          <w:szCs w:val="24"/>
        </w:rPr>
        <w:t>1</w:t>
      </w:r>
      <w:r w:rsidR="0005345C">
        <w:rPr>
          <w:rFonts w:hint="eastAsia"/>
          <w:sz w:val="24"/>
          <w:szCs w:val="24"/>
        </w:rPr>
        <w:t>所述</w:t>
      </w:r>
      <w:r w:rsidR="0005345C" w:rsidRPr="005E04EF">
        <w:rPr>
          <w:rFonts w:hint="eastAsia"/>
          <w:sz w:val="24"/>
          <w:szCs w:val="24"/>
        </w:rPr>
        <w:t>基于流水线自动运转的配电终端安全检测系统</w:t>
      </w:r>
      <w:r w:rsidR="0005345C">
        <w:rPr>
          <w:rFonts w:hint="eastAsia"/>
          <w:sz w:val="24"/>
          <w:szCs w:val="24"/>
        </w:rPr>
        <w:t>，其特征在于，所述</w:t>
      </w:r>
      <w:r w:rsidR="0005345C" w:rsidRPr="005E04EF">
        <w:rPr>
          <w:sz w:val="24"/>
          <w:szCs w:val="24"/>
        </w:rPr>
        <w:lastRenderedPageBreak/>
        <w:t>配电终端检测流水线</w:t>
      </w:r>
      <w:r w:rsidR="0005345C">
        <w:rPr>
          <w:rFonts w:hint="eastAsia"/>
          <w:sz w:val="24"/>
          <w:szCs w:val="24"/>
        </w:rPr>
        <w:t>包括</w:t>
      </w:r>
      <w:r w:rsidR="0005345C">
        <w:rPr>
          <w:rFonts w:hint="eastAsia"/>
          <w:sz w:val="24"/>
        </w:rPr>
        <w:t>装载</w:t>
      </w:r>
      <w:r w:rsidR="0005345C">
        <w:rPr>
          <w:sz w:val="24"/>
        </w:rPr>
        <w:t>机器人、卸载机器人、插拔线机器人、</w:t>
      </w:r>
      <w:r w:rsidR="0005345C">
        <w:rPr>
          <w:rFonts w:hint="eastAsia"/>
          <w:sz w:val="24"/>
        </w:rPr>
        <w:t>流水线体</w:t>
      </w:r>
      <w:r w:rsidR="0005345C">
        <w:rPr>
          <w:sz w:val="24"/>
        </w:rPr>
        <w:t>和检测工位</w:t>
      </w:r>
      <w:r w:rsidR="0005345C">
        <w:rPr>
          <w:rFonts w:hint="eastAsia"/>
          <w:sz w:val="24"/>
        </w:rPr>
        <w:t>。</w:t>
      </w:r>
    </w:p>
    <w:p w14:paraId="39DB24A0" w14:textId="2B05FFA6" w:rsidR="0005345C" w:rsidRDefault="00A312E8" w:rsidP="00D10CA7">
      <w:pPr>
        <w:spacing w:line="360" w:lineRule="auto"/>
        <w:ind w:firstLine="420"/>
        <w:jc w:val="left"/>
        <w:rPr>
          <w:sz w:val="24"/>
          <w:szCs w:val="24"/>
        </w:rPr>
      </w:pPr>
      <w:del w:id="17" w:author="北京智绘未来专利代理事务所" w:date="2022-01-10T09:56:00Z">
        <w:r w:rsidDel="00AF43BF">
          <w:rPr>
            <w:rFonts w:hint="eastAsia"/>
            <w:sz w:val="24"/>
            <w:szCs w:val="24"/>
          </w:rPr>
          <w:delText>10</w:delText>
        </w:r>
      </w:del>
      <w:ins w:id="18" w:author="北京智绘未来专利代理事务所" w:date="2022-01-10T09:56:00Z">
        <w:r w:rsidR="00AF43BF">
          <w:rPr>
            <w:sz w:val="24"/>
            <w:szCs w:val="24"/>
          </w:rPr>
          <w:t>9</w:t>
        </w:r>
      </w:ins>
      <w:r w:rsidR="0005345C">
        <w:rPr>
          <w:rFonts w:hint="eastAsia"/>
          <w:sz w:val="24"/>
          <w:szCs w:val="24"/>
        </w:rPr>
        <w:t xml:space="preserve">. </w:t>
      </w:r>
      <w:proofErr w:type="gramStart"/>
      <w:r w:rsidR="0005345C">
        <w:rPr>
          <w:rFonts w:hint="eastAsia"/>
          <w:sz w:val="24"/>
          <w:szCs w:val="24"/>
        </w:rPr>
        <w:t>如权利</w:t>
      </w:r>
      <w:proofErr w:type="gramEnd"/>
      <w:r w:rsidR="0005345C">
        <w:rPr>
          <w:rFonts w:hint="eastAsia"/>
          <w:sz w:val="24"/>
          <w:szCs w:val="24"/>
        </w:rPr>
        <w:t>要求</w:t>
      </w:r>
      <w:del w:id="19" w:author="北京智绘未来专利代理事务所" w:date="2022-01-10T09:56:00Z">
        <w:r w:rsidDel="00AF43BF">
          <w:rPr>
            <w:rFonts w:hint="eastAsia"/>
            <w:sz w:val="24"/>
            <w:szCs w:val="24"/>
          </w:rPr>
          <w:delText>9</w:delText>
        </w:r>
      </w:del>
      <w:ins w:id="20" w:author="北京智绘未来专利代理事务所" w:date="2022-01-10T09:56:00Z">
        <w:r w:rsidR="00AF43BF">
          <w:rPr>
            <w:sz w:val="24"/>
            <w:szCs w:val="24"/>
          </w:rPr>
          <w:t>8</w:t>
        </w:r>
      </w:ins>
      <w:r w:rsidR="0005345C">
        <w:rPr>
          <w:rFonts w:hint="eastAsia"/>
          <w:sz w:val="24"/>
          <w:szCs w:val="24"/>
        </w:rPr>
        <w:t>所述</w:t>
      </w:r>
      <w:r w:rsidR="0005345C" w:rsidRPr="005E04EF">
        <w:rPr>
          <w:rFonts w:hint="eastAsia"/>
          <w:sz w:val="24"/>
          <w:szCs w:val="24"/>
        </w:rPr>
        <w:t>基于流水线自动运转的配电终端安全检测系统</w:t>
      </w:r>
      <w:r w:rsidR="0005345C">
        <w:rPr>
          <w:rFonts w:hint="eastAsia"/>
          <w:sz w:val="24"/>
          <w:szCs w:val="24"/>
        </w:rPr>
        <w:t>，其特征在于，所述</w:t>
      </w:r>
      <w:r w:rsidR="0005345C">
        <w:rPr>
          <w:rFonts w:hint="eastAsia"/>
          <w:sz w:val="24"/>
        </w:rPr>
        <w:t>装载</w:t>
      </w:r>
      <w:r w:rsidR="0005345C">
        <w:rPr>
          <w:sz w:val="24"/>
        </w:rPr>
        <w:t>机器人</w:t>
      </w:r>
      <w:r w:rsidR="0005345C">
        <w:rPr>
          <w:rFonts w:hint="eastAsia"/>
          <w:sz w:val="24"/>
        </w:rPr>
        <w:t>用于将</w:t>
      </w:r>
      <w:r w:rsidR="0005345C">
        <w:rPr>
          <w:sz w:val="24"/>
        </w:rPr>
        <w:t>被测</w:t>
      </w:r>
      <w:r w:rsidR="0005345C">
        <w:rPr>
          <w:rFonts w:hint="eastAsia"/>
          <w:sz w:val="24"/>
        </w:rPr>
        <w:t>配电</w:t>
      </w:r>
      <w:r w:rsidR="0005345C">
        <w:rPr>
          <w:sz w:val="24"/>
        </w:rPr>
        <w:t>终端</w:t>
      </w:r>
      <w:r w:rsidR="0005345C">
        <w:rPr>
          <w:rFonts w:hint="eastAsia"/>
          <w:sz w:val="24"/>
        </w:rPr>
        <w:t>自动</w:t>
      </w:r>
      <w:r w:rsidR="0005345C">
        <w:rPr>
          <w:sz w:val="24"/>
        </w:rPr>
        <w:t>运送到检修</w:t>
      </w:r>
      <w:r w:rsidR="0005345C">
        <w:rPr>
          <w:rFonts w:hint="eastAsia"/>
          <w:sz w:val="24"/>
        </w:rPr>
        <w:t>工位；所述</w:t>
      </w:r>
      <w:r w:rsidR="0005345C">
        <w:rPr>
          <w:sz w:val="24"/>
        </w:rPr>
        <w:t>插拔线机器人</w:t>
      </w:r>
      <w:r w:rsidR="0005345C" w:rsidRPr="00F7415C">
        <w:rPr>
          <w:bCs/>
          <w:sz w:val="24"/>
          <w:szCs w:val="24"/>
        </w:rPr>
        <w:t>对</w:t>
      </w:r>
      <w:r w:rsidR="003763F3">
        <w:rPr>
          <w:rFonts w:hint="eastAsia"/>
          <w:bCs/>
          <w:sz w:val="24"/>
          <w:szCs w:val="24"/>
        </w:rPr>
        <w:t>被测</w:t>
      </w:r>
      <w:r w:rsidR="0005345C" w:rsidRPr="00F7415C">
        <w:rPr>
          <w:rFonts w:hAnsi="宋体"/>
          <w:sz w:val="24"/>
          <w:szCs w:val="24"/>
        </w:rPr>
        <w:t>配电终端</w:t>
      </w:r>
      <w:r w:rsidR="0005345C" w:rsidRPr="00F7415C">
        <w:rPr>
          <w:bCs/>
          <w:sz w:val="24"/>
          <w:szCs w:val="24"/>
        </w:rPr>
        <w:t>进行插拔</w:t>
      </w:r>
      <w:r w:rsidR="0005345C" w:rsidRPr="00F7415C">
        <w:rPr>
          <w:rFonts w:hAnsi="宋体"/>
          <w:sz w:val="24"/>
          <w:szCs w:val="24"/>
        </w:rPr>
        <w:t>线</w:t>
      </w:r>
      <w:r w:rsidR="0005345C">
        <w:rPr>
          <w:rFonts w:hAnsi="宋体" w:hint="eastAsia"/>
          <w:sz w:val="24"/>
          <w:szCs w:val="24"/>
        </w:rPr>
        <w:t>操作，</w:t>
      </w:r>
      <w:r w:rsidR="0005345C">
        <w:rPr>
          <w:rFonts w:hint="eastAsia"/>
          <w:sz w:val="24"/>
        </w:rPr>
        <w:t>使其接入安全</w:t>
      </w:r>
      <w:r w:rsidR="0005345C">
        <w:rPr>
          <w:sz w:val="24"/>
        </w:rPr>
        <w:t>检测平台</w:t>
      </w:r>
      <w:r w:rsidR="0005345C">
        <w:rPr>
          <w:rFonts w:hint="eastAsia"/>
          <w:sz w:val="24"/>
        </w:rPr>
        <w:t>；所述卸载机器人</w:t>
      </w:r>
      <w:r w:rsidR="0005345C">
        <w:rPr>
          <w:sz w:val="24"/>
        </w:rPr>
        <w:t>根据</w:t>
      </w:r>
      <w:r w:rsidR="0005345C">
        <w:rPr>
          <w:rFonts w:hint="eastAsia"/>
          <w:sz w:val="24"/>
        </w:rPr>
        <w:t>所述配电终端安全检测平台的</w:t>
      </w:r>
      <w:r w:rsidR="0005345C">
        <w:rPr>
          <w:sz w:val="24"/>
        </w:rPr>
        <w:t>检测结果</w:t>
      </w:r>
      <w:r w:rsidR="0005345C">
        <w:rPr>
          <w:rFonts w:hint="eastAsia"/>
          <w:sz w:val="24"/>
        </w:rPr>
        <w:t>对</w:t>
      </w:r>
      <w:r w:rsidR="0005345C">
        <w:rPr>
          <w:sz w:val="24"/>
        </w:rPr>
        <w:t>被测终端</w:t>
      </w:r>
      <w:r w:rsidR="0005345C">
        <w:rPr>
          <w:rFonts w:hint="eastAsia"/>
          <w:sz w:val="24"/>
        </w:rPr>
        <w:t>进行区分，</w:t>
      </w:r>
      <w:r w:rsidR="0005345C">
        <w:rPr>
          <w:sz w:val="24"/>
        </w:rPr>
        <w:t>按照</w:t>
      </w:r>
      <w:r w:rsidR="0005345C">
        <w:rPr>
          <w:rFonts w:hint="eastAsia"/>
          <w:sz w:val="24"/>
        </w:rPr>
        <w:t>合格</w:t>
      </w:r>
      <w:r w:rsidR="0005345C">
        <w:rPr>
          <w:sz w:val="24"/>
        </w:rPr>
        <w:t>与否进行分类筛检</w:t>
      </w:r>
      <w:r w:rsidR="0005345C">
        <w:rPr>
          <w:rFonts w:hint="eastAsia"/>
          <w:sz w:val="24"/>
        </w:rPr>
        <w:t>，不合格</w:t>
      </w:r>
      <w:r w:rsidR="0005345C">
        <w:rPr>
          <w:sz w:val="24"/>
        </w:rPr>
        <w:t>设备</w:t>
      </w:r>
      <w:r w:rsidR="0005345C">
        <w:rPr>
          <w:rFonts w:hint="eastAsia"/>
          <w:sz w:val="24"/>
        </w:rPr>
        <w:t>卸载</w:t>
      </w:r>
      <w:r w:rsidR="0005345C">
        <w:rPr>
          <w:sz w:val="24"/>
        </w:rPr>
        <w:t>到不合格产品</w:t>
      </w:r>
      <w:r w:rsidR="0005345C">
        <w:rPr>
          <w:rFonts w:hint="eastAsia"/>
          <w:sz w:val="24"/>
        </w:rPr>
        <w:t>区</w:t>
      </w:r>
      <w:r w:rsidR="0005345C">
        <w:rPr>
          <w:sz w:val="24"/>
        </w:rPr>
        <w:t>。</w:t>
      </w:r>
    </w:p>
    <w:p w14:paraId="2718D83B" w14:textId="3E698D62" w:rsidR="0005345C" w:rsidRDefault="00A312E8" w:rsidP="0005345C">
      <w:pPr>
        <w:spacing w:line="360" w:lineRule="auto"/>
        <w:ind w:firstLine="420"/>
        <w:jc w:val="left"/>
        <w:rPr>
          <w:sz w:val="24"/>
          <w:szCs w:val="24"/>
        </w:rPr>
      </w:pPr>
      <w:del w:id="21" w:author="北京智绘未来专利代理事务所" w:date="2022-01-10T09:56:00Z">
        <w:r w:rsidDel="00AF43BF">
          <w:rPr>
            <w:rFonts w:hint="eastAsia"/>
            <w:sz w:val="24"/>
          </w:rPr>
          <w:delText>11</w:delText>
        </w:r>
      </w:del>
      <w:ins w:id="22" w:author="北京智绘未来专利代理事务所" w:date="2022-01-10T09:56:00Z">
        <w:r w:rsidR="00AF43BF">
          <w:rPr>
            <w:rFonts w:hint="eastAsia"/>
            <w:sz w:val="24"/>
          </w:rPr>
          <w:t>1</w:t>
        </w:r>
        <w:r w:rsidR="00AF43BF">
          <w:rPr>
            <w:sz w:val="24"/>
          </w:rPr>
          <w:t>0</w:t>
        </w:r>
      </w:ins>
      <w:r w:rsidR="0005345C">
        <w:rPr>
          <w:rFonts w:hint="eastAsia"/>
          <w:sz w:val="24"/>
        </w:rPr>
        <w:t xml:space="preserve">. </w:t>
      </w:r>
      <w:r w:rsidR="0005345C" w:rsidRPr="005E04EF">
        <w:rPr>
          <w:sz w:val="24"/>
          <w:szCs w:val="24"/>
        </w:rPr>
        <w:t>一种</w:t>
      </w:r>
      <w:r w:rsidR="00EB76A0">
        <w:rPr>
          <w:rFonts w:hint="eastAsia"/>
          <w:sz w:val="24"/>
          <w:szCs w:val="24"/>
        </w:rPr>
        <w:t>包含权利要求</w:t>
      </w:r>
      <w:r w:rsidR="00EB76A0">
        <w:rPr>
          <w:rFonts w:hint="eastAsia"/>
          <w:sz w:val="24"/>
          <w:szCs w:val="24"/>
        </w:rPr>
        <w:t>1-</w:t>
      </w:r>
      <w:del w:id="23" w:author="北京智绘未来专利代理事务所" w:date="2022-01-10T09:56:00Z">
        <w:r w:rsidDel="00AF43BF">
          <w:rPr>
            <w:rFonts w:hint="eastAsia"/>
            <w:sz w:val="24"/>
            <w:szCs w:val="24"/>
          </w:rPr>
          <w:delText>10</w:delText>
        </w:r>
      </w:del>
      <w:ins w:id="24" w:author="北京智绘未来专利代理事务所" w:date="2022-01-10T09:56:00Z">
        <w:r w:rsidR="00AF43BF">
          <w:rPr>
            <w:sz w:val="24"/>
            <w:szCs w:val="24"/>
          </w:rPr>
          <w:t>9</w:t>
        </w:r>
      </w:ins>
      <w:r w:rsidR="00EB76A0">
        <w:rPr>
          <w:rFonts w:hint="eastAsia"/>
          <w:sz w:val="24"/>
          <w:szCs w:val="24"/>
        </w:rPr>
        <w:t>任一项所述</w:t>
      </w:r>
      <w:r w:rsidR="0005345C" w:rsidRPr="005E04EF">
        <w:rPr>
          <w:rFonts w:hint="eastAsia"/>
          <w:sz w:val="24"/>
          <w:szCs w:val="24"/>
        </w:rPr>
        <w:t>基于流水线自动运转的</w:t>
      </w:r>
      <w:r w:rsidR="0005345C">
        <w:rPr>
          <w:rFonts w:hint="eastAsia"/>
          <w:sz w:val="24"/>
          <w:szCs w:val="24"/>
        </w:rPr>
        <w:t>配电终端安全检测系统的</w:t>
      </w:r>
      <w:r w:rsidR="00EB76A0">
        <w:rPr>
          <w:rFonts w:hint="eastAsia"/>
          <w:sz w:val="24"/>
          <w:szCs w:val="24"/>
        </w:rPr>
        <w:t>搭建</w:t>
      </w:r>
      <w:r w:rsidR="0005345C">
        <w:rPr>
          <w:rFonts w:hint="eastAsia"/>
          <w:sz w:val="24"/>
          <w:szCs w:val="24"/>
        </w:rPr>
        <w:t>方法</w:t>
      </w:r>
      <w:r w:rsidR="0005345C" w:rsidRPr="005E04EF">
        <w:rPr>
          <w:sz w:val="24"/>
          <w:szCs w:val="24"/>
        </w:rPr>
        <w:t>，</w:t>
      </w:r>
      <w:r w:rsidR="0005345C">
        <w:rPr>
          <w:rFonts w:hint="eastAsia"/>
          <w:sz w:val="24"/>
          <w:szCs w:val="24"/>
        </w:rPr>
        <w:t>包括以下步骤：</w:t>
      </w:r>
    </w:p>
    <w:p w14:paraId="7F2C1B8F" w14:textId="77777777" w:rsidR="0005345C" w:rsidRDefault="0005345C" w:rsidP="0005345C">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搭建</w:t>
      </w:r>
      <w:r>
        <w:rPr>
          <w:sz w:val="24"/>
        </w:rPr>
        <w:t>配电终端</w:t>
      </w:r>
      <w:r>
        <w:rPr>
          <w:rFonts w:hint="eastAsia"/>
          <w:sz w:val="24"/>
        </w:rPr>
        <w:t>全自动</w:t>
      </w:r>
      <w:r>
        <w:rPr>
          <w:sz w:val="24"/>
        </w:rPr>
        <w:t>流水线</w:t>
      </w:r>
      <w:r>
        <w:rPr>
          <w:rFonts w:hint="eastAsia"/>
          <w:sz w:val="24"/>
        </w:rPr>
        <w:t>；</w:t>
      </w:r>
    </w:p>
    <w:p w14:paraId="5A2A2BC4" w14:textId="77777777" w:rsidR="0005345C" w:rsidRDefault="0005345C" w:rsidP="0005345C">
      <w:pPr>
        <w:spacing w:line="360" w:lineRule="auto"/>
        <w:ind w:firstLine="420"/>
        <w:jc w:val="left"/>
        <w:rPr>
          <w:sz w:val="24"/>
        </w:rPr>
      </w:pPr>
      <w:r>
        <w:rPr>
          <w:rFonts w:hint="eastAsia"/>
          <w:sz w:val="24"/>
        </w:rPr>
        <w:t>步骤</w:t>
      </w:r>
      <w:r>
        <w:rPr>
          <w:rFonts w:hint="eastAsia"/>
          <w:sz w:val="24"/>
        </w:rPr>
        <w:t>2</w:t>
      </w:r>
      <w:r>
        <w:rPr>
          <w:rFonts w:hint="eastAsia"/>
          <w:sz w:val="24"/>
        </w:rPr>
        <w:t>）：搭建配电</w:t>
      </w:r>
      <w:r>
        <w:rPr>
          <w:sz w:val="24"/>
        </w:rPr>
        <w:t>终端安全检测平台</w:t>
      </w:r>
      <w:r>
        <w:rPr>
          <w:rFonts w:hint="eastAsia"/>
          <w:sz w:val="24"/>
        </w:rPr>
        <w:t>；</w:t>
      </w:r>
    </w:p>
    <w:p w14:paraId="1EDDF0EC" w14:textId="77777777" w:rsidR="0005345C" w:rsidRDefault="0005345C" w:rsidP="0005345C">
      <w:pPr>
        <w:spacing w:line="360" w:lineRule="auto"/>
        <w:ind w:firstLine="420"/>
        <w:jc w:val="left"/>
        <w:rPr>
          <w:sz w:val="24"/>
        </w:rPr>
      </w:pPr>
      <w:r>
        <w:rPr>
          <w:rFonts w:hint="eastAsia"/>
          <w:sz w:val="24"/>
        </w:rPr>
        <w:t>步骤</w:t>
      </w:r>
      <w:r>
        <w:rPr>
          <w:rFonts w:hint="eastAsia"/>
          <w:sz w:val="24"/>
        </w:rPr>
        <w:t>3</w:t>
      </w:r>
      <w:r>
        <w:rPr>
          <w:rFonts w:hint="eastAsia"/>
          <w:sz w:val="24"/>
        </w:rPr>
        <w:t>）：搭建综合</w:t>
      </w:r>
      <w:r>
        <w:rPr>
          <w:sz w:val="24"/>
        </w:rPr>
        <w:t>管控</w:t>
      </w:r>
      <w:r>
        <w:rPr>
          <w:rFonts w:hint="eastAsia"/>
          <w:sz w:val="24"/>
        </w:rPr>
        <w:t>系统</w:t>
      </w:r>
      <w:r>
        <w:rPr>
          <w:sz w:val="24"/>
        </w:rPr>
        <w:t>，</w:t>
      </w:r>
      <w:r>
        <w:rPr>
          <w:rFonts w:hint="eastAsia"/>
          <w:sz w:val="24"/>
        </w:rPr>
        <w:t>分别</w:t>
      </w:r>
      <w:r>
        <w:rPr>
          <w:sz w:val="24"/>
        </w:rPr>
        <w:t>与</w:t>
      </w:r>
      <w:r>
        <w:rPr>
          <w:rFonts w:hint="eastAsia"/>
          <w:sz w:val="24"/>
        </w:rPr>
        <w:t>全自动</w:t>
      </w:r>
      <w:r>
        <w:rPr>
          <w:sz w:val="24"/>
        </w:rPr>
        <w:t>流水线</w:t>
      </w:r>
      <w:r>
        <w:rPr>
          <w:rFonts w:hint="eastAsia"/>
          <w:sz w:val="24"/>
        </w:rPr>
        <w:t>和</w:t>
      </w:r>
      <w:r>
        <w:rPr>
          <w:sz w:val="24"/>
        </w:rPr>
        <w:t>安全检测平台进行</w:t>
      </w:r>
      <w:r>
        <w:rPr>
          <w:rFonts w:hint="eastAsia"/>
          <w:sz w:val="24"/>
        </w:rPr>
        <w:t>接口</w:t>
      </w:r>
      <w:r>
        <w:rPr>
          <w:sz w:val="24"/>
        </w:rPr>
        <w:t>交互</w:t>
      </w:r>
      <w:r>
        <w:rPr>
          <w:rFonts w:hint="eastAsia"/>
          <w:sz w:val="24"/>
        </w:rPr>
        <w:t>。</w:t>
      </w:r>
    </w:p>
    <w:p w14:paraId="437044BB" w14:textId="64627D8F" w:rsidR="0005345C" w:rsidRDefault="00A312E8" w:rsidP="0005345C">
      <w:pPr>
        <w:spacing w:line="360" w:lineRule="auto"/>
        <w:ind w:firstLine="420"/>
        <w:jc w:val="left"/>
        <w:rPr>
          <w:sz w:val="24"/>
          <w:szCs w:val="24"/>
        </w:rPr>
      </w:pPr>
      <w:del w:id="25" w:author="北京智绘未来专利代理事务所" w:date="2022-01-10T09:56:00Z">
        <w:r w:rsidDel="00AF43BF">
          <w:rPr>
            <w:rFonts w:hint="eastAsia"/>
            <w:sz w:val="24"/>
          </w:rPr>
          <w:delText>12</w:delText>
        </w:r>
      </w:del>
      <w:ins w:id="26" w:author="北京智绘未来专利代理事务所" w:date="2022-01-10T09:56:00Z">
        <w:r w:rsidR="00AF43BF">
          <w:rPr>
            <w:rFonts w:hint="eastAsia"/>
            <w:sz w:val="24"/>
          </w:rPr>
          <w:t>1</w:t>
        </w:r>
        <w:r w:rsidR="00AF43BF">
          <w:rPr>
            <w:sz w:val="24"/>
          </w:rPr>
          <w:t>1</w:t>
        </w:r>
      </w:ins>
      <w:r w:rsidR="0005345C">
        <w:rPr>
          <w:rFonts w:hint="eastAsia"/>
          <w:sz w:val="24"/>
        </w:rPr>
        <w:t xml:space="preserve">. </w:t>
      </w:r>
      <w:r w:rsidR="00EB76A0">
        <w:rPr>
          <w:rFonts w:hint="eastAsia"/>
          <w:sz w:val="24"/>
        </w:rPr>
        <w:t>一种利用</w:t>
      </w:r>
      <w:r w:rsidR="0005345C">
        <w:rPr>
          <w:rFonts w:hint="eastAsia"/>
          <w:sz w:val="24"/>
          <w:szCs w:val="24"/>
        </w:rPr>
        <w:t>权利要求</w:t>
      </w:r>
      <w:r w:rsidR="00EB76A0">
        <w:rPr>
          <w:rFonts w:hint="eastAsia"/>
          <w:sz w:val="24"/>
          <w:szCs w:val="24"/>
        </w:rPr>
        <w:t>1-</w:t>
      </w:r>
      <w:del w:id="27" w:author="北京智绘未来专利代理事务所" w:date="2022-01-10T09:56:00Z">
        <w:r w:rsidDel="00AF43BF">
          <w:rPr>
            <w:rFonts w:hint="eastAsia"/>
            <w:sz w:val="24"/>
            <w:szCs w:val="24"/>
          </w:rPr>
          <w:delText>10</w:delText>
        </w:r>
      </w:del>
      <w:ins w:id="28" w:author="北京智绘未来专利代理事务所" w:date="2022-01-10T09:56:00Z">
        <w:r w:rsidR="00AF43BF">
          <w:rPr>
            <w:sz w:val="24"/>
            <w:szCs w:val="24"/>
          </w:rPr>
          <w:t>9</w:t>
        </w:r>
      </w:ins>
      <w:r w:rsidR="00EB76A0">
        <w:rPr>
          <w:rFonts w:hint="eastAsia"/>
          <w:sz w:val="24"/>
          <w:szCs w:val="24"/>
        </w:rPr>
        <w:t>任一项</w:t>
      </w:r>
      <w:r w:rsidR="0005345C">
        <w:rPr>
          <w:rFonts w:hint="eastAsia"/>
          <w:sz w:val="24"/>
          <w:szCs w:val="24"/>
        </w:rPr>
        <w:t>所述</w:t>
      </w:r>
      <w:r w:rsidR="0005345C" w:rsidRPr="005E04EF">
        <w:rPr>
          <w:rFonts w:hint="eastAsia"/>
          <w:sz w:val="24"/>
          <w:szCs w:val="24"/>
        </w:rPr>
        <w:t>基于流水线自动运转的配电终端安全检测</w:t>
      </w:r>
      <w:r w:rsidR="00EB76A0">
        <w:rPr>
          <w:rFonts w:hint="eastAsia"/>
          <w:sz w:val="24"/>
          <w:szCs w:val="24"/>
        </w:rPr>
        <w:t>系统对配电终端进行检测的</w:t>
      </w:r>
      <w:r w:rsidR="0005345C">
        <w:rPr>
          <w:rFonts w:hint="eastAsia"/>
          <w:sz w:val="24"/>
          <w:szCs w:val="24"/>
        </w:rPr>
        <w:t>方法</w:t>
      </w:r>
      <w:r w:rsidR="00EB76A0">
        <w:rPr>
          <w:rFonts w:hint="eastAsia"/>
          <w:sz w:val="24"/>
          <w:szCs w:val="24"/>
        </w:rPr>
        <w:t>，包括以下步骤：</w:t>
      </w:r>
    </w:p>
    <w:p w14:paraId="4509A036" w14:textId="77777777" w:rsidR="00EB76A0" w:rsidRDefault="00EB76A0" w:rsidP="0005345C">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装载</w:t>
      </w:r>
      <w:r>
        <w:rPr>
          <w:sz w:val="24"/>
        </w:rPr>
        <w:t>机器人</w:t>
      </w:r>
      <w:r>
        <w:rPr>
          <w:rFonts w:hint="eastAsia"/>
          <w:sz w:val="24"/>
        </w:rPr>
        <w:t>在综合管控系统的控制下</w:t>
      </w:r>
      <w:r>
        <w:rPr>
          <w:sz w:val="24"/>
        </w:rPr>
        <w:t>将被测</w:t>
      </w:r>
      <w:r>
        <w:rPr>
          <w:rFonts w:hint="eastAsia"/>
          <w:sz w:val="24"/>
        </w:rPr>
        <w:t>配电</w:t>
      </w:r>
      <w:r>
        <w:rPr>
          <w:sz w:val="24"/>
        </w:rPr>
        <w:t>终端</w:t>
      </w:r>
      <w:r>
        <w:rPr>
          <w:rFonts w:hint="eastAsia"/>
          <w:sz w:val="24"/>
        </w:rPr>
        <w:t>自动</w:t>
      </w:r>
      <w:r>
        <w:rPr>
          <w:sz w:val="24"/>
        </w:rPr>
        <w:t>运送到检修</w:t>
      </w:r>
      <w:r>
        <w:rPr>
          <w:rFonts w:hint="eastAsia"/>
          <w:sz w:val="24"/>
        </w:rPr>
        <w:t>工位，</w:t>
      </w:r>
      <w:r>
        <w:rPr>
          <w:sz w:val="24"/>
        </w:rPr>
        <w:t>插拔线机器人</w:t>
      </w:r>
      <w:r w:rsidRPr="00F7415C">
        <w:rPr>
          <w:bCs/>
          <w:sz w:val="24"/>
          <w:szCs w:val="24"/>
        </w:rPr>
        <w:t>对待检测</w:t>
      </w:r>
      <w:r w:rsidRPr="00F7415C">
        <w:rPr>
          <w:rFonts w:hAnsi="宋体"/>
          <w:sz w:val="24"/>
          <w:szCs w:val="24"/>
        </w:rPr>
        <w:t>配电终端</w:t>
      </w:r>
      <w:r>
        <w:rPr>
          <w:bCs/>
          <w:sz w:val="24"/>
          <w:szCs w:val="24"/>
        </w:rPr>
        <w:t>进行插</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；并传送信号</w:t>
      </w:r>
      <w:r>
        <w:rPr>
          <w:sz w:val="24"/>
        </w:rPr>
        <w:t>给</w:t>
      </w:r>
      <w:r>
        <w:rPr>
          <w:rFonts w:hint="eastAsia"/>
          <w:sz w:val="24"/>
        </w:rPr>
        <w:t>综合管控系统</w:t>
      </w:r>
      <w:r>
        <w:rPr>
          <w:sz w:val="24"/>
        </w:rPr>
        <w:t>；</w:t>
      </w:r>
    </w:p>
    <w:p w14:paraId="1D540F23" w14:textId="77777777" w:rsidR="00EB76A0" w:rsidRDefault="00EB76A0" w:rsidP="0005345C">
      <w:pPr>
        <w:spacing w:line="360" w:lineRule="auto"/>
        <w:ind w:firstLine="420"/>
        <w:jc w:val="left"/>
        <w:rPr>
          <w:sz w:val="24"/>
        </w:rPr>
      </w:pPr>
      <w:r>
        <w:rPr>
          <w:rFonts w:hint="eastAsia"/>
          <w:sz w:val="24"/>
        </w:rPr>
        <w:t>步骤</w:t>
      </w:r>
      <w:r>
        <w:rPr>
          <w:rFonts w:hint="eastAsia"/>
          <w:sz w:val="24"/>
        </w:rPr>
        <w:t>2</w:t>
      </w:r>
      <w:r>
        <w:rPr>
          <w:rFonts w:hint="eastAsia"/>
          <w:sz w:val="24"/>
        </w:rPr>
        <w:t>）：</w:t>
      </w:r>
      <w:r>
        <w:rPr>
          <w:rFonts w:hint="eastAsia"/>
          <w:sz w:val="24"/>
        </w:rPr>
        <w:t xml:space="preserve"> </w:t>
      </w:r>
      <w:r>
        <w:rPr>
          <w:rFonts w:hint="eastAsia"/>
          <w:sz w:val="24"/>
        </w:rPr>
        <w:t>配电</w:t>
      </w:r>
      <w:r>
        <w:rPr>
          <w:sz w:val="24"/>
        </w:rPr>
        <w:t>终端安全检测平台</w:t>
      </w:r>
      <w:r>
        <w:rPr>
          <w:rFonts w:hint="eastAsia"/>
          <w:sz w:val="24"/>
        </w:rPr>
        <w:t>按照综合</w:t>
      </w:r>
      <w:r>
        <w:rPr>
          <w:sz w:val="24"/>
        </w:rPr>
        <w:t>管控</w:t>
      </w:r>
      <w:r>
        <w:rPr>
          <w:rFonts w:hint="eastAsia"/>
          <w:sz w:val="24"/>
        </w:rPr>
        <w:t>系统给出的指令对配电终端进行安全检测，并将检测结果发送给综合管控系统；</w:t>
      </w:r>
    </w:p>
    <w:p w14:paraId="3CD56B2F" w14:textId="77777777" w:rsidR="00EB76A0" w:rsidRDefault="00EB76A0" w:rsidP="00EB76A0">
      <w:pPr>
        <w:spacing w:line="360" w:lineRule="auto"/>
        <w:ind w:firstLine="420"/>
        <w:jc w:val="left"/>
        <w:rPr>
          <w:sz w:val="24"/>
        </w:rPr>
      </w:pPr>
      <w:r>
        <w:rPr>
          <w:rFonts w:hint="eastAsia"/>
          <w:sz w:val="24"/>
        </w:rPr>
        <w:t>步骤</w:t>
      </w:r>
      <w:r>
        <w:rPr>
          <w:rFonts w:hint="eastAsia"/>
          <w:sz w:val="24"/>
        </w:rPr>
        <w:t>3</w:t>
      </w:r>
      <w:r>
        <w:rPr>
          <w:rFonts w:hint="eastAsia"/>
          <w:sz w:val="24"/>
        </w:rPr>
        <w:t>）：综合管控</w:t>
      </w:r>
      <w:r>
        <w:rPr>
          <w:sz w:val="24"/>
        </w:rPr>
        <w:t>系统</w:t>
      </w:r>
      <w:r>
        <w:rPr>
          <w:rFonts w:hint="eastAsia"/>
          <w:sz w:val="24"/>
        </w:rPr>
        <w:t>在接收到检测结果后，根据</w:t>
      </w:r>
      <w:r>
        <w:rPr>
          <w:sz w:val="24"/>
        </w:rPr>
        <w:t>检测结果</w:t>
      </w:r>
      <w:r>
        <w:rPr>
          <w:rFonts w:hint="eastAsia"/>
          <w:sz w:val="24"/>
        </w:rPr>
        <w:t>发送指令给检测流水线，卸载机器人根据所述指令进行下一步操作。</w:t>
      </w:r>
    </w:p>
    <w:p w14:paraId="627DD020" w14:textId="0198E7AA" w:rsidR="00EB76A0" w:rsidRPr="005E04EF" w:rsidRDefault="00A312E8" w:rsidP="00EB76A0">
      <w:pPr>
        <w:spacing w:line="360" w:lineRule="auto"/>
        <w:ind w:firstLine="420"/>
        <w:jc w:val="left"/>
        <w:rPr>
          <w:sz w:val="24"/>
          <w:szCs w:val="24"/>
        </w:rPr>
      </w:pPr>
      <w:del w:id="29" w:author="北京智绘未来专利代理事务所" w:date="2022-01-10T09:56:00Z">
        <w:r w:rsidDel="00AF43BF">
          <w:rPr>
            <w:rFonts w:hint="eastAsia"/>
            <w:sz w:val="24"/>
          </w:rPr>
          <w:delText>13</w:delText>
        </w:r>
      </w:del>
      <w:ins w:id="30" w:author="北京智绘未来专利代理事务所" w:date="2022-01-10T09:56:00Z">
        <w:r w:rsidR="00AF43BF">
          <w:rPr>
            <w:rFonts w:hint="eastAsia"/>
            <w:sz w:val="24"/>
          </w:rPr>
          <w:t>1</w:t>
        </w:r>
        <w:r w:rsidR="00AF43BF">
          <w:rPr>
            <w:sz w:val="24"/>
          </w:rPr>
          <w:t>2</w:t>
        </w:r>
      </w:ins>
      <w:r w:rsidR="00EB76A0">
        <w:rPr>
          <w:rFonts w:hint="eastAsia"/>
          <w:sz w:val="24"/>
        </w:rPr>
        <w:t xml:space="preserve">. </w:t>
      </w:r>
      <w:proofErr w:type="gramStart"/>
      <w:r w:rsidR="00EB76A0">
        <w:rPr>
          <w:rFonts w:hint="eastAsia"/>
          <w:sz w:val="24"/>
        </w:rPr>
        <w:t>如权利</w:t>
      </w:r>
      <w:proofErr w:type="gramEnd"/>
      <w:r w:rsidR="00EB76A0">
        <w:rPr>
          <w:rFonts w:hint="eastAsia"/>
          <w:sz w:val="24"/>
        </w:rPr>
        <w:t>要求</w:t>
      </w:r>
      <w:del w:id="31" w:author="北京智绘未来专利代理事务所" w:date="2022-01-10T09:56:00Z">
        <w:r w:rsidDel="00AF43BF">
          <w:rPr>
            <w:rFonts w:hint="eastAsia"/>
            <w:sz w:val="24"/>
          </w:rPr>
          <w:delText>12</w:delText>
        </w:r>
      </w:del>
      <w:proofErr w:type="gramStart"/>
      <w:ins w:id="32" w:author="北京智绘未来专利代理事务所" w:date="2022-01-10T09:56:00Z">
        <w:r w:rsidR="00AF43BF">
          <w:rPr>
            <w:rFonts w:hint="eastAsia"/>
            <w:sz w:val="24"/>
          </w:rPr>
          <w:t>1</w:t>
        </w:r>
        <w:r w:rsidR="00AF43BF">
          <w:rPr>
            <w:sz w:val="24"/>
          </w:rPr>
          <w:t>1</w:t>
        </w:r>
      </w:ins>
      <w:r w:rsidR="00EB76A0">
        <w:rPr>
          <w:rFonts w:hint="eastAsia"/>
          <w:sz w:val="24"/>
        </w:rPr>
        <w:t>所述</w:t>
      </w:r>
      <w:r w:rsidR="00EB76A0">
        <w:rPr>
          <w:rFonts w:hint="eastAsia"/>
          <w:sz w:val="24"/>
          <w:szCs w:val="24"/>
        </w:rPr>
        <w:t>对配电</w:t>
      </w:r>
      <w:proofErr w:type="gramEnd"/>
      <w:r w:rsidR="00EB76A0">
        <w:rPr>
          <w:rFonts w:hint="eastAsia"/>
          <w:sz w:val="24"/>
          <w:szCs w:val="24"/>
        </w:rPr>
        <w:t>终端进行检测的方法，其特征在于：</w:t>
      </w:r>
    </w:p>
    <w:p w14:paraId="0FA6449A" w14:textId="77777777" w:rsidR="0005345C" w:rsidRDefault="001706AE" w:rsidP="001706AE">
      <w:pPr>
        <w:adjustRightInd w:val="0"/>
        <w:snapToGrid w:val="0"/>
        <w:spacing w:line="360" w:lineRule="auto"/>
        <w:ind w:firstLineChars="200" w:firstLine="480"/>
        <w:rPr>
          <w:sz w:val="24"/>
        </w:rPr>
      </w:pPr>
      <w:r>
        <w:rPr>
          <w:rFonts w:hint="eastAsia"/>
          <w:sz w:val="24"/>
        </w:rPr>
        <w:t>所述步骤</w:t>
      </w:r>
      <w:r>
        <w:rPr>
          <w:rFonts w:hint="eastAsia"/>
          <w:sz w:val="24"/>
        </w:rPr>
        <w:t>3</w:t>
      </w:r>
      <w:r>
        <w:rPr>
          <w:rFonts w:hint="eastAsia"/>
          <w:sz w:val="24"/>
        </w:rPr>
        <w:t>）</w:t>
      </w:r>
      <w:r w:rsidR="0005345C">
        <w:rPr>
          <w:rFonts w:hint="eastAsia"/>
          <w:sz w:val="24"/>
        </w:rPr>
        <w:t>所述卸载机器人</w:t>
      </w:r>
      <w:r>
        <w:rPr>
          <w:rFonts w:hint="eastAsia"/>
          <w:sz w:val="24"/>
        </w:rPr>
        <w:t>根据指令进行的下一步操作包括</w:t>
      </w:r>
      <w:r w:rsidR="0005345C">
        <w:rPr>
          <w:rFonts w:hint="eastAsia"/>
          <w:sz w:val="24"/>
        </w:rPr>
        <w:t>对</w:t>
      </w:r>
      <w:r w:rsidR="0005345C">
        <w:rPr>
          <w:sz w:val="24"/>
        </w:rPr>
        <w:t>被测终端</w:t>
      </w:r>
      <w:r w:rsidR="0005345C">
        <w:rPr>
          <w:rFonts w:hint="eastAsia"/>
          <w:sz w:val="24"/>
        </w:rPr>
        <w:t>进行区分，</w:t>
      </w:r>
      <w:r w:rsidR="0005345C">
        <w:rPr>
          <w:sz w:val="24"/>
        </w:rPr>
        <w:t>按照</w:t>
      </w:r>
      <w:r w:rsidR="0005345C">
        <w:rPr>
          <w:rFonts w:hint="eastAsia"/>
          <w:sz w:val="24"/>
        </w:rPr>
        <w:t>合格</w:t>
      </w:r>
      <w:r w:rsidR="0005345C">
        <w:rPr>
          <w:sz w:val="24"/>
        </w:rPr>
        <w:t>与否进行分类筛检</w:t>
      </w:r>
      <w:r w:rsidR="0005345C">
        <w:rPr>
          <w:rFonts w:hint="eastAsia"/>
          <w:sz w:val="24"/>
        </w:rPr>
        <w:t>，不合格</w:t>
      </w:r>
      <w:r w:rsidR="0005345C">
        <w:rPr>
          <w:sz w:val="24"/>
        </w:rPr>
        <w:t>设备</w:t>
      </w:r>
      <w:r w:rsidR="0005345C">
        <w:rPr>
          <w:rFonts w:hint="eastAsia"/>
          <w:sz w:val="24"/>
        </w:rPr>
        <w:t>卸载</w:t>
      </w:r>
      <w:r w:rsidR="0005345C">
        <w:rPr>
          <w:sz w:val="24"/>
        </w:rPr>
        <w:t>到不合格产品</w:t>
      </w:r>
      <w:r w:rsidR="0005345C">
        <w:rPr>
          <w:rFonts w:hint="eastAsia"/>
          <w:sz w:val="24"/>
        </w:rPr>
        <w:t>区</w:t>
      </w:r>
      <w:r w:rsidR="0005345C">
        <w:rPr>
          <w:sz w:val="24"/>
        </w:rPr>
        <w:t>。</w:t>
      </w:r>
    </w:p>
    <w:p w14:paraId="78A28DC6" w14:textId="77777777" w:rsidR="001706AE" w:rsidRPr="00D10CA7" w:rsidRDefault="001706AE" w:rsidP="00D10CA7">
      <w:pPr>
        <w:spacing w:line="360" w:lineRule="auto"/>
        <w:jc w:val="left"/>
        <w:rPr>
          <w:sz w:val="24"/>
          <w:szCs w:val="24"/>
        </w:rPr>
      </w:pPr>
    </w:p>
    <w:p w14:paraId="0F25F03A" w14:textId="77777777" w:rsidR="002072F3" w:rsidRDefault="002072F3" w:rsidP="00C1144F">
      <w:pPr>
        <w:spacing w:line="360" w:lineRule="auto"/>
        <w:jc w:val="center"/>
        <w:rPr>
          <w:sz w:val="24"/>
          <w:szCs w:val="24"/>
        </w:rPr>
      </w:pPr>
    </w:p>
    <w:p w14:paraId="3D7D87F5" w14:textId="77777777" w:rsidR="002072F3" w:rsidRDefault="002072F3" w:rsidP="00C1144F">
      <w:pPr>
        <w:spacing w:line="360" w:lineRule="auto"/>
        <w:jc w:val="center"/>
        <w:rPr>
          <w:sz w:val="24"/>
          <w:szCs w:val="24"/>
        </w:rPr>
        <w:sectPr w:rsidR="002072F3" w:rsidSect="002D0026">
          <w:headerReference w:type="default" r:id="rId13"/>
          <w:pgSz w:w="11906" w:h="16838"/>
          <w:pgMar w:top="1134" w:right="1134" w:bottom="1134" w:left="1134" w:header="851" w:footer="992" w:gutter="0"/>
          <w:pgNumType w:start="1"/>
          <w:cols w:space="425"/>
          <w:docGrid w:type="lines" w:linePitch="312"/>
        </w:sectPr>
      </w:pPr>
    </w:p>
    <w:p w14:paraId="13D5A643" w14:textId="77777777" w:rsidR="0070441D" w:rsidRPr="00F87847" w:rsidRDefault="0070441D" w:rsidP="00F87847">
      <w:pPr>
        <w:spacing w:line="360" w:lineRule="auto"/>
        <w:rPr>
          <w:b/>
          <w:sz w:val="30"/>
          <w:szCs w:val="30"/>
        </w:rPr>
      </w:pPr>
    </w:p>
    <w:p w14:paraId="06580D2B" w14:textId="77777777" w:rsidR="005F2759" w:rsidRPr="00F87847" w:rsidRDefault="0028483F" w:rsidP="00C1144F">
      <w:pPr>
        <w:spacing w:line="360" w:lineRule="auto"/>
        <w:jc w:val="center"/>
        <w:rPr>
          <w:b/>
          <w:sz w:val="30"/>
          <w:szCs w:val="30"/>
        </w:rPr>
      </w:pPr>
      <w:r w:rsidRPr="00F87847">
        <w:rPr>
          <w:rFonts w:hint="eastAsia"/>
          <w:b/>
          <w:sz w:val="30"/>
          <w:szCs w:val="30"/>
        </w:rPr>
        <w:t>一种基于流水线自动运转的配电终端安全检测系统及方法</w:t>
      </w:r>
    </w:p>
    <w:p w14:paraId="7AFDE044" w14:textId="77777777" w:rsidR="00FD0D0E" w:rsidRPr="00F87847" w:rsidRDefault="00FD0D0E" w:rsidP="00FD0D0E">
      <w:pPr>
        <w:spacing w:line="360" w:lineRule="auto"/>
        <w:jc w:val="left"/>
        <w:rPr>
          <w:b/>
          <w:sz w:val="28"/>
          <w:szCs w:val="28"/>
        </w:rPr>
      </w:pPr>
    </w:p>
    <w:p w14:paraId="78919300" w14:textId="77777777" w:rsidR="007E58EC" w:rsidRPr="00F87847" w:rsidRDefault="007E58EC" w:rsidP="007E58EC">
      <w:pPr>
        <w:spacing w:line="360" w:lineRule="auto"/>
        <w:rPr>
          <w:b/>
          <w:sz w:val="28"/>
          <w:szCs w:val="28"/>
        </w:rPr>
      </w:pPr>
      <w:r w:rsidRPr="00F87847">
        <w:rPr>
          <w:b/>
          <w:sz w:val="28"/>
          <w:szCs w:val="28"/>
        </w:rPr>
        <w:t>技术领域</w:t>
      </w:r>
    </w:p>
    <w:p w14:paraId="03C16269" w14:textId="77777777" w:rsidR="00A435C0" w:rsidRPr="00A435C0" w:rsidRDefault="00A435C0" w:rsidP="007E58EC">
      <w:pPr>
        <w:spacing w:line="360" w:lineRule="auto"/>
        <w:ind w:firstLineChars="200" w:firstLine="480"/>
        <w:rPr>
          <w:sz w:val="24"/>
          <w:szCs w:val="24"/>
        </w:rPr>
      </w:pPr>
      <w:r w:rsidRPr="00A435C0">
        <w:rPr>
          <w:rFonts w:hint="eastAsia"/>
          <w:sz w:val="24"/>
          <w:szCs w:val="24"/>
        </w:rPr>
        <w:t>本发明涉及配电自动化终端检测领域，具体涉及一种</w:t>
      </w:r>
      <w:r w:rsidRPr="00A944CB">
        <w:rPr>
          <w:rFonts w:hint="eastAsia"/>
          <w:sz w:val="24"/>
          <w:szCs w:val="24"/>
        </w:rPr>
        <w:t>基于流水线自动运转的</w:t>
      </w:r>
      <w:r w:rsidR="005C1D9B">
        <w:rPr>
          <w:rFonts w:hint="eastAsia"/>
          <w:sz w:val="24"/>
          <w:szCs w:val="24"/>
        </w:rPr>
        <w:t>配电终端</w:t>
      </w:r>
      <w:r w:rsidRPr="00A944CB">
        <w:rPr>
          <w:rFonts w:hint="eastAsia"/>
          <w:sz w:val="24"/>
          <w:szCs w:val="24"/>
        </w:rPr>
        <w:t>安全检测</w:t>
      </w:r>
      <w:r w:rsidR="002909D1">
        <w:rPr>
          <w:rFonts w:hint="eastAsia"/>
          <w:sz w:val="24"/>
          <w:szCs w:val="24"/>
        </w:rPr>
        <w:t>系统</w:t>
      </w:r>
      <w:r w:rsidRPr="00A435C0">
        <w:rPr>
          <w:rFonts w:hint="eastAsia"/>
          <w:sz w:val="24"/>
          <w:szCs w:val="24"/>
        </w:rPr>
        <w:t>及方法。</w:t>
      </w:r>
    </w:p>
    <w:p w14:paraId="2CE90FEA" w14:textId="77777777" w:rsidR="007E58EC" w:rsidRPr="00F87847" w:rsidRDefault="007E58EC" w:rsidP="007E58EC">
      <w:pPr>
        <w:spacing w:line="360" w:lineRule="auto"/>
        <w:rPr>
          <w:b/>
          <w:sz w:val="28"/>
          <w:szCs w:val="28"/>
        </w:rPr>
      </w:pPr>
      <w:r w:rsidRPr="00F87847">
        <w:rPr>
          <w:b/>
          <w:sz w:val="28"/>
          <w:szCs w:val="28"/>
        </w:rPr>
        <w:t>背景技术</w:t>
      </w:r>
    </w:p>
    <w:p w14:paraId="04145F93" w14:textId="77777777" w:rsidR="0020519D" w:rsidRDefault="00BC0B2D" w:rsidP="00846B52">
      <w:pPr>
        <w:spacing w:line="360" w:lineRule="auto"/>
        <w:ind w:firstLineChars="200" w:firstLine="480"/>
        <w:rPr>
          <w:sz w:val="24"/>
          <w:szCs w:val="24"/>
        </w:rPr>
      </w:pPr>
      <w:r w:rsidRPr="00BC0B2D">
        <w:rPr>
          <w:rFonts w:hint="eastAsia"/>
          <w:sz w:val="24"/>
          <w:szCs w:val="24"/>
        </w:rPr>
        <w:t>国家电网公司正在全面建设以特高压电网为骨干网架、各级电网协调发展的坚强电网，以信息化、自动化、互动化为特征的自主创新、国际领先的智能电网。配电网处于电网的中间环节，是直接面向社会和客户的重要能源载体，是分布式电源和电动汽车的变革支持，因此也是坚强</w:t>
      </w:r>
      <w:r w:rsidR="0020519D">
        <w:rPr>
          <w:rFonts w:hint="eastAsia"/>
          <w:sz w:val="24"/>
          <w:szCs w:val="24"/>
        </w:rPr>
        <w:t>、</w:t>
      </w:r>
      <w:r w:rsidRPr="00BC0B2D">
        <w:rPr>
          <w:rFonts w:hint="eastAsia"/>
          <w:sz w:val="24"/>
          <w:szCs w:val="24"/>
        </w:rPr>
        <w:t>智能电网的重要基础和组成部分</w:t>
      </w:r>
      <w:r w:rsidR="0020519D">
        <w:rPr>
          <w:rFonts w:hint="eastAsia"/>
          <w:sz w:val="24"/>
          <w:szCs w:val="24"/>
        </w:rPr>
        <w:t>。</w:t>
      </w:r>
      <w:r w:rsidR="009D6A6F">
        <w:rPr>
          <w:rFonts w:hint="eastAsia"/>
          <w:sz w:val="24"/>
          <w:szCs w:val="24"/>
        </w:rPr>
        <w:t>基于配电终端的</w:t>
      </w:r>
      <w:r w:rsidRPr="00BC0B2D">
        <w:rPr>
          <w:rFonts w:hint="eastAsia"/>
          <w:sz w:val="24"/>
          <w:szCs w:val="24"/>
        </w:rPr>
        <w:t>配电自动化是实现智能配电网的重要手段，为配电网的监测和控制提供坚实基础，是提高城网供电可靠性的必然需要，是建设智能配电网的基石。</w:t>
      </w:r>
      <w:r w:rsidR="0020519D">
        <w:rPr>
          <w:rFonts w:hint="eastAsia"/>
          <w:sz w:val="24"/>
          <w:szCs w:val="24"/>
        </w:rPr>
        <w:t>因而</w:t>
      </w:r>
      <w:r w:rsidR="00031478">
        <w:rPr>
          <w:rFonts w:hint="eastAsia"/>
          <w:sz w:val="24"/>
          <w:szCs w:val="24"/>
        </w:rPr>
        <w:t>配电终端信息采集系统</w:t>
      </w:r>
      <w:r w:rsidRPr="00BC0B2D">
        <w:rPr>
          <w:rFonts w:hint="eastAsia"/>
          <w:sz w:val="24"/>
          <w:szCs w:val="24"/>
        </w:rPr>
        <w:t>的安全性及稳定性将直接影响调控人员对配电网的调控水平。</w:t>
      </w:r>
    </w:p>
    <w:p w14:paraId="1CA33C88" w14:textId="77777777" w:rsidR="0020519D" w:rsidRDefault="0020519D" w:rsidP="008B09FE">
      <w:pPr>
        <w:spacing w:line="360" w:lineRule="auto"/>
        <w:ind w:firstLineChars="200" w:firstLine="480"/>
        <w:rPr>
          <w:sz w:val="24"/>
          <w:szCs w:val="24"/>
        </w:rPr>
      </w:pPr>
      <w:r w:rsidRPr="00846B52">
        <w:rPr>
          <w:rFonts w:hint="eastAsia"/>
          <w:sz w:val="24"/>
          <w:szCs w:val="24"/>
        </w:rPr>
        <w:t>随着计算机和网络技术的发展以及信息化与电力监控系统的深度融合，</w:t>
      </w:r>
      <w:r w:rsidR="00031478">
        <w:rPr>
          <w:rFonts w:hint="eastAsia"/>
          <w:sz w:val="24"/>
          <w:szCs w:val="24"/>
        </w:rPr>
        <w:t>配电终端信息采集系统</w:t>
      </w:r>
      <w:r w:rsidR="009D6A6F">
        <w:rPr>
          <w:rFonts w:hint="eastAsia"/>
          <w:sz w:val="24"/>
          <w:szCs w:val="24"/>
        </w:rPr>
        <w:t>，特别是各配电终端</w:t>
      </w:r>
      <w:r w:rsidRPr="00846B52">
        <w:rPr>
          <w:rFonts w:hint="eastAsia"/>
          <w:sz w:val="24"/>
          <w:szCs w:val="24"/>
        </w:rPr>
        <w:t>面临的信息安全问题日益严峻。</w:t>
      </w:r>
      <w:r w:rsidRPr="00846B52">
        <w:rPr>
          <w:rFonts w:hint="eastAsia"/>
          <w:sz w:val="24"/>
          <w:szCs w:val="24"/>
        </w:rPr>
        <w:t>2010</w:t>
      </w:r>
      <w:r w:rsidRPr="00846B52">
        <w:rPr>
          <w:rFonts w:hint="eastAsia"/>
          <w:sz w:val="24"/>
          <w:szCs w:val="24"/>
        </w:rPr>
        <w:t>年的“震网”病毒、</w:t>
      </w:r>
      <w:r w:rsidRPr="00846B52">
        <w:rPr>
          <w:rFonts w:hint="eastAsia"/>
          <w:sz w:val="24"/>
          <w:szCs w:val="24"/>
        </w:rPr>
        <w:t>2012</w:t>
      </w:r>
      <w:r w:rsidRPr="00846B52">
        <w:rPr>
          <w:rFonts w:hint="eastAsia"/>
          <w:sz w:val="24"/>
          <w:szCs w:val="24"/>
        </w:rPr>
        <w:t>年的“火焰”超级病毒、</w:t>
      </w:r>
      <w:r w:rsidRPr="00846B52">
        <w:rPr>
          <w:rFonts w:hint="eastAsia"/>
          <w:sz w:val="24"/>
          <w:szCs w:val="24"/>
        </w:rPr>
        <w:t>2014</w:t>
      </w:r>
      <w:r w:rsidRPr="00846B52">
        <w:rPr>
          <w:rFonts w:hint="eastAsia"/>
          <w:sz w:val="24"/>
          <w:szCs w:val="24"/>
        </w:rPr>
        <w:t>年的“</w:t>
      </w:r>
      <w:r w:rsidRPr="00846B52">
        <w:rPr>
          <w:rFonts w:hint="eastAsia"/>
          <w:sz w:val="24"/>
          <w:szCs w:val="24"/>
        </w:rPr>
        <w:t>Havex</w:t>
      </w:r>
      <w:r w:rsidRPr="00846B52">
        <w:rPr>
          <w:rFonts w:hint="eastAsia"/>
          <w:sz w:val="24"/>
          <w:szCs w:val="24"/>
        </w:rPr>
        <w:t>”病毒、</w:t>
      </w:r>
      <w:r w:rsidRPr="00846B52">
        <w:rPr>
          <w:rFonts w:hint="eastAsia"/>
          <w:sz w:val="24"/>
          <w:szCs w:val="24"/>
        </w:rPr>
        <w:t>2015</w:t>
      </w:r>
      <w:r w:rsidRPr="00846B52">
        <w:rPr>
          <w:rFonts w:hint="eastAsia"/>
          <w:sz w:val="24"/>
          <w:szCs w:val="24"/>
        </w:rPr>
        <w:t>年的“</w:t>
      </w:r>
      <w:r w:rsidRPr="00846B52">
        <w:rPr>
          <w:rFonts w:hint="eastAsia"/>
          <w:sz w:val="24"/>
          <w:szCs w:val="24"/>
        </w:rPr>
        <w:t>Black Energy</w:t>
      </w:r>
      <w:r w:rsidRPr="00846B52">
        <w:rPr>
          <w:rFonts w:hint="eastAsia"/>
          <w:sz w:val="24"/>
          <w:szCs w:val="24"/>
        </w:rPr>
        <w:t>”病毒等专门针对电力系统的病毒爆发给电力企业、社会经济带来</w:t>
      </w:r>
      <w:r>
        <w:rPr>
          <w:rFonts w:hint="eastAsia"/>
          <w:sz w:val="24"/>
          <w:szCs w:val="24"/>
        </w:rPr>
        <w:t>了</w:t>
      </w:r>
      <w:r w:rsidRPr="00846B52">
        <w:rPr>
          <w:rFonts w:hint="eastAsia"/>
          <w:sz w:val="24"/>
          <w:szCs w:val="24"/>
        </w:rPr>
        <w:t>巨大损失，直接或间接地威胁到</w:t>
      </w:r>
      <w:r>
        <w:rPr>
          <w:rFonts w:hint="eastAsia"/>
          <w:sz w:val="24"/>
          <w:szCs w:val="24"/>
        </w:rPr>
        <w:t>了</w:t>
      </w:r>
      <w:r w:rsidRPr="00846B52">
        <w:rPr>
          <w:rFonts w:hint="eastAsia"/>
          <w:sz w:val="24"/>
          <w:szCs w:val="24"/>
        </w:rPr>
        <w:t>国家安全。</w:t>
      </w:r>
      <w:r w:rsidR="00D26434">
        <w:rPr>
          <w:rFonts w:hint="eastAsia"/>
          <w:sz w:val="24"/>
          <w:szCs w:val="24"/>
        </w:rPr>
        <w:t>2015</w:t>
      </w:r>
      <w:r w:rsidR="00D26434">
        <w:rPr>
          <w:rFonts w:hint="eastAsia"/>
          <w:sz w:val="24"/>
          <w:szCs w:val="24"/>
        </w:rPr>
        <w:t>年</w:t>
      </w:r>
      <w:r w:rsidR="00D26434">
        <w:rPr>
          <w:sz w:val="24"/>
          <w:szCs w:val="24"/>
        </w:rPr>
        <w:t>，因为黑客攻击</w:t>
      </w:r>
      <w:r w:rsidR="00D26434">
        <w:rPr>
          <w:rFonts w:hint="eastAsia"/>
          <w:sz w:val="24"/>
          <w:szCs w:val="24"/>
        </w:rPr>
        <w:t>造成乌</w:t>
      </w:r>
      <w:r w:rsidR="00D26434">
        <w:rPr>
          <w:sz w:val="24"/>
          <w:szCs w:val="24"/>
        </w:rPr>
        <w:t>克</w:t>
      </w:r>
      <w:r w:rsidR="00D26434">
        <w:rPr>
          <w:rFonts w:hint="eastAsia"/>
          <w:sz w:val="24"/>
          <w:szCs w:val="24"/>
        </w:rPr>
        <w:t>兰电网</w:t>
      </w:r>
      <w:r w:rsidR="00D26434">
        <w:rPr>
          <w:sz w:val="24"/>
          <w:szCs w:val="24"/>
        </w:rPr>
        <w:t>大停电</w:t>
      </w:r>
      <w:r w:rsidR="00D26434">
        <w:rPr>
          <w:rFonts w:hint="eastAsia"/>
          <w:sz w:val="24"/>
          <w:szCs w:val="24"/>
        </w:rPr>
        <w:t>，</w:t>
      </w:r>
      <w:r w:rsidR="00D26434">
        <w:rPr>
          <w:sz w:val="24"/>
          <w:szCs w:val="24"/>
        </w:rPr>
        <w:t>给我国电网的安全防护带来了很高的警示性。</w:t>
      </w:r>
      <w:proofErr w:type="gramStart"/>
      <w:r w:rsidR="00D26434">
        <w:rPr>
          <w:sz w:val="24"/>
          <w:szCs w:val="24"/>
        </w:rPr>
        <w:t>虽然</w:t>
      </w:r>
      <w:r w:rsidR="00D26434">
        <w:rPr>
          <w:rFonts w:hint="eastAsia"/>
          <w:sz w:val="24"/>
          <w:szCs w:val="24"/>
        </w:rPr>
        <w:t>国</w:t>
      </w:r>
      <w:r w:rsidR="00D26434">
        <w:rPr>
          <w:sz w:val="24"/>
          <w:szCs w:val="24"/>
        </w:rPr>
        <w:t>网系统</w:t>
      </w:r>
      <w:proofErr w:type="gramEnd"/>
      <w:r w:rsidR="00D26434">
        <w:rPr>
          <w:sz w:val="24"/>
          <w:szCs w:val="24"/>
        </w:rPr>
        <w:t>采用</w:t>
      </w:r>
      <w:r w:rsidR="00D26434">
        <w:rPr>
          <w:rFonts w:hint="eastAsia"/>
          <w:sz w:val="24"/>
          <w:szCs w:val="24"/>
        </w:rPr>
        <w:t>高</w:t>
      </w:r>
      <w:r w:rsidR="00D26434">
        <w:rPr>
          <w:sz w:val="24"/>
          <w:szCs w:val="24"/>
        </w:rPr>
        <w:t>安全级别</w:t>
      </w:r>
      <w:r w:rsidR="00D26434">
        <w:rPr>
          <w:rFonts w:hint="eastAsia"/>
          <w:sz w:val="24"/>
          <w:szCs w:val="24"/>
        </w:rPr>
        <w:t>的</w:t>
      </w:r>
      <w:r w:rsidR="00D26434">
        <w:rPr>
          <w:sz w:val="24"/>
          <w:szCs w:val="24"/>
        </w:rPr>
        <w:t>安全防护，</w:t>
      </w:r>
      <w:r w:rsidR="00D26434">
        <w:rPr>
          <w:rFonts w:hint="eastAsia"/>
          <w:sz w:val="24"/>
          <w:szCs w:val="24"/>
        </w:rPr>
        <w:t>但是</w:t>
      </w:r>
      <w:r w:rsidR="00D26434">
        <w:rPr>
          <w:sz w:val="24"/>
          <w:szCs w:val="24"/>
        </w:rPr>
        <w:t>随着</w:t>
      </w:r>
      <w:r w:rsidR="00D26434">
        <w:rPr>
          <w:rFonts w:hint="eastAsia"/>
          <w:sz w:val="24"/>
          <w:szCs w:val="24"/>
        </w:rPr>
        <w:t>配</w:t>
      </w:r>
      <w:r w:rsidR="00D26434">
        <w:rPr>
          <w:sz w:val="24"/>
          <w:szCs w:val="24"/>
        </w:rPr>
        <w:t>电自动化终端采用无线</w:t>
      </w:r>
      <w:r w:rsidR="00D26434">
        <w:rPr>
          <w:rFonts w:hint="eastAsia"/>
          <w:sz w:val="24"/>
          <w:szCs w:val="24"/>
        </w:rPr>
        <w:t>移动网络进行</w:t>
      </w:r>
      <w:r w:rsidR="00D26434">
        <w:rPr>
          <w:sz w:val="24"/>
          <w:szCs w:val="24"/>
        </w:rPr>
        <w:t>采集信息的传输，为电网的安全防护带来更高的挑战。</w:t>
      </w:r>
      <w:r>
        <w:rPr>
          <w:rFonts w:hint="eastAsia"/>
          <w:sz w:val="24"/>
          <w:szCs w:val="24"/>
        </w:rPr>
        <w:t>因此，提高</w:t>
      </w:r>
      <w:r w:rsidR="009D6A6F">
        <w:rPr>
          <w:rFonts w:hint="eastAsia"/>
          <w:sz w:val="24"/>
          <w:szCs w:val="24"/>
        </w:rPr>
        <w:t>基于大量配电终端的</w:t>
      </w:r>
      <w:r w:rsidR="00031478">
        <w:rPr>
          <w:rFonts w:hint="eastAsia"/>
          <w:sz w:val="24"/>
          <w:szCs w:val="24"/>
        </w:rPr>
        <w:t>配电终端信息采集系统</w:t>
      </w:r>
      <w:r>
        <w:rPr>
          <w:rFonts w:hint="eastAsia"/>
          <w:sz w:val="24"/>
          <w:szCs w:val="24"/>
        </w:rPr>
        <w:t>的信息安全性、</w:t>
      </w:r>
      <w:r w:rsidR="008B09FE">
        <w:rPr>
          <w:rFonts w:hint="eastAsia"/>
          <w:sz w:val="24"/>
          <w:szCs w:val="24"/>
        </w:rPr>
        <w:t>运行</w:t>
      </w:r>
      <w:r>
        <w:rPr>
          <w:rFonts w:hint="eastAsia"/>
          <w:sz w:val="24"/>
          <w:szCs w:val="24"/>
        </w:rPr>
        <w:t>稳定</w:t>
      </w:r>
      <w:r w:rsidR="008B09FE">
        <w:rPr>
          <w:rFonts w:hint="eastAsia"/>
          <w:sz w:val="24"/>
          <w:szCs w:val="24"/>
        </w:rPr>
        <w:t>性，避免出现网络信息安全问题刻不容缓。</w:t>
      </w:r>
    </w:p>
    <w:p w14:paraId="3D55F4BD" w14:textId="77777777" w:rsidR="00D26434" w:rsidRDefault="00D26434" w:rsidP="008B09FE">
      <w:pPr>
        <w:spacing w:line="360" w:lineRule="auto"/>
        <w:ind w:firstLineChars="200" w:firstLine="480"/>
        <w:rPr>
          <w:sz w:val="24"/>
          <w:szCs w:val="24"/>
        </w:rPr>
      </w:pPr>
      <w:proofErr w:type="gramStart"/>
      <w:r w:rsidRPr="000E3468">
        <w:rPr>
          <w:rFonts w:hint="eastAsia"/>
          <w:sz w:val="24"/>
          <w:szCs w:val="24"/>
        </w:rPr>
        <w:t>国网运检</w:t>
      </w:r>
      <w:proofErr w:type="gramEnd"/>
      <w:r w:rsidRPr="000E3468">
        <w:rPr>
          <w:rFonts w:hint="eastAsia"/>
          <w:sz w:val="24"/>
          <w:szCs w:val="24"/>
        </w:rPr>
        <w:t>部在</w:t>
      </w:r>
      <w:r w:rsidRPr="000E3468">
        <w:rPr>
          <w:rFonts w:hint="eastAsia"/>
          <w:sz w:val="24"/>
          <w:szCs w:val="24"/>
        </w:rPr>
        <w:t>2017</w:t>
      </w:r>
      <w:r w:rsidRPr="000E3468">
        <w:rPr>
          <w:rFonts w:hint="eastAsia"/>
          <w:sz w:val="24"/>
          <w:szCs w:val="24"/>
        </w:rPr>
        <w:t>年初</w:t>
      </w:r>
      <w:proofErr w:type="gramStart"/>
      <w:r w:rsidRPr="000E3468">
        <w:rPr>
          <w:rFonts w:hint="eastAsia"/>
          <w:sz w:val="24"/>
          <w:szCs w:val="24"/>
        </w:rPr>
        <w:t>发布运检三</w:t>
      </w:r>
      <w:proofErr w:type="gramEnd"/>
      <w:r w:rsidRPr="000E3468">
        <w:rPr>
          <w:rFonts w:hint="eastAsia"/>
          <w:sz w:val="24"/>
          <w:szCs w:val="24"/>
        </w:rPr>
        <w:t>〔</w:t>
      </w:r>
      <w:r w:rsidRPr="000E3468">
        <w:rPr>
          <w:rFonts w:hint="eastAsia"/>
          <w:sz w:val="24"/>
          <w:szCs w:val="24"/>
        </w:rPr>
        <w:t>2017</w:t>
      </w:r>
      <w:r w:rsidRPr="000E3468">
        <w:rPr>
          <w:rFonts w:hint="eastAsia"/>
          <w:sz w:val="24"/>
          <w:szCs w:val="24"/>
        </w:rPr>
        <w:t>〕</w:t>
      </w:r>
      <w:r w:rsidRPr="000E3468">
        <w:rPr>
          <w:rFonts w:hint="eastAsia"/>
          <w:sz w:val="24"/>
          <w:szCs w:val="24"/>
        </w:rPr>
        <w:t>6</w:t>
      </w:r>
      <w:r w:rsidRPr="000E3468">
        <w:rPr>
          <w:rFonts w:hint="eastAsia"/>
          <w:sz w:val="24"/>
          <w:szCs w:val="24"/>
        </w:rPr>
        <w:t>号文，《国网运检部关于做好“十三五”配电自动化建设应用工作的通知》中在第五部分“加强专业协同”第</w:t>
      </w:r>
      <w:r w:rsidRPr="000E3468">
        <w:rPr>
          <w:rFonts w:hint="eastAsia"/>
          <w:sz w:val="24"/>
          <w:szCs w:val="24"/>
        </w:rPr>
        <w:t>3</w:t>
      </w:r>
      <w:r w:rsidRPr="000E3468">
        <w:rPr>
          <w:rFonts w:hint="eastAsia"/>
          <w:sz w:val="24"/>
          <w:szCs w:val="24"/>
        </w:rPr>
        <w:t>条“加强设备质量管控”的工作安排中明确要求如下：“各单位运检部门要会同物资部门，强化设备入网检测、到货检测、运行分析评价三级质量管控措施，严把设备质量关。配电终端、线路故障指示器、智能配变终端、一二次成套开关等设备的采购，所采购设备必须通过中国电科院组织的专项检测；各单位对配电终端、线路故障指示器、智能配变终端采取到货全检”。</w:t>
      </w:r>
    </w:p>
    <w:p w14:paraId="259ACD81" w14:textId="77777777" w:rsidR="00223A3E" w:rsidRPr="00BC0B2D" w:rsidRDefault="0028483F" w:rsidP="00846B52">
      <w:pPr>
        <w:spacing w:line="360" w:lineRule="auto"/>
        <w:ind w:firstLineChars="200" w:firstLine="480"/>
        <w:rPr>
          <w:sz w:val="24"/>
          <w:szCs w:val="24"/>
        </w:rPr>
      </w:pPr>
      <w:proofErr w:type="gramStart"/>
      <w:r w:rsidRPr="007A2BFF">
        <w:rPr>
          <w:rFonts w:hint="eastAsia"/>
          <w:sz w:val="24"/>
          <w:szCs w:val="24"/>
        </w:rPr>
        <w:lastRenderedPageBreak/>
        <w:t>国网山东省</w:t>
      </w:r>
      <w:proofErr w:type="gramEnd"/>
      <w:r w:rsidRPr="007A2BFF">
        <w:rPr>
          <w:rFonts w:hint="eastAsia"/>
          <w:sz w:val="24"/>
          <w:szCs w:val="24"/>
        </w:rPr>
        <w:t>电力公司电力科学研究院作为山东省配电网的技术支撑和电网安全运行分析单位，对配电终端及其相关系统的安全检测十分必要。之前针对安全方面的检测，没有成熟的手段和有效的支撑，同时配电终端航空插头的</w:t>
      </w:r>
      <w:proofErr w:type="gramStart"/>
      <w:r w:rsidRPr="007A2BFF">
        <w:rPr>
          <w:rFonts w:hint="eastAsia"/>
          <w:sz w:val="24"/>
          <w:szCs w:val="24"/>
        </w:rPr>
        <w:t>插拨线</w:t>
      </w:r>
      <w:proofErr w:type="gramEnd"/>
      <w:r w:rsidRPr="007A2BFF">
        <w:rPr>
          <w:rFonts w:hint="eastAsia"/>
          <w:sz w:val="24"/>
          <w:szCs w:val="24"/>
        </w:rPr>
        <w:t>工作也异常繁琐，导致信息安全的检测难以实现。</w:t>
      </w:r>
      <w:r w:rsidR="00D26434">
        <w:rPr>
          <w:rFonts w:hint="eastAsia"/>
          <w:sz w:val="24"/>
          <w:szCs w:val="24"/>
        </w:rPr>
        <w:t>同时需要</w:t>
      </w:r>
      <w:r w:rsidR="00D26434">
        <w:rPr>
          <w:sz w:val="24"/>
          <w:szCs w:val="24"/>
        </w:rPr>
        <w:t>进行到货全检后，</w:t>
      </w:r>
      <w:r w:rsidR="00D26434" w:rsidRPr="00F7415C">
        <w:rPr>
          <w:rFonts w:eastAsiaTheme="minorEastAsia"/>
          <w:sz w:val="24"/>
          <w:szCs w:val="24"/>
        </w:rPr>
        <w:t>配电自动化终端检测中心每年将检测的终端数量是十分庞大的，单纯依靠人工进行逐台设备的检测，进行到货全检将会面临检测能力欠缺，检测人员不足，检测信息无法统一管理的</w:t>
      </w:r>
      <w:r w:rsidR="0011149B">
        <w:rPr>
          <w:rFonts w:eastAsiaTheme="minorEastAsia" w:hint="eastAsia"/>
          <w:sz w:val="24"/>
          <w:szCs w:val="24"/>
        </w:rPr>
        <w:t>困境</w:t>
      </w:r>
      <w:r w:rsidR="00D26434" w:rsidRPr="00F7415C">
        <w:rPr>
          <w:rFonts w:eastAsiaTheme="minorEastAsia"/>
          <w:sz w:val="24"/>
          <w:szCs w:val="24"/>
        </w:rPr>
        <w:t>。因此，依靠先进的全自动检测技术，实现低人工情况下的高效能全自动</w:t>
      </w:r>
      <w:r w:rsidR="00D26434">
        <w:rPr>
          <w:rFonts w:eastAsiaTheme="minorEastAsia" w:hint="eastAsia"/>
          <w:sz w:val="24"/>
          <w:szCs w:val="24"/>
        </w:rPr>
        <w:t>安全</w:t>
      </w:r>
      <w:r w:rsidR="00D26434" w:rsidRPr="00F7415C">
        <w:rPr>
          <w:rFonts w:eastAsiaTheme="minorEastAsia"/>
          <w:sz w:val="24"/>
          <w:szCs w:val="24"/>
        </w:rPr>
        <w:t>检测，</w:t>
      </w:r>
      <w:proofErr w:type="gramStart"/>
      <w:r w:rsidR="00D26434" w:rsidRPr="00F7415C">
        <w:rPr>
          <w:rFonts w:eastAsiaTheme="minorEastAsia"/>
          <w:sz w:val="24"/>
          <w:szCs w:val="24"/>
        </w:rPr>
        <w:t>满足国网运检</w:t>
      </w:r>
      <w:proofErr w:type="gramEnd"/>
      <w:r w:rsidR="00D26434" w:rsidRPr="00F7415C">
        <w:rPr>
          <w:rFonts w:eastAsiaTheme="minorEastAsia"/>
          <w:sz w:val="24"/>
          <w:szCs w:val="24"/>
        </w:rPr>
        <w:t>部对配电终端</w:t>
      </w:r>
      <w:r w:rsidR="00D26434">
        <w:rPr>
          <w:rFonts w:eastAsiaTheme="minorEastAsia" w:hint="eastAsia"/>
          <w:sz w:val="24"/>
          <w:szCs w:val="24"/>
        </w:rPr>
        <w:t>安全</w:t>
      </w:r>
      <w:r w:rsidR="00D26434" w:rsidRPr="00F7415C">
        <w:rPr>
          <w:rFonts w:eastAsiaTheme="minorEastAsia"/>
          <w:sz w:val="24"/>
          <w:szCs w:val="24"/>
        </w:rPr>
        <w:t>检测</w:t>
      </w:r>
      <w:r w:rsidR="00D26434">
        <w:rPr>
          <w:rFonts w:eastAsiaTheme="minorEastAsia" w:hint="eastAsia"/>
          <w:sz w:val="24"/>
          <w:szCs w:val="24"/>
        </w:rPr>
        <w:t>和</w:t>
      </w:r>
      <w:r w:rsidR="00D26434" w:rsidRPr="00F7415C">
        <w:rPr>
          <w:rFonts w:eastAsiaTheme="minorEastAsia"/>
          <w:sz w:val="24"/>
          <w:szCs w:val="24"/>
        </w:rPr>
        <w:t>检测能力的全面要求，仍是待解决的技术问题。</w:t>
      </w:r>
    </w:p>
    <w:p w14:paraId="3ECA9558" w14:textId="77777777" w:rsidR="00223A3E" w:rsidRPr="00F87847" w:rsidRDefault="0028483F" w:rsidP="00F87847">
      <w:pPr>
        <w:spacing w:line="360" w:lineRule="auto"/>
        <w:rPr>
          <w:b/>
          <w:sz w:val="28"/>
          <w:szCs w:val="28"/>
        </w:rPr>
      </w:pPr>
      <w:r w:rsidRPr="00F87847">
        <w:rPr>
          <w:rFonts w:hint="eastAsia"/>
          <w:b/>
          <w:sz w:val="28"/>
          <w:szCs w:val="28"/>
        </w:rPr>
        <w:t>发明内容</w:t>
      </w:r>
    </w:p>
    <w:p w14:paraId="7CD035BE" w14:textId="77777777" w:rsidR="00846B52" w:rsidRDefault="008B09FE" w:rsidP="00223A3E">
      <w:pPr>
        <w:adjustRightInd w:val="0"/>
        <w:snapToGrid w:val="0"/>
        <w:spacing w:line="360" w:lineRule="auto"/>
        <w:ind w:firstLineChars="200" w:firstLine="480"/>
        <w:rPr>
          <w:rFonts w:ascii="仿宋_GB2312"/>
          <w:sz w:val="24"/>
        </w:rPr>
      </w:pPr>
      <w:r>
        <w:rPr>
          <w:rFonts w:hint="eastAsia"/>
          <w:sz w:val="24"/>
          <w:szCs w:val="24"/>
        </w:rPr>
        <w:t>本发明专利针对上述技术问题</w:t>
      </w:r>
      <w:r w:rsidR="00223A3E" w:rsidRPr="00662996">
        <w:rPr>
          <w:rFonts w:ascii="仿宋_GB2312" w:hint="eastAsia"/>
          <w:sz w:val="24"/>
        </w:rPr>
        <w:t>提供了</w:t>
      </w:r>
      <w:r w:rsidR="00846B52" w:rsidRPr="00A435C0">
        <w:rPr>
          <w:rFonts w:hint="eastAsia"/>
          <w:sz w:val="24"/>
          <w:szCs w:val="24"/>
        </w:rPr>
        <w:t>一种</w:t>
      </w:r>
      <w:r w:rsidR="00846B52" w:rsidRPr="00A944CB">
        <w:rPr>
          <w:rFonts w:hint="eastAsia"/>
          <w:sz w:val="24"/>
          <w:szCs w:val="24"/>
        </w:rPr>
        <w:t>基于流水线自动运转的</w:t>
      </w:r>
      <w:r w:rsidR="005C1D9B">
        <w:rPr>
          <w:rFonts w:hint="eastAsia"/>
          <w:sz w:val="24"/>
          <w:szCs w:val="24"/>
        </w:rPr>
        <w:t>配电终端</w:t>
      </w:r>
      <w:r w:rsidR="00846B52" w:rsidRPr="00A944CB">
        <w:rPr>
          <w:rFonts w:hint="eastAsia"/>
          <w:sz w:val="24"/>
          <w:szCs w:val="24"/>
        </w:rPr>
        <w:t>安全检测</w:t>
      </w:r>
      <w:r w:rsidR="00A312E8">
        <w:rPr>
          <w:rFonts w:hint="eastAsia"/>
          <w:sz w:val="24"/>
          <w:szCs w:val="24"/>
        </w:rPr>
        <w:t>系统</w:t>
      </w:r>
      <w:r w:rsidR="00846B52" w:rsidRPr="00A435C0">
        <w:rPr>
          <w:rFonts w:hint="eastAsia"/>
          <w:sz w:val="24"/>
          <w:szCs w:val="24"/>
        </w:rPr>
        <w:t>及</w:t>
      </w:r>
      <w:r>
        <w:rPr>
          <w:rFonts w:hint="eastAsia"/>
          <w:sz w:val="24"/>
          <w:szCs w:val="24"/>
        </w:rPr>
        <w:t>检测</w:t>
      </w:r>
      <w:r w:rsidR="00846B52" w:rsidRPr="00A435C0">
        <w:rPr>
          <w:rFonts w:hint="eastAsia"/>
          <w:sz w:val="24"/>
          <w:szCs w:val="24"/>
        </w:rPr>
        <w:t>方法</w:t>
      </w:r>
      <w:r w:rsidR="00846B52">
        <w:rPr>
          <w:rFonts w:hint="eastAsia"/>
          <w:sz w:val="24"/>
          <w:szCs w:val="24"/>
        </w:rPr>
        <w:t>，</w:t>
      </w:r>
      <w:r w:rsidR="00846B52">
        <w:rPr>
          <w:sz w:val="24"/>
          <w:szCs w:val="24"/>
        </w:rPr>
        <w:t>其目的在于通过流水线自动上</w:t>
      </w:r>
      <w:r>
        <w:rPr>
          <w:rFonts w:hint="eastAsia"/>
          <w:sz w:val="24"/>
          <w:szCs w:val="24"/>
        </w:rPr>
        <w:t>、</w:t>
      </w:r>
      <w:r w:rsidR="00846B52">
        <w:rPr>
          <w:sz w:val="24"/>
          <w:szCs w:val="24"/>
        </w:rPr>
        <w:t>下料的方式，</w:t>
      </w:r>
      <w:r w:rsidR="00846B52">
        <w:rPr>
          <w:rFonts w:hint="eastAsia"/>
          <w:sz w:val="24"/>
          <w:szCs w:val="24"/>
        </w:rPr>
        <w:t>对</w:t>
      </w:r>
      <w:r w:rsidR="00846B52">
        <w:rPr>
          <w:sz w:val="24"/>
          <w:szCs w:val="24"/>
        </w:rPr>
        <w:t>配电终端</w:t>
      </w:r>
      <w:r w:rsidR="00846B52">
        <w:rPr>
          <w:rFonts w:hint="eastAsia"/>
          <w:sz w:val="24"/>
          <w:szCs w:val="24"/>
        </w:rPr>
        <w:t>自动</w:t>
      </w:r>
      <w:r>
        <w:rPr>
          <w:rFonts w:hint="eastAsia"/>
          <w:sz w:val="24"/>
          <w:szCs w:val="24"/>
        </w:rPr>
        <w:t>进行</w:t>
      </w:r>
      <w:r w:rsidR="00846B52">
        <w:rPr>
          <w:sz w:val="24"/>
          <w:szCs w:val="24"/>
        </w:rPr>
        <w:t>安全检测</w:t>
      </w:r>
      <w:r w:rsidR="00846B52">
        <w:rPr>
          <w:rFonts w:hint="eastAsia"/>
          <w:sz w:val="24"/>
          <w:szCs w:val="24"/>
        </w:rPr>
        <w:t>。</w:t>
      </w:r>
    </w:p>
    <w:p w14:paraId="5AAAC5FD" w14:textId="77777777" w:rsidR="00A312E8" w:rsidRDefault="00A312E8" w:rsidP="007A2BFF">
      <w:pPr>
        <w:spacing w:line="360" w:lineRule="auto"/>
        <w:ind w:firstLine="420"/>
        <w:jc w:val="left"/>
        <w:rPr>
          <w:sz w:val="24"/>
          <w:szCs w:val="24"/>
        </w:rPr>
      </w:pPr>
      <w:r w:rsidRPr="00AD3A36">
        <w:rPr>
          <w:rFonts w:hint="eastAsia"/>
          <w:sz w:val="24"/>
          <w:szCs w:val="24"/>
        </w:rPr>
        <w:t>一种基于流水线自动运转的配电终端安全检测系统，包括：配电终端检测流水线、配电终端安全检测平台，以及连通两者进行信息交互的综合管控系统；其特征在于，所述配电终端检测流水线</w:t>
      </w:r>
      <w:r>
        <w:rPr>
          <w:rFonts w:hint="eastAsia"/>
          <w:sz w:val="24"/>
          <w:szCs w:val="24"/>
        </w:rPr>
        <w:t>用于配电终端的接入和运出，所述配电终端安全检测平台用于对所属安全检测系统自身以及配电终端进行安全检测，</w:t>
      </w:r>
      <w:r>
        <w:rPr>
          <w:rFonts w:asciiTheme="minorHAnsi" w:eastAsiaTheme="minorEastAsia" w:hAnsiTheme="minorHAnsi" w:cstheme="minorBidi" w:hint="eastAsia"/>
          <w:sz w:val="24"/>
          <w:szCs w:val="24"/>
        </w:rPr>
        <w:t>其</w:t>
      </w:r>
      <w:r w:rsidRPr="00AD3A36">
        <w:rPr>
          <w:rFonts w:hint="eastAsia"/>
          <w:sz w:val="24"/>
          <w:szCs w:val="24"/>
        </w:rPr>
        <w:t>包括高性能配电加密认证装置、安全风险评估设备、入侵检测服务器、安全设备检测装置及漏</w:t>
      </w:r>
      <w:r w:rsidR="006367CE">
        <w:rPr>
          <w:rFonts w:hint="eastAsia"/>
          <w:sz w:val="24"/>
          <w:szCs w:val="24"/>
        </w:rPr>
        <w:t>洞</w:t>
      </w:r>
      <w:r w:rsidRPr="00AD3A36">
        <w:rPr>
          <w:rFonts w:hint="eastAsia"/>
          <w:sz w:val="24"/>
          <w:szCs w:val="24"/>
        </w:rPr>
        <w:t>扫</w:t>
      </w:r>
      <w:r w:rsidR="006367CE">
        <w:rPr>
          <w:rFonts w:hint="eastAsia"/>
          <w:sz w:val="24"/>
          <w:szCs w:val="24"/>
        </w:rPr>
        <w:t>描</w:t>
      </w:r>
      <w:r w:rsidRPr="00AD3A36">
        <w:rPr>
          <w:rFonts w:hint="eastAsia"/>
          <w:sz w:val="24"/>
          <w:szCs w:val="24"/>
        </w:rPr>
        <w:t>服务器。</w:t>
      </w:r>
    </w:p>
    <w:p w14:paraId="647A6070" w14:textId="77777777" w:rsidR="00A312E8" w:rsidRDefault="00A312E8" w:rsidP="007A2BFF">
      <w:pPr>
        <w:spacing w:line="360" w:lineRule="auto"/>
        <w:ind w:firstLine="420"/>
        <w:jc w:val="left"/>
        <w:rPr>
          <w:sz w:val="24"/>
          <w:szCs w:val="24"/>
        </w:rPr>
      </w:pPr>
      <w:r>
        <w:rPr>
          <w:rFonts w:hint="eastAsia"/>
          <w:sz w:val="24"/>
          <w:szCs w:val="24"/>
        </w:rPr>
        <w:t>其中，所述配电终端安全检测平台的具体结构为，</w:t>
      </w:r>
      <w:r w:rsidR="000D328A">
        <w:rPr>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交换机</w:t>
      </w:r>
      <w:r w:rsidR="000D328A">
        <w:rPr>
          <w:rFonts w:hint="eastAsia"/>
          <w:sz w:val="24"/>
          <w:szCs w:val="24"/>
        </w:rPr>
        <w:t>通过</w:t>
      </w:r>
      <w:r w:rsidR="000D328A">
        <w:rPr>
          <w:sz w:val="24"/>
          <w:szCs w:val="24"/>
        </w:rPr>
        <w:t>正</w:t>
      </w:r>
      <w:r w:rsidR="000D328A">
        <w:rPr>
          <w:rFonts w:hint="eastAsia"/>
          <w:sz w:val="24"/>
          <w:szCs w:val="24"/>
        </w:rPr>
        <w:t>、反向安全</w:t>
      </w:r>
      <w:r w:rsidR="000D328A">
        <w:rPr>
          <w:sz w:val="24"/>
          <w:szCs w:val="24"/>
        </w:rPr>
        <w:t>隔离分开，</w:t>
      </w:r>
      <w:r w:rsidR="000D328A">
        <w:rPr>
          <w:rFonts w:hint="eastAsia"/>
          <w:sz w:val="24"/>
          <w:szCs w:val="24"/>
        </w:rPr>
        <w:t>形</w:t>
      </w:r>
      <w:r w:rsidR="000D328A">
        <w:rPr>
          <w:sz w:val="24"/>
          <w:szCs w:val="24"/>
        </w:rPr>
        <w:t>成两个</w:t>
      </w:r>
      <w:r w:rsidR="000D328A">
        <w:rPr>
          <w:rFonts w:hint="eastAsia"/>
          <w:sz w:val="24"/>
          <w:szCs w:val="24"/>
        </w:rPr>
        <w:t>网络</w:t>
      </w:r>
      <w:r w:rsidR="000D328A">
        <w:rPr>
          <w:sz w:val="24"/>
          <w:szCs w:val="24"/>
        </w:rPr>
        <w:t>安全区</w:t>
      </w:r>
      <w:r w:rsidR="000D328A">
        <w:rPr>
          <w:rFonts w:hint="eastAsia"/>
          <w:sz w:val="24"/>
          <w:szCs w:val="24"/>
        </w:rPr>
        <w:t>，</w:t>
      </w:r>
      <w:r w:rsidR="000D328A">
        <w:rPr>
          <w:rFonts w:hint="eastAsia"/>
          <w:sz w:val="24"/>
          <w:szCs w:val="24"/>
        </w:rPr>
        <w:t>2</w:t>
      </w:r>
      <w:r w:rsidR="000D328A">
        <w:rPr>
          <w:rFonts w:hint="eastAsia"/>
          <w:sz w:val="24"/>
          <w:szCs w:val="24"/>
        </w:rPr>
        <w:t>、</w:t>
      </w:r>
      <w:r w:rsidR="000D328A">
        <w:rPr>
          <w:rFonts w:hint="eastAsia"/>
          <w:sz w:val="24"/>
          <w:szCs w:val="24"/>
        </w:rPr>
        <w:t>3</w:t>
      </w:r>
      <w:r w:rsidR="000D328A">
        <w:rPr>
          <w:rFonts w:hint="eastAsia"/>
          <w:sz w:val="24"/>
          <w:szCs w:val="24"/>
        </w:rPr>
        <w:t>交换</w:t>
      </w:r>
      <w:r w:rsidR="000D328A">
        <w:rPr>
          <w:sz w:val="24"/>
          <w:szCs w:val="24"/>
        </w:rPr>
        <w:t>机</w:t>
      </w:r>
      <w:r w:rsidR="000D328A">
        <w:rPr>
          <w:rFonts w:hint="eastAsia"/>
          <w:sz w:val="24"/>
          <w:szCs w:val="24"/>
        </w:rPr>
        <w:t>通过</w:t>
      </w:r>
      <w:r w:rsidR="000D328A" w:rsidRPr="007A2BFF">
        <w:rPr>
          <w:rFonts w:hint="eastAsia"/>
          <w:sz w:val="24"/>
          <w:szCs w:val="24"/>
        </w:rPr>
        <w:t>配电安全接入网关</w:t>
      </w:r>
      <w:r w:rsidR="000D328A">
        <w:rPr>
          <w:rFonts w:hint="eastAsia"/>
          <w:sz w:val="24"/>
          <w:szCs w:val="24"/>
        </w:rPr>
        <w:t>隔离</w:t>
      </w:r>
      <w:r w:rsidR="000D328A">
        <w:rPr>
          <w:sz w:val="24"/>
          <w:szCs w:val="24"/>
        </w:rPr>
        <w:t>，形成</w:t>
      </w:r>
      <w:r w:rsidR="000D328A">
        <w:rPr>
          <w:rFonts w:hint="eastAsia"/>
          <w:sz w:val="24"/>
          <w:szCs w:val="24"/>
        </w:rPr>
        <w:t>第</w:t>
      </w:r>
      <w:r w:rsidR="000D328A">
        <w:rPr>
          <w:sz w:val="24"/>
          <w:szCs w:val="24"/>
        </w:rPr>
        <w:t>3</w:t>
      </w:r>
      <w:r w:rsidR="000D328A">
        <w:rPr>
          <w:rFonts w:hint="eastAsia"/>
          <w:sz w:val="24"/>
          <w:szCs w:val="24"/>
        </w:rPr>
        <w:t>网</w:t>
      </w:r>
      <w:r w:rsidR="000D328A">
        <w:rPr>
          <w:sz w:val="24"/>
          <w:szCs w:val="24"/>
        </w:rPr>
        <w:t>络安全区</w:t>
      </w:r>
      <w:r w:rsidR="000D328A">
        <w:rPr>
          <w:rFonts w:hint="eastAsia"/>
          <w:sz w:val="24"/>
          <w:szCs w:val="24"/>
        </w:rPr>
        <w:t>；两</w:t>
      </w:r>
      <w:r w:rsidR="000D328A">
        <w:rPr>
          <w:sz w:val="24"/>
          <w:szCs w:val="24"/>
        </w:rPr>
        <w:t>台</w:t>
      </w:r>
      <w:r w:rsidR="000D328A" w:rsidRPr="0028483F">
        <w:rPr>
          <w:rFonts w:hint="eastAsia"/>
          <w:sz w:val="24"/>
          <w:szCs w:val="24"/>
        </w:rPr>
        <w:t>高性能配电加密认证装置</w:t>
      </w:r>
      <w:r w:rsidR="000D328A">
        <w:rPr>
          <w:rFonts w:hint="eastAsia"/>
          <w:sz w:val="24"/>
          <w:szCs w:val="24"/>
        </w:rPr>
        <w:t>分</w:t>
      </w:r>
      <w:r w:rsidR="000D328A">
        <w:rPr>
          <w:sz w:val="24"/>
          <w:szCs w:val="24"/>
        </w:rPr>
        <w:t>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w:t>
      </w:r>
      <w:r w:rsidR="000D328A">
        <w:rPr>
          <w:rFonts w:hint="eastAsia"/>
          <w:sz w:val="24"/>
          <w:szCs w:val="24"/>
        </w:rPr>
        <w:t>机上；两台安全风险评估设备分别接在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号交换机上；两</w:t>
      </w:r>
      <w:r w:rsidR="000D328A">
        <w:rPr>
          <w:sz w:val="24"/>
          <w:szCs w:val="24"/>
        </w:rPr>
        <w:t>台</w:t>
      </w:r>
      <w:r w:rsidR="000D328A" w:rsidRPr="000D328A">
        <w:rPr>
          <w:rFonts w:hint="eastAsia"/>
          <w:sz w:val="24"/>
          <w:szCs w:val="24"/>
        </w:rPr>
        <w:t>配电安全检测高性能服务器</w:t>
      </w:r>
      <w:r w:rsidR="000D328A">
        <w:rPr>
          <w:rFonts w:hint="eastAsia"/>
          <w:sz w:val="24"/>
          <w:szCs w:val="24"/>
        </w:rPr>
        <w:t>接</w:t>
      </w:r>
      <w:r w:rsidR="000D328A">
        <w:rPr>
          <w:sz w:val="24"/>
          <w:szCs w:val="24"/>
        </w:rPr>
        <w:t>入</w:t>
      </w:r>
      <w:r w:rsidR="000D328A">
        <w:rPr>
          <w:rFonts w:hint="eastAsia"/>
          <w:sz w:val="24"/>
          <w:szCs w:val="24"/>
        </w:rPr>
        <w:t>1</w:t>
      </w:r>
      <w:r w:rsidR="000D328A">
        <w:rPr>
          <w:rFonts w:hint="eastAsia"/>
          <w:sz w:val="24"/>
          <w:szCs w:val="24"/>
        </w:rPr>
        <w:t>号</w:t>
      </w:r>
      <w:r w:rsidR="000D328A">
        <w:rPr>
          <w:sz w:val="24"/>
          <w:szCs w:val="24"/>
        </w:rPr>
        <w:t>交换机上</w:t>
      </w:r>
      <w:r w:rsidR="000D328A">
        <w:rPr>
          <w:rFonts w:hint="eastAsia"/>
          <w:sz w:val="24"/>
          <w:szCs w:val="24"/>
        </w:rPr>
        <w:t>；入</w:t>
      </w:r>
      <w:r w:rsidR="000D328A">
        <w:rPr>
          <w:sz w:val="24"/>
          <w:szCs w:val="24"/>
        </w:rPr>
        <w:t>侵检测</w:t>
      </w:r>
      <w:r w:rsidR="000D328A">
        <w:rPr>
          <w:rFonts w:hint="eastAsia"/>
          <w:sz w:val="24"/>
          <w:szCs w:val="24"/>
        </w:rPr>
        <w:t>服务器和漏洞扫描服务器</w:t>
      </w:r>
      <w:r w:rsidR="000D328A">
        <w:rPr>
          <w:sz w:val="24"/>
          <w:szCs w:val="24"/>
        </w:rPr>
        <w:t>连接到</w:t>
      </w:r>
      <w:r w:rsidR="000D328A">
        <w:rPr>
          <w:rFonts w:hint="eastAsia"/>
          <w:sz w:val="24"/>
          <w:szCs w:val="24"/>
        </w:rPr>
        <w:t>3</w:t>
      </w:r>
      <w:r w:rsidR="000D328A">
        <w:rPr>
          <w:rFonts w:hint="eastAsia"/>
          <w:sz w:val="24"/>
          <w:szCs w:val="24"/>
        </w:rPr>
        <w:t>号</w:t>
      </w:r>
      <w:r w:rsidR="000D328A">
        <w:rPr>
          <w:sz w:val="24"/>
          <w:szCs w:val="24"/>
        </w:rPr>
        <w:t>交换</w:t>
      </w:r>
      <w:r w:rsidR="000D328A">
        <w:rPr>
          <w:rFonts w:hint="eastAsia"/>
          <w:sz w:val="24"/>
          <w:szCs w:val="24"/>
        </w:rPr>
        <w:t>机上；</w:t>
      </w:r>
      <w:r w:rsidR="000D328A">
        <w:rPr>
          <w:rFonts w:ascii="宋体" w:hAnsiTheme="minorHAnsi" w:cs="宋体" w:hint="eastAsia"/>
          <w:color w:val="000000"/>
          <w:kern w:val="0"/>
          <w:sz w:val="24"/>
          <w:szCs w:val="24"/>
          <w:lang w:val="zh-CN"/>
        </w:rPr>
        <w:t>国密应用检测终端模块通过</w:t>
      </w:r>
      <w:r w:rsidR="000D328A">
        <w:rPr>
          <w:rFonts w:ascii="宋体" w:hAnsiTheme="minorHAnsi" w:cs="宋体"/>
          <w:color w:val="000000"/>
          <w:kern w:val="0"/>
          <w:sz w:val="24"/>
          <w:szCs w:val="24"/>
          <w:lang w:val="zh-CN"/>
        </w:rPr>
        <w:t>被</w:t>
      </w:r>
      <w:r w:rsidR="000D328A">
        <w:rPr>
          <w:rFonts w:ascii="宋体" w:hAnsiTheme="minorHAnsi" w:cs="宋体" w:hint="eastAsia"/>
          <w:color w:val="000000"/>
          <w:kern w:val="0"/>
          <w:sz w:val="24"/>
          <w:szCs w:val="24"/>
          <w:lang w:val="zh-CN"/>
        </w:rPr>
        <w:t>测</w:t>
      </w:r>
      <w:r w:rsidR="000D328A">
        <w:rPr>
          <w:rFonts w:ascii="宋体" w:hAnsiTheme="minorHAnsi" w:cs="宋体"/>
          <w:color w:val="000000"/>
          <w:kern w:val="0"/>
          <w:sz w:val="24"/>
          <w:szCs w:val="24"/>
          <w:lang w:val="zh-CN"/>
        </w:rPr>
        <w:t>安全网关接入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sidRPr="00C54E46">
        <w:rPr>
          <w:rFonts w:ascii="宋体" w:hAnsiTheme="minorHAnsi" w:cs="宋体" w:hint="eastAsia"/>
          <w:color w:val="000000"/>
          <w:kern w:val="0"/>
          <w:sz w:val="24"/>
          <w:szCs w:val="24"/>
          <w:lang w:val="zh-CN"/>
        </w:rPr>
        <w:t>国密应用检测服务端模块</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交换机上；</w:t>
      </w:r>
      <w:r w:rsidR="000D328A">
        <w:rPr>
          <w:rFonts w:ascii="宋体" w:hAnsiTheme="minorHAnsi" w:cs="宋体" w:hint="eastAsia"/>
          <w:color w:val="000000"/>
          <w:kern w:val="0"/>
          <w:sz w:val="24"/>
          <w:szCs w:val="24"/>
          <w:lang w:val="zh-CN"/>
        </w:rPr>
        <w:t>待</w:t>
      </w:r>
      <w:r w:rsidR="000D328A">
        <w:rPr>
          <w:rFonts w:ascii="宋体" w:hAnsiTheme="minorHAnsi" w:cs="宋体"/>
          <w:color w:val="000000"/>
          <w:kern w:val="0"/>
          <w:sz w:val="24"/>
          <w:szCs w:val="24"/>
          <w:lang w:val="zh-CN"/>
        </w:rPr>
        <w:t>测配电终端接入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Pr>
          <w:rFonts w:ascii="宋体" w:hAnsiTheme="minorHAnsi" w:cs="宋体" w:hint="eastAsia"/>
          <w:color w:val="000000"/>
          <w:kern w:val="0"/>
          <w:sz w:val="24"/>
          <w:szCs w:val="24"/>
          <w:lang w:val="zh-CN"/>
        </w:rPr>
        <w:t>；</w:t>
      </w:r>
      <w:r w:rsidR="000D328A" w:rsidRPr="00C54E46">
        <w:rPr>
          <w:rFonts w:ascii="宋体" w:hAnsiTheme="minorHAnsi" w:cs="宋体" w:hint="eastAsia"/>
          <w:color w:val="000000"/>
          <w:kern w:val="0"/>
          <w:sz w:val="24"/>
          <w:szCs w:val="24"/>
          <w:lang w:val="zh-CN"/>
        </w:rPr>
        <w:t>待测配电加密认证装置</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2号</w:t>
      </w:r>
      <w:r w:rsidR="000D328A">
        <w:rPr>
          <w:rFonts w:ascii="宋体" w:hAnsiTheme="minorHAnsi" w:cs="宋体"/>
          <w:color w:val="000000"/>
          <w:kern w:val="0"/>
          <w:sz w:val="24"/>
          <w:szCs w:val="24"/>
          <w:lang w:val="zh-CN"/>
        </w:rPr>
        <w:t>交换机</w:t>
      </w:r>
      <w:r>
        <w:rPr>
          <w:rFonts w:hint="eastAsia"/>
          <w:sz w:val="24"/>
          <w:szCs w:val="24"/>
        </w:rPr>
        <w:t>。</w:t>
      </w:r>
      <w:r>
        <w:rPr>
          <w:rFonts w:hint="eastAsia"/>
          <w:sz w:val="24"/>
          <w:szCs w:val="24"/>
        </w:rPr>
        <w:t xml:space="preserve"> </w:t>
      </w:r>
    </w:p>
    <w:p w14:paraId="45D2873F" w14:textId="77777777" w:rsidR="00A312E8" w:rsidRDefault="00A312E8" w:rsidP="00A312E8">
      <w:pPr>
        <w:spacing w:line="360" w:lineRule="auto"/>
        <w:ind w:firstLine="420"/>
        <w:jc w:val="left"/>
        <w:rPr>
          <w:sz w:val="24"/>
          <w:szCs w:val="24"/>
        </w:rPr>
      </w:pPr>
      <w:r>
        <w:rPr>
          <w:rFonts w:hint="eastAsia"/>
          <w:sz w:val="24"/>
          <w:szCs w:val="24"/>
        </w:rPr>
        <w:t>其中，所述</w:t>
      </w:r>
      <w:r w:rsidRPr="005E04EF">
        <w:rPr>
          <w:rFonts w:hint="eastAsia"/>
          <w:sz w:val="24"/>
          <w:szCs w:val="24"/>
        </w:rPr>
        <w:t>配电终端安全检测系统</w:t>
      </w:r>
      <w:r>
        <w:rPr>
          <w:rFonts w:hint="eastAsia"/>
          <w:sz w:val="24"/>
          <w:szCs w:val="24"/>
        </w:rPr>
        <w:t>配置有</w:t>
      </w:r>
      <w:r w:rsidRPr="0062794B">
        <w:rPr>
          <w:rFonts w:hint="eastAsia"/>
          <w:sz w:val="24"/>
          <w:szCs w:val="24"/>
        </w:rPr>
        <w:t>配电自动化国产密码应用检测平台</w:t>
      </w:r>
      <w:r>
        <w:rPr>
          <w:rFonts w:hint="eastAsia"/>
          <w:sz w:val="24"/>
          <w:szCs w:val="24"/>
        </w:rPr>
        <w:t>，所述</w:t>
      </w:r>
      <w:r w:rsidRPr="0062794B">
        <w:rPr>
          <w:rFonts w:hint="eastAsia"/>
          <w:sz w:val="24"/>
          <w:szCs w:val="24"/>
        </w:rPr>
        <w:t>配电自动化国产密码应用检测平台</w:t>
      </w:r>
      <w:r>
        <w:rPr>
          <w:rFonts w:hint="eastAsia"/>
          <w:sz w:val="24"/>
          <w:szCs w:val="24"/>
        </w:rPr>
        <w:t>基于配电终端安全检测平台，</w:t>
      </w:r>
      <w:r w:rsidRPr="00AC2D16">
        <w:rPr>
          <w:rFonts w:hint="eastAsia"/>
          <w:sz w:val="24"/>
          <w:szCs w:val="24"/>
        </w:rPr>
        <w:t>由</w:t>
      </w:r>
      <w:r w:rsidRPr="0062794B">
        <w:rPr>
          <w:rFonts w:hint="eastAsia"/>
          <w:sz w:val="24"/>
          <w:szCs w:val="24"/>
        </w:rPr>
        <w:t>配电终端接入设备安全检测</w:t>
      </w:r>
      <w:r>
        <w:rPr>
          <w:rFonts w:hint="eastAsia"/>
          <w:sz w:val="24"/>
          <w:szCs w:val="24"/>
        </w:rPr>
        <w:t>、配电终端采集平台</w:t>
      </w:r>
      <w:r w:rsidRPr="0062794B">
        <w:rPr>
          <w:rFonts w:hint="eastAsia"/>
          <w:sz w:val="24"/>
          <w:szCs w:val="24"/>
        </w:rPr>
        <w:t>安全检测</w:t>
      </w:r>
      <w:r>
        <w:rPr>
          <w:rFonts w:hint="eastAsia"/>
          <w:sz w:val="24"/>
          <w:szCs w:val="24"/>
        </w:rPr>
        <w:t>、</w:t>
      </w:r>
      <w:r w:rsidRPr="0062794B">
        <w:rPr>
          <w:rFonts w:hint="eastAsia"/>
          <w:sz w:val="24"/>
          <w:szCs w:val="24"/>
        </w:rPr>
        <w:t>配电加密认证装置检测</w:t>
      </w:r>
      <w:r>
        <w:rPr>
          <w:rFonts w:hint="eastAsia"/>
          <w:sz w:val="24"/>
          <w:szCs w:val="24"/>
        </w:rPr>
        <w:t>、</w:t>
      </w:r>
      <w:r w:rsidRPr="00AC2D16">
        <w:rPr>
          <w:rFonts w:hint="eastAsia"/>
          <w:sz w:val="24"/>
          <w:szCs w:val="24"/>
        </w:rPr>
        <w:t>以及</w:t>
      </w:r>
      <w:r w:rsidRPr="0062794B">
        <w:rPr>
          <w:rFonts w:hint="eastAsia"/>
          <w:sz w:val="24"/>
          <w:szCs w:val="24"/>
        </w:rPr>
        <w:t>配电安全接入网关检测</w:t>
      </w:r>
      <w:r w:rsidRPr="00AC2D16">
        <w:rPr>
          <w:rFonts w:hint="eastAsia"/>
          <w:sz w:val="24"/>
          <w:szCs w:val="24"/>
        </w:rPr>
        <w:t>四部分组成</w:t>
      </w:r>
      <w:r>
        <w:rPr>
          <w:rFonts w:hint="eastAsia"/>
          <w:sz w:val="24"/>
          <w:szCs w:val="24"/>
        </w:rPr>
        <w:t>。</w:t>
      </w:r>
    </w:p>
    <w:p w14:paraId="389B5E91" w14:textId="77777777" w:rsidR="00A312E8" w:rsidRDefault="00A312E8" w:rsidP="00A312E8">
      <w:pPr>
        <w:spacing w:line="360" w:lineRule="auto"/>
        <w:jc w:val="left"/>
        <w:rPr>
          <w:sz w:val="24"/>
          <w:szCs w:val="24"/>
        </w:rPr>
      </w:pPr>
      <w:r>
        <w:rPr>
          <w:rFonts w:hint="eastAsia"/>
          <w:sz w:val="24"/>
          <w:szCs w:val="24"/>
        </w:rPr>
        <w:tab/>
      </w:r>
      <w:r>
        <w:rPr>
          <w:rFonts w:hint="eastAsia"/>
          <w:sz w:val="24"/>
          <w:szCs w:val="24"/>
        </w:rPr>
        <w:t>其中，所述</w:t>
      </w:r>
      <w:r w:rsidRPr="005E04EF">
        <w:rPr>
          <w:rFonts w:hint="eastAsia"/>
          <w:sz w:val="24"/>
          <w:szCs w:val="24"/>
        </w:rPr>
        <w:t>安全</w:t>
      </w:r>
      <w:r w:rsidRPr="005E04EF">
        <w:rPr>
          <w:sz w:val="24"/>
          <w:szCs w:val="24"/>
        </w:rPr>
        <w:t>风险评估设备</w:t>
      </w:r>
      <w:r>
        <w:rPr>
          <w:rFonts w:hint="eastAsia"/>
          <w:sz w:val="24"/>
          <w:szCs w:val="24"/>
        </w:rPr>
        <w:t>主要从威胁</w:t>
      </w:r>
      <w:r>
        <w:rPr>
          <w:sz w:val="24"/>
          <w:szCs w:val="24"/>
        </w:rPr>
        <w:t>评估</w:t>
      </w:r>
      <w:r>
        <w:rPr>
          <w:rFonts w:hint="eastAsia"/>
          <w:sz w:val="24"/>
          <w:szCs w:val="24"/>
        </w:rPr>
        <w:t>、脆弱</w:t>
      </w:r>
      <w:r>
        <w:rPr>
          <w:sz w:val="24"/>
          <w:szCs w:val="24"/>
        </w:rPr>
        <w:t>性评估和</w:t>
      </w:r>
      <w:r>
        <w:rPr>
          <w:rFonts w:hint="eastAsia"/>
          <w:sz w:val="24"/>
          <w:szCs w:val="24"/>
        </w:rPr>
        <w:t>信息</w:t>
      </w:r>
      <w:r>
        <w:rPr>
          <w:sz w:val="24"/>
          <w:szCs w:val="24"/>
        </w:rPr>
        <w:t>资</w:t>
      </w:r>
      <w:r w:rsidRPr="003833F2">
        <w:rPr>
          <w:sz w:val="24"/>
          <w:szCs w:val="24"/>
        </w:rPr>
        <w:t>产评估</w:t>
      </w:r>
      <w:r w:rsidRPr="003833F2">
        <w:rPr>
          <w:rFonts w:hint="eastAsia"/>
          <w:sz w:val="24"/>
          <w:szCs w:val="24"/>
        </w:rPr>
        <w:t>三方面进行评估，计算威胁出现的频率、评估脆弱性的严重程度以及信息资产的重要程度，采用</w:t>
      </w:r>
      <w:r>
        <w:rPr>
          <w:rFonts w:hint="eastAsia"/>
          <w:sz w:val="24"/>
          <w:szCs w:val="24"/>
        </w:rPr>
        <w:t>矩阵法或相乘法计算</w:t>
      </w:r>
      <w:r w:rsidRPr="003833F2">
        <w:rPr>
          <w:rFonts w:hint="eastAsia"/>
          <w:sz w:val="24"/>
          <w:szCs w:val="24"/>
        </w:rPr>
        <w:t>确定由于威胁或利用脆弱性导致安全事件发生的可能性、综合安全事件所作用</w:t>
      </w:r>
      <w:r w:rsidRPr="003833F2">
        <w:rPr>
          <w:rFonts w:hint="eastAsia"/>
          <w:sz w:val="24"/>
          <w:szCs w:val="24"/>
        </w:rPr>
        <w:lastRenderedPageBreak/>
        <w:t>的资产价值及脆弱性的严重程度判断安全事件造成的损失</w:t>
      </w:r>
      <w:r>
        <w:rPr>
          <w:sz w:val="24"/>
          <w:szCs w:val="24"/>
        </w:rPr>
        <w:t>。</w:t>
      </w:r>
    </w:p>
    <w:p w14:paraId="3B87C2FB" w14:textId="77777777" w:rsidR="00A312E8" w:rsidRDefault="00A312E8" w:rsidP="00A312E8">
      <w:pPr>
        <w:spacing w:line="360" w:lineRule="auto"/>
        <w:jc w:val="left"/>
        <w:rPr>
          <w:sz w:val="24"/>
          <w:szCs w:val="24"/>
        </w:rPr>
      </w:pPr>
      <w:r>
        <w:rPr>
          <w:rFonts w:hint="eastAsia"/>
          <w:sz w:val="24"/>
          <w:szCs w:val="24"/>
        </w:rPr>
        <w:tab/>
      </w:r>
      <w:r>
        <w:rPr>
          <w:rFonts w:hint="eastAsia"/>
          <w:sz w:val="24"/>
          <w:szCs w:val="24"/>
        </w:rPr>
        <w:t>其中，所述</w:t>
      </w:r>
      <w:r w:rsidRPr="00AD3A36">
        <w:rPr>
          <w:rFonts w:hint="eastAsia"/>
          <w:sz w:val="24"/>
          <w:szCs w:val="24"/>
        </w:rPr>
        <w:t>配电终端安全检测平台</w:t>
      </w:r>
      <w:r>
        <w:rPr>
          <w:rFonts w:hint="eastAsia"/>
          <w:sz w:val="24"/>
          <w:szCs w:val="24"/>
        </w:rPr>
        <w:t>基于入侵检测服务器进行敏感数据外发检测和客户端攻击检测。所述入侵检测</w:t>
      </w:r>
      <w:r w:rsidRPr="0090380F">
        <w:rPr>
          <w:rFonts w:hint="eastAsia"/>
          <w:sz w:val="24"/>
          <w:szCs w:val="24"/>
        </w:rPr>
        <w:t>采用被动检测的方式</w:t>
      </w:r>
      <w:r>
        <w:rPr>
          <w:rFonts w:hint="eastAsia"/>
          <w:sz w:val="24"/>
          <w:szCs w:val="24"/>
        </w:rPr>
        <w:t>对安全检测平台和配电终端进行网络攻击和入侵检测，通过采集数据包，从数据流量中检测异常流量变化</w:t>
      </w:r>
      <w:r>
        <w:rPr>
          <w:sz w:val="24"/>
          <w:szCs w:val="24"/>
        </w:rPr>
        <w:t>，</w:t>
      </w:r>
      <w:r>
        <w:rPr>
          <w:rFonts w:hint="eastAsia"/>
          <w:sz w:val="24"/>
          <w:szCs w:val="24"/>
        </w:rPr>
        <w:t>以</w:t>
      </w:r>
      <w:r w:rsidRPr="0090380F">
        <w:rPr>
          <w:rFonts w:hint="eastAsia"/>
          <w:sz w:val="24"/>
          <w:szCs w:val="24"/>
        </w:rPr>
        <w:t>发现网络异常。</w:t>
      </w:r>
    </w:p>
    <w:p w14:paraId="624FFD02" w14:textId="77777777" w:rsidR="00A312E8" w:rsidRDefault="00A312E8" w:rsidP="00A312E8">
      <w:pPr>
        <w:spacing w:line="360" w:lineRule="auto"/>
        <w:ind w:firstLine="420"/>
        <w:jc w:val="left"/>
        <w:rPr>
          <w:sz w:val="24"/>
          <w:szCs w:val="24"/>
        </w:rPr>
      </w:pPr>
      <w:r>
        <w:rPr>
          <w:rFonts w:hint="eastAsia"/>
          <w:sz w:val="24"/>
          <w:szCs w:val="24"/>
        </w:rPr>
        <w:t>其中，所述</w:t>
      </w:r>
      <w:r w:rsidRPr="00AD3A36">
        <w:rPr>
          <w:rFonts w:hint="eastAsia"/>
          <w:sz w:val="24"/>
          <w:szCs w:val="24"/>
        </w:rPr>
        <w:t>配电终端安全检测平台</w:t>
      </w:r>
      <w:r>
        <w:rPr>
          <w:rFonts w:hint="eastAsia"/>
          <w:sz w:val="24"/>
          <w:szCs w:val="24"/>
        </w:rPr>
        <w:t>基于漏洞扫描服务器按照发现漏洞、复现漏洞、模拟漏洞攻击、评估及验证影响的顺序进行漏洞安全评估。所述漏洞扫描服务器应用开放式扫描、隐蔽式扫描、半开放式扫描中的任一种进行扫描</w:t>
      </w:r>
      <w:r w:rsidRPr="00C52CD3">
        <w:rPr>
          <w:rFonts w:hint="eastAsia"/>
          <w:sz w:val="24"/>
          <w:szCs w:val="24"/>
        </w:rPr>
        <w:t>。</w:t>
      </w:r>
    </w:p>
    <w:p w14:paraId="31AA3029" w14:textId="77777777" w:rsidR="00A312E8" w:rsidRPr="00A312E8" w:rsidRDefault="00A312E8" w:rsidP="007A2BFF">
      <w:pPr>
        <w:spacing w:line="360" w:lineRule="auto"/>
        <w:jc w:val="left"/>
        <w:rPr>
          <w:sz w:val="24"/>
        </w:rPr>
      </w:pPr>
      <w:r>
        <w:rPr>
          <w:rFonts w:hint="eastAsia"/>
          <w:sz w:val="24"/>
          <w:szCs w:val="24"/>
        </w:rPr>
        <w:tab/>
      </w:r>
      <w:r>
        <w:rPr>
          <w:rFonts w:hint="eastAsia"/>
          <w:sz w:val="24"/>
          <w:szCs w:val="24"/>
        </w:rPr>
        <w:t>其中，所述</w:t>
      </w:r>
      <w:r w:rsidRPr="005E04EF">
        <w:rPr>
          <w:sz w:val="24"/>
          <w:szCs w:val="24"/>
        </w:rPr>
        <w:t>配电终端检测流水线</w:t>
      </w:r>
      <w:r>
        <w:rPr>
          <w:rFonts w:hint="eastAsia"/>
          <w:sz w:val="24"/>
          <w:szCs w:val="24"/>
        </w:rPr>
        <w:t>包括</w:t>
      </w:r>
      <w:r>
        <w:rPr>
          <w:rFonts w:hint="eastAsia"/>
          <w:sz w:val="24"/>
        </w:rPr>
        <w:t>装载</w:t>
      </w:r>
      <w:r>
        <w:rPr>
          <w:sz w:val="24"/>
        </w:rPr>
        <w:t>机器人、卸载机器人、插拔线机器人、</w:t>
      </w:r>
      <w:r>
        <w:rPr>
          <w:rFonts w:hint="eastAsia"/>
          <w:sz w:val="24"/>
        </w:rPr>
        <w:t>流水线体</w:t>
      </w:r>
      <w:r>
        <w:rPr>
          <w:sz w:val="24"/>
        </w:rPr>
        <w:t>和检测工位</w:t>
      </w:r>
      <w:r>
        <w:rPr>
          <w:rFonts w:hint="eastAsia"/>
          <w:sz w:val="24"/>
        </w:rPr>
        <w:t>。</w:t>
      </w:r>
      <w:r>
        <w:rPr>
          <w:rFonts w:hint="eastAsia"/>
          <w:sz w:val="24"/>
          <w:szCs w:val="24"/>
        </w:rPr>
        <w:t>所述</w:t>
      </w:r>
      <w:r>
        <w:rPr>
          <w:rFonts w:hint="eastAsia"/>
          <w:sz w:val="24"/>
        </w:rPr>
        <w:t>装载</w:t>
      </w:r>
      <w:r>
        <w:rPr>
          <w:sz w:val="24"/>
        </w:rPr>
        <w:t>机器人</w:t>
      </w:r>
      <w:r>
        <w:rPr>
          <w:rFonts w:hint="eastAsia"/>
          <w:sz w:val="24"/>
        </w:rPr>
        <w:t>用于将</w:t>
      </w:r>
      <w:r>
        <w:rPr>
          <w:sz w:val="24"/>
        </w:rPr>
        <w:t>被测</w:t>
      </w:r>
      <w:r>
        <w:rPr>
          <w:rFonts w:hint="eastAsia"/>
          <w:sz w:val="24"/>
        </w:rPr>
        <w:t>配电</w:t>
      </w:r>
      <w:r>
        <w:rPr>
          <w:sz w:val="24"/>
        </w:rPr>
        <w:t>终端</w:t>
      </w:r>
      <w:r>
        <w:rPr>
          <w:rFonts w:hint="eastAsia"/>
          <w:sz w:val="24"/>
        </w:rPr>
        <w:t>自动</w:t>
      </w:r>
      <w:r>
        <w:rPr>
          <w:sz w:val="24"/>
        </w:rPr>
        <w:t>运送到检修</w:t>
      </w:r>
      <w:r>
        <w:rPr>
          <w:rFonts w:hint="eastAsia"/>
          <w:sz w:val="24"/>
        </w:rPr>
        <w:t>工位；所述</w:t>
      </w:r>
      <w:r>
        <w:rPr>
          <w:sz w:val="24"/>
        </w:rPr>
        <w:t>插拔线机器人</w:t>
      </w:r>
      <w:r w:rsidRPr="00F7415C">
        <w:rPr>
          <w:bCs/>
          <w:sz w:val="24"/>
          <w:szCs w:val="24"/>
        </w:rPr>
        <w:t>对待检测</w:t>
      </w:r>
      <w:r w:rsidRPr="00F7415C">
        <w:rPr>
          <w:rFonts w:hAnsi="宋体"/>
          <w:sz w:val="24"/>
          <w:szCs w:val="24"/>
        </w:rPr>
        <w:t>配电终端</w:t>
      </w:r>
      <w:r w:rsidRPr="00F7415C">
        <w:rPr>
          <w:bCs/>
          <w:sz w:val="24"/>
          <w:szCs w:val="24"/>
        </w:rPr>
        <w:t>进行插拔</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；所述卸载机器人</w:t>
      </w:r>
      <w:r>
        <w:rPr>
          <w:sz w:val="24"/>
        </w:rPr>
        <w:t>根据</w:t>
      </w:r>
      <w:r>
        <w:rPr>
          <w:rFonts w:hint="eastAsia"/>
          <w:sz w:val="24"/>
        </w:rPr>
        <w:t>所述配电终端安全检测平台的</w:t>
      </w:r>
      <w:r>
        <w:rPr>
          <w:sz w:val="24"/>
        </w:rPr>
        <w:t>检测结果</w:t>
      </w:r>
      <w:r>
        <w:rPr>
          <w:rFonts w:hint="eastAsia"/>
          <w:sz w:val="24"/>
        </w:rPr>
        <w:t>对</w:t>
      </w:r>
      <w:r>
        <w:rPr>
          <w:sz w:val="24"/>
        </w:rPr>
        <w:t>被测终端</w:t>
      </w:r>
      <w:r>
        <w:rPr>
          <w:rFonts w:hint="eastAsia"/>
          <w:sz w:val="24"/>
        </w:rPr>
        <w:t>进行区分，</w:t>
      </w:r>
      <w:r>
        <w:rPr>
          <w:sz w:val="24"/>
        </w:rPr>
        <w:t>按照</w:t>
      </w:r>
      <w:r>
        <w:rPr>
          <w:rFonts w:hint="eastAsia"/>
          <w:sz w:val="24"/>
        </w:rPr>
        <w:t>合格</w:t>
      </w:r>
      <w:r>
        <w:rPr>
          <w:sz w:val="24"/>
        </w:rPr>
        <w:t>与否进行分类筛检</w:t>
      </w:r>
      <w:r>
        <w:rPr>
          <w:rFonts w:hint="eastAsia"/>
          <w:sz w:val="24"/>
        </w:rPr>
        <w:t>，不合格</w:t>
      </w:r>
      <w:r>
        <w:rPr>
          <w:sz w:val="24"/>
        </w:rPr>
        <w:t>设备</w:t>
      </w:r>
      <w:r>
        <w:rPr>
          <w:rFonts w:hint="eastAsia"/>
          <w:sz w:val="24"/>
        </w:rPr>
        <w:t>卸载</w:t>
      </w:r>
      <w:r>
        <w:rPr>
          <w:sz w:val="24"/>
        </w:rPr>
        <w:t>到不合格产品</w:t>
      </w:r>
      <w:r>
        <w:rPr>
          <w:rFonts w:hint="eastAsia"/>
          <w:sz w:val="24"/>
        </w:rPr>
        <w:t>区</w:t>
      </w:r>
      <w:r>
        <w:rPr>
          <w:sz w:val="24"/>
        </w:rPr>
        <w:t>。</w:t>
      </w:r>
    </w:p>
    <w:p w14:paraId="69066717" w14:textId="77777777" w:rsidR="00A312E8" w:rsidRDefault="00A312E8" w:rsidP="00A312E8">
      <w:pPr>
        <w:spacing w:line="360" w:lineRule="auto"/>
        <w:ind w:firstLine="420"/>
        <w:jc w:val="left"/>
        <w:rPr>
          <w:sz w:val="24"/>
          <w:szCs w:val="24"/>
        </w:rPr>
      </w:pPr>
      <w:r>
        <w:rPr>
          <w:rFonts w:hint="eastAsia"/>
          <w:sz w:val="24"/>
        </w:rPr>
        <w:t>本发明还提供</w:t>
      </w:r>
      <w:r w:rsidRPr="005E04EF">
        <w:rPr>
          <w:sz w:val="24"/>
          <w:szCs w:val="24"/>
        </w:rPr>
        <w:t>一种</w:t>
      </w:r>
      <w:r w:rsidRPr="005E04EF">
        <w:rPr>
          <w:rFonts w:hint="eastAsia"/>
          <w:sz w:val="24"/>
          <w:szCs w:val="24"/>
        </w:rPr>
        <w:t>基于流水线自动运转的</w:t>
      </w:r>
      <w:r>
        <w:rPr>
          <w:rFonts w:hint="eastAsia"/>
          <w:sz w:val="24"/>
          <w:szCs w:val="24"/>
        </w:rPr>
        <w:t>配电终端安全检测系统的搭建方法</w:t>
      </w:r>
      <w:r w:rsidRPr="005E04EF">
        <w:rPr>
          <w:sz w:val="24"/>
          <w:szCs w:val="24"/>
        </w:rPr>
        <w:t>，</w:t>
      </w:r>
      <w:r>
        <w:rPr>
          <w:rFonts w:hint="eastAsia"/>
          <w:sz w:val="24"/>
          <w:szCs w:val="24"/>
        </w:rPr>
        <w:t>包括以下步骤：</w:t>
      </w:r>
    </w:p>
    <w:p w14:paraId="35ADC129" w14:textId="77777777" w:rsidR="00A312E8" w:rsidRDefault="00A312E8" w:rsidP="00A312E8">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搭建</w:t>
      </w:r>
      <w:r>
        <w:rPr>
          <w:sz w:val="24"/>
        </w:rPr>
        <w:t>配电终端</w:t>
      </w:r>
      <w:r>
        <w:rPr>
          <w:rFonts w:hint="eastAsia"/>
          <w:sz w:val="24"/>
        </w:rPr>
        <w:t>全自动</w:t>
      </w:r>
      <w:r>
        <w:rPr>
          <w:sz w:val="24"/>
        </w:rPr>
        <w:t>流水线</w:t>
      </w:r>
      <w:r>
        <w:rPr>
          <w:rFonts w:hint="eastAsia"/>
          <w:sz w:val="24"/>
        </w:rPr>
        <w:t>；</w:t>
      </w:r>
    </w:p>
    <w:p w14:paraId="65D819A2" w14:textId="77777777" w:rsidR="00A312E8" w:rsidRDefault="00A312E8" w:rsidP="00A312E8">
      <w:pPr>
        <w:spacing w:line="360" w:lineRule="auto"/>
        <w:ind w:firstLine="420"/>
        <w:jc w:val="left"/>
        <w:rPr>
          <w:sz w:val="24"/>
        </w:rPr>
      </w:pPr>
      <w:r>
        <w:rPr>
          <w:rFonts w:hint="eastAsia"/>
          <w:sz w:val="24"/>
        </w:rPr>
        <w:t>步骤</w:t>
      </w:r>
      <w:r>
        <w:rPr>
          <w:rFonts w:hint="eastAsia"/>
          <w:sz w:val="24"/>
        </w:rPr>
        <w:t>2</w:t>
      </w:r>
      <w:r>
        <w:rPr>
          <w:rFonts w:hint="eastAsia"/>
          <w:sz w:val="24"/>
        </w:rPr>
        <w:t>）：搭建配电</w:t>
      </w:r>
      <w:r>
        <w:rPr>
          <w:sz w:val="24"/>
        </w:rPr>
        <w:t>终端安全检测平台</w:t>
      </w:r>
      <w:r>
        <w:rPr>
          <w:rFonts w:hint="eastAsia"/>
          <w:sz w:val="24"/>
        </w:rPr>
        <w:t>；</w:t>
      </w:r>
    </w:p>
    <w:p w14:paraId="2E5C5097" w14:textId="77777777" w:rsidR="00A312E8" w:rsidRDefault="00A312E8" w:rsidP="00A312E8">
      <w:pPr>
        <w:spacing w:line="360" w:lineRule="auto"/>
        <w:ind w:firstLine="420"/>
        <w:jc w:val="left"/>
        <w:rPr>
          <w:sz w:val="24"/>
        </w:rPr>
      </w:pPr>
      <w:r>
        <w:rPr>
          <w:rFonts w:hint="eastAsia"/>
          <w:sz w:val="24"/>
        </w:rPr>
        <w:t>步骤</w:t>
      </w:r>
      <w:r>
        <w:rPr>
          <w:rFonts w:hint="eastAsia"/>
          <w:sz w:val="24"/>
        </w:rPr>
        <w:t>3</w:t>
      </w:r>
      <w:r>
        <w:rPr>
          <w:rFonts w:hint="eastAsia"/>
          <w:sz w:val="24"/>
        </w:rPr>
        <w:t>）：搭建综合</w:t>
      </w:r>
      <w:r>
        <w:rPr>
          <w:sz w:val="24"/>
        </w:rPr>
        <w:t>管控</w:t>
      </w:r>
      <w:r>
        <w:rPr>
          <w:rFonts w:hint="eastAsia"/>
          <w:sz w:val="24"/>
        </w:rPr>
        <w:t>系统</w:t>
      </w:r>
      <w:r>
        <w:rPr>
          <w:sz w:val="24"/>
        </w:rPr>
        <w:t>，</w:t>
      </w:r>
      <w:r>
        <w:rPr>
          <w:rFonts w:hint="eastAsia"/>
          <w:sz w:val="24"/>
        </w:rPr>
        <w:t>分别</w:t>
      </w:r>
      <w:r>
        <w:rPr>
          <w:sz w:val="24"/>
        </w:rPr>
        <w:t>与</w:t>
      </w:r>
      <w:r>
        <w:rPr>
          <w:rFonts w:hint="eastAsia"/>
          <w:sz w:val="24"/>
        </w:rPr>
        <w:t>全自动</w:t>
      </w:r>
      <w:r>
        <w:rPr>
          <w:sz w:val="24"/>
        </w:rPr>
        <w:t>流水线</w:t>
      </w:r>
      <w:r>
        <w:rPr>
          <w:rFonts w:hint="eastAsia"/>
          <w:sz w:val="24"/>
        </w:rPr>
        <w:t>和</w:t>
      </w:r>
      <w:r>
        <w:rPr>
          <w:sz w:val="24"/>
        </w:rPr>
        <w:t>安全检测平台进行</w:t>
      </w:r>
      <w:r>
        <w:rPr>
          <w:rFonts w:hint="eastAsia"/>
          <w:sz w:val="24"/>
        </w:rPr>
        <w:t>接口</w:t>
      </w:r>
      <w:r>
        <w:rPr>
          <w:sz w:val="24"/>
        </w:rPr>
        <w:t>交互</w:t>
      </w:r>
      <w:r>
        <w:rPr>
          <w:rFonts w:hint="eastAsia"/>
          <w:sz w:val="24"/>
        </w:rPr>
        <w:t>。</w:t>
      </w:r>
    </w:p>
    <w:p w14:paraId="268C8A8C" w14:textId="77777777" w:rsidR="00A312E8" w:rsidRDefault="00A312E8" w:rsidP="00A312E8">
      <w:pPr>
        <w:spacing w:line="360" w:lineRule="auto"/>
        <w:ind w:firstLine="420"/>
        <w:jc w:val="left"/>
        <w:rPr>
          <w:sz w:val="24"/>
          <w:szCs w:val="24"/>
        </w:rPr>
      </w:pPr>
      <w:r>
        <w:rPr>
          <w:rFonts w:hint="eastAsia"/>
          <w:sz w:val="24"/>
        </w:rPr>
        <w:t>本发明进一步提供一种</w:t>
      </w:r>
      <w:proofErr w:type="gramStart"/>
      <w:r>
        <w:rPr>
          <w:rFonts w:hint="eastAsia"/>
          <w:sz w:val="24"/>
        </w:rPr>
        <w:t>基于</w:t>
      </w:r>
      <w:r w:rsidRPr="005E04EF">
        <w:rPr>
          <w:rFonts w:hint="eastAsia"/>
          <w:sz w:val="24"/>
          <w:szCs w:val="24"/>
        </w:rPr>
        <w:t>基于</w:t>
      </w:r>
      <w:proofErr w:type="gramEnd"/>
      <w:r w:rsidRPr="005E04EF">
        <w:rPr>
          <w:rFonts w:hint="eastAsia"/>
          <w:sz w:val="24"/>
          <w:szCs w:val="24"/>
        </w:rPr>
        <w:t>流水线自动运转的配电终端安全检测</w:t>
      </w:r>
      <w:r>
        <w:rPr>
          <w:rFonts w:hint="eastAsia"/>
          <w:sz w:val="24"/>
          <w:szCs w:val="24"/>
        </w:rPr>
        <w:t>系统对配电终端进行检测的方法，包括以下步骤：</w:t>
      </w:r>
    </w:p>
    <w:p w14:paraId="78ABE097" w14:textId="77777777" w:rsidR="00A312E8" w:rsidRDefault="00A312E8" w:rsidP="00A312E8">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装载</w:t>
      </w:r>
      <w:r>
        <w:rPr>
          <w:sz w:val="24"/>
        </w:rPr>
        <w:t>机器人</w:t>
      </w:r>
      <w:r>
        <w:rPr>
          <w:rFonts w:hint="eastAsia"/>
          <w:sz w:val="24"/>
        </w:rPr>
        <w:t>在综合管控系统的控制下</w:t>
      </w:r>
      <w:r>
        <w:rPr>
          <w:sz w:val="24"/>
        </w:rPr>
        <w:t>将被测</w:t>
      </w:r>
      <w:r>
        <w:rPr>
          <w:rFonts w:hint="eastAsia"/>
          <w:sz w:val="24"/>
        </w:rPr>
        <w:t>配电</w:t>
      </w:r>
      <w:r>
        <w:rPr>
          <w:sz w:val="24"/>
        </w:rPr>
        <w:t>终端</w:t>
      </w:r>
      <w:r>
        <w:rPr>
          <w:rFonts w:hint="eastAsia"/>
          <w:sz w:val="24"/>
        </w:rPr>
        <w:t>自动</w:t>
      </w:r>
      <w:r>
        <w:rPr>
          <w:sz w:val="24"/>
        </w:rPr>
        <w:t>运送到检修</w:t>
      </w:r>
      <w:r>
        <w:rPr>
          <w:rFonts w:hint="eastAsia"/>
          <w:sz w:val="24"/>
        </w:rPr>
        <w:t>工位，</w:t>
      </w:r>
      <w:r>
        <w:rPr>
          <w:sz w:val="24"/>
        </w:rPr>
        <w:t>插拔线机器人</w:t>
      </w:r>
      <w:r w:rsidRPr="00F7415C">
        <w:rPr>
          <w:bCs/>
          <w:sz w:val="24"/>
          <w:szCs w:val="24"/>
        </w:rPr>
        <w:t>对待检测</w:t>
      </w:r>
      <w:r w:rsidRPr="00F7415C">
        <w:rPr>
          <w:rFonts w:hAnsi="宋体"/>
          <w:sz w:val="24"/>
          <w:szCs w:val="24"/>
        </w:rPr>
        <w:t>配电终端</w:t>
      </w:r>
      <w:r>
        <w:rPr>
          <w:bCs/>
          <w:sz w:val="24"/>
          <w:szCs w:val="24"/>
        </w:rPr>
        <w:t>进行插</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；并传送信号</w:t>
      </w:r>
      <w:r>
        <w:rPr>
          <w:sz w:val="24"/>
        </w:rPr>
        <w:t>给</w:t>
      </w:r>
      <w:r>
        <w:rPr>
          <w:rFonts w:hint="eastAsia"/>
          <w:sz w:val="24"/>
        </w:rPr>
        <w:t>综合管控系统</w:t>
      </w:r>
      <w:r>
        <w:rPr>
          <w:sz w:val="24"/>
        </w:rPr>
        <w:t>；</w:t>
      </w:r>
    </w:p>
    <w:p w14:paraId="74D408D9" w14:textId="77777777" w:rsidR="00A312E8" w:rsidRDefault="00A312E8" w:rsidP="00A312E8">
      <w:pPr>
        <w:spacing w:line="360" w:lineRule="auto"/>
        <w:ind w:firstLine="420"/>
        <w:jc w:val="left"/>
        <w:rPr>
          <w:sz w:val="24"/>
        </w:rPr>
      </w:pPr>
      <w:r>
        <w:rPr>
          <w:rFonts w:hint="eastAsia"/>
          <w:sz w:val="24"/>
        </w:rPr>
        <w:t>步骤</w:t>
      </w:r>
      <w:r>
        <w:rPr>
          <w:rFonts w:hint="eastAsia"/>
          <w:sz w:val="24"/>
        </w:rPr>
        <w:t>2</w:t>
      </w:r>
      <w:r>
        <w:rPr>
          <w:rFonts w:hint="eastAsia"/>
          <w:sz w:val="24"/>
        </w:rPr>
        <w:t>）：</w:t>
      </w:r>
      <w:r>
        <w:rPr>
          <w:rFonts w:hint="eastAsia"/>
          <w:sz w:val="24"/>
        </w:rPr>
        <w:t xml:space="preserve"> </w:t>
      </w:r>
      <w:r>
        <w:rPr>
          <w:rFonts w:hint="eastAsia"/>
          <w:sz w:val="24"/>
        </w:rPr>
        <w:t>配电</w:t>
      </w:r>
      <w:r>
        <w:rPr>
          <w:sz w:val="24"/>
        </w:rPr>
        <w:t>终端安全检测平台</w:t>
      </w:r>
      <w:r>
        <w:rPr>
          <w:rFonts w:hint="eastAsia"/>
          <w:sz w:val="24"/>
        </w:rPr>
        <w:t>按照综合</w:t>
      </w:r>
      <w:r>
        <w:rPr>
          <w:sz w:val="24"/>
        </w:rPr>
        <w:t>管控</w:t>
      </w:r>
      <w:r>
        <w:rPr>
          <w:rFonts w:hint="eastAsia"/>
          <w:sz w:val="24"/>
        </w:rPr>
        <w:t>系统给出的指令对配电终端进行安全检测，并将检测结果发送给综合管控系统；</w:t>
      </w:r>
    </w:p>
    <w:p w14:paraId="056460C0" w14:textId="77777777" w:rsidR="00A312E8" w:rsidRDefault="00A312E8" w:rsidP="00A312E8">
      <w:pPr>
        <w:spacing w:line="360" w:lineRule="auto"/>
        <w:ind w:firstLine="420"/>
        <w:jc w:val="left"/>
        <w:rPr>
          <w:sz w:val="24"/>
        </w:rPr>
      </w:pPr>
      <w:r>
        <w:rPr>
          <w:rFonts w:hint="eastAsia"/>
          <w:sz w:val="24"/>
        </w:rPr>
        <w:t>步骤</w:t>
      </w:r>
      <w:r>
        <w:rPr>
          <w:rFonts w:hint="eastAsia"/>
          <w:sz w:val="24"/>
        </w:rPr>
        <w:t>3</w:t>
      </w:r>
      <w:r>
        <w:rPr>
          <w:rFonts w:hint="eastAsia"/>
          <w:sz w:val="24"/>
        </w:rPr>
        <w:t>）：综合管控</w:t>
      </w:r>
      <w:r>
        <w:rPr>
          <w:sz w:val="24"/>
        </w:rPr>
        <w:t>系统</w:t>
      </w:r>
      <w:r>
        <w:rPr>
          <w:rFonts w:hint="eastAsia"/>
          <w:sz w:val="24"/>
        </w:rPr>
        <w:t>在接收到检测结果后，根据</w:t>
      </w:r>
      <w:r>
        <w:rPr>
          <w:sz w:val="24"/>
        </w:rPr>
        <w:t>检测结果</w:t>
      </w:r>
      <w:r>
        <w:rPr>
          <w:rFonts w:hint="eastAsia"/>
          <w:sz w:val="24"/>
        </w:rPr>
        <w:t>发送指令给检测流水线，卸载机器人根据所述指令进行下一步操作。</w:t>
      </w:r>
    </w:p>
    <w:p w14:paraId="76E05939" w14:textId="77777777" w:rsidR="00C801C3" w:rsidRPr="00C801C3" w:rsidRDefault="00A312E8" w:rsidP="00F87847">
      <w:pPr>
        <w:adjustRightInd w:val="0"/>
        <w:snapToGrid w:val="0"/>
        <w:spacing w:line="360" w:lineRule="auto"/>
        <w:ind w:firstLineChars="200" w:firstLine="480"/>
        <w:rPr>
          <w:sz w:val="24"/>
          <w:szCs w:val="24"/>
        </w:rPr>
      </w:pPr>
      <w:r>
        <w:rPr>
          <w:rFonts w:hint="eastAsia"/>
          <w:sz w:val="24"/>
        </w:rPr>
        <w:t>其中，所述步骤</w:t>
      </w:r>
      <w:r>
        <w:rPr>
          <w:rFonts w:hint="eastAsia"/>
          <w:sz w:val="24"/>
        </w:rPr>
        <w:t>3</w:t>
      </w:r>
      <w:r>
        <w:rPr>
          <w:rFonts w:hint="eastAsia"/>
          <w:sz w:val="24"/>
        </w:rPr>
        <w:t>）中所述卸载机器人根据指令进行的下一步操作包括对</w:t>
      </w:r>
      <w:r>
        <w:rPr>
          <w:sz w:val="24"/>
        </w:rPr>
        <w:t>被测终端</w:t>
      </w:r>
      <w:r>
        <w:rPr>
          <w:rFonts w:hint="eastAsia"/>
          <w:sz w:val="24"/>
        </w:rPr>
        <w:t>进行区分，</w:t>
      </w:r>
      <w:r>
        <w:rPr>
          <w:sz w:val="24"/>
        </w:rPr>
        <w:t>按照</w:t>
      </w:r>
      <w:r>
        <w:rPr>
          <w:rFonts w:hint="eastAsia"/>
          <w:sz w:val="24"/>
        </w:rPr>
        <w:t>合格</w:t>
      </w:r>
      <w:r>
        <w:rPr>
          <w:sz w:val="24"/>
        </w:rPr>
        <w:t>与否进行分类筛检</w:t>
      </w:r>
      <w:r>
        <w:rPr>
          <w:rFonts w:hint="eastAsia"/>
          <w:sz w:val="24"/>
        </w:rPr>
        <w:t>，不合格</w:t>
      </w:r>
      <w:r>
        <w:rPr>
          <w:sz w:val="24"/>
        </w:rPr>
        <w:t>设备</w:t>
      </w:r>
      <w:r>
        <w:rPr>
          <w:rFonts w:hint="eastAsia"/>
          <w:sz w:val="24"/>
        </w:rPr>
        <w:t>卸载</w:t>
      </w:r>
      <w:r>
        <w:rPr>
          <w:sz w:val="24"/>
        </w:rPr>
        <w:t>到不合格产品</w:t>
      </w:r>
      <w:r>
        <w:rPr>
          <w:rFonts w:hint="eastAsia"/>
          <w:sz w:val="24"/>
        </w:rPr>
        <w:t>区</w:t>
      </w:r>
      <w:r>
        <w:rPr>
          <w:sz w:val="24"/>
        </w:rPr>
        <w:t>。</w:t>
      </w:r>
      <w:bookmarkStart w:id="33" w:name="OLE_LINK137"/>
    </w:p>
    <w:bookmarkEnd w:id="33"/>
    <w:p w14:paraId="17CBD7BF" w14:textId="77777777" w:rsidR="00223A3E" w:rsidRPr="00F87847" w:rsidRDefault="00223A3E" w:rsidP="00223A3E">
      <w:pPr>
        <w:spacing w:line="360" w:lineRule="auto"/>
        <w:jc w:val="left"/>
        <w:rPr>
          <w:b/>
          <w:sz w:val="28"/>
          <w:szCs w:val="28"/>
        </w:rPr>
      </w:pPr>
      <w:r w:rsidRPr="00F87847">
        <w:rPr>
          <w:b/>
          <w:sz w:val="28"/>
          <w:szCs w:val="28"/>
        </w:rPr>
        <w:t>本发明</w:t>
      </w:r>
      <w:r w:rsidR="0011149B" w:rsidRPr="00F87847">
        <w:rPr>
          <w:rFonts w:hint="eastAsia"/>
          <w:b/>
          <w:sz w:val="28"/>
          <w:szCs w:val="28"/>
        </w:rPr>
        <w:t>具有的</w:t>
      </w:r>
      <w:r w:rsidRPr="00F87847">
        <w:rPr>
          <w:b/>
          <w:sz w:val="28"/>
          <w:szCs w:val="28"/>
        </w:rPr>
        <w:t>有益效果</w:t>
      </w:r>
    </w:p>
    <w:p w14:paraId="02206D91" w14:textId="77777777" w:rsidR="00AD3A36" w:rsidRDefault="0011149B" w:rsidP="007A2BFF">
      <w:pPr>
        <w:pStyle w:val="a7"/>
        <w:numPr>
          <w:ilvl w:val="0"/>
          <w:numId w:val="1"/>
        </w:numPr>
        <w:spacing w:line="360" w:lineRule="auto"/>
        <w:ind w:left="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本发明提供的</w:t>
      </w:r>
      <w:r w:rsidR="00126367" w:rsidRPr="00A944CB">
        <w:rPr>
          <w:rFonts w:hint="eastAsia"/>
          <w:sz w:val="24"/>
          <w:szCs w:val="24"/>
        </w:rPr>
        <w:t>基于流水线自动运转的安全检测</w:t>
      </w:r>
      <w:r>
        <w:rPr>
          <w:rFonts w:hint="eastAsia"/>
          <w:sz w:val="24"/>
          <w:szCs w:val="24"/>
        </w:rPr>
        <w:t>系统</w:t>
      </w:r>
      <w:r w:rsidR="00126367" w:rsidRPr="00A435C0">
        <w:rPr>
          <w:rFonts w:hint="eastAsia"/>
          <w:sz w:val="24"/>
          <w:szCs w:val="24"/>
        </w:rPr>
        <w:t>及方法</w:t>
      </w:r>
      <w:r w:rsidR="00126367">
        <w:rPr>
          <w:rFonts w:hint="eastAsia"/>
          <w:sz w:val="24"/>
          <w:szCs w:val="24"/>
        </w:rPr>
        <w:t>，</w:t>
      </w:r>
      <w:r w:rsidR="00126367">
        <w:rPr>
          <w:sz w:val="24"/>
          <w:szCs w:val="24"/>
        </w:rPr>
        <w:t>实现了配电终端安全检测</w:t>
      </w:r>
      <w:r w:rsidR="00126367">
        <w:rPr>
          <w:sz w:val="24"/>
          <w:szCs w:val="24"/>
        </w:rPr>
        <w:lastRenderedPageBreak/>
        <w:t>的</w:t>
      </w:r>
      <w:r w:rsidR="00126367">
        <w:rPr>
          <w:rFonts w:hint="eastAsia"/>
          <w:sz w:val="24"/>
          <w:szCs w:val="24"/>
        </w:rPr>
        <w:t>自动化，</w:t>
      </w:r>
      <w:r>
        <w:rPr>
          <w:rFonts w:hint="eastAsia"/>
          <w:sz w:val="24"/>
          <w:szCs w:val="24"/>
        </w:rPr>
        <w:t>节约了</w:t>
      </w:r>
      <w:r w:rsidR="00126367">
        <w:rPr>
          <w:sz w:val="24"/>
          <w:szCs w:val="24"/>
        </w:rPr>
        <w:t>人力物力，提高</w:t>
      </w:r>
      <w:r>
        <w:rPr>
          <w:rFonts w:hint="eastAsia"/>
          <w:sz w:val="24"/>
          <w:szCs w:val="24"/>
        </w:rPr>
        <w:t>了</w:t>
      </w:r>
      <w:r w:rsidR="00126367">
        <w:rPr>
          <w:sz w:val="24"/>
          <w:szCs w:val="24"/>
        </w:rPr>
        <w:t>检测效率</w:t>
      </w:r>
      <w:r w:rsidR="00223A3E" w:rsidRPr="00F41C39">
        <w:rPr>
          <w:rFonts w:ascii="Times New Roman" w:eastAsia="宋体" w:hAnsi="Times New Roman" w:cs="Times New Roman"/>
          <w:sz w:val="24"/>
          <w:szCs w:val="24"/>
        </w:rPr>
        <w:t>。</w:t>
      </w:r>
    </w:p>
    <w:p w14:paraId="3118097A" w14:textId="77777777" w:rsidR="00AD3A36" w:rsidRDefault="00223A3E" w:rsidP="007A2BFF">
      <w:pPr>
        <w:pStyle w:val="a7"/>
        <w:numPr>
          <w:ilvl w:val="0"/>
          <w:numId w:val="1"/>
        </w:numPr>
        <w:spacing w:line="360" w:lineRule="auto"/>
        <w:ind w:left="0" w:firstLine="480"/>
        <w:jc w:val="left"/>
        <w:rPr>
          <w:rFonts w:ascii="Times New Roman" w:eastAsia="宋体" w:hAnsi="Times New Roman" w:cs="Times New Roman"/>
          <w:sz w:val="24"/>
          <w:szCs w:val="24"/>
        </w:rPr>
      </w:pPr>
      <w:r w:rsidRPr="00F41C39">
        <w:rPr>
          <w:rFonts w:ascii="Times New Roman" w:eastAsia="宋体" w:hAnsi="Times New Roman" w:cs="Times New Roman"/>
          <w:sz w:val="24"/>
          <w:szCs w:val="24"/>
        </w:rPr>
        <w:t>本发明</w:t>
      </w:r>
      <w:r w:rsidR="00BC0B2D">
        <w:rPr>
          <w:rFonts w:ascii="Times New Roman" w:eastAsia="宋体" w:hAnsi="Times New Roman" w:cs="Times New Roman" w:hint="eastAsia"/>
          <w:sz w:val="24"/>
          <w:szCs w:val="24"/>
        </w:rPr>
        <w:t>提出</w:t>
      </w:r>
      <w:r w:rsidR="0011149B">
        <w:rPr>
          <w:rFonts w:ascii="Times New Roman" w:eastAsia="宋体" w:hAnsi="Times New Roman" w:cs="Times New Roman" w:hint="eastAsia"/>
          <w:sz w:val="24"/>
          <w:szCs w:val="24"/>
        </w:rPr>
        <w:t>的</w:t>
      </w:r>
      <w:r w:rsidR="0011149B" w:rsidRPr="00A944CB">
        <w:rPr>
          <w:rFonts w:hint="eastAsia"/>
          <w:sz w:val="24"/>
          <w:szCs w:val="24"/>
        </w:rPr>
        <w:t>基于流水线自动运转的安全检测</w:t>
      </w:r>
      <w:r w:rsidR="0011149B">
        <w:rPr>
          <w:rFonts w:hint="eastAsia"/>
          <w:sz w:val="24"/>
          <w:szCs w:val="24"/>
        </w:rPr>
        <w:t>系统</w:t>
      </w:r>
      <w:r w:rsidR="0011149B" w:rsidRPr="00A435C0">
        <w:rPr>
          <w:rFonts w:hint="eastAsia"/>
          <w:sz w:val="24"/>
          <w:szCs w:val="24"/>
        </w:rPr>
        <w:t>及方法</w:t>
      </w:r>
      <w:r w:rsidR="00BC0B2D">
        <w:rPr>
          <w:rFonts w:ascii="Times New Roman" w:eastAsia="宋体" w:hAnsi="Times New Roman" w:cs="Times New Roman"/>
          <w:sz w:val="24"/>
          <w:szCs w:val="24"/>
        </w:rPr>
        <w:t>，</w:t>
      </w:r>
      <w:r w:rsidR="0033528D">
        <w:rPr>
          <w:rFonts w:ascii="Times New Roman" w:eastAsia="宋体" w:hAnsi="Times New Roman" w:cs="Times New Roman" w:hint="eastAsia"/>
          <w:sz w:val="24"/>
          <w:szCs w:val="24"/>
        </w:rPr>
        <w:t>是配电</w:t>
      </w:r>
      <w:r w:rsidR="0033528D">
        <w:rPr>
          <w:rFonts w:ascii="Times New Roman" w:eastAsia="宋体" w:hAnsi="Times New Roman" w:cs="Times New Roman"/>
          <w:sz w:val="24"/>
          <w:szCs w:val="24"/>
        </w:rPr>
        <w:t>终端的</w:t>
      </w:r>
      <w:r w:rsidR="000C71C9">
        <w:rPr>
          <w:rFonts w:ascii="Times New Roman" w:eastAsia="宋体" w:hAnsi="Times New Roman" w:cs="Times New Roman" w:hint="eastAsia"/>
          <w:sz w:val="24"/>
          <w:szCs w:val="24"/>
        </w:rPr>
        <w:t>安全防护措施的合理补充，可有效提高</w:t>
      </w:r>
      <w:r w:rsidR="00031478">
        <w:rPr>
          <w:rFonts w:ascii="Times New Roman" w:eastAsia="宋体" w:hAnsi="Times New Roman" w:cs="Times New Roman" w:hint="eastAsia"/>
          <w:sz w:val="24"/>
          <w:szCs w:val="24"/>
        </w:rPr>
        <w:t>配电终端信息采集系统</w:t>
      </w:r>
      <w:r w:rsidR="000C71C9">
        <w:rPr>
          <w:rFonts w:ascii="Times New Roman" w:eastAsia="宋体" w:hAnsi="Times New Roman" w:cs="Times New Roman" w:hint="eastAsia"/>
          <w:sz w:val="24"/>
          <w:szCs w:val="24"/>
        </w:rPr>
        <w:t>的安全性，</w:t>
      </w:r>
      <w:r w:rsidR="000C71C9" w:rsidRPr="000C71C9">
        <w:rPr>
          <w:rFonts w:ascii="Times New Roman" w:eastAsia="宋体" w:hAnsi="Times New Roman" w:cs="Times New Roman" w:hint="eastAsia"/>
          <w:sz w:val="24"/>
          <w:szCs w:val="24"/>
        </w:rPr>
        <w:t>对于保证</w:t>
      </w:r>
      <w:r w:rsidR="00031478">
        <w:rPr>
          <w:rFonts w:ascii="Times New Roman" w:eastAsia="宋体" w:hAnsi="Times New Roman" w:cs="Times New Roman" w:hint="eastAsia"/>
          <w:sz w:val="24"/>
          <w:szCs w:val="24"/>
        </w:rPr>
        <w:t>配电终端信息采集系统</w:t>
      </w:r>
      <w:r w:rsidR="000C71C9" w:rsidRPr="000C71C9">
        <w:rPr>
          <w:rFonts w:ascii="Times New Roman" w:eastAsia="宋体" w:hAnsi="Times New Roman" w:cs="Times New Roman" w:hint="eastAsia"/>
          <w:sz w:val="24"/>
          <w:szCs w:val="24"/>
        </w:rPr>
        <w:t>安全稳定的运行具有重要意义</w:t>
      </w:r>
      <w:r w:rsidRPr="00F41C39">
        <w:rPr>
          <w:rFonts w:ascii="Times New Roman" w:eastAsia="宋体" w:hAnsi="Times New Roman" w:cs="Times New Roman"/>
          <w:sz w:val="24"/>
          <w:szCs w:val="24"/>
        </w:rPr>
        <w:t>。</w:t>
      </w:r>
    </w:p>
    <w:p w14:paraId="023050D6" w14:textId="77777777" w:rsidR="00AD3A36" w:rsidRDefault="00FD6F4B" w:rsidP="007A2BFF">
      <w:pPr>
        <w:pStyle w:val="a7"/>
        <w:numPr>
          <w:ilvl w:val="0"/>
          <w:numId w:val="1"/>
        </w:numPr>
        <w:spacing w:line="360" w:lineRule="auto"/>
        <w:ind w:left="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本发明有效</w:t>
      </w:r>
      <w:r w:rsidRPr="00FD6F4B">
        <w:rPr>
          <w:rFonts w:ascii="Times New Roman" w:eastAsia="宋体" w:hAnsi="Times New Roman" w:cs="Times New Roman" w:hint="eastAsia"/>
          <w:sz w:val="24"/>
          <w:szCs w:val="24"/>
        </w:rPr>
        <w:t>验证山东电力部署的</w:t>
      </w:r>
      <w:r w:rsidR="00031478">
        <w:rPr>
          <w:rFonts w:ascii="Times New Roman" w:eastAsia="宋体" w:hAnsi="Times New Roman" w:cs="Times New Roman" w:hint="eastAsia"/>
          <w:sz w:val="24"/>
          <w:szCs w:val="24"/>
        </w:rPr>
        <w:t>配电终端信息采集系统</w:t>
      </w:r>
      <w:r w:rsidRPr="00FD6F4B">
        <w:rPr>
          <w:rFonts w:ascii="Times New Roman" w:eastAsia="宋体" w:hAnsi="Times New Roman" w:cs="Times New Roman" w:hint="eastAsia"/>
          <w:sz w:val="24"/>
          <w:szCs w:val="24"/>
        </w:rPr>
        <w:t>的安全防护措施的整体有效性和健壮性</w:t>
      </w:r>
      <w:r>
        <w:rPr>
          <w:rFonts w:ascii="Times New Roman" w:eastAsia="宋体" w:hAnsi="Times New Roman" w:cs="Times New Roman" w:hint="eastAsia"/>
          <w:sz w:val="24"/>
          <w:szCs w:val="24"/>
        </w:rPr>
        <w:t>，</w:t>
      </w:r>
      <w:r w:rsidRPr="00FD6F4B">
        <w:rPr>
          <w:rFonts w:ascii="Times New Roman" w:eastAsia="宋体" w:hAnsi="Times New Roman" w:cs="Times New Roman" w:hint="eastAsia"/>
          <w:sz w:val="24"/>
          <w:szCs w:val="24"/>
        </w:rPr>
        <w:t>实现对配电系统安全防护措施的有效性和健壮性的常态化检测，提高系统安全防护能力</w:t>
      </w:r>
      <w:r w:rsidR="005B170D" w:rsidRPr="005B170D">
        <w:rPr>
          <w:rFonts w:ascii="Times New Roman" w:eastAsia="宋体" w:hAnsi="Times New Roman" w:cs="Times New Roman" w:hint="eastAsia"/>
          <w:sz w:val="24"/>
          <w:szCs w:val="24"/>
        </w:rPr>
        <w:t>。</w:t>
      </w:r>
    </w:p>
    <w:p w14:paraId="1299DF1D" w14:textId="77777777" w:rsidR="005B170D" w:rsidRPr="00F87847" w:rsidRDefault="005B170D" w:rsidP="005B170D">
      <w:pPr>
        <w:spacing w:line="360" w:lineRule="auto"/>
        <w:rPr>
          <w:b/>
          <w:sz w:val="28"/>
          <w:szCs w:val="28"/>
        </w:rPr>
      </w:pPr>
      <w:r w:rsidRPr="00F87847">
        <w:rPr>
          <w:b/>
          <w:sz w:val="28"/>
          <w:szCs w:val="28"/>
        </w:rPr>
        <w:t>附图说明</w:t>
      </w:r>
    </w:p>
    <w:p w14:paraId="341105F3" w14:textId="77777777" w:rsidR="005B170D" w:rsidRPr="00562A14"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构成本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的一部分的说明书附图用来提供对本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的进一步理解，本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的示意性实施例及其说明用于解释本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，并不构成对本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的不当限定。</w:t>
      </w:r>
    </w:p>
    <w:p w14:paraId="0C1DFE6B" w14:textId="77777777" w:rsidR="005B170D"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图</w:t>
      </w:r>
      <w:r w:rsidRPr="00562A14">
        <w:rPr>
          <w:rFonts w:ascii="Times New Roman" w:hAnsi="Times New Roman" w:cs="Times New Roman"/>
          <w:sz w:val="24"/>
          <w:szCs w:val="24"/>
        </w:rPr>
        <w:t>1</w:t>
      </w:r>
      <w:r w:rsidRPr="00562A14">
        <w:rPr>
          <w:rFonts w:ascii="Times New Roman" w:hAnsi="Times New Roman" w:cs="Times New Roman"/>
          <w:sz w:val="24"/>
          <w:szCs w:val="24"/>
        </w:rPr>
        <w:t>为本发明的</w:t>
      </w:r>
      <w:r w:rsidR="00224289" w:rsidRPr="00224289">
        <w:rPr>
          <w:rFonts w:ascii="Times New Roman" w:cs="Times New Roman" w:hint="eastAsia"/>
          <w:sz w:val="24"/>
          <w:szCs w:val="24"/>
        </w:rPr>
        <w:t>基于</w:t>
      </w:r>
      <w:r w:rsidR="00F07763">
        <w:rPr>
          <w:rFonts w:ascii="Times New Roman" w:cs="Times New Roman" w:hint="eastAsia"/>
          <w:sz w:val="24"/>
          <w:szCs w:val="24"/>
        </w:rPr>
        <w:t>流水线自动</w:t>
      </w:r>
      <w:r w:rsidR="00F07763">
        <w:rPr>
          <w:rFonts w:ascii="Times New Roman" w:cs="Times New Roman"/>
          <w:sz w:val="24"/>
          <w:szCs w:val="24"/>
        </w:rPr>
        <w:t>运转的安全检测</w:t>
      </w:r>
      <w:r w:rsidR="00162F95">
        <w:rPr>
          <w:rFonts w:ascii="Times New Roman" w:cs="Times New Roman" w:hint="eastAsia"/>
          <w:sz w:val="24"/>
          <w:szCs w:val="24"/>
        </w:rPr>
        <w:t>系统</w:t>
      </w:r>
      <w:r w:rsidR="00F07763">
        <w:rPr>
          <w:rFonts w:ascii="Times New Roman" w:cs="Times New Roman" w:hint="eastAsia"/>
          <w:sz w:val="24"/>
          <w:szCs w:val="24"/>
        </w:rPr>
        <w:t>基础</w:t>
      </w:r>
      <w:r w:rsidR="00224289">
        <w:rPr>
          <w:rFonts w:ascii="Times New Roman" w:hAnsi="Times New Roman" w:cs="Times New Roman" w:hint="eastAsia"/>
          <w:sz w:val="24"/>
          <w:szCs w:val="24"/>
        </w:rPr>
        <w:t>框架</w:t>
      </w:r>
      <w:r w:rsidRPr="00562A14">
        <w:rPr>
          <w:rFonts w:ascii="Times New Roman" w:hAnsi="Times New Roman" w:cs="Times New Roman"/>
          <w:sz w:val="24"/>
          <w:szCs w:val="24"/>
        </w:rPr>
        <w:t>；</w:t>
      </w:r>
    </w:p>
    <w:p w14:paraId="75B5F8C1" w14:textId="77777777" w:rsidR="003D515E" w:rsidRPr="00F87847" w:rsidRDefault="003D515E" w:rsidP="003D515E">
      <w:pPr>
        <w:pStyle w:val="p0"/>
        <w:spacing w:line="360" w:lineRule="auto"/>
        <w:ind w:firstLineChars="200" w:firstLine="480"/>
        <w:rPr>
          <w:rFonts w:ascii="Times New Roman" w:cs="Times New Roman"/>
          <w:sz w:val="24"/>
          <w:szCs w:val="24"/>
        </w:rPr>
      </w:pPr>
      <w:r w:rsidRPr="00562A14">
        <w:rPr>
          <w:rFonts w:ascii="Times New Roman" w:hAnsi="Times New Roman" w:cs="Times New Roman"/>
          <w:sz w:val="24"/>
          <w:szCs w:val="24"/>
        </w:rPr>
        <w:t>图</w:t>
      </w:r>
      <w:r>
        <w:rPr>
          <w:rFonts w:ascii="Times New Roman" w:hAnsi="Times New Roman" w:cs="Times New Roman"/>
          <w:sz w:val="24"/>
          <w:szCs w:val="24"/>
        </w:rPr>
        <w:t>2</w:t>
      </w:r>
      <w:r w:rsidRPr="00224289">
        <w:rPr>
          <w:rFonts w:ascii="Times New Roman" w:hAnsi="Times New Roman" w:cs="Times New Roman" w:hint="eastAsia"/>
          <w:sz w:val="24"/>
          <w:szCs w:val="24"/>
        </w:rPr>
        <w:t>为本发明中</w:t>
      </w:r>
      <w:r w:rsidR="0037046C" w:rsidRPr="00F87847">
        <w:rPr>
          <w:rFonts w:ascii="Times New Roman" w:cs="Times New Roman" w:hint="eastAsia"/>
          <w:sz w:val="24"/>
          <w:szCs w:val="24"/>
        </w:rPr>
        <w:t>配网终端</w:t>
      </w:r>
      <w:r w:rsidR="0028483F" w:rsidRPr="00F87847">
        <w:rPr>
          <w:rFonts w:ascii="Times New Roman" w:cs="Times New Roman" w:hint="eastAsia"/>
          <w:sz w:val="24"/>
          <w:szCs w:val="24"/>
        </w:rPr>
        <w:t>安全风险检测平台</w:t>
      </w:r>
      <w:r w:rsidR="0037046C" w:rsidRPr="00F87847">
        <w:rPr>
          <w:rFonts w:ascii="Times New Roman" w:cs="Times New Roman" w:hint="eastAsia"/>
          <w:sz w:val="24"/>
          <w:szCs w:val="24"/>
        </w:rPr>
        <w:t>系统</w:t>
      </w:r>
      <w:r w:rsidR="0037046C" w:rsidRPr="00F87847">
        <w:rPr>
          <w:rFonts w:ascii="Times New Roman" w:cs="Times New Roman"/>
          <w:sz w:val="24"/>
          <w:szCs w:val="24"/>
        </w:rPr>
        <w:t>结构图</w:t>
      </w:r>
      <w:r w:rsidRPr="00F87847">
        <w:rPr>
          <w:rFonts w:ascii="Times New Roman" w:cs="Times New Roman"/>
          <w:sz w:val="24"/>
          <w:szCs w:val="24"/>
        </w:rPr>
        <w:t>；</w:t>
      </w:r>
    </w:p>
    <w:p w14:paraId="6114F28E" w14:textId="77777777" w:rsidR="006176AE" w:rsidRPr="006176AE" w:rsidRDefault="006176AE" w:rsidP="003D515E">
      <w:pPr>
        <w:pStyle w:val="p0"/>
        <w:spacing w:line="360" w:lineRule="auto"/>
        <w:ind w:firstLineChars="200" w:firstLine="480"/>
        <w:rPr>
          <w:rFonts w:ascii="Times New Roman" w:hAnsi="Times New Roman" w:cs="Times New Roman"/>
          <w:sz w:val="24"/>
          <w:szCs w:val="24"/>
        </w:rPr>
      </w:pPr>
      <w:r w:rsidRPr="00F87847">
        <w:rPr>
          <w:rFonts w:ascii="Times New Roman" w:cs="Times New Roman" w:hint="eastAsia"/>
          <w:sz w:val="24"/>
          <w:szCs w:val="24"/>
        </w:rPr>
        <w:t>图</w:t>
      </w:r>
      <w:r w:rsidRPr="00F87847">
        <w:rPr>
          <w:rFonts w:ascii="Times New Roman" w:cs="Times New Roman" w:hint="eastAsia"/>
          <w:sz w:val="24"/>
          <w:szCs w:val="24"/>
        </w:rPr>
        <w:t>3</w:t>
      </w:r>
      <w:r w:rsidRPr="00F87847">
        <w:rPr>
          <w:rFonts w:ascii="Times New Roman" w:cs="Times New Roman" w:hint="eastAsia"/>
          <w:sz w:val="24"/>
          <w:szCs w:val="24"/>
        </w:rPr>
        <w:t>为</w:t>
      </w:r>
      <w:r w:rsidR="00E678E7" w:rsidRPr="00F87847">
        <w:rPr>
          <w:rFonts w:ascii="Times New Roman" w:cs="Times New Roman" w:hint="eastAsia"/>
          <w:sz w:val="24"/>
          <w:szCs w:val="24"/>
        </w:rPr>
        <w:t>基于</w:t>
      </w:r>
      <w:r w:rsidRPr="00F87847">
        <w:rPr>
          <w:rFonts w:ascii="Times New Roman" w:cs="Times New Roman" w:hint="eastAsia"/>
          <w:sz w:val="24"/>
          <w:szCs w:val="24"/>
        </w:rPr>
        <w:t>本发明</w:t>
      </w:r>
      <w:r w:rsidR="00031478" w:rsidRPr="00F87847">
        <w:rPr>
          <w:rFonts w:ascii="Times New Roman" w:cs="Times New Roman" w:hint="eastAsia"/>
          <w:sz w:val="24"/>
          <w:szCs w:val="24"/>
        </w:rPr>
        <w:t>配电终端</w:t>
      </w:r>
      <w:r w:rsidR="00E678E7" w:rsidRPr="00F87847">
        <w:rPr>
          <w:rFonts w:ascii="Times New Roman" w:cs="Times New Roman" w:hint="eastAsia"/>
          <w:sz w:val="24"/>
          <w:szCs w:val="24"/>
        </w:rPr>
        <w:t>安全风险检测平台的国</w:t>
      </w:r>
      <w:r w:rsidR="00E678E7">
        <w:rPr>
          <w:rFonts w:ascii="Times New Roman" w:hAnsi="Times New Roman" w:cs="Times New Roman" w:hint="eastAsia"/>
          <w:sz w:val="24"/>
          <w:szCs w:val="24"/>
        </w:rPr>
        <w:t>产密码检测平台</w:t>
      </w:r>
      <w:r w:rsidR="0037046C" w:rsidRPr="0037046C">
        <w:rPr>
          <w:rFonts w:ascii="Times New Roman" w:hAnsi="Times New Roman" w:cs="Times New Roman" w:hint="eastAsia"/>
          <w:sz w:val="24"/>
          <w:szCs w:val="24"/>
        </w:rPr>
        <w:t>逻辑框图</w:t>
      </w:r>
      <w:r w:rsidRPr="006176AE">
        <w:rPr>
          <w:rFonts w:ascii="Times New Roman" w:hAnsi="Times New Roman" w:cs="Times New Roman" w:hint="eastAsia"/>
          <w:sz w:val="24"/>
          <w:szCs w:val="24"/>
        </w:rPr>
        <w:t>；</w:t>
      </w:r>
    </w:p>
    <w:p w14:paraId="7BAA27E5" w14:textId="77777777" w:rsidR="000E7B05"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图</w:t>
      </w:r>
      <w:r w:rsidR="000D328A">
        <w:rPr>
          <w:rFonts w:ascii="Times New Roman" w:hAnsi="Times New Roman" w:cs="Times New Roman"/>
          <w:sz w:val="24"/>
          <w:szCs w:val="24"/>
        </w:rPr>
        <w:t>4</w:t>
      </w:r>
      <w:r w:rsidRPr="00562A14">
        <w:rPr>
          <w:rFonts w:ascii="Times New Roman" w:hAnsi="Times New Roman" w:cs="Times New Roman"/>
          <w:sz w:val="24"/>
          <w:szCs w:val="24"/>
        </w:rPr>
        <w:t>为</w:t>
      </w:r>
      <w:bookmarkStart w:id="34" w:name="OLE_LINK158"/>
      <w:bookmarkStart w:id="35" w:name="OLE_LINK162"/>
      <w:r w:rsidRPr="00562A14">
        <w:rPr>
          <w:rFonts w:ascii="Times New Roman" w:hAnsi="Times New Roman" w:cs="Times New Roman"/>
          <w:sz w:val="24"/>
          <w:szCs w:val="24"/>
        </w:rPr>
        <w:t>本发明</w:t>
      </w:r>
      <w:bookmarkEnd w:id="34"/>
      <w:bookmarkEnd w:id="35"/>
      <w:r w:rsidR="00957FDB" w:rsidRPr="00957FDB">
        <w:rPr>
          <w:rFonts w:ascii="Times New Roman" w:hAnsi="Times New Roman" w:cs="Times New Roman" w:hint="eastAsia"/>
          <w:sz w:val="24"/>
          <w:szCs w:val="24"/>
        </w:rPr>
        <w:t>信息安全风险分析原理图</w:t>
      </w:r>
      <w:r w:rsidR="000E7B05">
        <w:rPr>
          <w:rFonts w:ascii="Times New Roman" w:hAnsi="Times New Roman" w:cs="Times New Roman" w:hint="eastAsia"/>
          <w:sz w:val="24"/>
          <w:szCs w:val="24"/>
        </w:rPr>
        <w:t>；</w:t>
      </w:r>
    </w:p>
    <w:p w14:paraId="49C97520" w14:textId="77777777" w:rsidR="005B170D" w:rsidRDefault="000E7B05" w:rsidP="005B170D">
      <w:pPr>
        <w:pStyle w:val="p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sidR="000D328A">
        <w:rPr>
          <w:rFonts w:ascii="Times New Roman" w:hAnsi="Times New Roman" w:cs="Times New Roman"/>
          <w:sz w:val="24"/>
          <w:szCs w:val="24"/>
        </w:rPr>
        <w:t>5</w:t>
      </w:r>
      <w:r>
        <w:rPr>
          <w:rFonts w:ascii="Times New Roman" w:hAnsi="Times New Roman" w:cs="Times New Roman" w:hint="eastAsia"/>
          <w:sz w:val="24"/>
          <w:szCs w:val="24"/>
        </w:rPr>
        <w:t>为</w:t>
      </w:r>
      <w:r>
        <w:rPr>
          <w:rFonts w:ascii="Times New Roman" w:hAnsi="Times New Roman" w:cs="Times New Roman"/>
          <w:sz w:val="24"/>
          <w:szCs w:val="24"/>
        </w:rPr>
        <w:t>本发明</w:t>
      </w:r>
      <w:r w:rsidR="00E678E7">
        <w:rPr>
          <w:rFonts w:ascii="Times New Roman" w:hAnsi="Times New Roman" w:cs="Times New Roman" w:hint="eastAsia"/>
          <w:sz w:val="24"/>
          <w:szCs w:val="24"/>
        </w:rPr>
        <w:t>安全漏洞扫描检测</w:t>
      </w:r>
      <w:r w:rsidRPr="000E7B05">
        <w:rPr>
          <w:rFonts w:ascii="Times New Roman" w:hAnsi="Times New Roman" w:cs="Times New Roman" w:hint="eastAsia"/>
          <w:sz w:val="24"/>
          <w:szCs w:val="24"/>
        </w:rPr>
        <w:t>流程图</w:t>
      </w:r>
      <w:r w:rsidR="00957FDB">
        <w:rPr>
          <w:rFonts w:ascii="Times New Roman" w:hAnsi="Times New Roman" w:cs="Times New Roman" w:hint="eastAsia"/>
          <w:sz w:val="24"/>
          <w:szCs w:val="24"/>
        </w:rPr>
        <w:t>。</w:t>
      </w:r>
    </w:p>
    <w:p w14:paraId="509F2D0F" w14:textId="77777777" w:rsidR="003D515E" w:rsidRPr="00F55749" w:rsidRDefault="003D515E" w:rsidP="003D515E">
      <w:pPr>
        <w:spacing w:line="360" w:lineRule="auto"/>
        <w:rPr>
          <w:bCs/>
          <w:sz w:val="24"/>
          <w:szCs w:val="24"/>
        </w:rPr>
      </w:pPr>
      <w:r w:rsidRPr="00562A14">
        <w:rPr>
          <w:b/>
          <w:sz w:val="24"/>
          <w:szCs w:val="24"/>
        </w:rPr>
        <w:t>具体实施方式</w:t>
      </w:r>
    </w:p>
    <w:p w14:paraId="05906987" w14:textId="77777777" w:rsidR="003D515E" w:rsidRPr="00562A14" w:rsidRDefault="003D515E" w:rsidP="003D515E">
      <w:pPr>
        <w:autoSpaceDE w:val="0"/>
        <w:autoSpaceDN w:val="0"/>
        <w:adjustRightInd w:val="0"/>
        <w:spacing w:line="360" w:lineRule="auto"/>
        <w:ind w:firstLineChars="200" w:firstLine="480"/>
        <w:rPr>
          <w:kern w:val="0"/>
          <w:sz w:val="24"/>
          <w:szCs w:val="24"/>
        </w:rPr>
      </w:pPr>
      <w:r w:rsidRPr="00562A14">
        <w:rPr>
          <w:kern w:val="0"/>
          <w:sz w:val="24"/>
          <w:szCs w:val="24"/>
        </w:rPr>
        <w:t>应该指出，以下详细说明都是例示性的，旨在对本申请提供进一步的说明。除非另有指明，本文使用的所有技术和科学术语具有与本申请所属技术领域的普通技术人员通常理解的相同含义。</w:t>
      </w:r>
    </w:p>
    <w:p w14:paraId="102D01B0" w14:textId="77777777" w:rsidR="003D515E" w:rsidRPr="00562A14" w:rsidRDefault="003D515E" w:rsidP="003D515E">
      <w:pPr>
        <w:autoSpaceDE w:val="0"/>
        <w:autoSpaceDN w:val="0"/>
        <w:adjustRightInd w:val="0"/>
        <w:spacing w:line="360" w:lineRule="auto"/>
        <w:ind w:firstLineChars="200" w:firstLine="480"/>
        <w:rPr>
          <w:kern w:val="0"/>
          <w:sz w:val="24"/>
          <w:szCs w:val="24"/>
        </w:rPr>
      </w:pPr>
      <w:r w:rsidRPr="00562A14">
        <w:rPr>
          <w:kern w:val="0"/>
          <w:sz w:val="24"/>
          <w:szCs w:val="24"/>
        </w:rPr>
        <w:t>需要注意的是，这里所使用的术语仅是为了描述具体实施方式，而非意图限制根据本申请的示例性实施方式。如在这里所使用的，除非上下文另外明确指出，否则单数形式也意图包括复数形式，此外，还应当理解的是，当在本说明书中使用术语</w:t>
      </w:r>
      <w:r w:rsidRPr="00562A14">
        <w:rPr>
          <w:rFonts w:eastAsia="MS-Mincho"/>
          <w:kern w:val="0"/>
          <w:sz w:val="24"/>
          <w:szCs w:val="24"/>
        </w:rPr>
        <w:t>“</w:t>
      </w:r>
      <w:r w:rsidRPr="00562A14">
        <w:rPr>
          <w:kern w:val="0"/>
          <w:sz w:val="24"/>
          <w:szCs w:val="24"/>
        </w:rPr>
        <w:t>包含</w:t>
      </w:r>
      <w:r w:rsidRPr="00562A14">
        <w:rPr>
          <w:rFonts w:eastAsia="MS-Mincho"/>
          <w:kern w:val="0"/>
          <w:sz w:val="24"/>
          <w:szCs w:val="24"/>
        </w:rPr>
        <w:t>”</w:t>
      </w:r>
      <w:r w:rsidRPr="00562A14">
        <w:rPr>
          <w:kern w:val="0"/>
          <w:sz w:val="24"/>
          <w:szCs w:val="24"/>
        </w:rPr>
        <w:t>和</w:t>
      </w:r>
      <w:r w:rsidRPr="00562A14">
        <w:rPr>
          <w:kern w:val="0"/>
          <w:sz w:val="24"/>
          <w:szCs w:val="24"/>
        </w:rPr>
        <w:t>/</w:t>
      </w:r>
      <w:r w:rsidRPr="00562A14">
        <w:rPr>
          <w:kern w:val="0"/>
          <w:sz w:val="24"/>
          <w:szCs w:val="24"/>
        </w:rPr>
        <w:t>或</w:t>
      </w:r>
      <w:r w:rsidRPr="00562A14">
        <w:rPr>
          <w:rFonts w:eastAsia="MS-Mincho"/>
          <w:kern w:val="0"/>
          <w:sz w:val="24"/>
          <w:szCs w:val="24"/>
        </w:rPr>
        <w:t>“</w:t>
      </w:r>
      <w:r w:rsidRPr="00562A14">
        <w:rPr>
          <w:kern w:val="0"/>
          <w:sz w:val="24"/>
          <w:szCs w:val="24"/>
        </w:rPr>
        <w:t>包括</w:t>
      </w:r>
      <w:r w:rsidRPr="00562A14">
        <w:rPr>
          <w:rFonts w:eastAsia="MS-Mincho"/>
          <w:kern w:val="0"/>
          <w:sz w:val="24"/>
          <w:szCs w:val="24"/>
        </w:rPr>
        <w:t>”</w:t>
      </w:r>
      <w:r w:rsidRPr="00562A14">
        <w:rPr>
          <w:kern w:val="0"/>
          <w:sz w:val="24"/>
          <w:szCs w:val="24"/>
        </w:rPr>
        <w:t>时，其指明存在特征、步骤、操作、器件、组件和</w:t>
      </w:r>
      <w:r w:rsidRPr="00562A14">
        <w:rPr>
          <w:kern w:val="0"/>
          <w:sz w:val="24"/>
          <w:szCs w:val="24"/>
        </w:rPr>
        <w:t>/</w:t>
      </w:r>
      <w:r w:rsidRPr="00562A14">
        <w:rPr>
          <w:kern w:val="0"/>
          <w:sz w:val="24"/>
          <w:szCs w:val="24"/>
        </w:rPr>
        <w:t>或它们的组合。</w:t>
      </w:r>
    </w:p>
    <w:p w14:paraId="29A685C5" w14:textId="77777777" w:rsidR="00A96441" w:rsidRPr="006D026B" w:rsidRDefault="003D515E" w:rsidP="0033528D">
      <w:pPr>
        <w:spacing w:line="360" w:lineRule="auto"/>
        <w:ind w:firstLineChars="200" w:firstLine="480"/>
        <w:rPr>
          <w:bCs/>
          <w:sz w:val="24"/>
          <w:szCs w:val="24"/>
        </w:rPr>
      </w:pPr>
      <w:r w:rsidRPr="00562A14">
        <w:rPr>
          <w:bCs/>
          <w:sz w:val="24"/>
          <w:szCs w:val="24"/>
        </w:rPr>
        <w:t>下面结合附图与实施例对本发明作进一步说明。</w:t>
      </w:r>
    </w:p>
    <w:p w14:paraId="74669F52" w14:textId="77777777" w:rsidR="00162F95" w:rsidRDefault="003D515E" w:rsidP="00162F95">
      <w:pPr>
        <w:spacing w:line="360" w:lineRule="auto"/>
        <w:ind w:firstLineChars="200" w:firstLine="480"/>
        <w:rPr>
          <w:sz w:val="24"/>
          <w:szCs w:val="24"/>
        </w:rPr>
      </w:pPr>
      <w:r w:rsidRPr="00562A14">
        <w:rPr>
          <w:sz w:val="24"/>
          <w:szCs w:val="24"/>
        </w:rPr>
        <w:t>如图</w:t>
      </w:r>
      <w:r w:rsidRPr="00562A14">
        <w:rPr>
          <w:sz w:val="24"/>
          <w:szCs w:val="24"/>
        </w:rPr>
        <w:t>1</w:t>
      </w:r>
      <w:r w:rsidRPr="00562A14">
        <w:rPr>
          <w:sz w:val="24"/>
          <w:szCs w:val="24"/>
        </w:rPr>
        <w:t>所示，</w:t>
      </w:r>
      <w:r w:rsidR="00345874">
        <w:rPr>
          <w:rFonts w:hint="eastAsia"/>
          <w:sz w:val="24"/>
          <w:szCs w:val="24"/>
        </w:rPr>
        <w:t>本发明</w:t>
      </w:r>
      <w:r w:rsidR="00345874">
        <w:rPr>
          <w:sz w:val="24"/>
          <w:szCs w:val="24"/>
        </w:rPr>
        <w:t>提出的</w:t>
      </w:r>
      <w:r w:rsidR="00345874" w:rsidRPr="00A435C0">
        <w:rPr>
          <w:rFonts w:hint="eastAsia"/>
          <w:sz w:val="24"/>
          <w:szCs w:val="24"/>
        </w:rPr>
        <w:t>一种</w:t>
      </w:r>
      <w:r w:rsidR="00345874" w:rsidRPr="00A944CB">
        <w:rPr>
          <w:rFonts w:hint="eastAsia"/>
          <w:sz w:val="24"/>
          <w:szCs w:val="24"/>
        </w:rPr>
        <w:t>基于流水线自动运转的</w:t>
      </w:r>
      <w:r w:rsidR="005C1D9B">
        <w:rPr>
          <w:rFonts w:hint="eastAsia"/>
          <w:sz w:val="24"/>
          <w:szCs w:val="24"/>
        </w:rPr>
        <w:t>配电终端</w:t>
      </w:r>
      <w:r w:rsidR="00345874" w:rsidRPr="00A944CB">
        <w:rPr>
          <w:rFonts w:hint="eastAsia"/>
          <w:sz w:val="24"/>
          <w:szCs w:val="24"/>
        </w:rPr>
        <w:t>安全检测</w:t>
      </w:r>
      <w:r w:rsidR="00162F95">
        <w:rPr>
          <w:rFonts w:hint="eastAsia"/>
          <w:sz w:val="24"/>
          <w:szCs w:val="24"/>
        </w:rPr>
        <w:t>系统</w:t>
      </w:r>
      <w:r w:rsidR="0085081C">
        <w:rPr>
          <w:rFonts w:hint="eastAsia"/>
          <w:sz w:val="24"/>
          <w:szCs w:val="24"/>
        </w:rPr>
        <w:t>，</w:t>
      </w:r>
      <w:r w:rsidR="00345874">
        <w:rPr>
          <w:rFonts w:hint="eastAsia"/>
          <w:sz w:val="24"/>
          <w:szCs w:val="24"/>
        </w:rPr>
        <w:t>包括</w:t>
      </w:r>
      <w:r w:rsidR="00345874">
        <w:rPr>
          <w:sz w:val="24"/>
          <w:szCs w:val="24"/>
        </w:rPr>
        <w:t>配电终端检测流水线、配电终端安全</w:t>
      </w:r>
      <w:r w:rsidR="00162F95">
        <w:rPr>
          <w:rFonts w:hint="eastAsia"/>
          <w:sz w:val="24"/>
          <w:szCs w:val="24"/>
        </w:rPr>
        <w:t>风险</w:t>
      </w:r>
      <w:r w:rsidR="00345874">
        <w:rPr>
          <w:sz w:val="24"/>
          <w:szCs w:val="24"/>
        </w:rPr>
        <w:t>检测平台</w:t>
      </w:r>
      <w:r w:rsidR="00345874">
        <w:rPr>
          <w:rFonts w:hint="eastAsia"/>
          <w:sz w:val="24"/>
          <w:szCs w:val="24"/>
        </w:rPr>
        <w:t>，</w:t>
      </w:r>
      <w:r w:rsidR="00345874">
        <w:rPr>
          <w:sz w:val="24"/>
          <w:szCs w:val="24"/>
        </w:rPr>
        <w:t>以及</w:t>
      </w:r>
      <w:r w:rsidR="00345874">
        <w:rPr>
          <w:rFonts w:hint="eastAsia"/>
          <w:sz w:val="24"/>
          <w:szCs w:val="24"/>
        </w:rPr>
        <w:t>连通</w:t>
      </w:r>
      <w:r w:rsidR="00345874">
        <w:rPr>
          <w:sz w:val="24"/>
          <w:szCs w:val="24"/>
        </w:rPr>
        <w:t>两者进行信息交互的</w:t>
      </w:r>
      <w:r w:rsidR="00345874" w:rsidRPr="00162F95">
        <w:rPr>
          <w:rFonts w:hint="eastAsia"/>
          <w:sz w:val="24"/>
          <w:szCs w:val="24"/>
        </w:rPr>
        <w:t>综合管控系统</w:t>
      </w:r>
      <w:r w:rsidR="0085081C">
        <w:rPr>
          <w:rFonts w:hint="eastAsia"/>
          <w:sz w:val="24"/>
          <w:szCs w:val="24"/>
        </w:rPr>
        <w:t>。</w:t>
      </w:r>
    </w:p>
    <w:p w14:paraId="1FFAF4F1" w14:textId="77777777" w:rsidR="00BD00BF" w:rsidRDefault="00345874" w:rsidP="00162F95">
      <w:pPr>
        <w:spacing w:line="360" w:lineRule="auto"/>
        <w:ind w:firstLineChars="200" w:firstLine="480"/>
        <w:rPr>
          <w:sz w:val="24"/>
          <w:szCs w:val="24"/>
        </w:rPr>
      </w:pPr>
      <w:r>
        <w:rPr>
          <w:sz w:val="24"/>
          <w:szCs w:val="24"/>
        </w:rPr>
        <w:t>其中</w:t>
      </w:r>
      <w:r w:rsidR="0085081C">
        <w:rPr>
          <w:rFonts w:hint="eastAsia"/>
          <w:sz w:val="24"/>
          <w:szCs w:val="24"/>
        </w:rPr>
        <w:t>，</w:t>
      </w:r>
      <w:r w:rsidRPr="00345874">
        <w:rPr>
          <w:rFonts w:hint="eastAsia"/>
          <w:sz w:val="24"/>
          <w:szCs w:val="24"/>
        </w:rPr>
        <w:t>配电终端检测流水线</w:t>
      </w:r>
      <w:r w:rsidR="00BD00BF">
        <w:rPr>
          <w:rFonts w:hint="eastAsia"/>
          <w:sz w:val="24"/>
          <w:szCs w:val="24"/>
        </w:rPr>
        <w:t>包括</w:t>
      </w:r>
      <w:r w:rsidR="00BD00BF">
        <w:rPr>
          <w:rFonts w:hint="eastAsia"/>
          <w:sz w:val="24"/>
        </w:rPr>
        <w:t>装载</w:t>
      </w:r>
      <w:r w:rsidR="00BD00BF">
        <w:rPr>
          <w:sz w:val="24"/>
        </w:rPr>
        <w:t>机器人、卸载机器人、插拔线机器人、</w:t>
      </w:r>
      <w:r w:rsidR="00BD00BF">
        <w:rPr>
          <w:rFonts w:hint="eastAsia"/>
          <w:sz w:val="24"/>
        </w:rPr>
        <w:t>流水线体</w:t>
      </w:r>
      <w:r w:rsidR="00BD00BF">
        <w:rPr>
          <w:sz w:val="24"/>
        </w:rPr>
        <w:t>和检测工位</w:t>
      </w:r>
      <w:r w:rsidR="00BD00BF">
        <w:rPr>
          <w:rFonts w:hint="eastAsia"/>
          <w:sz w:val="24"/>
        </w:rPr>
        <w:t>等</w:t>
      </w:r>
      <w:r w:rsidR="00BD00BF">
        <w:rPr>
          <w:sz w:val="24"/>
        </w:rPr>
        <w:t>，</w:t>
      </w:r>
      <w:r w:rsidRPr="00345874">
        <w:rPr>
          <w:rFonts w:hint="eastAsia"/>
          <w:sz w:val="24"/>
          <w:szCs w:val="24"/>
        </w:rPr>
        <w:t>用于将配电终端运入和运出</w:t>
      </w:r>
      <w:r>
        <w:rPr>
          <w:rFonts w:hint="eastAsia"/>
          <w:sz w:val="24"/>
          <w:szCs w:val="24"/>
        </w:rPr>
        <w:t>，</w:t>
      </w:r>
      <w:r w:rsidR="00BD00BF">
        <w:rPr>
          <w:sz w:val="24"/>
        </w:rPr>
        <w:t>实现</w:t>
      </w:r>
      <w:r w:rsidR="00BD00BF">
        <w:rPr>
          <w:rFonts w:hint="eastAsia"/>
          <w:sz w:val="24"/>
        </w:rPr>
        <w:t>配电</w:t>
      </w:r>
      <w:r w:rsidR="00BD00BF">
        <w:rPr>
          <w:sz w:val="24"/>
        </w:rPr>
        <w:t>终端</w:t>
      </w:r>
      <w:r w:rsidR="00BD00BF">
        <w:rPr>
          <w:rFonts w:hint="eastAsia"/>
          <w:sz w:val="24"/>
        </w:rPr>
        <w:t>与安全</w:t>
      </w:r>
      <w:r w:rsidR="00162F95">
        <w:rPr>
          <w:rFonts w:hint="eastAsia"/>
          <w:sz w:val="24"/>
        </w:rPr>
        <w:t>风险</w:t>
      </w:r>
      <w:r w:rsidR="00BD00BF">
        <w:rPr>
          <w:sz w:val="24"/>
        </w:rPr>
        <w:t>检测平台</w:t>
      </w:r>
      <w:r w:rsidR="00BD00BF">
        <w:rPr>
          <w:rFonts w:hint="eastAsia"/>
          <w:sz w:val="24"/>
        </w:rPr>
        <w:t>的</w:t>
      </w:r>
      <w:r w:rsidR="00BD00BF">
        <w:rPr>
          <w:sz w:val="24"/>
        </w:rPr>
        <w:t>全自动</w:t>
      </w:r>
      <w:r w:rsidR="00BD00BF">
        <w:rPr>
          <w:rFonts w:hint="eastAsia"/>
          <w:sz w:val="24"/>
        </w:rPr>
        <w:t>接入和断开</w:t>
      </w:r>
      <w:r w:rsidRPr="00345874">
        <w:rPr>
          <w:rFonts w:hint="eastAsia"/>
          <w:sz w:val="24"/>
          <w:szCs w:val="24"/>
        </w:rPr>
        <w:t>。</w:t>
      </w:r>
    </w:p>
    <w:p w14:paraId="7993879B" w14:textId="77777777" w:rsidR="00BD00BF" w:rsidRPr="006C5613" w:rsidRDefault="00C7154B" w:rsidP="006C5613">
      <w:pPr>
        <w:spacing w:line="360" w:lineRule="auto"/>
        <w:ind w:firstLine="420"/>
        <w:rPr>
          <w:sz w:val="24"/>
        </w:rPr>
      </w:pPr>
      <w:r>
        <w:rPr>
          <w:rFonts w:hint="eastAsia"/>
          <w:sz w:val="24"/>
          <w:szCs w:val="24"/>
        </w:rPr>
        <w:lastRenderedPageBreak/>
        <w:t>配电</w:t>
      </w:r>
      <w:r>
        <w:rPr>
          <w:sz w:val="24"/>
          <w:szCs w:val="24"/>
        </w:rPr>
        <w:t>终端安全</w:t>
      </w:r>
      <w:r w:rsidR="00162F95">
        <w:rPr>
          <w:rFonts w:hint="eastAsia"/>
          <w:sz w:val="24"/>
          <w:szCs w:val="24"/>
        </w:rPr>
        <w:t>风险</w:t>
      </w:r>
      <w:r>
        <w:rPr>
          <w:sz w:val="24"/>
          <w:szCs w:val="24"/>
        </w:rPr>
        <w:t>检测平台</w:t>
      </w:r>
      <w:r w:rsidR="00BD00BF">
        <w:rPr>
          <w:rFonts w:hint="eastAsia"/>
          <w:sz w:val="24"/>
        </w:rPr>
        <w:t>是</w:t>
      </w:r>
      <w:r w:rsidR="00BD00BF">
        <w:rPr>
          <w:sz w:val="24"/>
        </w:rPr>
        <w:t>一套</w:t>
      </w:r>
      <w:r w:rsidR="00BD00BF">
        <w:rPr>
          <w:rFonts w:hint="eastAsia"/>
          <w:sz w:val="24"/>
        </w:rPr>
        <w:t>相对</w:t>
      </w:r>
      <w:r w:rsidR="00BD00BF">
        <w:rPr>
          <w:sz w:val="24"/>
        </w:rPr>
        <w:t>独立的</w:t>
      </w:r>
      <w:r w:rsidR="00BD00BF">
        <w:rPr>
          <w:rFonts w:hint="eastAsia"/>
          <w:sz w:val="24"/>
        </w:rPr>
        <w:t>系统</w:t>
      </w:r>
      <w:r w:rsidR="00BD00BF">
        <w:rPr>
          <w:sz w:val="24"/>
        </w:rPr>
        <w:t>，</w:t>
      </w:r>
      <w:r w:rsidR="006C5613">
        <w:rPr>
          <w:rFonts w:hint="eastAsia"/>
          <w:sz w:val="24"/>
        </w:rPr>
        <w:t>在对平台自身安全性能检测的基础上，完成对</w:t>
      </w:r>
      <w:r w:rsidR="00BD00BF">
        <w:rPr>
          <w:rFonts w:hint="eastAsia"/>
          <w:sz w:val="24"/>
        </w:rPr>
        <w:t>配电终端国产密码的应用及验证检测</w:t>
      </w:r>
      <w:r w:rsidR="006C5613">
        <w:rPr>
          <w:rFonts w:hint="eastAsia"/>
          <w:sz w:val="24"/>
        </w:rPr>
        <w:t>，平台自身安全性能检测包括安全风险评估</w:t>
      </w:r>
      <w:r w:rsidR="00BD00BF">
        <w:rPr>
          <w:rFonts w:hint="eastAsia"/>
          <w:sz w:val="24"/>
        </w:rPr>
        <w:t>、安全设备检测、入侵检测、</w:t>
      </w:r>
      <w:r w:rsidR="006C5613">
        <w:rPr>
          <w:rFonts w:hint="eastAsia"/>
          <w:sz w:val="24"/>
        </w:rPr>
        <w:t>以及安全漏洞分析</w:t>
      </w:r>
      <w:r w:rsidR="00BD00BF">
        <w:rPr>
          <w:rFonts w:hint="eastAsia"/>
          <w:sz w:val="24"/>
        </w:rPr>
        <w:t>等，通过</w:t>
      </w:r>
      <w:r w:rsidR="0085081C">
        <w:rPr>
          <w:rFonts w:hint="eastAsia"/>
          <w:sz w:val="24"/>
          <w:szCs w:val="24"/>
        </w:rPr>
        <w:t>对</w:t>
      </w:r>
      <w:r w:rsidR="006C5613">
        <w:rPr>
          <w:rFonts w:hint="eastAsia"/>
          <w:sz w:val="24"/>
          <w:szCs w:val="24"/>
        </w:rPr>
        <w:t>平台自身以及</w:t>
      </w:r>
      <w:r>
        <w:rPr>
          <w:sz w:val="24"/>
          <w:szCs w:val="24"/>
        </w:rPr>
        <w:t>配电终端</w:t>
      </w:r>
      <w:r w:rsidR="00802238">
        <w:rPr>
          <w:rFonts w:hint="eastAsia"/>
          <w:sz w:val="24"/>
          <w:szCs w:val="24"/>
        </w:rPr>
        <w:t>从多个</w:t>
      </w:r>
      <w:r>
        <w:rPr>
          <w:sz w:val="24"/>
          <w:szCs w:val="24"/>
        </w:rPr>
        <w:t>方面</w:t>
      </w:r>
      <w:r w:rsidR="00802238">
        <w:rPr>
          <w:rFonts w:hint="eastAsia"/>
          <w:sz w:val="24"/>
          <w:szCs w:val="24"/>
        </w:rPr>
        <w:t>进行</w:t>
      </w:r>
      <w:r w:rsidR="00162F95">
        <w:rPr>
          <w:rFonts w:hint="eastAsia"/>
          <w:sz w:val="24"/>
          <w:szCs w:val="24"/>
        </w:rPr>
        <w:t>安全性</w:t>
      </w:r>
      <w:r>
        <w:rPr>
          <w:sz w:val="24"/>
          <w:szCs w:val="24"/>
        </w:rPr>
        <w:t>检测，</w:t>
      </w:r>
      <w:r w:rsidR="00BD00BF">
        <w:rPr>
          <w:rFonts w:hint="eastAsia"/>
          <w:sz w:val="24"/>
          <w:szCs w:val="24"/>
        </w:rPr>
        <w:t>生成</w:t>
      </w:r>
      <w:r>
        <w:rPr>
          <w:sz w:val="24"/>
          <w:szCs w:val="24"/>
        </w:rPr>
        <w:t>检测结果</w:t>
      </w:r>
      <w:r w:rsidR="00BD00BF">
        <w:rPr>
          <w:rFonts w:hint="eastAsia"/>
          <w:sz w:val="24"/>
          <w:szCs w:val="24"/>
        </w:rPr>
        <w:t>及</w:t>
      </w:r>
      <w:r>
        <w:rPr>
          <w:sz w:val="24"/>
          <w:szCs w:val="24"/>
        </w:rPr>
        <w:t>检测报告</w:t>
      </w:r>
      <w:r w:rsidR="00BD00BF">
        <w:rPr>
          <w:rFonts w:hint="eastAsia"/>
          <w:sz w:val="24"/>
          <w:szCs w:val="24"/>
        </w:rPr>
        <w:t>进行反馈</w:t>
      </w:r>
      <w:r>
        <w:rPr>
          <w:sz w:val="24"/>
          <w:szCs w:val="24"/>
        </w:rPr>
        <w:t>。</w:t>
      </w:r>
    </w:p>
    <w:p w14:paraId="2BC63F25" w14:textId="77777777" w:rsidR="00B86EEE" w:rsidRDefault="00162F95" w:rsidP="003B3F1A">
      <w:pPr>
        <w:spacing w:line="360" w:lineRule="auto"/>
        <w:rPr>
          <w:sz w:val="24"/>
          <w:szCs w:val="24"/>
        </w:rPr>
      </w:pPr>
      <w:r>
        <w:rPr>
          <w:rFonts w:hint="eastAsia"/>
          <w:sz w:val="24"/>
          <w:szCs w:val="24"/>
        </w:rPr>
        <w:tab/>
      </w:r>
      <w:r w:rsidR="00DC4575">
        <w:rPr>
          <w:rFonts w:hint="eastAsia"/>
          <w:sz w:val="24"/>
          <w:szCs w:val="24"/>
        </w:rPr>
        <w:t>综合管控</w:t>
      </w:r>
      <w:r w:rsidR="00DC4575">
        <w:rPr>
          <w:sz w:val="24"/>
          <w:szCs w:val="24"/>
        </w:rPr>
        <w:t>系统将配电终端流水线与安全</w:t>
      </w:r>
      <w:r>
        <w:rPr>
          <w:rFonts w:hint="eastAsia"/>
          <w:sz w:val="24"/>
          <w:szCs w:val="24"/>
        </w:rPr>
        <w:t>风险</w:t>
      </w:r>
      <w:r w:rsidR="00DC4575">
        <w:rPr>
          <w:sz w:val="24"/>
          <w:szCs w:val="24"/>
        </w:rPr>
        <w:t>检测平台</w:t>
      </w:r>
      <w:r w:rsidR="00DC4575">
        <w:rPr>
          <w:rFonts w:hint="eastAsia"/>
          <w:sz w:val="24"/>
          <w:szCs w:val="24"/>
        </w:rPr>
        <w:t>进行</w:t>
      </w:r>
      <w:r w:rsidR="00802238">
        <w:rPr>
          <w:rFonts w:hint="eastAsia"/>
          <w:sz w:val="24"/>
          <w:szCs w:val="24"/>
        </w:rPr>
        <w:t>连</w:t>
      </w:r>
      <w:r w:rsidR="00DC4575">
        <w:rPr>
          <w:sz w:val="24"/>
          <w:szCs w:val="24"/>
        </w:rPr>
        <w:t>通</w:t>
      </w:r>
      <w:r w:rsidR="00802238">
        <w:rPr>
          <w:rFonts w:hint="eastAsia"/>
          <w:sz w:val="24"/>
          <w:szCs w:val="24"/>
        </w:rPr>
        <w:t>，控制、操作配电终端检测流水线的进度，向配电</w:t>
      </w:r>
      <w:r w:rsidR="00802238">
        <w:rPr>
          <w:sz w:val="24"/>
          <w:szCs w:val="24"/>
        </w:rPr>
        <w:t>终端安全</w:t>
      </w:r>
      <w:r>
        <w:rPr>
          <w:rFonts w:hint="eastAsia"/>
          <w:sz w:val="24"/>
          <w:szCs w:val="24"/>
        </w:rPr>
        <w:t>风险</w:t>
      </w:r>
      <w:r w:rsidR="00802238">
        <w:rPr>
          <w:sz w:val="24"/>
          <w:szCs w:val="24"/>
        </w:rPr>
        <w:t>检测平台</w:t>
      </w:r>
      <w:r w:rsidR="00802238">
        <w:rPr>
          <w:rFonts w:hint="eastAsia"/>
          <w:sz w:val="24"/>
          <w:szCs w:val="24"/>
        </w:rPr>
        <w:t>发送包括厂家、版本、</w:t>
      </w:r>
      <w:r w:rsidR="00802238">
        <w:rPr>
          <w:rFonts w:hint="eastAsia"/>
          <w:sz w:val="24"/>
          <w:szCs w:val="24"/>
        </w:rPr>
        <w:t>IP</w:t>
      </w:r>
      <w:r>
        <w:rPr>
          <w:rFonts w:hint="eastAsia"/>
          <w:sz w:val="24"/>
          <w:szCs w:val="24"/>
        </w:rPr>
        <w:t>地址</w:t>
      </w:r>
      <w:r w:rsidR="00802238">
        <w:rPr>
          <w:rFonts w:hint="eastAsia"/>
          <w:sz w:val="24"/>
          <w:szCs w:val="24"/>
        </w:rPr>
        <w:t>等检测信息，以及发送启动、停止等检测控制信号；将检测结果、检测报告、检测原始数据、以及交互命令等信息在</w:t>
      </w:r>
      <w:r w:rsidR="00802238">
        <w:rPr>
          <w:sz w:val="24"/>
          <w:szCs w:val="24"/>
        </w:rPr>
        <w:t>配电终端流水线与安全</w:t>
      </w:r>
      <w:r>
        <w:rPr>
          <w:rFonts w:hint="eastAsia"/>
          <w:sz w:val="24"/>
          <w:szCs w:val="24"/>
        </w:rPr>
        <w:t>风险</w:t>
      </w:r>
      <w:r w:rsidR="00802238">
        <w:rPr>
          <w:sz w:val="24"/>
          <w:szCs w:val="24"/>
        </w:rPr>
        <w:t>检测平台</w:t>
      </w:r>
      <w:r w:rsidR="00802238">
        <w:rPr>
          <w:rFonts w:hint="eastAsia"/>
          <w:sz w:val="24"/>
          <w:szCs w:val="24"/>
        </w:rPr>
        <w:t>之间</w:t>
      </w:r>
      <w:r w:rsidR="00DC4575">
        <w:rPr>
          <w:sz w:val="24"/>
          <w:szCs w:val="24"/>
        </w:rPr>
        <w:t>共享与交互，综合管理整个</w:t>
      </w:r>
      <w:r w:rsidR="00DC4575">
        <w:rPr>
          <w:rFonts w:hint="eastAsia"/>
          <w:sz w:val="24"/>
          <w:szCs w:val="24"/>
        </w:rPr>
        <w:t>安全</w:t>
      </w:r>
      <w:r w:rsidR="00DC4575">
        <w:rPr>
          <w:sz w:val="24"/>
          <w:szCs w:val="24"/>
        </w:rPr>
        <w:t>检测过程。</w:t>
      </w:r>
    </w:p>
    <w:p w14:paraId="6F712F67" w14:textId="77777777" w:rsidR="006A61E0" w:rsidRDefault="00B91C27" w:rsidP="003B3F1A">
      <w:pPr>
        <w:spacing w:line="360" w:lineRule="auto"/>
        <w:ind w:firstLineChars="200" w:firstLine="480"/>
        <w:rPr>
          <w:sz w:val="24"/>
          <w:szCs w:val="24"/>
        </w:rPr>
      </w:pPr>
      <w:r>
        <w:rPr>
          <w:rFonts w:hint="eastAsia"/>
          <w:sz w:val="24"/>
          <w:szCs w:val="24"/>
        </w:rPr>
        <w:t>如图</w:t>
      </w:r>
      <w:r>
        <w:rPr>
          <w:rFonts w:hint="eastAsia"/>
          <w:sz w:val="24"/>
          <w:szCs w:val="24"/>
        </w:rPr>
        <w:t>2</w:t>
      </w:r>
      <w:r>
        <w:rPr>
          <w:rFonts w:hint="eastAsia"/>
          <w:sz w:val="24"/>
          <w:szCs w:val="24"/>
        </w:rPr>
        <w:t>所示</w:t>
      </w:r>
      <w:r>
        <w:rPr>
          <w:sz w:val="24"/>
          <w:szCs w:val="24"/>
        </w:rPr>
        <w:t>，</w:t>
      </w:r>
      <w:r w:rsidR="00C7154B">
        <w:rPr>
          <w:rFonts w:hint="eastAsia"/>
          <w:sz w:val="24"/>
          <w:szCs w:val="24"/>
        </w:rPr>
        <w:t>配电终端</w:t>
      </w:r>
      <w:r w:rsidR="00C7154B">
        <w:rPr>
          <w:sz w:val="24"/>
          <w:szCs w:val="24"/>
        </w:rPr>
        <w:t>安全检测平台</w:t>
      </w:r>
      <w:r w:rsidR="00C7154B">
        <w:rPr>
          <w:rFonts w:hint="eastAsia"/>
          <w:sz w:val="24"/>
          <w:szCs w:val="24"/>
        </w:rPr>
        <w:t>主要包括</w:t>
      </w:r>
      <w:r w:rsidR="00BD1717">
        <w:rPr>
          <w:rFonts w:hint="eastAsia"/>
          <w:sz w:val="24"/>
          <w:szCs w:val="24"/>
        </w:rPr>
        <w:t>高性能</w:t>
      </w:r>
      <w:r w:rsidR="00C7154B">
        <w:rPr>
          <w:rFonts w:hint="eastAsia"/>
          <w:sz w:val="24"/>
          <w:szCs w:val="24"/>
        </w:rPr>
        <w:t>配电</w:t>
      </w:r>
      <w:r w:rsidR="00C7154B">
        <w:rPr>
          <w:sz w:val="24"/>
          <w:szCs w:val="24"/>
        </w:rPr>
        <w:t>加密认证装置、</w:t>
      </w:r>
      <w:r w:rsidR="006A61E0">
        <w:rPr>
          <w:rFonts w:hint="eastAsia"/>
          <w:sz w:val="24"/>
          <w:szCs w:val="24"/>
        </w:rPr>
        <w:t>国密应用检测终端模块、</w:t>
      </w:r>
      <w:r w:rsidR="00C7154B" w:rsidRPr="004D72EA">
        <w:rPr>
          <w:rFonts w:hint="eastAsia"/>
          <w:sz w:val="24"/>
          <w:szCs w:val="24"/>
        </w:rPr>
        <w:t>安全</w:t>
      </w:r>
      <w:r w:rsidR="00C7154B" w:rsidRPr="004D72EA">
        <w:rPr>
          <w:sz w:val="24"/>
          <w:szCs w:val="24"/>
        </w:rPr>
        <w:t>风险评估设备</w:t>
      </w:r>
      <w:r w:rsidR="00C7154B">
        <w:rPr>
          <w:sz w:val="24"/>
          <w:szCs w:val="24"/>
        </w:rPr>
        <w:t>、</w:t>
      </w:r>
      <w:r w:rsidR="006C5613">
        <w:rPr>
          <w:rFonts w:hint="eastAsia"/>
          <w:sz w:val="24"/>
          <w:szCs w:val="24"/>
        </w:rPr>
        <w:t>正反向安全隔离设备、</w:t>
      </w:r>
      <w:r w:rsidR="006367CE">
        <w:rPr>
          <w:rFonts w:hint="eastAsia"/>
          <w:sz w:val="24"/>
          <w:szCs w:val="24"/>
        </w:rPr>
        <w:t>配</w:t>
      </w:r>
      <w:r w:rsidR="006367CE">
        <w:rPr>
          <w:sz w:val="24"/>
          <w:szCs w:val="24"/>
        </w:rPr>
        <w:t>电</w:t>
      </w:r>
      <w:r w:rsidR="006C5613">
        <w:rPr>
          <w:rFonts w:hint="eastAsia"/>
          <w:sz w:val="24"/>
          <w:szCs w:val="24"/>
        </w:rPr>
        <w:t>安全接入网关、</w:t>
      </w:r>
      <w:r w:rsidR="00C7154B">
        <w:rPr>
          <w:rFonts w:hint="eastAsia"/>
          <w:sz w:val="24"/>
          <w:szCs w:val="24"/>
        </w:rPr>
        <w:t>入侵</w:t>
      </w:r>
      <w:r w:rsidR="00C7154B">
        <w:rPr>
          <w:sz w:val="24"/>
          <w:szCs w:val="24"/>
        </w:rPr>
        <w:t>检测</w:t>
      </w:r>
      <w:r w:rsidR="00BD1717">
        <w:rPr>
          <w:rFonts w:hint="eastAsia"/>
          <w:sz w:val="24"/>
          <w:szCs w:val="24"/>
        </w:rPr>
        <w:t>服务器</w:t>
      </w:r>
      <w:r w:rsidR="00C7154B">
        <w:rPr>
          <w:sz w:val="24"/>
          <w:szCs w:val="24"/>
        </w:rPr>
        <w:t>、漏</w:t>
      </w:r>
      <w:r w:rsidR="006C5613">
        <w:rPr>
          <w:rFonts w:hint="eastAsia"/>
          <w:sz w:val="24"/>
          <w:szCs w:val="24"/>
        </w:rPr>
        <w:t>洞</w:t>
      </w:r>
      <w:r w:rsidR="00C7154B">
        <w:rPr>
          <w:sz w:val="24"/>
          <w:szCs w:val="24"/>
        </w:rPr>
        <w:t>扫</w:t>
      </w:r>
      <w:r w:rsidR="006C5613">
        <w:rPr>
          <w:rFonts w:hint="eastAsia"/>
          <w:sz w:val="24"/>
          <w:szCs w:val="24"/>
        </w:rPr>
        <w:t>描</w:t>
      </w:r>
      <w:r w:rsidR="00BD1717">
        <w:rPr>
          <w:rFonts w:hint="eastAsia"/>
          <w:sz w:val="24"/>
          <w:szCs w:val="24"/>
        </w:rPr>
        <w:t>服务器</w:t>
      </w:r>
      <w:r w:rsidR="006A61E0">
        <w:rPr>
          <w:rFonts w:hint="eastAsia"/>
          <w:sz w:val="24"/>
          <w:szCs w:val="24"/>
        </w:rPr>
        <w:t>、交换机</w:t>
      </w:r>
      <w:r w:rsidR="000D328A">
        <w:rPr>
          <w:rFonts w:hint="eastAsia"/>
          <w:sz w:val="24"/>
          <w:szCs w:val="24"/>
        </w:rPr>
        <w:t>、</w:t>
      </w:r>
      <w:r w:rsidR="000D328A" w:rsidRPr="000D328A">
        <w:rPr>
          <w:rFonts w:hint="eastAsia"/>
          <w:sz w:val="24"/>
          <w:szCs w:val="24"/>
        </w:rPr>
        <w:t>配电安全检测高性能服务器</w:t>
      </w:r>
      <w:r w:rsidR="00C7154B">
        <w:rPr>
          <w:sz w:val="24"/>
          <w:szCs w:val="24"/>
        </w:rPr>
        <w:t>等</w:t>
      </w:r>
      <w:r w:rsidR="006A61E0">
        <w:rPr>
          <w:rFonts w:hint="eastAsia"/>
          <w:sz w:val="24"/>
          <w:szCs w:val="24"/>
        </w:rPr>
        <w:t>。该平台具备自身安全性检测功能，能完成对自身的安全性能的检测；在此基础上，对被检测配电终端的密码安全性进行检测。</w:t>
      </w:r>
    </w:p>
    <w:p w14:paraId="64346EC3" w14:textId="77777777" w:rsidR="00855661" w:rsidRDefault="006A61E0" w:rsidP="006A61E0">
      <w:pPr>
        <w:spacing w:line="360" w:lineRule="auto"/>
        <w:ind w:firstLineChars="200" w:firstLine="480"/>
        <w:rPr>
          <w:sz w:val="24"/>
          <w:szCs w:val="24"/>
        </w:rPr>
      </w:pPr>
      <w:r>
        <w:rPr>
          <w:rFonts w:hint="eastAsia"/>
          <w:sz w:val="24"/>
          <w:szCs w:val="24"/>
        </w:rPr>
        <w:t>由图</w:t>
      </w:r>
      <w:r>
        <w:rPr>
          <w:rFonts w:hint="eastAsia"/>
          <w:sz w:val="24"/>
          <w:szCs w:val="24"/>
        </w:rPr>
        <w:t>2</w:t>
      </w:r>
      <w:r>
        <w:rPr>
          <w:rFonts w:hint="eastAsia"/>
          <w:sz w:val="24"/>
          <w:szCs w:val="24"/>
        </w:rPr>
        <w:t>可见，</w:t>
      </w:r>
      <w:r w:rsidR="000D328A">
        <w:rPr>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交换机</w:t>
      </w:r>
      <w:r w:rsidR="000D328A">
        <w:rPr>
          <w:rFonts w:hint="eastAsia"/>
          <w:sz w:val="24"/>
          <w:szCs w:val="24"/>
        </w:rPr>
        <w:t>通过</w:t>
      </w:r>
      <w:r w:rsidR="000D328A">
        <w:rPr>
          <w:sz w:val="24"/>
          <w:szCs w:val="24"/>
        </w:rPr>
        <w:t>正</w:t>
      </w:r>
      <w:r w:rsidR="000D328A">
        <w:rPr>
          <w:rFonts w:hint="eastAsia"/>
          <w:sz w:val="24"/>
          <w:szCs w:val="24"/>
        </w:rPr>
        <w:t>、反向安全</w:t>
      </w:r>
      <w:r w:rsidR="000D328A">
        <w:rPr>
          <w:sz w:val="24"/>
          <w:szCs w:val="24"/>
        </w:rPr>
        <w:t>隔离分开，</w:t>
      </w:r>
      <w:r w:rsidR="000D328A">
        <w:rPr>
          <w:rFonts w:hint="eastAsia"/>
          <w:sz w:val="24"/>
          <w:szCs w:val="24"/>
        </w:rPr>
        <w:t>形</w:t>
      </w:r>
      <w:r w:rsidR="000D328A">
        <w:rPr>
          <w:sz w:val="24"/>
          <w:szCs w:val="24"/>
        </w:rPr>
        <w:t>成两个</w:t>
      </w:r>
      <w:r w:rsidR="000D328A">
        <w:rPr>
          <w:rFonts w:hint="eastAsia"/>
          <w:sz w:val="24"/>
          <w:szCs w:val="24"/>
        </w:rPr>
        <w:t>网络</w:t>
      </w:r>
      <w:r w:rsidR="000D328A">
        <w:rPr>
          <w:sz w:val="24"/>
          <w:szCs w:val="24"/>
        </w:rPr>
        <w:t>安全区</w:t>
      </w:r>
      <w:r w:rsidR="000D328A">
        <w:rPr>
          <w:rFonts w:hint="eastAsia"/>
          <w:sz w:val="24"/>
          <w:szCs w:val="24"/>
        </w:rPr>
        <w:t>，</w:t>
      </w:r>
      <w:r w:rsidR="000D328A">
        <w:rPr>
          <w:rFonts w:hint="eastAsia"/>
          <w:sz w:val="24"/>
          <w:szCs w:val="24"/>
        </w:rPr>
        <w:t>2</w:t>
      </w:r>
      <w:r w:rsidR="000D328A">
        <w:rPr>
          <w:rFonts w:hint="eastAsia"/>
          <w:sz w:val="24"/>
          <w:szCs w:val="24"/>
        </w:rPr>
        <w:t>、</w:t>
      </w:r>
      <w:r w:rsidR="000D328A">
        <w:rPr>
          <w:rFonts w:hint="eastAsia"/>
          <w:sz w:val="24"/>
          <w:szCs w:val="24"/>
        </w:rPr>
        <w:t>3</w:t>
      </w:r>
      <w:r w:rsidR="000D328A">
        <w:rPr>
          <w:rFonts w:hint="eastAsia"/>
          <w:sz w:val="24"/>
          <w:szCs w:val="24"/>
        </w:rPr>
        <w:t>交换</w:t>
      </w:r>
      <w:r w:rsidR="000D328A">
        <w:rPr>
          <w:sz w:val="24"/>
          <w:szCs w:val="24"/>
        </w:rPr>
        <w:t>机</w:t>
      </w:r>
      <w:r w:rsidR="000D328A">
        <w:rPr>
          <w:rFonts w:hint="eastAsia"/>
          <w:sz w:val="24"/>
          <w:szCs w:val="24"/>
        </w:rPr>
        <w:t>通过</w:t>
      </w:r>
      <w:r w:rsidR="000D328A" w:rsidRPr="007A2BFF">
        <w:rPr>
          <w:rFonts w:hint="eastAsia"/>
          <w:sz w:val="24"/>
          <w:szCs w:val="24"/>
        </w:rPr>
        <w:t>配电安全接入网关</w:t>
      </w:r>
      <w:r w:rsidR="000D328A">
        <w:rPr>
          <w:rFonts w:hint="eastAsia"/>
          <w:sz w:val="24"/>
          <w:szCs w:val="24"/>
        </w:rPr>
        <w:t>隔离</w:t>
      </w:r>
      <w:r w:rsidR="000D328A">
        <w:rPr>
          <w:sz w:val="24"/>
          <w:szCs w:val="24"/>
        </w:rPr>
        <w:t>，形成</w:t>
      </w:r>
      <w:r w:rsidR="000D328A">
        <w:rPr>
          <w:rFonts w:hint="eastAsia"/>
          <w:sz w:val="24"/>
          <w:szCs w:val="24"/>
        </w:rPr>
        <w:t>第</w:t>
      </w:r>
      <w:r w:rsidR="000D328A">
        <w:rPr>
          <w:sz w:val="24"/>
          <w:szCs w:val="24"/>
        </w:rPr>
        <w:t>3</w:t>
      </w:r>
      <w:r w:rsidR="000D328A">
        <w:rPr>
          <w:rFonts w:hint="eastAsia"/>
          <w:sz w:val="24"/>
          <w:szCs w:val="24"/>
        </w:rPr>
        <w:t>网</w:t>
      </w:r>
      <w:r w:rsidR="000D328A">
        <w:rPr>
          <w:sz w:val="24"/>
          <w:szCs w:val="24"/>
        </w:rPr>
        <w:t>络安全区</w:t>
      </w:r>
      <w:r w:rsidR="000D328A">
        <w:rPr>
          <w:rFonts w:hint="eastAsia"/>
          <w:sz w:val="24"/>
          <w:szCs w:val="24"/>
        </w:rPr>
        <w:t>；两</w:t>
      </w:r>
      <w:r w:rsidR="000D328A">
        <w:rPr>
          <w:sz w:val="24"/>
          <w:szCs w:val="24"/>
        </w:rPr>
        <w:t>台</w:t>
      </w:r>
      <w:r w:rsidR="000D328A" w:rsidRPr="0028483F">
        <w:rPr>
          <w:rFonts w:hint="eastAsia"/>
          <w:sz w:val="24"/>
          <w:szCs w:val="24"/>
        </w:rPr>
        <w:t>高性能配电加密认证装置</w:t>
      </w:r>
      <w:r w:rsidR="000D328A">
        <w:rPr>
          <w:rFonts w:hint="eastAsia"/>
          <w:sz w:val="24"/>
          <w:szCs w:val="24"/>
        </w:rPr>
        <w:t>分</w:t>
      </w:r>
      <w:r w:rsidR="000D328A">
        <w:rPr>
          <w:sz w:val="24"/>
          <w:szCs w:val="24"/>
        </w:rPr>
        <w:t>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w:t>
      </w:r>
      <w:r w:rsidR="000D328A">
        <w:rPr>
          <w:rFonts w:hint="eastAsia"/>
          <w:sz w:val="24"/>
          <w:szCs w:val="24"/>
        </w:rPr>
        <w:t>机上；两台安全风险评估设备分别接在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号交换机上；入</w:t>
      </w:r>
      <w:r w:rsidR="000D328A">
        <w:rPr>
          <w:sz w:val="24"/>
          <w:szCs w:val="24"/>
        </w:rPr>
        <w:t>侵检测</w:t>
      </w:r>
      <w:r w:rsidR="000D328A">
        <w:rPr>
          <w:rFonts w:hint="eastAsia"/>
          <w:sz w:val="24"/>
          <w:szCs w:val="24"/>
        </w:rPr>
        <w:t>服务器和漏洞扫描服务器</w:t>
      </w:r>
      <w:r w:rsidR="000D328A">
        <w:rPr>
          <w:sz w:val="24"/>
          <w:szCs w:val="24"/>
        </w:rPr>
        <w:t>连接到</w:t>
      </w:r>
      <w:r w:rsidR="000D328A">
        <w:rPr>
          <w:rFonts w:hint="eastAsia"/>
          <w:sz w:val="24"/>
          <w:szCs w:val="24"/>
        </w:rPr>
        <w:t>3</w:t>
      </w:r>
      <w:r w:rsidR="000D328A">
        <w:rPr>
          <w:rFonts w:hint="eastAsia"/>
          <w:sz w:val="24"/>
          <w:szCs w:val="24"/>
        </w:rPr>
        <w:t>号</w:t>
      </w:r>
      <w:r w:rsidR="000D328A">
        <w:rPr>
          <w:sz w:val="24"/>
          <w:szCs w:val="24"/>
        </w:rPr>
        <w:t>交换</w:t>
      </w:r>
      <w:r w:rsidR="000D328A">
        <w:rPr>
          <w:rFonts w:hint="eastAsia"/>
          <w:sz w:val="24"/>
          <w:szCs w:val="24"/>
        </w:rPr>
        <w:t>机上；</w:t>
      </w:r>
      <w:r w:rsidR="000D328A">
        <w:rPr>
          <w:rFonts w:ascii="宋体" w:hAnsiTheme="minorHAnsi" w:cs="宋体" w:hint="eastAsia"/>
          <w:color w:val="000000"/>
          <w:kern w:val="0"/>
          <w:sz w:val="24"/>
          <w:szCs w:val="24"/>
          <w:lang w:val="zh-CN"/>
        </w:rPr>
        <w:t>国密应用检测终端模块通过</w:t>
      </w:r>
      <w:r w:rsidR="000D328A">
        <w:rPr>
          <w:rFonts w:ascii="宋体" w:hAnsiTheme="minorHAnsi" w:cs="宋体"/>
          <w:color w:val="000000"/>
          <w:kern w:val="0"/>
          <w:sz w:val="24"/>
          <w:szCs w:val="24"/>
          <w:lang w:val="zh-CN"/>
        </w:rPr>
        <w:t>被</w:t>
      </w:r>
      <w:r w:rsidR="000D328A">
        <w:rPr>
          <w:rFonts w:ascii="宋体" w:hAnsiTheme="minorHAnsi" w:cs="宋体" w:hint="eastAsia"/>
          <w:color w:val="000000"/>
          <w:kern w:val="0"/>
          <w:sz w:val="24"/>
          <w:szCs w:val="24"/>
          <w:lang w:val="zh-CN"/>
        </w:rPr>
        <w:t>测</w:t>
      </w:r>
      <w:r w:rsidR="000D328A">
        <w:rPr>
          <w:rFonts w:ascii="宋体" w:hAnsiTheme="minorHAnsi" w:cs="宋体"/>
          <w:color w:val="000000"/>
          <w:kern w:val="0"/>
          <w:sz w:val="24"/>
          <w:szCs w:val="24"/>
          <w:lang w:val="zh-CN"/>
        </w:rPr>
        <w:t>安全网关接入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sidRPr="00C54E46">
        <w:rPr>
          <w:rFonts w:ascii="宋体" w:hAnsiTheme="minorHAnsi" w:cs="宋体" w:hint="eastAsia"/>
          <w:color w:val="000000"/>
          <w:kern w:val="0"/>
          <w:sz w:val="24"/>
          <w:szCs w:val="24"/>
          <w:lang w:val="zh-CN"/>
        </w:rPr>
        <w:t>国密应用检测服务端模块</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交换机上；</w:t>
      </w:r>
      <w:r w:rsidR="000D328A">
        <w:rPr>
          <w:rFonts w:ascii="宋体" w:hAnsiTheme="minorHAnsi" w:cs="宋体" w:hint="eastAsia"/>
          <w:color w:val="000000"/>
          <w:kern w:val="0"/>
          <w:sz w:val="24"/>
          <w:szCs w:val="24"/>
          <w:lang w:val="zh-CN"/>
        </w:rPr>
        <w:t>待</w:t>
      </w:r>
      <w:r w:rsidR="000D328A">
        <w:rPr>
          <w:rFonts w:ascii="宋体" w:hAnsiTheme="minorHAnsi" w:cs="宋体"/>
          <w:color w:val="000000"/>
          <w:kern w:val="0"/>
          <w:sz w:val="24"/>
          <w:szCs w:val="24"/>
          <w:lang w:val="zh-CN"/>
        </w:rPr>
        <w:t>测配电终端接入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Pr>
          <w:rFonts w:ascii="宋体" w:hAnsiTheme="minorHAnsi" w:cs="宋体" w:hint="eastAsia"/>
          <w:color w:val="000000"/>
          <w:kern w:val="0"/>
          <w:sz w:val="24"/>
          <w:szCs w:val="24"/>
          <w:lang w:val="zh-CN"/>
        </w:rPr>
        <w:t>；</w:t>
      </w:r>
      <w:r w:rsidR="000D328A" w:rsidRPr="00C54E46">
        <w:rPr>
          <w:rFonts w:ascii="宋体" w:hAnsiTheme="minorHAnsi" w:cs="宋体" w:hint="eastAsia"/>
          <w:color w:val="000000"/>
          <w:kern w:val="0"/>
          <w:sz w:val="24"/>
          <w:szCs w:val="24"/>
          <w:lang w:val="zh-CN"/>
        </w:rPr>
        <w:t>待测配电加密认证装置</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2号</w:t>
      </w:r>
      <w:r w:rsidR="000D328A">
        <w:rPr>
          <w:rFonts w:ascii="宋体" w:hAnsiTheme="minorHAnsi" w:cs="宋体"/>
          <w:color w:val="000000"/>
          <w:kern w:val="0"/>
          <w:sz w:val="24"/>
          <w:szCs w:val="24"/>
          <w:lang w:val="zh-CN"/>
        </w:rPr>
        <w:t>交换机</w:t>
      </w:r>
      <w:r w:rsidR="00C57085">
        <w:rPr>
          <w:sz w:val="24"/>
          <w:szCs w:val="24"/>
        </w:rPr>
        <w:t>。</w:t>
      </w:r>
    </w:p>
    <w:p w14:paraId="4A8A21DB" w14:textId="77777777" w:rsidR="00691AE8" w:rsidRDefault="00691AE8" w:rsidP="006A61E0">
      <w:pPr>
        <w:spacing w:line="360" w:lineRule="auto"/>
        <w:ind w:firstLineChars="200" w:firstLine="480"/>
        <w:rPr>
          <w:sz w:val="24"/>
          <w:szCs w:val="24"/>
        </w:rPr>
      </w:pPr>
      <w:r>
        <w:rPr>
          <w:sz w:val="24"/>
          <w:szCs w:val="24"/>
        </w:rPr>
        <w:t>安全检测平台</w:t>
      </w:r>
      <w:r>
        <w:rPr>
          <w:rFonts w:hint="eastAsia"/>
          <w:sz w:val="24"/>
          <w:szCs w:val="24"/>
        </w:rPr>
        <w:t>自身安全性能检测包括安全设备检测、入侵检测、漏洞扫描检测以及</w:t>
      </w:r>
      <w:r w:rsidR="00BD7DEA">
        <w:rPr>
          <w:rFonts w:hint="eastAsia"/>
          <w:sz w:val="24"/>
          <w:szCs w:val="24"/>
        </w:rPr>
        <w:t>安全风险评估。</w:t>
      </w:r>
    </w:p>
    <w:p w14:paraId="3041A16E" w14:textId="77777777" w:rsidR="00C5398E" w:rsidRDefault="00C5398E" w:rsidP="00C5398E">
      <w:pPr>
        <w:spacing w:line="360" w:lineRule="auto"/>
        <w:ind w:firstLineChars="200" w:firstLine="480"/>
        <w:rPr>
          <w:sz w:val="24"/>
          <w:szCs w:val="24"/>
        </w:rPr>
      </w:pPr>
      <w:r>
        <w:rPr>
          <w:rFonts w:hint="eastAsia"/>
          <w:sz w:val="24"/>
          <w:szCs w:val="24"/>
        </w:rPr>
        <w:t>对本发明提供的安全检测平台进行的</w:t>
      </w:r>
      <w:r w:rsidRPr="003C4A3C">
        <w:rPr>
          <w:rFonts w:hint="eastAsia"/>
          <w:sz w:val="24"/>
          <w:szCs w:val="24"/>
        </w:rPr>
        <w:t>安全设备检测</w:t>
      </w:r>
      <w:r>
        <w:rPr>
          <w:rFonts w:hint="eastAsia"/>
          <w:sz w:val="24"/>
          <w:szCs w:val="24"/>
        </w:rPr>
        <w:t>主要是针对平台中正、反向安全</w:t>
      </w:r>
      <w:r w:rsidRPr="0090380F">
        <w:rPr>
          <w:rFonts w:hint="eastAsia"/>
          <w:sz w:val="24"/>
          <w:szCs w:val="24"/>
        </w:rPr>
        <w:t>隔离</w:t>
      </w:r>
      <w:r>
        <w:rPr>
          <w:rFonts w:hint="eastAsia"/>
          <w:sz w:val="24"/>
          <w:szCs w:val="24"/>
        </w:rPr>
        <w:t>设备</w:t>
      </w:r>
      <w:r w:rsidRPr="0090380F">
        <w:rPr>
          <w:rFonts w:hint="eastAsia"/>
          <w:sz w:val="24"/>
          <w:szCs w:val="24"/>
        </w:rPr>
        <w:t>、防火墙、安全接入网关、配电加密装置</w:t>
      </w:r>
      <w:r>
        <w:rPr>
          <w:rFonts w:hint="eastAsia"/>
          <w:sz w:val="24"/>
          <w:szCs w:val="24"/>
        </w:rPr>
        <w:t>进行</w:t>
      </w:r>
      <w:r>
        <w:rPr>
          <w:sz w:val="24"/>
          <w:szCs w:val="24"/>
        </w:rPr>
        <w:t>安全检测</w:t>
      </w:r>
      <w:r>
        <w:rPr>
          <w:rFonts w:hint="eastAsia"/>
          <w:sz w:val="24"/>
          <w:szCs w:val="24"/>
        </w:rPr>
        <w:t>，通过应用</w:t>
      </w:r>
      <w:r w:rsidRPr="0090380F">
        <w:rPr>
          <w:rFonts w:hint="eastAsia"/>
          <w:sz w:val="24"/>
          <w:szCs w:val="24"/>
        </w:rPr>
        <w:t>双向身份认证、加</w:t>
      </w:r>
      <w:r>
        <w:rPr>
          <w:rFonts w:hint="eastAsia"/>
          <w:sz w:val="24"/>
          <w:szCs w:val="24"/>
        </w:rPr>
        <w:t>密</w:t>
      </w:r>
      <w:r>
        <w:rPr>
          <w:rFonts w:hint="eastAsia"/>
          <w:sz w:val="24"/>
          <w:szCs w:val="24"/>
        </w:rPr>
        <w:t>/</w:t>
      </w:r>
      <w:r w:rsidRPr="0090380F">
        <w:rPr>
          <w:rFonts w:hint="eastAsia"/>
          <w:sz w:val="24"/>
          <w:szCs w:val="24"/>
        </w:rPr>
        <w:t>解密、网络风暴测试、</w:t>
      </w:r>
      <w:r w:rsidRPr="00C5398E">
        <w:rPr>
          <w:rFonts w:hint="eastAsia"/>
          <w:sz w:val="24"/>
          <w:szCs w:val="24"/>
        </w:rPr>
        <w:t>漏洞扫描</w:t>
      </w:r>
      <w:r w:rsidRPr="0090380F">
        <w:rPr>
          <w:rFonts w:hint="eastAsia"/>
          <w:sz w:val="24"/>
          <w:szCs w:val="24"/>
        </w:rPr>
        <w:t>、渗透攻击等</w:t>
      </w:r>
      <w:r>
        <w:rPr>
          <w:rFonts w:hint="eastAsia"/>
          <w:sz w:val="24"/>
          <w:szCs w:val="24"/>
        </w:rPr>
        <w:t>技术手段</w:t>
      </w:r>
      <w:r w:rsidRPr="0090380F">
        <w:rPr>
          <w:rFonts w:hint="eastAsia"/>
          <w:sz w:val="24"/>
          <w:szCs w:val="24"/>
        </w:rPr>
        <w:t>测试</w:t>
      </w:r>
      <w:r>
        <w:rPr>
          <w:rFonts w:hint="eastAsia"/>
          <w:sz w:val="24"/>
          <w:szCs w:val="24"/>
        </w:rPr>
        <w:t>平台</w:t>
      </w:r>
      <w:r w:rsidRPr="0090380F">
        <w:rPr>
          <w:rFonts w:hint="eastAsia"/>
          <w:sz w:val="24"/>
          <w:szCs w:val="24"/>
        </w:rPr>
        <w:t>的安全防护水平。</w:t>
      </w:r>
    </w:p>
    <w:p w14:paraId="60DACEC1" w14:textId="77777777" w:rsidR="007D3057" w:rsidRDefault="007D3057" w:rsidP="007D3057">
      <w:pPr>
        <w:spacing w:line="360" w:lineRule="auto"/>
        <w:ind w:firstLineChars="200" w:firstLine="480"/>
        <w:rPr>
          <w:sz w:val="24"/>
          <w:szCs w:val="24"/>
        </w:rPr>
      </w:pPr>
      <w:r>
        <w:rPr>
          <w:rFonts w:hint="eastAsia"/>
          <w:sz w:val="24"/>
          <w:szCs w:val="24"/>
        </w:rPr>
        <w:t>配电终端</w:t>
      </w:r>
      <w:r w:rsidRPr="003C4A3C">
        <w:rPr>
          <w:rFonts w:hint="eastAsia"/>
          <w:sz w:val="24"/>
          <w:szCs w:val="24"/>
        </w:rPr>
        <w:t>应对网络攻击和黑客入侵</w:t>
      </w:r>
      <w:r>
        <w:rPr>
          <w:rFonts w:hint="eastAsia"/>
          <w:sz w:val="24"/>
          <w:szCs w:val="24"/>
        </w:rPr>
        <w:t>的能力直接影响配电终端信息采集系统的稳定性</w:t>
      </w:r>
      <w:r w:rsidR="00E678E7">
        <w:rPr>
          <w:rFonts w:hint="eastAsia"/>
          <w:sz w:val="24"/>
          <w:szCs w:val="24"/>
        </w:rPr>
        <w:t>，</w:t>
      </w:r>
      <w:r>
        <w:rPr>
          <w:rFonts w:hint="eastAsia"/>
          <w:sz w:val="24"/>
          <w:szCs w:val="24"/>
        </w:rPr>
        <w:t>本发明提供的配电终端安全检测平台配置入侵检测服务器（如</w:t>
      </w:r>
      <w:r>
        <w:rPr>
          <w:sz w:val="24"/>
          <w:szCs w:val="24"/>
        </w:rPr>
        <w:t>图</w:t>
      </w:r>
      <w:r>
        <w:rPr>
          <w:rFonts w:hint="eastAsia"/>
          <w:sz w:val="24"/>
          <w:szCs w:val="24"/>
        </w:rPr>
        <w:t>2</w:t>
      </w:r>
      <w:r>
        <w:rPr>
          <w:rFonts w:hint="eastAsia"/>
          <w:sz w:val="24"/>
          <w:szCs w:val="24"/>
        </w:rPr>
        <w:t>所示</w:t>
      </w:r>
      <w:r>
        <w:rPr>
          <w:sz w:val="24"/>
          <w:szCs w:val="24"/>
        </w:rPr>
        <w:t>）</w:t>
      </w:r>
      <w:r>
        <w:rPr>
          <w:rFonts w:hint="eastAsia"/>
          <w:sz w:val="24"/>
          <w:szCs w:val="24"/>
        </w:rPr>
        <w:t>，</w:t>
      </w:r>
      <w:r w:rsidRPr="0090380F">
        <w:rPr>
          <w:rFonts w:hint="eastAsia"/>
          <w:sz w:val="24"/>
          <w:szCs w:val="24"/>
        </w:rPr>
        <w:t>采用被动检测的方式</w:t>
      </w:r>
      <w:r>
        <w:rPr>
          <w:rFonts w:hint="eastAsia"/>
          <w:sz w:val="24"/>
          <w:szCs w:val="24"/>
        </w:rPr>
        <w:t>对配电终端进行网络攻击和入侵检测，包括</w:t>
      </w:r>
      <w:r w:rsidRPr="0090380F">
        <w:rPr>
          <w:rFonts w:hint="eastAsia"/>
          <w:sz w:val="24"/>
          <w:szCs w:val="24"/>
        </w:rPr>
        <w:t>从</w:t>
      </w:r>
      <w:r>
        <w:rPr>
          <w:rFonts w:hint="eastAsia"/>
          <w:sz w:val="24"/>
          <w:szCs w:val="24"/>
        </w:rPr>
        <w:t>配电终端信息采集系统</w:t>
      </w:r>
      <w:r w:rsidRPr="0090380F">
        <w:rPr>
          <w:rFonts w:hint="eastAsia"/>
          <w:sz w:val="24"/>
          <w:szCs w:val="24"/>
        </w:rPr>
        <w:t>网络中采集数据包，对</w:t>
      </w:r>
      <w:r w:rsidRPr="0090380F">
        <w:rPr>
          <w:rFonts w:hint="eastAsia"/>
          <w:sz w:val="24"/>
          <w:szCs w:val="24"/>
        </w:rPr>
        <w:t>IEC 60807-5-104</w:t>
      </w:r>
      <w:r w:rsidRPr="0090380F">
        <w:rPr>
          <w:rFonts w:hint="eastAsia"/>
          <w:sz w:val="24"/>
          <w:szCs w:val="24"/>
        </w:rPr>
        <w:t>报文进行深度解析，生成可供参考的网络交互信息列表，利用</w:t>
      </w:r>
      <w:r>
        <w:rPr>
          <w:rFonts w:hint="eastAsia"/>
          <w:sz w:val="24"/>
          <w:szCs w:val="24"/>
        </w:rPr>
        <w:t>配电终端信息采集系统</w:t>
      </w:r>
      <w:r w:rsidRPr="0090380F">
        <w:rPr>
          <w:rFonts w:hint="eastAsia"/>
          <w:sz w:val="24"/>
          <w:szCs w:val="24"/>
        </w:rPr>
        <w:t>自身针对各类</w:t>
      </w:r>
      <w:r w:rsidRPr="007D3057">
        <w:rPr>
          <w:sz w:val="24"/>
          <w:szCs w:val="24"/>
        </w:rPr>
        <w:t>SCADA/HMI</w:t>
      </w:r>
      <w:r>
        <w:rPr>
          <w:rFonts w:hint="eastAsia"/>
          <w:sz w:val="24"/>
          <w:szCs w:val="24"/>
        </w:rPr>
        <w:t>（实时监控</w:t>
      </w:r>
      <w:r>
        <w:rPr>
          <w:sz w:val="24"/>
          <w:szCs w:val="24"/>
        </w:rPr>
        <w:t>采集界面</w:t>
      </w:r>
      <w:r>
        <w:rPr>
          <w:rFonts w:hint="eastAsia"/>
          <w:sz w:val="24"/>
          <w:szCs w:val="24"/>
        </w:rPr>
        <w:t>）</w:t>
      </w:r>
      <w:r w:rsidRPr="0090380F">
        <w:rPr>
          <w:rFonts w:hint="eastAsia"/>
          <w:sz w:val="24"/>
          <w:szCs w:val="24"/>
        </w:rPr>
        <w:t>以及</w:t>
      </w:r>
      <w:r w:rsidRPr="007D3057">
        <w:rPr>
          <w:sz w:val="24"/>
          <w:szCs w:val="24"/>
        </w:rPr>
        <w:t>DCS/PLC</w:t>
      </w:r>
      <w:r>
        <w:rPr>
          <w:rFonts w:hint="eastAsia"/>
          <w:sz w:val="24"/>
          <w:szCs w:val="24"/>
        </w:rPr>
        <w:t>（</w:t>
      </w:r>
      <w:r w:rsidRPr="00031478">
        <w:rPr>
          <w:rFonts w:hint="eastAsia"/>
          <w:sz w:val="24"/>
          <w:szCs w:val="24"/>
        </w:rPr>
        <w:t>可编程逻辑控制器</w:t>
      </w:r>
      <w:r>
        <w:rPr>
          <w:rFonts w:hint="eastAsia"/>
          <w:sz w:val="24"/>
          <w:szCs w:val="24"/>
        </w:rPr>
        <w:t>）</w:t>
      </w:r>
      <w:r w:rsidRPr="0090380F">
        <w:rPr>
          <w:rFonts w:hint="eastAsia"/>
          <w:sz w:val="24"/>
          <w:szCs w:val="24"/>
        </w:rPr>
        <w:t>等工业控制系统漏洞攻击规则对流量中存在的入侵行为进行检测</w:t>
      </w:r>
      <w:r>
        <w:rPr>
          <w:rFonts w:hint="eastAsia"/>
          <w:sz w:val="24"/>
          <w:szCs w:val="24"/>
        </w:rPr>
        <w:t>、</w:t>
      </w:r>
      <w:r w:rsidRPr="0090380F">
        <w:rPr>
          <w:rFonts w:hint="eastAsia"/>
          <w:sz w:val="24"/>
          <w:szCs w:val="24"/>
        </w:rPr>
        <w:t>告警，同时基于</w:t>
      </w:r>
      <w:r w:rsidRPr="0090380F">
        <w:rPr>
          <w:rFonts w:hint="eastAsia"/>
          <w:sz w:val="24"/>
          <w:szCs w:val="24"/>
        </w:rPr>
        <w:t>IP</w:t>
      </w:r>
      <w:r w:rsidRPr="0090380F">
        <w:rPr>
          <w:rFonts w:hint="eastAsia"/>
          <w:sz w:val="24"/>
          <w:szCs w:val="24"/>
        </w:rPr>
        <w:t>地</w:t>
      </w:r>
      <w:r w:rsidRPr="0090380F">
        <w:rPr>
          <w:rFonts w:hint="eastAsia"/>
          <w:sz w:val="24"/>
          <w:szCs w:val="24"/>
        </w:rPr>
        <w:lastRenderedPageBreak/>
        <w:t>址、上行流量、下行流量、总流量、会话数和应用类型等维度进行流量分析、展示，并对</w:t>
      </w:r>
      <w:r w:rsidRPr="00031478">
        <w:rPr>
          <w:sz w:val="24"/>
          <w:szCs w:val="24"/>
        </w:rPr>
        <w:t>SYN Flood</w:t>
      </w:r>
      <w:r>
        <w:rPr>
          <w:rFonts w:hint="eastAsia"/>
          <w:sz w:val="24"/>
          <w:szCs w:val="24"/>
        </w:rPr>
        <w:t>（</w:t>
      </w:r>
      <w:r w:rsidRPr="00031478">
        <w:rPr>
          <w:sz w:val="24"/>
          <w:szCs w:val="24"/>
        </w:rPr>
        <w:t>一种利用</w:t>
      </w:r>
      <w:r w:rsidRPr="00031478">
        <w:rPr>
          <w:sz w:val="24"/>
          <w:szCs w:val="24"/>
        </w:rPr>
        <w:t>TCP</w:t>
      </w:r>
      <w:r w:rsidRPr="00031478">
        <w:rPr>
          <w:sz w:val="24"/>
          <w:szCs w:val="24"/>
        </w:rPr>
        <w:t>协议缺陷，发送大量伪造的</w:t>
      </w:r>
      <w:r w:rsidRPr="00031478">
        <w:rPr>
          <w:sz w:val="24"/>
          <w:szCs w:val="24"/>
        </w:rPr>
        <w:t>TCP</w:t>
      </w:r>
      <w:r w:rsidRPr="00031478">
        <w:rPr>
          <w:sz w:val="24"/>
          <w:szCs w:val="24"/>
        </w:rPr>
        <w:t>连接请求，从而使得被攻击方资源耗尽（</w:t>
      </w:r>
      <w:r w:rsidRPr="00031478">
        <w:rPr>
          <w:sz w:val="24"/>
          <w:szCs w:val="24"/>
        </w:rPr>
        <w:t>CPU</w:t>
      </w:r>
      <w:r w:rsidRPr="00031478">
        <w:rPr>
          <w:sz w:val="24"/>
          <w:szCs w:val="24"/>
        </w:rPr>
        <w:t>满负荷或</w:t>
      </w:r>
      <w:hyperlink r:id="rId14" w:tgtFrame="_blank" w:history="1">
        <w:r w:rsidRPr="00031478">
          <w:rPr>
            <w:sz w:val="24"/>
            <w:szCs w:val="24"/>
          </w:rPr>
          <w:t>内存不足</w:t>
        </w:r>
      </w:hyperlink>
      <w:r w:rsidRPr="00031478">
        <w:rPr>
          <w:sz w:val="24"/>
          <w:szCs w:val="24"/>
        </w:rPr>
        <w:t>）的攻击方式</w:t>
      </w:r>
      <w:r w:rsidRPr="007D3057">
        <w:rPr>
          <w:rFonts w:hint="eastAsia"/>
          <w:sz w:val="24"/>
          <w:szCs w:val="24"/>
        </w:rPr>
        <w:t>）、</w:t>
      </w:r>
      <w:r w:rsidRPr="007D3057">
        <w:rPr>
          <w:sz w:val="24"/>
          <w:szCs w:val="24"/>
        </w:rPr>
        <w:t>scan</w:t>
      </w:r>
      <w:r w:rsidRPr="007D3057">
        <w:rPr>
          <w:rFonts w:hint="eastAsia"/>
          <w:sz w:val="24"/>
          <w:szCs w:val="24"/>
        </w:rPr>
        <w:t>（扫描</w:t>
      </w:r>
      <w:r w:rsidRPr="007D3057">
        <w:rPr>
          <w:sz w:val="24"/>
          <w:szCs w:val="24"/>
        </w:rPr>
        <w:t>攻击</w:t>
      </w:r>
      <w:r w:rsidRPr="007D3057">
        <w:rPr>
          <w:rFonts w:hint="eastAsia"/>
          <w:sz w:val="24"/>
          <w:szCs w:val="24"/>
        </w:rPr>
        <w:t>）、</w:t>
      </w:r>
      <w:r w:rsidRPr="007D3057">
        <w:rPr>
          <w:sz w:val="24"/>
          <w:szCs w:val="24"/>
        </w:rPr>
        <w:t>arp spoof</w:t>
      </w:r>
      <w:r>
        <w:rPr>
          <w:rFonts w:hint="eastAsia"/>
          <w:sz w:val="24"/>
          <w:szCs w:val="24"/>
        </w:rPr>
        <w:t>（</w:t>
      </w:r>
      <w:r>
        <w:rPr>
          <w:rFonts w:hint="eastAsia"/>
          <w:sz w:val="24"/>
          <w:szCs w:val="24"/>
        </w:rPr>
        <w:t>IP</w:t>
      </w:r>
      <w:r>
        <w:rPr>
          <w:rFonts w:hint="eastAsia"/>
          <w:sz w:val="24"/>
          <w:szCs w:val="24"/>
        </w:rPr>
        <w:t>地</w:t>
      </w:r>
      <w:r>
        <w:rPr>
          <w:sz w:val="24"/>
          <w:szCs w:val="24"/>
        </w:rPr>
        <w:t>址欺骗攻击</w:t>
      </w:r>
      <w:r>
        <w:rPr>
          <w:rFonts w:hint="eastAsia"/>
          <w:sz w:val="24"/>
          <w:szCs w:val="24"/>
        </w:rPr>
        <w:t>）、</w:t>
      </w:r>
      <w:r w:rsidRPr="007D3057">
        <w:rPr>
          <w:sz w:val="24"/>
          <w:szCs w:val="24"/>
        </w:rPr>
        <w:t>Dos</w:t>
      </w:r>
      <w:r>
        <w:rPr>
          <w:rFonts w:hint="eastAsia"/>
          <w:sz w:val="24"/>
          <w:szCs w:val="24"/>
        </w:rPr>
        <w:t>（</w:t>
      </w:r>
      <w:r w:rsidRPr="00031478">
        <w:rPr>
          <w:sz w:val="24"/>
          <w:szCs w:val="24"/>
        </w:rPr>
        <w:t>拒绝服务攻击</w:t>
      </w:r>
      <w:r>
        <w:rPr>
          <w:rFonts w:hint="eastAsia"/>
          <w:sz w:val="24"/>
          <w:szCs w:val="24"/>
        </w:rPr>
        <w:t>）</w:t>
      </w:r>
      <w:r w:rsidRPr="0090380F">
        <w:rPr>
          <w:rFonts w:hint="eastAsia"/>
          <w:sz w:val="24"/>
          <w:szCs w:val="24"/>
        </w:rPr>
        <w:t>流量</w:t>
      </w:r>
      <w:r>
        <w:rPr>
          <w:rFonts w:hint="eastAsia"/>
          <w:sz w:val="24"/>
          <w:szCs w:val="24"/>
        </w:rPr>
        <w:t>等</w:t>
      </w:r>
      <w:r w:rsidRPr="0090380F">
        <w:rPr>
          <w:rFonts w:hint="eastAsia"/>
          <w:sz w:val="24"/>
          <w:szCs w:val="24"/>
        </w:rPr>
        <w:t>进行检测，从流量角度</w:t>
      </w:r>
      <w:r>
        <w:rPr>
          <w:rFonts w:hint="eastAsia"/>
          <w:sz w:val="24"/>
          <w:szCs w:val="24"/>
        </w:rPr>
        <w:t>，比如当</w:t>
      </w:r>
      <w:proofErr w:type="gramStart"/>
      <w:r>
        <w:rPr>
          <w:rFonts w:hint="eastAsia"/>
          <w:sz w:val="24"/>
          <w:szCs w:val="24"/>
        </w:rPr>
        <w:t>网络</w:t>
      </w:r>
      <w:r>
        <w:rPr>
          <w:sz w:val="24"/>
          <w:szCs w:val="24"/>
        </w:rPr>
        <w:t>内</w:t>
      </w:r>
      <w:r>
        <w:rPr>
          <w:rFonts w:hint="eastAsia"/>
          <w:sz w:val="24"/>
          <w:szCs w:val="24"/>
        </w:rPr>
        <w:t>短</w:t>
      </w:r>
      <w:r>
        <w:rPr>
          <w:sz w:val="24"/>
          <w:szCs w:val="24"/>
        </w:rPr>
        <w:t>时间</w:t>
      </w:r>
      <w:proofErr w:type="gramEnd"/>
      <w:r>
        <w:rPr>
          <w:sz w:val="24"/>
          <w:szCs w:val="24"/>
        </w:rPr>
        <w:t>出现大量数据包，导致配电终端与配电终端信息采集系统正常交互</w:t>
      </w:r>
      <w:r>
        <w:rPr>
          <w:rFonts w:hint="eastAsia"/>
          <w:sz w:val="24"/>
          <w:szCs w:val="24"/>
        </w:rPr>
        <w:t>异常</w:t>
      </w:r>
      <w:r>
        <w:rPr>
          <w:sz w:val="24"/>
          <w:szCs w:val="24"/>
        </w:rPr>
        <w:t>时，</w:t>
      </w:r>
      <w:r w:rsidRPr="0090380F">
        <w:rPr>
          <w:rFonts w:hint="eastAsia"/>
          <w:sz w:val="24"/>
          <w:szCs w:val="24"/>
        </w:rPr>
        <w:t>发现网络中的异常。另外</w:t>
      </w:r>
      <w:r>
        <w:rPr>
          <w:rFonts w:hint="eastAsia"/>
          <w:sz w:val="24"/>
          <w:szCs w:val="24"/>
        </w:rPr>
        <w:t>，</w:t>
      </w:r>
      <w:r w:rsidRPr="0090380F">
        <w:rPr>
          <w:rFonts w:hint="eastAsia"/>
          <w:sz w:val="24"/>
          <w:szCs w:val="24"/>
        </w:rPr>
        <w:t>网络中重要的服务器</w:t>
      </w:r>
      <w:r>
        <w:rPr>
          <w:rFonts w:hint="eastAsia"/>
          <w:sz w:val="24"/>
          <w:szCs w:val="24"/>
        </w:rPr>
        <w:t>可以</w:t>
      </w:r>
      <w:r w:rsidRPr="0090380F">
        <w:rPr>
          <w:rFonts w:hint="eastAsia"/>
          <w:sz w:val="24"/>
          <w:szCs w:val="24"/>
        </w:rPr>
        <w:t>通过自学习和人工确认的方式从外联地址、端口和协议等维</w:t>
      </w:r>
      <w:proofErr w:type="gramStart"/>
      <w:r w:rsidRPr="0090380F">
        <w:rPr>
          <w:rFonts w:hint="eastAsia"/>
          <w:sz w:val="24"/>
          <w:szCs w:val="24"/>
        </w:rPr>
        <w:t>度建立</w:t>
      </w:r>
      <w:proofErr w:type="gramEnd"/>
      <w:r w:rsidRPr="0090380F">
        <w:rPr>
          <w:rFonts w:hint="eastAsia"/>
          <w:sz w:val="24"/>
          <w:szCs w:val="24"/>
        </w:rPr>
        <w:t>连接白名单，</w:t>
      </w:r>
      <w:r>
        <w:rPr>
          <w:rFonts w:hint="eastAsia"/>
          <w:sz w:val="24"/>
          <w:szCs w:val="24"/>
        </w:rPr>
        <w:t>以</w:t>
      </w:r>
      <w:r w:rsidRPr="0090380F">
        <w:rPr>
          <w:rFonts w:hint="eastAsia"/>
          <w:sz w:val="24"/>
          <w:szCs w:val="24"/>
        </w:rPr>
        <w:t>防止黑客的恶意入侵行为。</w:t>
      </w:r>
    </w:p>
    <w:p w14:paraId="453A9B21" w14:textId="77777777" w:rsidR="007D3057" w:rsidRDefault="007D3057" w:rsidP="007D3057">
      <w:pPr>
        <w:spacing w:line="360" w:lineRule="auto"/>
        <w:ind w:firstLineChars="200" w:firstLine="480"/>
        <w:rPr>
          <w:sz w:val="24"/>
          <w:szCs w:val="24"/>
        </w:rPr>
      </w:pPr>
      <w:r w:rsidRPr="00DA4B6F">
        <w:rPr>
          <w:rFonts w:hint="eastAsia"/>
          <w:sz w:val="24"/>
          <w:szCs w:val="24"/>
        </w:rPr>
        <w:t>针对本发明</w:t>
      </w:r>
      <w:r>
        <w:rPr>
          <w:rFonts w:hint="eastAsia"/>
          <w:sz w:val="24"/>
          <w:szCs w:val="24"/>
        </w:rPr>
        <w:t>配电终端安全检测平台进行的</w:t>
      </w:r>
      <w:r w:rsidRPr="00DA4B6F">
        <w:rPr>
          <w:rFonts w:hint="eastAsia"/>
          <w:sz w:val="24"/>
          <w:szCs w:val="24"/>
        </w:rPr>
        <w:t>网络端口及</w:t>
      </w:r>
      <w:r w:rsidR="0028483F" w:rsidRPr="003C4A3C">
        <w:rPr>
          <w:rFonts w:hint="eastAsia"/>
          <w:sz w:val="24"/>
          <w:szCs w:val="24"/>
        </w:rPr>
        <w:t>安全漏洞扫描检测</w:t>
      </w:r>
      <w:r>
        <w:rPr>
          <w:rFonts w:hint="eastAsia"/>
          <w:sz w:val="24"/>
          <w:szCs w:val="24"/>
        </w:rPr>
        <w:t>包括</w:t>
      </w:r>
      <w:r w:rsidRPr="00C52CD3">
        <w:rPr>
          <w:rFonts w:hint="eastAsia"/>
          <w:sz w:val="24"/>
          <w:szCs w:val="24"/>
        </w:rPr>
        <w:t>开放式扫描、隐蔽式扫描、半开放式扫描三种。</w:t>
      </w:r>
    </w:p>
    <w:p w14:paraId="745E12BB" w14:textId="77777777" w:rsidR="007D3057" w:rsidRPr="00C52CD3" w:rsidRDefault="007D3057" w:rsidP="007D3057">
      <w:pPr>
        <w:spacing w:line="360" w:lineRule="auto"/>
        <w:ind w:firstLineChars="200" w:firstLine="480"/>
        <w:rPr>
          <w:sz w:val="24"/>
          <w:szCs w:val="24"/>
        </w:rPr>
      </w:pPr>
      <w:r>
        <w:rPr>
          <w:rFonts w:hint="eastAsia"/>
          <w:sz w:val="24"/>
          <w:szCs w:val="24"/>
        </w:rPr>
        <w:t>其中，</w:t>
      </w:r>
      <w:r w:rsidRPr="00C52CD3">
        <w:rPr>
          <w:rFonts w:hint="eastAsia"/>
          <w:sz w:val="24"/>
          <w:szCs w:val="24"/>
        </w:rPr>
        <w:t>在开放式扫描过程中，</w:t>
      </w:r>
      <w:r>
        <w:rPr>
          <w:rFonts w:hint="eastAsia"/>
          <w:sz w:val="24"/>
          <w:szCs w:val="24"/>
        </w:rPr>
        <w:t>对于产生的</w:t>
      </w:r>
      <w:r w:rsidRPr="00C52CD3">
        <w:rPr>
          <w:rFonts w:hint="eastAsia"/>
          <w:sz w:val="24"/>
          <w:szCs w:val="24"/>
        </w:rPr>
        <w:t>大量</w:t>
      </w:r>
      <w:r w:rsidR="0081222B">
        <w:rPr>
          <w:rFonts w:hint="eastAsia"/>
          <w:sz w:val="24"/>
          <w:szCs w:val="24"/>
        </w:rPr>
        <w:t>的</w:t>
      </w:r>
      <w:r w:rsidRPr="00C52CD3">
        <w:rPr>
          <w:rFonts w:hint="eastAsia"/>
          <w:sz w:val="24"/>
          <w:szCs w:val="24"/>
        </w:rPr>
        <w:t>审计数据，使用</w:t>
      </w:r>
      <w:r w:rsidRPr="00C52CD3">
        <w:rPr>
          <w:rFonts w:hint="eastAsia"/>
          <w:sz w:val="24"/>
          <w:szCs w:val="24"/>
        </w:rPr>
        <w:t xml:space="preserve"> TCP </w:t>
      </w:r>
      <w:r w:rsidRPr="00C52CD3">
        <w:rPr>
          <w:rFonts w:hint="eastAsia"/>
          <w:sz w:val="24"/>
          <w:szCs w:val="24"/>
        </w:rPr>
        <w:t>反向</w:t>
      </w:r>
      <w:r w:rsidRPr="00C52CD3">
        <w:rPr>
          <w:rFonts w:hint="eastAsia"/>
          <w:sz w:val="24"/>
          <w:szCs w:val="24"/>
        </w:rPr>
        <w:t xml:space="preserve"> Ident </w:t>
      </w:r>
      <w:r w:rsidRPr="00C52CD3">
        <w:rPr>
          <w:rFonts w:hint="eastAsia"/>
          <w:sz w:val="24"/>
          <w:szCs w:val="24"/>
        </w:rPr>
        <w:t>扫描技术进行测试，</w:t>
      </w:r>
      <w:r w:rsidR="0081222B">
        <w:rPr>
          <w:rFonts w:hint="eastAsia"/>
          <w:sz w:val="24"/>
          <w:szCs w:val="24"/>
        </w:rPr>
        <w:t>若</w:t>
      </w:r>
      <w:r w:rsidRPr="00C52CD3">
        <w:rPr>
          <w:rFonts w:hint="eastAsia"/>
          <w:sz w:val="24"/>
          <w:szCs w:val="24"/>
        </w:rPr>
        <w:t>被测试系统用户使用</w:t>
      </w:r>
      <w:r w:rsidRPr="00C52CD3">
        <w:rPr>
          <w:rFonts w:hint="eastAsia"/>
          <w:sz w:val="24"/>
          <w:szCs w:val="24"/>
        </w:rPr>
        <w:t xml:space="preserve"> TCP </w:t>
      </w:r>
      <w:r w:rsidRPr="00C52CD3">
        <w:rPr>
          <w:rFonts w:hint="eastAsia"/>
          <w:sz w:val="24"/>
          <w:szCs w:val="24"/>
        </w:rPr>
        <w:t>服务器进行连接，</w:t>
      </w:r>
      <w:r w:rsidR="0081222B">
        <w:rPr>
          <w:rFonts w:hint="eastAsia"/>
          <w:sz w:val="24"/>
          <w:szCs w:val="24"/>
        </w:rPr>
        <w:t>即可发现</w:t>
      </w:r>
      <w:r w:rsidRPr="00C52CD3">
        <w:rPr>
          <w:rFonts w:hint="eastAsia"/>
          <w:sz w:val="24"/>
          <w:szCs w:val="24"/>
        </w:rPr>
        <w:t>用户的用户名。</w:t>
      </w:r>
      <w:r w:rsidR="0081222B">
        <w:rPr>
          <w:rFonts w:hint="eastAsia"/>
          <w:sz w:val="24"/>
          <w:szCs w:val="24"/>
        </w:rPr>
        <w:t>该扫描方式</w:t>
      </w:r>
      <w:r w:rsidR="0081222B" w:rsidRPr="00C52CD3">
        <w:rPr>
          <w:rFonts w:hint="eastAsia"/>
          <w:sz w:val="24"/>
          <w:szCs w:val="24"/>
        </w:rPr>
        <w:t>可靠性高</w:t>
      </w:r>
      <w:r w:rsidR="0081222B">
        <w:rPr>
          <w:rFonts w:hint="eastAsia"/>
          <w:sz w:val="24"/>
          <w:szCs w:val="24"/>
        </w:rPr>
        <w:t>。</w:t>
      </w:r>
    </w:p>
    <w:p w14:paraId="580196A7" w14:textId="77777777" w:rsidR="00DA4B6F" w:rsidRDefault="007D3057" w:rsidP="007D3057">
      <w:pPr>
        <w:spacing w:line="360" w:lineRule="auto"/>
        <w:ind w:firstLineChars="200" w:firstLine="480"/>
        <w:rPr>
          <w:sz w:val="24"/>
          <w:szCs w:val="24"/>
        </w:rPr>
      </w:pPr>
      <w:r w:rsidRPr="00C52CD3">
        <w:rPr>
          <w:rFonts w:hint="eastAsia"/>
          <w:sz w:val="24"/>
          <w:szCs w:val="24"/>
        </w:rPr>
        <w:t>隐蔽式扫描技术</w:t>
      </w:r>
      <w:r w:rsidR="0081222B" w:rsidRPr="00C52CD3">
        <w:rPr>
          <w:rFonts w:hint="eastAsia"/>
          <w:sz w:val="24"/>
          <w:szCs w:val="24"/>
        </w:rPr>
        <w:t>主要包括</w:t>
      </w:r>
      <w:r w:rsidR="0081222B" w:rsidRPr="00C52CD3">
        <w:rPr>
          <w:rFonts w:hint="eastAsia"/>
          <w:sz w:val="24"/>
          <w:szCs w:val="24"/>
        </w:rPr>
        <w:t xml:space="preserve"> TCP-FIN </w:t>
      </w:r>
      <w:r w:rsidR="0081222B" w:rsidRPr="00C52CD3">
        <w:rPr>
          <w:rFonts w:hint="eastAsia"/>
          <w:sz w:val="24"/>
          <w:szCs w:val="24"/>
        </w:rPr>
        <w:t>扫描，</w:t>
      </w:r>
      <w:r w:rsidR="0081222B" w:rsidRPr="00C52CD3">
        <w:rPr>
          <w:rFonts w:hint="eastAsia"/>
          <w:sz w:val="24"/>
          <w:szCs w:val="24"/>
        </w:rPr>
        <w:t xml:space="preserve">TCP-FTP </w:t>
      </w:r>
      <w:r w:rsidR="0081222B" w:rsidRPr="00C52CD3">
        <w:rPr>
          <w:rFonts w:hint="eastAsia"/>
          <w:sz w:val="24"/>
          <w:szCs w:val="24"/>
        </w:rPr>
        <w:t>返回式扫描和分段扫描等</w:t>
      </w:r>
      <w:r w:rsidR="0081222B">
        <w:rPr>
          <w:rFonts w:hint="eastAsia"/>
          <w:sz w:val="24"/>
          <w:szCs w:val="24"/>
        </w:rPr>
        <w:t>，</w:t>
      </w:r>
      <w:r w:rsidR="00DA4B6F">
        <w:rPr>
          <w:rFonts w:hint="eastAsia"/>
          <w:sz w:val="24"/>
          <w:szCs w:val="24"/>
        </w:rPr>
        <w:t>能够发现并检测出被测系统被入侵，有效避免漏洞入侵计算机的检测系统和防火墙。</w:t>
      </w:r>
    </w:p>
    <w:p w14:paraId="4FFD7549" w14:textId="77777777" w:rsidR="007D3057" w:rsidRPr="00C52CD3" w:rsidRDefault="00DA4B6F" w:rsidP="007D3057">
      <w:pPr>
        <w:spacing w:line="360" w:lineRule="auto"/>
        <w:ind w:firstLineChars="200" w:firstLine="480"/>
        <w:rPr>
          <w:sz w:val="24"/>
          <w:szCs w:val="24"/>
        </w:rPr>
      </w:pPr>
      <w:r>
        <w:rPr>
          <w:rFonts w:hint="eastAsia"/>
          <w:sz w:val="24"/>
          <w:szCs w:val="24"/>
        </w:rPr>
        <w:t>半开放式扫描技术包括</w:t>
      </w:r>
      <w:r w:rsidRPr="00C52CD3">
        <w:rPr>
          <w:rFonts w:hint="eastAsia"/>
          <w:sz w:val="24"/>
          <w:szCs w:val="24"/>
        </w:rPr>
        <w:t xml:space="preserve">TCP </w:t>
      </w:r>
      <w:r w:rsidRPr="00C52CD3">
        <w:rPr>
          <w:rFonts w:hint="eastAsia"/>
          <w:sz w:val="24"/>
          <w:szCs w:val="24"/>
        </w:rPr>
        <w:t>间接扫描方式和</w:t>
      </w:r>
      <w:r w:rsidRPr="00C52CD3">
        <w:rPr>
          <w:rFonts w:hint="eastAsia"/>
          <w:sz w:val="24"/>
          <w:szCs w:val="24"/>
        </w:rPr>
        <w:t xml:space="preserve"> TCP SYN </w:t>
      </w:r>
      <w:r w:rsidRPr="00C52CD3">
        <w:rPr>
          <w:rFonts w:hint="eastAsia"/>
          <w:sz w:val="24"/>
          <w:szCs w:val="24"/>
        </w:rPr>
        <w:t>扫描方式</w:t>
      </w:r>
      <w:r>
        <w:rPr>
          <w:rFonts w:hint="eastAsia"/>
          <w:sz w:val="24"/>
          <w:szCs w:val="24"/>
        </w:rPr>
        <w:t>，测试时也可以</w:t>
      </w:r>
      <w:r w:rsidRPr="00C52CD3">
        <w:rPr>
          <w:rFonts w:hint="eastAsia"/>
          <w:sz w:val="24"/>
          <w:szCs w:val="24"/>
        </w:rPr>
        <w:t>发现并检测出</w:t>
      </w:r>
      <w:r>
        <w:rPr>
          <w:rFonts w:hint="eastAsia"/>
          <w:sz w:val="24"/>
          <w:szCs w:val="24"/>
        </w:rPr>
        <w:t>被测</w:t>
      </w:r>
      <w:r w:rsidRPr="00C52CD3">
        <w:rPr>
          <w:rFonts w:hint="eastAsia"/>
          <w:sz w:val="24"/>
          <w:szCs w:val="24"/>
        </w:rPr>
        <w:t>系统</w:t>
      </w:r>
      <w:r>
        <w:rPr>
          <w:rFonts w:hint="eastAsia"/>
          <w:sz w:val="24"/>
          <w:szCs w:val="24"/>
        </w:rPr>
        <w:t>是否</w:t>
      </w:r>
      <w:r w:rsidRPr="00C52CD3">
        <w:rPr>
          <w:rFonts w:hint="eastAsia"/>
          <w:sz w:val="24"/>
          <w:szCs w:val="24"/>
        </w:rPr>
        <w:t>被</w:t>
      </w:r>
      <w:r w:rsidRPr="00DA4B6F">
        <w:rPr>
          <w:rFonts w:hint="eastAsia"/>
          <w:sz w:val="24"/>
          <w:szCs w:val="24"/>
        </w:rPr>
        <w:t>入侵</w:t>
      </w:r>
      <w:r>
        <w:rPr>
          <w:rFonts w:hint="eastAsia"/>
          <w:sz w:val="24"/>
          <w:szCs w:val="24"/>
        </w:rPr>
        <w:t>。</w:t>
      </w:r>
    </w:p>
    <w:p w14:paraId="49894B95" w14:textId="77777777" w:rsidR="00DA4B6F" w:rsidRPr="00C52CD3" w:rsidRDefault="00DA4B6F" w:rsidP="00DA4B6F">
      <w:pPr>
        <w:spacing w:line="360" w:lineRule="auto"/>
        <w:ind w:firstLineChars="200" w:firstLine="480"/>
        <w:rPr>
          <w:sz w:val="24"/>
          <w:szCs w:val="24"/>
        </w:rPr>
      </w:pPr>
      <w:r w:rsidRPr="00DA4B6F">
        <w:rPr>
          <w:rFonts w:hint="eastAsia"/>
          <w:sz w:val="24"/>
          <w:szCs w:val="24"/>
        </w:rPr>
        <w:t>本发明综合应用上述三种扫描方式，</w:t>
      </w:r>
      <w:r w:rsidR="00E678E7">
        <w:rPr>
          <w:rFonts w:hint="eastAsia"/>
          <w:sz w:val="24"/>
          <w:szCs w:val="24"/>
        </w:rPr>
        <w:t>按照图</w:t>
      </w:r>
      <w:r w:rsidR="000D328A">
        <w:rPr>
          <w:rFonts w:hint="eastAsia"/>
          <w:sz w:val="24"/>
          <w:szCs w:val="24"/>
        </w:rPr>
        <w:t>5</w:t>
      </w:r>
      <w:r w:rsidR="00E678E7">
        <w:rPr>
          <w:rFonts w:hint="eastAsia"/>
          <w:sz w:val="24"/>
          <w:szCs w:val="24"/>
        </w:rPr>
        <w:t>所</w:t>
      </w:r>
      <w:proofErr w:type="gramStart"/>
      <w:r w:rsidR="00E678E7">
        <w:rPr>
          <w:rFonts w:hint="eastAsia"/>
          <w:sz w:val="24"/>
          <w:szCs w:val="24"/>
        </w:rPr>
        <w:t>示安全</w:t>
      </w:r>
      <w:proofErr w:type="gramEnd"/>
      <w:r w:rsidR="00E678E7">
        <w:rPr>
          <w:rFonts w:hint="eastAsia"/>
          <w:sz w:val="24"/>
          <w:szCs w:val="24"/>
        </w:rPr>
        <w:t>漏洞扫描流程图，进行发现漏洞、复现漏洞、模拟漏洞攻击、评估及验证影响，进而提出解决方案、对解决方案进行验收、最终实施方案，由此</w:t>
      </w:r>
      <w:r w:rsidRPr="00DA4B6F">
        <w:rPr>
          <w:rFonts w:hint="eastAsia"/>
          <w:sz w:val="24"/>
          <w:szCs w:val="24"/>
        </w:rPr>
        <w:t>评估</w:t>
      </w:r>
      <w:r>
        <w:rPr>
          <w:rFonts w:hint="eastAsia"/>
          <w:sz w:val="24"/>
          <w:szCs w:val="24"/>
        </w:rPr>
        <w:t>配电终端安全检测平台</w:t>
      </w:r>
      <w:r w:rsidRPr="00DA4B6F">
        <w:rPr>
          <w:rFonts w:hint="eastAsia"/>
          <w:sz w:val="24"/>
          <w:szCs w:val="24"/>
        </w:rPr>
        <w:t>自身策略的防护能力及存在的漏洞及影响</w:t>
      </w:r>
      <w:r>
        <w:rPr>
          <w:rFonts w:hint="eastAsia"/>
          <w:sz w:val="24"/>
          <w:szCs w:val="24"/>
        </w:rPr>
        <w:t>。</w:t>
      </w:r>
    </w:p>
    <w:p w14:paraId="332579B5" w14:textId="77777777" w:rsidR="00E330AE" w:rsidRDefault="00DA4B6F" w:rsidP="006A34B0">
      <w:pPr>
        <w:pStyle w:val="2Char"/>
      </w:pPr>
      <w:r>
        <w:rPr>
          <w:rFonts w:hint="eastAsia"/>
          <w:szCs w:val="24"/>
        </w:rPr>
        <w:t>在对配电终端安全检测平台</w:t>
      </w:r>
      <w:r w:rsidRPr="003C4A3C">
        <w:rPr>
          <w:rFonts w:hint="eastAsia"/>
        </w:rPr>
        <w:t>进行安全设备检测、入侵检测、漏洞扫描检测的基础上，进行安全风险评估。</w:t>
      </w:r>
      <w:r w:rsidR="006A34B0">
        <w:rPr>
          <w:rFonts w:hint="eastAsia"/>
        </w:rPr>
        <w:t>如</w:t>
      </w:r>
      <w:r w:rsidR="006A34B0">
        <w:t>图</w:t>
      </w:r>
      <w:r w:rsidR="000D328A">
        <w:rPr>
          <w:rFonts w:hint="eastAsia"/>
        </w:rPr>
        <w:t>4</w:t>
      </w:r>
      <w:r w:rsidR="006A34B0">
        <w:rPr>
          <w:rFonts w:hint="eastAsia"/>
        </w:rPr>
        <w:t>所示</w:t>
      </w:r>
      <w:r w:rsidR="006A34B0">
        <w:t>，</w:t>
      </w:r>
      <w:r w:rsidR="006A34B0" w:rsidRPr="003C4A3C">
        <w:rPr>
          <w:rFonts w:hint="eastAsia"/>
        </w:rPr>
        <w:t>安全风险评估设备</w:t>
      </w:r>
      <w:r w:rsidR="006A34B0">
        <w:rPr>
          <w:rFonts w:hint="eastAsia"/>
        </w:rPr>
        <w:t>从</w:t>
      </w:r>
      <w:r w:rsidR="006A34B0" w:rsidRPr="00A6243C">
        <w:rPr>
          <w:rFonts w:hint="eastAsia"/>
        </w:rPr>
        <w:t>信息资产、威胁、脆弱性</w:t>
      </w:r>
      <w:r w:rsidR="006A34B0">
        <w:rPr>
          <w:rFonts w:hint="eastAsia"/>
        </w:rPr>
        <w:t>三个方面对进行</w:t>
      </w:r>
      <w:r w:rsidR="006A34B0" w:rsidRPr="00A6243C">
        <w:rPr>
          <w:rFonts w:hint="eastAsia"/>
        </w:rPr>
        <w:t>评估，</w:t>
      </w:r>
      <w:r w:rsidR="00E330AE">
        <w:rPr>
          <w:rFonts w:hint="eastAsia"/>
        </w:rPr>
        <w:t>计算</w:t>
      </w:r>
      <w:r w:rsidR="006A34B0">
        <w:rPr>
          <w:rFonts w:hint="eastAsia"/>
        </w:rPr>
        <w:t>威胁出现的频率、</w:t>
      </w:r>
      <w:r w:rsidR="00E330AE">
        <w:rPr>
          <w:rFonts w:hint="eastAsia"/>
        </w:rPr>
        <w:t>评估</w:t>
      </w:r>
      <w:r w:rsidR="006A34B0">
        <w:rPr>
          <w:rFonts w:hint="eastAsia"/>
        </w:rPr>
        <w:t>脆弱性的严重程度以及信息资产的重要程度</w:t>
      </w:r>
      <w:r w:rsidR="00670808">
        <w:rPr>
          <w:rFonts w:hint="eastAsia"/>
        </w:rPr>
        <w:t>，</w:t>
      </w:r>
      <w:r w:rsidR="006A34B0" w:rsidRPr="00A6243C">
        <w:rPr>
          <w:rFonts w:hint="eastAsia"/>
        </w:rPr>
        <w:t>采用相应的风险计算方法确定</w:t>
      </w:r>
      <w:r w:rsidR="00670808">
        <w:rPr>
          <w:rFonts w:hint="eastAsia"/>
        </w:rPr>
        <w:t>由于</w:t>
      </w:r>
      <w:r w:rsidR="006A34B0" w:rsidRPr="00A6243C">
        <w:rPr>
          <w:rFonts w:hint="eastAsia"/>
        </w:rPr>
        <w:t>威胁</w:t>
      </w:r>
      <w:r w:rsidR="006A34B0">
        <w:rPr>
          <w:rFonts w:hint="eastAsia"/>
        </w:rPr>
        <w:t>或</w:t>
      </w:r>
      <w:r w:rsidR="006A34B0" w:rsidRPr="00A6243C">
        <w:rPr>
          <w:rFonts w:hint="eastAsia"/>
        </w:rPr>
        <w:t>利用脆弱性导致安全事件发生的可能性</w:t>
      </w:r>
      <w:r w:rsidR="00E330AE">
        <w:rPr>
          <w:rFonts w:hint="eastAsia"/>
        </w:rPr>
        <w:t>、</w:t>
      </w:r>
      <w:r w:rsidR="006A34B0" w:rsidRPr="00A6243C">
        <w:rPr>
          <w:rFonts w:hint="eastAsia"/>
        </w:rPr>
        <w:t>综合安全事件所作用的资产价值及脆弱性的严重程度判断安全事件造成的损失</w:t>
      </w:r>
      <w:r w:rsidR="006A34B0">
        <w:rPr>
          <w:rFonts w:hint="eastAsia"/>
        </w:rPr>
        <w:t>，从而完成</w:t>
      </w:r>
      <w:r w:rsidR="00670808">
        <w:rPr>
          <w:rFonts w:hint="eastAsia"/>
          <w:szCs w:val="24"/>
        </w:rPr>
        <w:t>安全检测平台</w:t>
      </w:r>
      <w:r w:rsidR="00670808">
        <w:rPr>
          <w:rFonts w:hint="eastAsia"/>
        </w:rPr>
        <w:t>的</w:t>
      </w:r>
      <w:r w:rsidR="006A34B0" w:rsidRPr="00A6243C">
        <w:rPr>
          <w:rFonts w:hint="eastAsia"/>
        </w:rPr>
        <w:t>安全风险</w:t>
      </w:r>
      <w:r w:rsidR="006A34B0">
        <w:rPr>
          <w:rFonts w:hint="eastAsia"/>
        </w:rPr>
        <w:t>评估</w:t>
      </w:r>
      <w:r w:rsidR="006A34B0" w:rsidRPr="00A6243C">
        <w:rPr>
          <w:rFonts w:hint="eastAsia"/>
        </w:rPr>
        <w:t>。</w:t>
      </w:r>
    </w:p>
    <w:p w14:paraId="3FBAE1C8" w14:textId="77777777" w:rsidR="006A34B0" w:rsidRPr="000D458F" w:rsidRDefault="006A34B0" w:rsidP="006A34B0">
      <w:pPr>
        <w:pStyle w:val="2Char"/>
        <w:rPr>
          <w:color w:val="000000" w:themeColor="text1"/>
        </w:rPr>
      </w:pPr>
      <w:r w:rsidRPr="00164691">
        <w:rPr>
          <w:rFonts w:hint="eastAsia"/>
          <w:color w:val="000000" w:themeColor="text1"/>
        </w:rPr>
        <w:t>目前，常用的</w:t>
      </w:r>
      <w:r w:rsidR="00037BF0">
        <w:rPr>
          <w:rFonts w:hint="eastAsia"/>
          <w:color w:val="000000" w:themeColor="text1"/>
        </w:rPr>
        <w:t>风险</w:t>
      </w:r>
      <w:r w:rsidR="00037BF0">
        <w:rPr>
          <w:color w:val="000000" w:themeColor="text1"/>
        </w:rPr>
        <w:t>评估算法</w:t>
      </w:r>
      <w:r w:rsidRPr="00164691">
        <w:rPr>
          <w:rFonts w:hint="eastAsia"/>
          <w:color w:val="000000" w:themeColor="text1"/>
        </w:rPr>
        <w:t>是矩阵法和相乘法。</w:t>
      </w:r>
    </w:p>
    <w:p w14:paraId="7F748500" w14:textId="77777777" w:rsidR="006A34B0" w:rsidRPr="000D458F" w:rsidRDefault="006A34B0" w:rsidP="006A34B0">
      <w:pPr>
        <w:pStyle w:val="a7"/>
        <w:numPr>
          <w:ilvl w:val="0"/>
          <w:numId w:val="10"/>
        </w:numPr>
        <w:spacing w:line="360" w:lineRule="auto"/>
        <w:ind w:firstLineChars="0"/>
        <w:rPr>
          <w:sz w:val="24"/>
          <w:szCs w:val="24"/>
        </w:rPr>
      </w:pPr>
      <w:r w:rsidRPr="000D458F">
        <w:rPr>
          <w:rFonts w:hint="eastAsia"/>
          <w:sz w:val="24"/>
          <w:szCs w:val="24"/>
        </w:rPr>
        <w:t>矩阵安全风险评估</w:t>
      </w:r>
    </w:p>
    <w:p w14:paraId="341F5EEA"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矩阵法主要适用于由两个要素值</w:t>
      </w:r>
      <w:r w:rsidR="00794DE7" w:rsidRPr="00832E82">
        <w:rPr>
          <w:position w:val="-6"/>
        </w:rPr>
        <w:object w:dxaOrig="200" w:dyaOrig="220" w14:anchorId="23B6145A">
          <v:shape id="_x0000_i1026" type="#_x0000_t75" style="width:9.5pt;height:11.5pt" o:ole="">
            <v:imagedata r:id="rId15" o:title=""/>
          </v:shape>
          <o:OLEObject Type="Embed" ProgID="Equation.DSMT4" ShapeID="_x0000_i1026" DrawAspect="Content" ObjectID="_1703314036" r:id="rId16"/>
        </w:object>
      </w:r>
      <w:r w:rsidR="00794DE7">
        <w:rPr>
          <w:rFonts w:hint="eastAsia"/>
        </w:rPr>
        <w:t>，</w:t>
      </w:r>
      <w:r w:rsidR="00794DE7" w:rsidRPr="00832E82">
        <w:rPr>
          <w:position w:val="-10"/>
        </w:rPr>
        <w:object w:dxaOrig="220" w:dyaOrig="260" w14:anchorId="1B379478">
          <v:shape id="_x0000_i1027" type="#_x0000_t75" style="width:11.5pt;height:13pt" o:ole="">
            <v:imagedata r:id="rId17" o:title=""/>
          </v:shape>
          <o:OLEObject Type="Embed" ProgID="Equation.DSMT4" ShapeID="_x0000_i1027" DrawAspect="Content" ObjectID="_1703314037" r:id="rId18"/>
        </w:object>
      </w:r>
      <w:r w:rsidRPr="000D458F">
        <w:rPr>
          <w:rFonts w:hint="eastAsia"/>
          <w:sz w:val="24"/>
          <w:szCs w:val="24"/>
        </w:rPr>
        <w:t>确定一个要素值</w:t>
      </w:r>
      <w:r w:rsidR="00794DE7" w:rsidRPr="00832E82">
        <w:rPr>
          <w:position w:val="-4"/>
        </w:rPr>
        <w:object w:dxaOrig="200" w:dyaOrig="200" w14:anchorId="3E4775EB">
          <v:shape id="_x0000_i1028" type="#_x0000_t75" style="width:9.5pt;height:9.5pt" o:ole="">
            <v:imagedata r:id="rId19" o:title=""/>
          </v:shape>
          <o:OLEObject Type="Embed" ProgID="Equation.DSMT4" ShapeID="_x0000_i1028" DrawAspect="Content" ObjectID="_1703314038" r:id="rId20"/>
        </w:object>
      </w:r>
      <w:r w:rsidRPr="000D458F">
        <w:rPr>
          <w:rFonts w:hint="eastAsia"/>
          <w:sz w:val="24"/>
          <w:szCs w:val="24"/>
        </w:rPr>
        <w:t>的情形</w:t>
      </w:r>
      <w:r w:rsidR="00794DE7" w:rsidRPr="000D458F">
        <w:rPr>
          <w:rFonts w:hint="eastAsia"/>
          <w:sz w:val="24"/>
          <w:szCs w:val="24"/>
        </w:rPr>
        <w:t>，</w:t>
      </w:r>
      <w:r w:rsidR="00794DE7">
        <w:rPr>
          <w:rFonts w:hint="eastAsia"/>
          <w:sz w:val="24"/>
          <w:szCs w:val="24"/>
        </w:rPr>
        <w:t>在风险值计算中，</w:t>
      </w:r>
      <w:proofErr w:type="gramStart"/>
      <w:r w:rsidR="00794DE7" w:rsidRPr="000D458F">
        <w:rPr>
          <w:rFonts w:hint="eastAsia"/>
          <w:sz w:val="24"/>
          <w:szCs w:val="24"/>
        </w:rPr>
        <w:t>由威胁</w:t>
      </w:r>
      <w:proofErr w:type="gramEnd"/>
      <w:r w:rsidR="00794DE7" w:rsidRPr="000D458F">
        <w:rPr>
          <w:rFonts w:hint="eastAsia"/>
          <w:sz w:val="24"/>
          <w:szCs w:val="24"/>
        </w:rPr>
        <w:t>和脆弱性确定安全事件发生可能性值、由资产和脆弱性确定安全事件的损失值</w:t>
      </w:r>
      <w:r w:rsidR="00794DE7">
        <w:rPr>
          <w:rFonts w:hint="eastAsia"/>
          <w:sz w:val="24"/>
          <w:szCs w:val="24"/>
        </w:rPr>
        <w:t>可以应用矩阵法</w:t>
      </w:r>
      <w:r w:rsidRPr="000D458F">
        <w:rPr>
          <w:rFonts w:hint="eastAsia"/>
          <w:sz w:val="24"/>
          <w:szCs w:val="24"/>
        </w:rPr>
        <w:t>。首先需要确定二</w:t>
      </w:r>
      <w:proofErr w:type="gramStart"/>
      <w:r w:rsidRPr="000D458F">
        <w:rPr>
          <w:rFonts w:hint="eastAsia"/>
          <w:sz w:val="24"/>
          <w:szCs w:val="24"/>
        </w:rPr>
        <w:t>维计算</w:t>
      </w:r>
      <w:proofErr w:type="gramEnd"/>
      <w:r w:rsidRPr="000D458F">
        <w:rPr>
          <w:rFonts w:hint="eastAsia"/>
          <w:sz w:val="24"/>
          <w:szCs w:val="24"/>
        </w:rPr>
        <w:t>矩阵，矩阵内各个要素的</w:t>
      </w:r>
      <w:proofErr w:type="gramStart"/>
      <w:r w:rsidRPr="000D458F">
        <w:rPr>
          <w:rFonts w:hint="eastAsia"/>
          <w:sz w:val="24"/>
          <w:szCs w:val="24"/>
        </w:rPr>
        <w:t>值根据</w:t>
      </w:r>
      <w:proofErr w:type="gramEnd"/>
      <w:r w:rsidRPr="000D458F">
        <w:rPr>
          <w:rFonts w:hint="eastAsia"/>
          <w:sz w:val="24"/>
          <w:szCs w:val="24"/>
        </w:rPr>
        <w:t>具体情况和函数递增情况采用</w:t>
      </w:r>
      <w:r w:rsidRPr="000D458F">
        <w:rPr>
          <w:rFonts w:hint="eastAsia"/>
          <w:sz w:val="24"/>
          <w:szCs w:val="24"/>
        </w:rPr>
        <w:lastRenderedPageBreak/>
        <w:t>数学方法确定，然后将两个元素的值在矩阵中进行比对，行列交叉处即为所确定的计算结果。</w:t>
      </w:r>
    </w:p>
    <w:p w14:paraId="3289120C"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即</w:t>
      </w:r>
      <w:r w:rsidRPr="000D458F">
        <w:rPr>
          <w:sz w:val="24"/>
          <w:szCs w:val="24"/>
        </w:rPr>
        <w:object w:dxaOrig="1140" w:dyaOrig="320" w14:anchorId="5683864C">
          <v:shape id="_x0000_i1029" type="#_x0000_t75" alt="" style="width:57pt;height:15pt;mso-width-percent:0;mso-height-percent:0;mso-width-percent:0;mso-height-percent:0" o:ole="">
            <v:imagedata r:id="rId21" o:title=""/>
          </v:shape>
          <o:OLEObject Type="Embed" ProgID="Equation.3" ShapeID="_x0000_i1029" DrawAspect="Content" ObjectID="_1703314039" r:id="rId22"/>
        </w:object>
      </w:r>
      <w:r w:rsidRPr="000D458F">
        <w:rPr>
          <w:rFonts w:hint="eastAsia"/>
          <w:sz w:val="24"/>
          <w:szCs w:val="24"/>
        </w:rPr>
        <w:t>，函数</w:t>
      </w:r>
      <w:r w:rsidRPr="000D458F">
        <w:rPr>
          <w:sz w:val="24"/>
          <w:szCs w:val="24"/>
        </w:rPr>
        <w:object w:dxaOrig="240" w:dyaOrig="320" w14:anchorId="0EC3E7DB">
          <v:shape id="_x0000_i1030" type="#_x0000_t75" alt="" style="width:13pt;height:15pt;mso-width-percent:0;mso-height-percent:0;mso-width-percent:0;mso-height-percent:0" o:ole="">
            <v:imagedata r:id="rId23" o:title=""/>
          </v:shape>
          <o:OLEObject Type="Embed" ProgID="Equation.3" ShapeID="_x0000_i1030" DrawAspect="Content" ObjectID="_1703314040" r:id="rId24"/>
        </w:object>
      </w:r>
      <w:r w:rsidRPr="000D458F">
        <w:rPr>
          <w:rFonts w:hint="eastAsia"/>
          <w:sz w:val="24"/>
          <w:szCs w:val="24"/>
        </w:rPr>
        <w:t>可以采用矩阵法。</w:t>
      </w:r>
    </w:p>
    <w:p w14:paraId="4F86246F"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矩阵法的原理是：</w:t>
      </w:r>
    </w:p>
    <w:p w14:paraId="68309A80" w14:textId="77777777" w:rsidR="006A34B0" w:rsidRPr="000D458F" w:rsidRDefault="006A34B0" w:rsidP="006A34B0">
      <w:pPr>
        <w:spacing w:line="360" w:lineRule="auto"/>
        <w:ind w:firstLineChars="200" w:firstLine="480"/>
        <w:rPr>
          <w:sz w:val="24"/>
          <w:szCs w:val="24"/>
        </w:rPr>
      </w:pPr>
      <w:r w:rsidRPr="000D458F">
        <w:rPr>
          <w:sz w:val="24"/>
          <w:szCs w:val="24"/>
        </w:rPr>
        <w:object w:dxaOrig="3320" w:dyaOrig="360" w14:anchorId="0CA272A9">
          <v:shape id="_x0000_i1031" type="#_x0000_t75" alt="" style="width:165.5pt;height:19.5pt;mso-width-percent:0;mso-height-percent:0;mso-width-percent:0;mso-height-percent:0" o:ole="">
            <v:imagedata r:id="rId25" o:title=""/>
          </v:shape>
          <o:OLEObject Type="Embed" ProgID="Equation.3" ShapeID="_x0000_i1031" DrawAspect="Content" ObjectID="_1703314041" r:id="rId26"/>
        </w:object>
      </w:r>
      <w:r w:rsidRPr="000D458F">
        <w:rPr>
          <w:rFonts w:hint="eastAsia"/>
          <w:sz w:val="24"/>
          <w:szCs w:val="24"/>
        </w:rPr>
        <w:t>，</w:t>
      </w:r>
      <w:r w:rsidRPr="000D458F">
        <w:rPr>
          <w:sz w:val="24"/>
          <w:szCs w:val="24"/>
        </w:rPr>
        <w:object w:dxaOrig="240" w:dyaOrig="360" w14:anchorId="4F15766A">
          <v:shape id="_x0000_i1032" type="#_x0000_t75" alt="" style="width:13pt;height:19.5pt;mso-width-percent:0;mso-height-percent:0;mso-width-percent:0;mso-height-percent:0" o:ole="">
            <v:imagedata r:id="rId27" o:title=""/>
          </v:shape>
          <o:OLEObject Type="Embed" ProgID="Equation.3" ShapeID="_x0000_i1032" DrawAspect="Content" ObjectID="_1703314042" r:id="rId28"/>
        </w:object>
      </w:r>
      <w:r w:rsidRPr="000D458F">
        <w:rPr>
          <w:rFonts w:hint="eastAsia"/>
          <w:sz w:val="24"/>
          <w:szCs w:val="24"/>
        </w:rPr>
        <w:t>为正整数，</w:t>
      </w:r>
    </w:p>
    <w:p w14:paraId="2BA41B16" w14:textId="77777777" w:rsidR="006A34B0" w:rsidRPr="000D458F" w:rsidRDefault="006A34B0" w:rsidP="006A34B0">
      <w:pPr>
        <w:spacing w:line="360" w:lineRule="auto"/>
        <w:ind w:firstLineChars="200" w:firstLine="480"/>
        <w:rPr>
          <w:sz w:val="24"/>
          <w:szCs w:val="24"/>
        </w:rPr>
      </w:pPr>
      <w:r w:rsidRPr="000D458F">
        <w:rPr>
          <w:sz w:val="24"/>
          <w:szCs w:val="24"/>
        </w:rPr>
        <w:object w:dxaOrig="4093" w:dyaOrig="389" w14:anchorId="056CA31E">
          <v:shape id="_x0000_i1033" type="#_x0000_t75" alt="" style="width:203pt;height:19.5pt;mso-width-percent:0;mso-height-percent:0;mso-width-percent:0;mso-height-percent:0" o:ole="">
            <v:imagedata r:id="rId29" o:title=""/>
          </v:shape>
          <o:OLEObject Type="Embed" ProgID="Equation.3" ShapeID="_x0000_i1033" DrawAspect="Content" ObjectID="_1703314043" r:id="rId30"/>
        </w:object>
      </w:r>
      <w:r w:rsidRPr="000D458F">
        <w:rPr>
          <w:rFonts w:hint="eastAsia"/>
          <w:sz w:val="24"/>
          <w:szCs w:val="24"/>
        </w:rPr>
        <w:t>，</w:t>
      </w:r>
      <w:r w:rsidRPr="000D458F">
        <w:rPr>
          <w:sz w:val="24"/>
          <w:szCs w:val="24"/>
        </w:rPr>
        <w:object w:dxaOrig="260" w:dyaOrig="380" w14:anchorId="33BA6AE0">
          <v:shape id="_x0000_i1034" type="#_x0000_t75" alt="" style="width:13pt;height:20.5pt;mso-width-percent:0;mso-height-percent:0;mso-width-percent:0;mso-height-percent:0" o:ole="">
            <v:imagedata r:id="rId31" o:title=""/>
          </v:shape>
          <o:OLEObject Type="Embed" ProgID="Equation.3" ShapeID="_x0000_i1034" DrawAspect="Content" ObjectID="_1703314044" r:id="rId32"/>
        </w:object>
      </w:r>
      <w:r w:rsidRPr="000D458F">
        <w:rPr>
          <w:rFonts w:hint="eastAsia"/>
          <w:sz w:val="24"/>
          <w:szCs w:val="24"/>
        </w:rPr>
        <w:t>为正整数，</w:t>
      </w:r>
    </w:p>
    <w:p w14:paraId="51AFD4C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以要素</w:t>
      </w:r>
      <w:r w:rsidRPr="000D458F">
        <w:rPr>
          <w:sz w:val="24"/>
          <w:szCs w:val="24"/>
        </w:rPr>
        <w:object w:dxaOrig="200" w:dyaOrig="220" w14:anchorId="11A2D6F7">
          <v:shape id="_x0000_i1035" type="#_x0000_t75" alt="" style="width:13pt;height:13pt;mso-width-percent:0;mso-height-percent:0;mso-width-percent:0;mso-height-percent:0" o:ole="">
            <v:imagedata r:id="rId33" o:title=""/>
          </v:shape>
          <o:OLEObject Type="Embed" ProgID="Equation.3" ShapeID="_x0000_i1035" DrawAspect="Content" ObjectID="_1703314045" r:id="rId34"/>
        </w:object>
      </w:r>
      <w:r w:rsidR="00794DE7">
        <w:rPr>
          <w:rFonts w:hint="eastAsia"/>
          <w:sz w:val="24"/>
          <w:szCs w:val="24"/>
        </w:rPr>
        <w:t>，比如对系统的威胁</w:t>
      </w:r>
      <w:r w:rsidRPr="000D458F">
        <w:rPr>
          <w:rFonts w:hint="eastAsia"/>
          <w:sz w:val="24"/>
          <w:szCs w:val="24"/>
        </w:rPr>
        <w:t>和要素</w:t>
      </w:r>
      <w:r w:rsidRPr="000D458F">
        <w:rPr>
          <w:sz w:val="24"/>
          <w:szCs w:val="24"/>
        </w:rPr>
        <w:object w:dxaOrig="220" w:dyaOrig="260" w14:anchorId="2F1D6F10">
          <v:shape id="_x0000_i1036" type="#_x0000_t75" alt="" style="width:13pt;height:13pt;mso-width-percent:0;mso-height-percent:0;mso-width-percent:0;mso-height-percent:0" o:ole="">
            <v:imagedata r:id="rId35" o:title=""/>
          </v:shape>
          <o:OLEObject Type="Embed" ProgID="Equation.3" ShapeID="_x0000_i1036" DrawAspect="Content" ObjectID="_1703314046" r:id="rId36"/>
        </w:object>
      </w:r>
      <w:r w:rsidR="00794DE7">
        <w:rPr>
          <w:rFonts w:hint="eastAsia"/>
          <w:sz w:val="24"/>
          <w:szCs w:val="24"/>
        </w:rPr>
        <w:t>，比如系统脆弱性</w:t>
      </w:r>
      <w:r w:rsidRPr="000D458F">
        <w:rPr>
          <w:rFonts w:hint="eastAsia"/>
          <w:sz w:val="24"/>
          <w:szCs w:val="24"/>
        </w:rPr>
        <w:t>的取值构建一个二维矩阵，如表</w:t>
      </w:r>
      <w:r w:rsidRPr="000D458F">
        <w:rPr>
          <w:rFonts w:hint="eastAsia"/>
          <w:sz w:val="24"/>
          <w:szCs w:val="24"/>
        </w:rPr>
        <w:t>A.1</w:t>
      </w:r>
      <w:r w:rsidRPr="000D458F">
        <w:rPr>
          <w:rFonts w:hint="eastAsia"/>
          <w:sz w:val="24"/>
          <w:szCs w:val="24"/>
        </w:rPr>
        <w:t>所示。矩阵行值为要素</w:t>
      </w:r>
      <w:r w:rsidRPr="000D458F">
        <w:rPr>
          <w:sz w:val="24"/>
          <w:szCs w:val="24"/>
        </w:rPr>
        <w:object w:dxaOrig="220" w:dyaOrig="260" w14:anchorId="173A8E89">
          <v:shape id="_x0000_i1037" type="#_x0000_t75" alt="" style="width:13pt;height:13pt;mso-width-percent:0;mso-height-percent:0;mso-width-percent:0;mso-height-percent:0" o:ole="">
            <v:imagedata r:id="rId35" o:title=""/>
          </v:shape>
          <o:OLEObject Type="Embed" ProgID="Equation.3" ShapeID="_x0000_i1037" DrawAspect="Content" ObjectID="_1703314047" r:id="rId37"/>
        </w:object>
      </w:r>
      <w:r w:rsidRPr="000D458F">
        <w:rPr>
          <w:rFonts w:hint="eastAsia"/>
          <w:sz w:val="24"/>
          <w:szCs w:val="24"/>
        </w:rPr>
        <w:t>的所有取值，</w:t>
      </w:r>
      <w:proofErr w:type="gramStart"/>
      <w:r w:rsidRPr="000D458F">
        <w:rPr>
          <w:rFonts w:hint="eastAsia"/>
          <w:sz w:val="24"/>
          <w:szCs w:val="24"/>
        </w:rPr>
        <w:t>矩阵列值为</w:t>
      </w:r>
      <w:proofErr w:type="gramEnd"/>
      <w:r w:rsidRPr="000D458F">
        <w:rPr>
          <w:rFonts w:hint="eastAsia"/>
          <w:sz w:val="24"/>
          <w:szCs w:val="24"/>
        </w:rPr>
        <w:t>要素</w:t>
      </w:r>
      <w:r w:rsidRPr="000D458F">
        <w:rPr>
          <w:sz w:val="24"/>
          <w:szCs w:val="24"/>
        </w:rPr>
        <w:object w:dxaOrig="200" w:dyaOrig="220" w14:anchorId="3C7AC974">
          <v:shape id="_x0000_i1038" type="#_x0000_t75" alt="" style="width:13pt;height:13pt;mso-width-percent:0;mso-height-percent:0;mso-width-percent:0;mso-height-percent:0" o:ole="">
            <v:imagedata r:id="rId33" o:title=""/>
          </v:shape>
          <o:OLEObject Type="Embed" ProgID="Equation.3" ShapeID="_x0000_i1038" DrawAspect="Content" ObjectID="_1703314048" r:id="rId38"/>
        </w:object>
      </w:r>
      <w:r w:rsidRPr="000D458F">
        <w:rPr>
          <w:rFonts w:hint="eastAsia"/>
          <w:sz w:val="24"/>
          <w:szCs w:val="24"/>
        </w:rPr>
        <w:t>的所有取值。矩阵内</w:t>
      </w:r>
      <w:r w:rsidRPr="000D458F">
        <w:rPr>
          <w:sz w:val="24"/>
          <w:szCs w:val="24"/>
        </w:rPr>
        <w:object w:dxaOrig="580" w:dyaOrig="220" w14:anchorId="4D8F3D02">
          <v:shape id="_x0000_i1039" type="#_x0000_t75" alt="" style="width:29pt;height:13pt;mso-width-percent:0;mso-height-percent:0;mso-width-percent:0;mso-height-percent:0" o:ole="">
            <v:imagedata r:id="rId39" o:title=""/>
          </v:shape>
          <o:OLEObject Type="Embed" ProgID="Equation.3" ShapeID="_x0000_i1039" DrawAspect="Content" ObjectID="_1703314049" r:id="rId40"/>
        </w:object>
      </w:r>
      <w:proofErr w:type="gramStart"/>
      <w:r w:rsidRPr="000D458F">
        <w:rPr>
          <w:rFonts w:hint="eastAsia"/>
          <w:sz w:val="24"/>
          <w:szCs w:val="24"/>
        </w:rPr>
        <w:t>个</w:t>
      </w:r>
      <w:proofErr w:type="gramEnd"/>
      <w:r w:rsidRPr="000D458F">
        <w:rPr>
          <w:rFonts w:hint="eastAsia"/>
          <w:sz w:val="24"/>
          <w:szCs w:val="24"/>
        </w:rPr>
        <w:t>值即为要素</w:t>
      </w:r>
      <w:r w:rsidRPr="000D458F">
        <w:rPr>
          <w:sz w:val="24"/>
          <w:szCs w:val="24"/>
        </w:rPr>
        <w:object w:dxaOrig="200" w:dyaOrig="200" w14:anchorId="0B2455B7">
          <v:shape id="_x0000_i1040" type="#_x0000_t75" alt="" style="width:13pt;height:13pt;mso-width-percent:0;mso-height-percent:0;mso-width-percent:0;mso-height-percent:0" o:ole="">
            <v:imagedata r:id="rId41" o:title=""/>
          </v:shape>
          <o:OLEObject Type="Embed" ProgID="Equation.3" ShapeID="_x0000_i1040" DrawAspect="Content" ObjectID="_1703314050" r:id="rId42"/>
        </w:object>
      </w:r>
      <w:r w:rsidRPr="000D458F">
        <w:rPr>
          <w:rFonts w:hint="eastAsia"/>
          <w:sz w:val="24"/>
          <w:szCs w:val="24"/>
        </w:rPr>
        <w:t>的取值，</w:t>
      </w:r>
      <w:r w:rsidRPr="000D458F">
        <w:rPr>
          <w:sz w:val="24"/>
          <w:szCs w:val="24"/>
        </w:rPr>
        <w:object w:dxaOrig="4239" w:dyaOrig="380" w14:anchorId="0BF8F4BF">
          <v:shape id="_x0000_i1041" type="#_x0000_t75" alt="" style="width:211pt;height:20.5pt;mso-width-percent:0;mso-height-percent:0;mso-width-percent:0;mso-height-percent:0" o:ole="">
            <v:imagedata r:id="rId43" o:title=""/>
          </v:shape>
          <o:OLEObject Type="Embed" ProgID="Equation.3" ShapeID="_x0000_i1041" DrawAspect="Content" ObjectID="_1703314051" r:id="rId44"/>
        </w:object>
      </w:r>
      <w:r w:rsidRPr="000D458F">
        <w:rPr>
          <w:rFonts w:hint="eastAsia"/>
          <w:sz w:val="24"/>
          <w:szCs w:val="24"/>
        </w:rPr>
        <w:t>，</w:t>
      </w:r>
      <w:r w:rsidRPr="000D458F">
        <w:rPr>
          <w:sz w:val="24"/>
          <w:szCs w:val="24"/>
        </w:rPr>
        <w:object w:dxaOrig="260" w:dyaOrig="380" w14:anchorId="68D1FDC1">
          <v:shape id="_x0000_i1042" type="#_x0000_t75" alt="" style="width:13pt;height:20.5pt;mso-width-percent:0;mso-height-percent:0;mso-width-percent:0;mso-height-percent:0" o:ole="">
            <v:imagedata r:id="rId45" o:title=""/>
          </v:shape>
          <o:OLEObject Type="Embed" ProgID="Equation.3" ShapeID="_x0000_i1042" DrawAspect="Content" ObjectID="_1703314052" r:id="rId46"/>
        </w:object>
      </w:r>
      <w:r w:rsidRPr="000D458F">
        <w:rPr>
          <w:rFonts w:hint="eastAsia"/>
          <w:sz w:val="24"/>
          <w:szCs w:val="24"/>
        </w:rPr>
        <w:t>为正整数。</w:t>
      </w:r>
    </w:p>
    <w:p w14:paraId="61821867"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表</w:t>
      </w:r>
      <w:r w:rsidRPr="000D458F">
        <w:rPr>
          <w:rFonts w:hint="eastAsia"/>
          <w:sz w:val="24"/>
          <w:szCs w:val="24"/>
        </w:rPr>
        <w:t xml:space="preserve">1 </w:t>
      </w:r>
      <w:r w:rsidRPr="000D458F">
        <w:rPr>
          <w:rFonts w:hint="eastAsia"/>
          <w:sz w:val="24"/>
          <w:szCs w:val="24"/>
        </w:rPr>
        <w:t>矩阵构造</w:t>
      </w:r>
    </w:p>
    <w:tbl>
      <w:tblPr>
        <w:tblW w:w="4772"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767"/>
        <w:gridCol w:w="1234"/>
        <w:gridCol w:w="1234"/>
        <w:gridCol w:w="1234"/>
        <w:gridCol w:w="1234"/>
        <w:gridCol w:w="1234"/>
        <w:gridCol w:w="1234"/>
        <w:gridCol w:w="1234"/>
      </w:tblGrid>
      <w:tr w:rsidR="006A34B0" w:rsidRPr="00164691" w14:paraId="7AD416B8" w14:textId="77777777" w:rsidTr="007A2BFF">
        <w:trPr>
          <w:trHeight w:val="24"/>
        </w:trPr>
        <w:tc>
          <w:tcPr>
            <w:tcW w:w="407" w:type="pct"/>
          </w:tcPr>
          <w:p w14:paraId="56EEFFE8" w14:textId="77777777" w:rsidR="006A34B0" w:rsidRPr="000D458F" w:rsidRDefault="006A34B0" w:rsidP="00AD3A36">
            <w:pPr>
              <w:pStyle w:val="2Char"/>
            </w:pPr>
          </w:p>
        </w:tc>
        <w:tc>
          <w:tcPr>
            <w:tcW w:w="656" w:type="pct"/>
          </w:tcPr>
          <w:p w14:paraId="29DC54FA" w14:textId="77777777" w:rsidR="006A34B0" w:rsidRPr="000D458F" w:rsidRDefault="006A34B0" w:rsidP="00AD3A36">
            <w:pPr>
              <w:pStyle w:val="2Char"/>
            </w:pPr>
            <w:r w:rsidRPr="000D458F">
              <w:object w:dxaOrig="220" w:dyaOrig="260" w14:anchorId="5B00C20F">
                <v:shape id="_x0000_i1043" type="#_x0000_t75" alt="" style="width:13pt;height:13pt;mso-width-percent:0;mso-height-percent:0;mso-width-percent:0;mso-height-percent:0" o:ole="">
                  <v:imagedata r:id="rId35" o:title=""/>
                </v:shape>
                <o:OLEObject Type="Embed" ProgID="Equation.3" ShapeID="_x0000_i1043" DrawAspect="Content" ObjectID="_1703314053" r:id="rId47"/>
              </w:object>
            </w:r>
          </w:p>
        </w:tc>
        <w:tc>
          <w:tcPr>
            <w:tcW w:w="656" w:type="pct"/>
          </w:tcPr>
          <w:p w14:paraId="04B4D1AB" w14:textId="77777777" w:rsidR="006A34B0" w:rsidRPr="000D458F" w:rsidRDefault="006A34B0" w:rsidP="00AD3A36">
            <w:pPr>
              <w:pStyle w:val="2Char"/>
            </w:pPr>
            <w:r w:rsidRPr="000D458F">
              <w:object w:dxaOrig="260" w:dyaOrig="340" w14:anchorId="47219756">
                <v:shape id="_x0000_i1044" type="#_x0000_t75" alt="" style="width:13pt;height:17pt;mso-width-percent:0;mso-height-percent:0;mso-width-percent:0;mso-height-percent:0" o:ole="">
                  <v:imagedata r:id="rId48" o:title=""/>
                </v:shape>
                <o:OLEObject Type="Embed" ProgID="Equation.3" ShapeID="_x0000_i1044" DrawAspect="Content" ObjectID="_1703314054" r:id="rId49"/>
              </w:object>
            </w:r>
          </w:p>
        </w:tc>
        <w:tc>
          <w:tcPr>
            <w:tcW w:w="656" w:type="pct"/>
          </w:tcPr>
          <w:p w14:paraId="27DC2E3E" w14:textId="77777777" w:rsidR="006A34B0" w:rsidRPr="000D458F" w:rsidRDefault="006A34B0" w:rsidP="00AD3A36">
            <w:pPr>
              <w:pStyle w:val="2Char"/>
            </w:pPr>
            <w:r w:rsidRPr="000D458F">
              <w:object w:dxaOrig="279" w:dyaOrig="340" w14:anchorId="6EB78892">
                <v:shape id="_x0000_i1045" type="#_x0000_t75" alt="" style="width:13pt;height:17pt;mso-width-percent:0;mso-height-percent:0;mso-width-percent:0;mso-height-percent:0" o:ole="">
                  <v:imagedata r:id="rId50" o:title=""/>
                </v:shape>
                <o:OLEObject Type="Embed" ProgID="Equation.3" ShapeID="_x0000_i1045" DrawAspect="Content" ObjectID="_1703314055" r:id="rId51"/>
              </w:object>
            </w:r>
          </w:p>
        </w:tc>
        <w:tc>
          <w:tcPr>
            <w:tcW w:w="656" w:type="pct"/>
          </w:tcPr>
          <w:p w14:paraId="44E6BEF0" w14:textId="77777777" w:rsidR="006A34B0" w:rsidRPr="000D458F" w:rsidRDefault="006A34B0" w:rsidP="00AD3A36">
            <w:pPr>
              <w:pStyle w:val="2Char"/>
            </w:pPr>
            <w:r w:rsidRPr="000D458F">
              <w:rPr>
                <w:rFonts w:hint="eastAsia"/>
              </w:rPr>
              <w:t>…</w:t>
            </w:r>
          </w:p>
        </w:tc>
        <w:tc>
          <w:tcPr>
            <w:tcW w:w="656" w:type="pct"/>
          </w:tcPr>
          <w:p w14:paraId="6337E2CA" w14:textId="77777777" w:rsidR="006A34B0" w:rsidRPr="000D458F" w:rsidRDefault="006A34B0" w:rsidP="00AD3A36">
            <w:pPr>
              <w:pStyle w:val="2Char"/>
            </w:pPr>
            <w:r w:rsidRPr="000D458F">
              <w:object w:dxaOrig="260" w:dyaOrig="380" w14:anchorId="11FF2A13">
                <v:shape id="_x0000_i1046" type="#_x0000_t75" alt="" style="width:13pt;height:20.5pt;mso-width-percent:0;mso-height-percent:0;mso-width-percent:0;mso-height-percent:0" o:ole="">
                  <v:imagedata r:id="rId31" o:title=""/>
                </v:shape>
                <o:OLEObject Type="Embed" ProgID="Equation.3" ShapeID="_x0000_i1046" DrawAspect="Content" ObjectID="_1703314056" r:id="rId52"/>
              </w:object>
            </w:r>
          </w:p>
        </w:tc>
        <w:tc>
          <w:tcPr>
            <w:tcW w:w="656" w:type="pct"/>
          </w:tcPr>
          <w:p w14:paraId="720444E8" w14:textId="77777777" w:rsidR="006A34B0" w:rsidRPr="000D458F" w:rsidRDefault="006A34B0" w:rsidP="00AD3A36">
            <w:pPr>
              <w:pStyle w:val="2Char"/>
            </w:pPr>
            <w:r w:rsidRPr="000D458F">
              <w:rPr>
                <w:rFonts w:hint="eastAsia"/>
              </w:rPr>
              <w:t>…</w:t>
            </w:r>
          </w:p>
        </w:tc>
        <w:tc>
          <w:tcPr>
            <w:tcW w:w="656" w:type="pct"/>
          </w:tcPr>
          <w:p w14:paraId="28D47D35" w14:textId="77777777" w:rsidR="006A34B0" w:rsidRPr="000D458F" w:rsidRDefault="006A34B0" w:rsidP="00AD3A36">
            <w:pPr>
              <w:pStyle w:val="2Char"/>
            </w:pPr>
            <w:r w:rsidRPr="000D458F">
              <w:object w:dxaOrig="300" w:dyaOrig="340" w14:anchorId="04FDD713">
                <v:shape id="_x0000_i1047" type="#_x0000_t75" alt="" style="width:15pt;height:17pt;mso-width-percent:0;mso-height-percent:0;mso-width-percent:0;mso-height-percent:0" o:ole="">
                  <v:imagedata r:id="rId53" o:title=""/>
                </v:shape>
                <o:OLEObject Type="Embed" ProgID="Equation.3" ShapeID="_x0000_i1047" DrawAspect="Content" ObjectID="_1703314057" r:id="rId54"/>
              </w:object>
            </w:r>
          </w:p>
        </w:tc>
      </w:tr>
      <w:tr w:rsidR="006A34B0" w:rsidRPr="00164691" w14:paraId="724C3D35" w14:textId="77777777" w:rsidTr="007A2BFF">
        <w:trPr>
          <w:trHeight w:val="24"/>
        </w:trPr>
        <w:tc>
          <w:tcPr>
            <w:tcW w:w="407" w:type="pct"/>
            <w:vMerge w:val="restart"/>
          </w:tcPr>
          <w:p w14:paraId="35788116" w14:textId="77777777" w:rsidR="006A34B0" w:rsidRPr="000D458F" w:rsidRDefault="006A34B0" w:rsidP="00AD3A36">
            <w:pPr>
              <w:pStyle w:val="2Char"/>
            </w:pPr>
          </w:p>
          <w:p w14:paraId="6AFD06BA" w14:textId="77777777" w:rsidR="006A34B0" w:rsidRPr="000D458F" w:rsidRDefault="006A34B0" w:rsidP="00AD3A36">
            <w:pPr>
              <w:pStyle w:val="2Char"/>
            </w:pPr>
          </w:p>
          <w:p w14:paraId="07F7F054" w14:textId="77777777" w:rsidR="006A34B0" w:rsidRPr="000D458F" w:rsidRDefault="006A34B0" w:rsidP="00AD3A36">
            <w:pPr>
              <w:pStyle w:val="2Char"/>
            </w:pPr>
          </w:p>
          <w:p w14:paraId="4DCB8993" w14:textId="77777777" w:rsidR="006A34B0" w:rsidRPr="000D458F" w:rsidRDefault="006A34B0" w:rsidP="00AD3A36">
            <w:pPr>
              <w:pStyle w:val="2Char"/>
            </w:pPr>
            <w:r w:rsidRPr="000D458F">
              <w:object w:dxaOrig="200" w:dyaOrig="220" w14:anchorId="1930A1E9">
                <v:shape id="_x0000_i1048" type="#_x0000_t75" alt="" style="width:13pt;height:13pt;mso-width-percent:0;mso-height-percent:0;mso-width-percent:0;mso-height-percent:0" o:ole="">
                  <v:imagedata r:id="rId33" o:title=""/>
                </v:shape>
                <o:OLEObject Type="Embed" ProgID="Equation.3" ShapeID="_x0000_i1048" DrawAspect="Content" ObjectID="_1703314058" r:id="rId55"/>
              </w:object>
            </w:r>
          </w:p>
        </w:tc>
        <w:tc>
          <w:tcPr>
            <w:tcW w:w="656" w:type="pct"/>
          </w:tcPr>
          <w:p w14:paraId="1469BC0C" w14:textId="77777777" w:rsidR="006A34B0" w:rsidRPr="000D458F" w:rsidRDefault="006A34B0" w:rsidP="00AD3A36">
            <w:pPr>
              <w:pStyle w:val="2Char"/>
            </w:pPr>
            <w:r w:rsidRPr="000D458F">
              <w:object w:dxaOrig="240" w:dyaOrig="340" w14:anchorId="79C02F59">
                <v:shape id="_x0000_i1049" type="#_x0000_t75" alt="" style="width:13pt;height:17pt;mso-width-percent:0;mso-height-percent:0;mso-width-percent:0;mso-height-percent:0" o:ole="">
                  <v:imagedata r:id="rId56" o:title=""/>
                </v:shape>
                <o:OLEObject Type="Embed" ProgID="Equation.3" ShapeID="_x0000_i1049" DrawAspect="Content" ObjectID="_1703314059" r:id="rId57"/>
              </w:object>
            </w:r>
          </w:p>
        </w:tc>
        <w:tc>
          <w:tcPr>
            <w:tcW w:w="656" w:type="pct"/>
          </w:tcPr>
          <w:p w14:paraId="375FE490" w14:textId="77777777" w:rsidR="006A34B0" w:rsidRPr="000D458F" w:rsidRDefault="006A34B0" w:rsidP="00AD3A36">
            <w:pPr>
              <w:pStyle w:val="2Char"/>
            </w:pPr>
            <w:r w:rsidRPr="000D458F">
              <w:object w:dxaOrig="300" w:dyaOrig="340" w14:anchorId="5CE56304">
                <v:shape id="_x0000_i1050" type="#_x0000_t75" alt="" style="width:15pt;height:17pt;mso-width-percent:0;mso-height-percent:0;mso-width-percent:0;mso-height-percent:0" o:ole="">
                  <v:imagedata r:id="rId58" o:title=""/>
                </v:shape>
                <o:OLEObject Type="Embed" ProgID="Equation.3" ShapeID="_x0000_i1050" DrawAspect="Content" ObjectID="_1703314060" r:id="rId59"/>
              </w:object>
            </w:r>
          </w:p>
        </w:tc>
        <w:tc>
          <w:tcPr>
            <w:tcW w:w="656" w:type="pct"/>
          </w:tcPr>
          <w:p w14:paraId="74D037BC" w14:textId="77777777" w:rsidR="006A34B0" w:rsidRPr="000D458F" w:rsidRDefault="006A34B0" w:rsidP="00AD3A36">
            <w:pPr>
              <w:pStyle w:val="2Char"/>
            </w:pPr>
            <w:r w:rsidRPr="000D458F">
              <w:object w:dxaOrig="320" w:dyaOrig="340" w14:anchorId="671469B1">
                <v:shape id="_x0000_i1051" type="#_x0000_t75" alt="" style="width:15pt;height:17pt;mso-width-percent:0;mso-height-percent:0;mso-width-percent:0;mso-height-percent:0" o:ole="">
                  <v:imagedata r:id="rId60" o:title=""/>
                </v:shape>
                <o:OLEObject Type="Embed" ProgID="Equation.3" ShapeID="_x0000_i1051" DrawAspect="Content" ObjectID="_1703314061" r:id="rId61"/>
              </w:object>
            </w:r>
          </w:p>
        </w:tc>
        <w:tc>
          <w:tcPr>
            <w:tcW w:w="656" w:type="pct"/>
          </w:tcPr>
          <w:p w14:paraId="72F715D0" w14:textId="77777777" w:rsidR="006A34B0" w:rsidRPr="000D458F" w:rsidRDefault="006A34B0" w:rsidP="00AD3A36">
            <w:pPr>
              <w:pStyle w:val="2Char"/>
            </w:pPr>
            <w:r w:rsidRPr="000D458F">
              <w:rPr>
                <w:rFonts w:hint="eastAsia"/>
              </w:rPr>
              <w:t>…</w:t>
            </w:r>
          </w:p>
        </w:tc>
        <w:tc>
          <w:tcPr>
            <w:tcW w:w="656" w:type="pct"/>
          </w:tcPr>
          <w:p w14:paraId="0C0CC9C5" w14:textId="77777777" w:rsidR="006A34B0" w:rsidRPr="000D458F" w:rsidRDefault="006A34B0" w:rsidP="00AD3A36">
            <w:pPr>
              <w:pStyle w:val="2Char"/>
            </w:pPr>
            <w:r w:rsidRPr="000D458F">
              <w:object w:dxaOrig="279" w:dyaOrig="380" w14:anchorId="152791F5">
                <v:shape id="_x0000_i1052" type="#_x0000_t75" alt="" style="width:13pt;height:20.5pt;mso-width-percent:0;mso-height-percent:0;mso-width-percent:0;mso-height-percent:0" o:ole="">
                  <v:imagedata r:id="rId62" o:title=""/>
                </v:shape>
                <o:OLEObject Type="Embed" ProgID="Equation.3" ShapeID="_x0000_i1052" DrawAspect="Content" ObjectID="_1703314062" r:id="rId63"/>
              </w:object>
            </w:r>
          </w:p>
        </w:tc>
        <w:tc>
          <w:tcPr>
            <w:tcW w:w="656" w:type="pct"/>
          </w:tcPr>
          <w:p w14:paraId="61A5521F" w14:textId="77777777" w:rsidR="006A34B0" w:rsidRPr="000D458F" w:rsidRDefault="006A34B0" w:rsidP="00AD3A36">
            <w:pPr>
              <w:pStyle w:val="2Char"/>
            </w:pPr>
            <w:r w:rsidRPr="000D458F">
              <w:rPr>
                <w:rFonts w:hint="eastAsia"/>
              </w:rPr>
              <w:t>…</w:t>
            </w:r>
          </w:p>
        </w:tc>
        <w:tc>
          <w:tcPr>
            <w:tcW w:w="656" w:type="pct"/>
          </w:tcPr>
          <w:p w14:paraId="1E4C5B03" w14:textId="77777777" w:rsidR="006A34B0" w:rsidRPr="000D458F" w:rsidRDefault="006A34B0" w:rsidP="00AD3A36">
            <w:pPr>
              <w:pStyle w:val="2Char"/>
            </w:pPr>
            <w:r w:rsidRPr="000D458F">
              <w:object w:dxaOrig="320" w:dyaOrig="340" w14:anchorId="2A1711A3">
                <v:shape id="_x0000_i1053" type="#_x0000_t75" alt="" style="width:15pt;height:17pt;mso-width-percent:0;mso-height-percent:0;mso-width-percent:0;mso-height-percent:0" o:ole="">
                  <v:imagedata r:id="rId64" o:title=""/>
                </v:shape>
                <o:OLEObject Type="Embed" ProgID="Equation.3" ShapeID="_x0000_i1053" DrawAspect="Content" ObjectID="_1703314063" r:id="rId65"/>
              </w:object>
            </w:r>
          </w:p>
        </w:tc>
      </w:tr>
      <w:tr w:rsidR="006A34B0" w:rsidRPr="00164691" w14:paraId="44C5CD1F" w14:textId="77777777" w:rsidTr="007A2BFF">
        <w:trPr>
          <w:trHeight w:val="24"/>
        </w:trPr>
        <w:tc>
          <w:tcPr>
            <w:tcW w:w="407" w:type="pct"/>
            <w:vMerge/>
          </w:tcPr>
          <w:p w14:paraId="71D50027" w14:textId="77777777" w:rsidR="006A34B0" w:rsidRPr="000D458F" w:rsidRDefault="006A34B0" w:rsidP="00AD3A36">
            <w:pPr>
              <w:pStyle w:val="2Char"/>
            </w:pPr>
          </w:p>
        </w:tc>
        <w:tc>
          <w:tcPr>
            <w:tcW w:w="656" w:type="pct"/>
          </w:tcPr>
          <w:p w14:paraId="1373D992" w14:textId="77777777" w:rsidR="006A34B0" w:rsidRPr="000D458F" w:rsidRDefault="006A34B0" w:rsidP="00AD3A36">
            <w:pPr>
              <w:pStyle w:val="2Char"/>
            </w:pPr>
            <w:r w:rsidRPr="000D458F">
              <w:object w:dxaOrig="279" w:dyaOrig="340" w14:anchorId="520C6571">
                <v:shape id="_x0000_i1054" type="#_x0000_t75" alt="" style="width:13pt;height:17pt;mso-width-percent:0;mso-height-percent:0;mso-width-percent:0;mso-height-percent:0" o:ole="">
                  <v:imagedata r:id="rId66" o:title=""/>
                </v:shape>
                <o:OLEObject Type="Embed" ProgID="Equation.3" ShapeID="_x0000_i1054" DrawAspect="Content" ObjectID="_1703314064" r:id="rId67"/>
              </w:object>
            </w:r>
          </w:p>
        </w:tc>
        <w:tc>
          <w:tcPr>
            <w:tcW w:w="656" w:type="pct"/>
          </w:tcPr>
          <w:p w14:paraId="5E6E8430" w14:textId="77777777" w:rsidR="006A34B0" w:rsidRPr="000D458F" w:rsidRDefault="006A34B0" w:rsidP="00AD3A36">
            <w:pPr>
              <w:pStyle w:val="2Char"/>
            </w:pPr>
            <w:r w:rsidRPr="000D458F">
              <w:object w:dxaOrig="320" w:dyaOrig="340" w14:anchorId="409C87FA">
                <v:shape id="_x0000_i1055" type="#_x0000_t75" alt="" style="width:15pt;height:17pt;mso-width-percent:0;mso-height-percent:0;mso-width-percent:0;mso-height-percent:0" o:ole="">
                  <v:imagedata r:id="rId68" o:title=""/>
                </v:shape>
                <o:OLEObject Type="Embed" ProgID="Equation.3" ShapeID="_x0000_i1055" DrawAspect="Content" ObjectID="_1703314065" r:id="rId69"/>
              </w:object>
            </w:r>
          </w:p>
        </w:tc>
        <w:tc>
          <w:tcPr>
            <w:tcW w:w="656" w:type="pct"/>
          </w:tcPr>
          <w:p w14:paraId="50D21096" w14:textId="77777777" w:rsidR="006A34B0" w:rsidRPr="000D458F" w:rsidRDefault="006A34B0" w:rsidP="00AD3A36">
            <w:pPr>
              <w:pStyle w:val="2Char"/>
            </w:pPr>
            <w:r w:rsidRPr="000D458F">
              <w:object w:dxaOrig="340" w:dyaOrig="340" w14:anchorId="50195930">
                <v:shape id="_x0000_i1056" type="#_x0000_t75" alt="" style="width:17pt;height:17pt;mso-width-percent:0;mso-height-percent:0;mso-width-percent:0;mso-height-percent:0" o:ole="">
                  <v:imagedata r:id="rId70" o:title=""/>
                </v:shape>
                <o:OLEObject Type="Embed" ProgID="Equation.3" ShapeID="_x0000_i1056" DrawAspect="Content" ObjectID="_1703314066" r:id="rId71"/>
              </w:object>
            </w:r>
          </w:p>
        </w:tc>
        <w:tc>
          <w:tcPr>
            <w:tcW w:w="656" w:type="pct"/>
          </w:tcPr>
          <w:p w14:paraId="25D31A98" w14:textId="77777777" w:rsidR="006A34B0" w:rsidRPr="000D458F" w:rsidRDefault="006A34B0" w:rsidP="00AD3A36">
            <w:pPr>
              <w:pStyle w:val="2Char"/>
            </w:pPr>
            <w:r w:rsidRPr="000D458F">
              <w:rPr>
                <w:rFonts w:hint="eastAsia"/>
              </w:rPr>
              <w:t>…</w:t>
            </w:r>
          </w:p>
        </w:tc>
        <w:tc>
          <w:tcPr>
            <w:tcW w:w="656" w:type="pct"/>
          </w:tcPr>
          <w:p w14:paraId="2EAFF35D" w14:textId="77777777" w:rsidR="006A34B0" w:rsidRPr="000D458F" w:rsidRDefault="006A34B0" w:rsidP="00AD3A36">
            <w:pPr>
              <w:pStyle w:val="2Char"/>
            </w:pPr>
            <w:r w:rsidRPr="000D458F">
              <w:object w:dxaOrig="300" w:dyaOrig="380" w14:anchorId="777F5855">
                <v:shape id="_x0000_i1057" type="#_x0000_t75" alt="" style="width:15pt;height:20.5pt;mso-width-percent:0;mso-height-percent:0;mso-width-percent:0;mso-height-percent:0" o:ole="">
                  <v:imagedata r:id="rId72" o:title=""/>
                </v:shape>
                <o:OLEObject Type="Embed" ProgID="Equation.3" ShapeID="_x0000_i1057" DrawAspect="Content" ObjectID="_1703314067" r:id="rId73"/>
              </w:object>
            </w:r>
          </w:p>
        </w:tc>
        <w:tc>
          <w:tcPr>
            <w:tcW w:w="656" w:type="pct"/>
          </w:tcPr>
          <w:p w14:paraId="2F180ED4" w14:textId="77777777" w:rsidR="006A34B0" w:rsidRPr="000D458F" w:rsidRDefault="006A34B0" w:rsidP="00AD3A36">
            <w:pPr>
              <w:pStyle w:val="2Char"/>
            </w:pPr>
            <w:r w:rsidRPr="000D458F">
              <w:rPr>
                <w:rFonts w:hint="eastAsia"/>
              </w:rPr>
              <w:t>…</w:t>
            </w:r>
          </w:p>
        </w:tc>
        <w:tc>
          <w:tcPr>
            <w:tcW w:w="656" w:type="pct"/>
          </w:tcPr>
          <w:p w14:paraId="48FD9EE7" w14:textId="77777777" w:rsidR="006A34B0" w:rsidRPr="000D458F" w:rsidRDefault="006A34B0" w:rsidP="00AD3A36">
            <w:pPr>
              <w:pStyle w:val="2Char"/>
            </w:pPr>
            <w:r w:rsidRPr="000D458F">
              <w:object w:dxaOrig="340" w:dyaOrig="340" w14:anchorId="6B6CA32C">
                <v:shape id="_x0000_i1058" type="#_x0000_t75" alt="" style="width:17pt;height:17pt;mso-width-percent:0;mso-height-percent:0;mso-width-percent:0;mso-height-percent:0" o:ole="">
                  <v:imagedata r:id="rId74" o:title=""/>
                </v:shape>
                <o:OLEObject Type="Embed" ProgID="Equation.3" ShapeID="_x0000_i1058" DrawAspect="Content" ObjectID="_1703314068" r:id="rId75"/>
              </w:object>
            </w:r>
          </w:p>
        </w:tc>
      </w:tr>
      <w:tr w:rsidR="006A34B0" w:rsidRPr="00164691" w14:paraId="1D48F51D" w14:textId="77777777" w:rsidTr="007A2BFF">
        <w:trPr>
          <w:trHeight w:val="24"/>
        </w:trPr>
        <w:tc>
          <w:tcPr>
            <w:tcW w:w="407" w:type="pct"/>
            <w:vMerge/>
          </w:tcPr>
          <w:p w14:paraId="735B09DB" w14:textId="77777777" w:rsidR="006A34B0" w:rsidRPr="000D458F" w:rsidRDefault="006A34B0" w:rsidP="00AD3A36">
            <w:pPr>
              <w:pStyle w:val="2Char"/>
            </w:pPr>
          </w:p>
        </w:tc>
        <w:tc>
          <w:tcPr>
            <w:tcW w:w="656" w:type="pct"/>
          </w:tcPr>
          <w:p w14:paraId="06961079" w14:textId="77777777" w:rsidR="006A34B0" w:rsidRPr="000D458F" w:rsidRDefault="006A34B0" w:rsidP="00AD3A36">
            <w:pPr>
              <w:pStyle w:val="2Char"/>
            </w:pPr>
            <w:r w:rsidRPr="000D458F">
              <w:rPr>
                <w:rFonts w:hint="eastAsia"/>
              </w:rPr>
              <w:t>…</w:t>
            </w:r>
          </w:p>
        </w:tc>
        <w:tc>
          <w:tcPr>
            <w:tcW w:w="656" w:type="pct"/>
          </w:tcPr>
          <w:p w14:paraId="46029373" w14:textId="77777777" w:rsidR="006A34B0" w:rsidRPr="000D458F" w:rsidRDefault="006A34B0" w:rsidP="00AD3A36">
            <w:pPr>
              <w:pStyle w:val="2Char"/>
            </w:pPr>
            <w:r w:rsidRPr="000D458F">
              <w:rPr>
                <w:rFonts w:hint="eastAsia"/>
              </w:rPr>
              <w:t>…</w:t>
            </w:r>
          </w:p>
        </w:tc>
        <w:tc>
          <w:tcPr>
            <w:tcW w:w="656" w:type="pct"/>
          </w:tcPr>
          <w:p w14:paraId="6BDF8408" w14:textId="77777777" w:rsidR="006A34B0" w:rsidRPr="000D458F" w:rsidRDefault="006A34B0" w:rsidP="00AD3A36">
            <w:pPr>
              <w:pStyle w:val="2Char"/>
            </w:pPr>
            <w:r w:rsidRPr="000D458F">
              <w:rPr>
                <w:rFonts w:hint="eastAsia"/>
              </w:rPr>
              <w:t>…</w:t>
            </w:r>
          </w:p>
        </w:tc>
        <w:tc>
          <w:tcPr>
            <w:tcW w:w="656" w:type="pct"/>
          </w:tcPr>
          <w:p w14:paraId="78D91E44" w14:textId="77777777" w:rsidR="006A34B0" w:rsidRPr="000D458F" w:rsidRDefault="006A34B0" w:rsidP="00AD3A36">
            <w:pPr>
              <w:pStyle w:val="2Char"/>
            </w:pPr>
            <w:r w:rsidRPr="000D458F">
              <w:rPr>
                <w:rFonts w:hint="eastAsia"/>
              </w:rPr>
              <w:t>…</w:t>
            </w:r>
          </w:p>
        </w:tc>
        <w:tc>
          <w:tcPr>
            <w:tcW w:w="656" w:type="pct"/>
          </w:tcPr>
          <w:p w14:paraId="3C6AFE2E" w14:textId="77777777" w:rsidR="006A34B0" w:rsidRPr="000D458F" w:rsidRDefault="006A34B0" w:rsidP="00AD3A36">
            <w:pPr>
              <w:pStyle w:val="2Char"/>
            </w:pPr>
            <w:r w:rsidRPr="000D458F">
              <w:rPr>
                <w:rFonts w:hint="eastAsia"/>
              </w:rPr>
              <w:t>…</w:t>
            </w:r>
          </w:p>
        </w:tc>
        <w:tc>
          <w:tcPr>
            <w:tcW w:w="656" w:type="pct"/>
          </w:tcPr>
          <w:p w14:paraId="6FA5FEB4" w14:textId="77777777" w:rsidR="006A34B0" w:rsidRPr="000D458F" w:rsidRDefault="006A34B0" w:rsidP="00AD3A36">
            <w:pPr>
              <w:pStyle w:val="2Char"/>
            </w:pPr>
            <w:r w:rsidRPr="000D458F">
              <w:rPr>
                <w:rFonts w:hint="eastAsia"/>
              </w:rPr>
              <w:t>…</w:t>
            </w:r>
          </w:p>
        </w:tc>
        <w:tc>
          <w:tcPr>
            <w:tcW w:w="656" w:type="pct"/>
          </w:tcPr>
          <w:p w14:paraId="4E2930FB" w14:textId="77777777" w:rsidR="006A34B0" w:rsidRPr="000D458F" w:rsidRDefault="006A34B0" w:rsidP="00AD3A36">
            <w:pPr>
              <w:pStyle w:val="2Char"/>
            </w:pPr>
            <w:r w:rsidRPr="000D458F">
              <w:rPr>
                <w:rFonts w:hint="eastAsia"/>
              </w:rPr>
              <w:t>…</w:t>
            </w:r>
          </w:p>
        </w:tc>
      </w:tr>
      <w:tr w:rsidR="006A34B0" w:rsidRPr="00164691" w14:paraId="27B29339" w14:textId="77777777" w:rsidTr="007A2BFF">
        <w:trPr>
          <w:trHeight w:val="24"/>
        </w:trPr>
        <w:tc>
          <w:tcPr>
            <w:tcW w:w="407" w:type="pct"/>
            <w:vMerge/>
          </w:tcPr>
          <w:p w14:paraId="12F00A8B" w14:textId="77777777" w:rsidR="006A34B0" w:rsidRPr="000D458F" w:rsidRDefault="006A34B0" w:rsidP="00AD3A36">
            <w:pPr>
              <w:pStyle w:val="2Char"/>
            </w:pPr>
          </w:p>
        </w:tc>
        <w:tc>
          <w:tcPr>
            <w:tcW w:w="656" w:type="pct"/>
          </w:tcPr>
          <w:p w14:paraId="1DD12208" w14:textId="77777777" w:rsidR="006A34B0" w:rsidRPr="000D458F" w:rsidRDefault="006A34B0" w:rsidP="00AD3A36">
            <w:pPr>
              <w:pStyle w:val="2Char"/>
            </w:pPr>
            <w:r w:rsidRPr="000D458F">
              <w:object w:dxaOrig="240" w:dyaOrig="360" w14:anchorId="41BCB736">
                <v:shape id="_x0000_i1059" type="#_x0000_t75" alt="" style="width:13pt;height:19.5pt;mso-width-percent:0;mso-height-percent:0;mso-width-percent:0;mso-height-percent:0" o:ole="">
                  <v:imagedata r:id="rId27" o:title=""/>
                </v:shape>
                <o:OLEObject Type="Embed" ProgID="Equation.3" ShapeID="_x0000_i1059" DrawAspect="Content" ObjectID="_1703314069" r:id="rId76"/>
              </w:object>
            </w:r>
          </w:p>
        </w:tc>
        <w:tc>
          <w:tcPr>
            <w:tcW w:w="656" w:type="pct"/>
          </w:tcPr>
          <w:p w14:paraId="7B1354D6" w14:textId="77777777" w:rsidR="006A34B0" w:rsidRPr="000D458F" w:rsidRDefault="006A34B0" w:rsidP="00AD3A36">
            <w:pPr>
              <w:pStyle w:val="2Char"/>
            </w:pPr>
            <w:r w:rsidRPr="000D458F">
              <w:object w:dxaOrig="279" w:dyaOrig="340" w14:anchorId="7FCD5F91">
                <v:shape id="_x0000_i1060" type="#_x0000_t75" alt="" style="width:13pt;height:17pt;mso-width-percent:0;mso-height-percent:0;mso-width-percent:0;mso-height-percent:0" o:ole="">
                  <v:imagedata r:id="rId77" o:title=""/>
                </v:shape>
                <o:OLEObject Type="Embed" ProgID="Equation.3" ShapeID="_x0000_i1060" DrawAspect="Content" ObjectID="_1703314070" r:id="rId78"/>
              </w:object>
            </w:r>
          </w:p>
        </w:tc>
        <w:tc>
          <w:tcPr>
            <w:tcW w:w="656" w:type="pct"/>
          </w:tcPr>
          <w:p w14:paraId="2FAA7DF8" w14:textId="77777777" w:rsidR="006A34B0" w:rsidRPr="000D458F" w:rsidRDefault="006A34B0" w:rsidP="00AD3A36">
            <w:pPr>
              <w:pStyle w:val="2Char"/>
            </w:pPr>
            <w:r w:rsidRPr="000D458F">
              <w:object w:dxaOrig="300" w:dyaOrig="340" w14:anchorId="04D82C6C">
                <v:shape id="_x0000_i1061" type="#_x0000_t75" alt="" style="width:15pt;height:17pt;mso-width-percent:0;mso-height-percent:0;mso-width-percent:0;mso-height-percent:0" o:ole="">
                  <v:imagedata r:id="rId79" o:title=""/>
                </v:shape>
                <o:OLEObject Type="Embed" ProgID="Equation.3" ShapeID="_x0000_i1061" DrawAspect="Content" ObjectID="_1703314071" r:id="rId80"/>
              </w:object>
            </w:r>
          </w:p>
        </w:tc>
        <w:tc>
          <w:tcPr>
            <w:tcW w:w="656" w:type="pct"/>
          </w:tcPr>
          <w:p w14:paraId="3AAF600C" w14:textId="77777777" w:rsidR="006A34B0" w:rsidRPr="000D458F" w:rsidRDefault="006A34B0" w:rsidP="00AD3A36">
            <w:pPr>
              <w:pStyle w:val="2Char"/>
            </w:pPr>
            <w:r w:rsidRPr="000D458F">
              <w:rPr>
                <w:rFonts w:hint="eastAsia"/>
              </w:rPr>
              <w:t>…</w:t>
            </w:r>
          </w:p>
        </w:tc>
        <w:tc>
          <w:tcPr>
            <w:tcW w:w="656" w:type="pct"/>
          </w:tcPr>
          <w:p w14:paraId="750474BD" w14:textId="77777777" w:rsidR="006A34B0" w:rsidRPr="000D458F" w:rsidRDefault="006A34B0" w:rsidP="00AD3A36">
            <w:pPr>
              <w:pStyle w:val="2Char"/>
            </w:pPr>
            <w:r w:rsidRPr="000D458F">
              <w:object w:dxaOrig="260" w:dyaOrig="380" w14:anchorId="742CF0B1">
                <v:shape id="_x0000_i1062" type="#_x0000_t75" alt="" style="width:13pt;height:20.5pt;mso-width-percent:0;mso-height-percent:0;mso-width-percent:0;mso-height-percent:0" o:ole="">
                  <v:imagedata r:id="rId45" o:title=""/>
                </v:shape>
                <o:OLEObject Type="Embed" ProgID="Equation.3" ShapeID="_x0000_i1062" DrawAspect="Content" ObjectID="_1703314072" r:id="rId81"/>
              </w:object>
            </w:r>
          </w:p>
        </w:tc>
        <w:tc>
          <w:tcPr>
            <w:tcW w:w="656" w:type="pct"/>
          </w:tcPr>
          <w:p w14:paraId="46FF6255" w14:textId="77777777" w:rsidR="006A34B0" w:rsidRPr="000D458F" w:rsidRDefault="006A34B0" w:rsidP="00AD3A36">
            <w:pPr>
              <w:pStyle w:val="2Char"/>
            </w:pPr>
            <w:r w:rsidRPr="000D458F">
              <w:rPr>
                <w:rFonts w:hint="eastAsia"/>
              </w:rPr>
              <w:t>…</w:t>
            </w:r>
          </w:p>
        </w:tc>
        <w:tc>
          <w:tcPr>
            <w:tcW w:w="656" w:type="pct"/>
          </w:tcPr>
          <w:p w14:paraId="4E6C3177" w14:textId="77777777" w:rsidR="006A34B0" w:rsidRPr="000D458F" w:rsidRDefault="006A34B0" w:rsidP="00AD3A36">
            <w:pPr>
              <w:pStyle w:val="2Char"/>
            </w:pPr>
            <w:r w:rsidRPr="000D458F">
              <w:object w:dxaOrig="300" w:dyaOrig="340" w14:anchorId="7B1A9EBF">
                <v:shape id="_x0000_i1063" type="#_x0000_t75" alt="" style="width:15pt;height:17pt;mso-width-percent:0;mso-height-percent:0;mso-width-percent:0;mso-height-percent:0" o:ole="">
                  <v:imagedata r:id="rId82" o:title=""/>
                </v:shape>
                <o:OLEObject Type="Embed" ProgID="Equation.3" ShapeID="_x0000_i1063" DrawAspect="Content" ObjectID="_1703314073" r:id="rId83"/>
              </w:object>
            </w:r>
          </w:p>
        </w:tc>
      </w:tr>
      <w:tr w:rsidR="006A34B0" w:rsidRPr="00164691" w14:paraId="13131C06" w14:textId="77777777" w:rsidTr="007A2BFF">
        <w:trPr>
          <w:trHeight w:val="24"/>
        </w:trPr>
        <w:tc>
          <w:tcPr>
            <w:tcW w:w="407" w:type="pct"/>
            <w:vMerge/>
          </w:tcPr>
          <w:p w14:paraId="08C6C841" w14:textId="77777777" w:rsidR="006A34B0" w:rsidRPr="000D458F" w:rsidRDefault="006A34B0" w:rsidP="00AD3A36">
            <w:pPr>
              <w:pStyle w:val="2Char"/>
            </w:pPr>
          </w:p>
        </w:tc>
        <w:tc>
          <w:tcPr>
            <w:tcW w:w="656" w:type="pct"/>
          </w:tcPr>
          <w:p w14:paraId="4CFD1139" w14:textId="77777777" w:rsidR="006A34B0" w:rsidRPr="000D458F" w:rsidRDefault="006A34B0" w:rsidP="00AD3A36">
            <w:pPr>
              <w:pStyle w:val="2Char"/>
            </w:pPr>
            <w:r w:rsidRPr="000D458F">
              <w:rPr>
                <w:rFonts w:hint="eastAsia"/>
              </w:rPr>
              <w:t>…</w:t>
            </w:r>
          </w:p>
        </w:tc>
        <w:tc>
          <w:tcPr>
            <w:tcW w:w="656" w:type="pct"/>
          </w:tcPr>
          <w:p w14:paraId="238A869C" w14:textId="77777777" w:rsidR="006A34B0" w:rsidRPr="000D458F" w:rsidRDefault="006A34B0" w:rsidP="00AD3A36">
            <w:pPr>
              <w:pStyle w:val="2Char"/>
            </w:pPr>
            <w:r w:rsidRPr="000D458F">
              <w:rPr>
                <w:rFonts w:hint="eastAsia"/>
              </w:rPr>
              <w:t>…</w:t>
            </w:r>
          </w:p>
        </w:tc>
        <w:tc>
          <w:tcPr>
            <w:tcW w:w="656" w:type="pct"/>
          </w:tcPr>
          <w:p w14:paraId="145ACC6A" w14:textId="77777777" w:rsidR="006A34B0" w:rsidRPr="000D458F" w:rsidRDefault="006A34B0" w:rsidP="00AD3A36">
            <w:pPr>
              <w:pStyle w:val="2Char"/>
            </w:pPr>
            <w:r w:rsidRPr="000D458F">
              <w:rPr>
                <w:rFonts w:hint="eastAsia"/>
              </w:rPr>
              <w:t>…</w:t>
            </w:r>
          </w:p>
        </w:tc>
        <w:tc>
          <w:tcPr>
            <w:tcW w:w="656" w:type="pct"/>
          </w:tcPr>
          <w:p w14:paraId="7A60CBC1" w14:textId="77777777" w:rsidR="006A34B0" w:rsidRPr="000D458F" w:rsidRDefault="006A34B0" w:rsidP="00AD3A36">
            <w:pPr>
              <w:pStyle w:val="2Char"/>
            </w:pPr>
            <w:r w:rsidRPr="000D458F">
              <w:rPr>
                <w:rFonts w:hint="eastAsia"/>
              </w:rPr>
              <w:t>…</w:t>
            </w:r>
          </w:p>
        </w:tc>
        <w:tc>
          <w:tcPr>
            <w:tcW w:w="656" w:type="pct"/>
          </w:tcPr>
          <w:p w14:paraId="6E75B5BA" w14:textId="77777777" w:rsidR="006A34B0" w:rsidRPr="000D458F" w:rsidRDefault="006A34B0" w:rsidP="00AD3A36">
            <w:pPr>
              <w:pStyle w:val="2Char"/>
            </w:pPr>
            <w:r w:rsidRPr="000D458F">
              <w:rPr>
                <w:rFonts w:hint="eastAsia"/>
              </w:rPr>
              <w:t>…</w:t>
            </w:r>
          </w:p>
        </w:tc>
        <w:tc>
          <w:tcPr>
            <w:tcW w:w="656" w:type="pct"/>
          </w:tcPr>
          <w:p w14:paraId="34C9A246" w14:textId="77777777" w:rsidR="006A34B0" w:rsidRPr="000D458F" w:rsidRDefault="006A34B0" w:rsidP="00AD3A36">
            <w:pPr>
              <w:pStyle w:val="2Char"/>
            </w:pPr>
            <w:r w:rsidRPr="000D458F">
              <w:rPr>
                <w:rFonts w:hint="eastAsia"/>
              </w:rPr>
              <w:t>…</w:t>
            </w:r>
          </w:p>
        </w:tc>
        <w:tc>
          <w:tcPr>
            <w:tcW w:w="656" w:type="pct"/>
          </w:tcPr>
          <w:p w14:paraId="36631B17" w14:textId="77777777" w:rsidR="006A34B0" w:rsidRPr="000D458F" w:rsidRDefault="006A34B0" w:rsidP="00AD3A36">
            <w:pPr>
              <w:pStyle w:val="2Char"/>
            </w:pPr>
            <w:r w:rsidRPr="000D458F">
              <w:rPr>
                <w:rFonts w:hint="eastAsia"/>
              </w:rPr>
              <w:t>…</w:t>
            </w:r>
          </w:p>
        </w:tc>
      </w:tr>
      <w:tr w:rsidR="006A34B0" w:rsidRPr="00164691" w14:paraId="5C165839" w14:textId="77777777" w:rsidTr="007A2BFF">
        <w:trPr>
          <w:trHeight w:val="24"/>
        </w:trPr>
        <w:tc>
          <w:tcPr>
            <w:tcW w:w="407" w:type="pct"/>
            <w:vMerge/>
          </w:tcPr>
          <w:p w14:paraId="5F26BD69" w14:textId="77777777" w:rsidR="006A34B0" w:rsidRPr="000D458F" w:rsidRDefault="006A34B0" w:rsidP="00AD3A36">
            <w:pPr>
              <w:pStyle w:val="2Char"/>
            </w:pPr>
          </w:p>
        </w:tc>
        <w:tc>
          <w:tcPr>
            <w:tcW w:w="656" w:type="pct"/>
          </w:tcPr>
          <w:p w14:paraId="6C3D5DED" w14:textId="77777777" w:rsidR="006A34B0" w:rsidRPr="000D458F" w:rsidRDefault="006A34B0" w:rsidP="00AD3A36">
            <w:pPr>
              <w:pStyle w:val="2Char"/>
            </w:pPr>
            <w:r w:rsidRPr="000D458F">
              <w:object w:dxaOrig="300" w:dyaOrig="360" w14:anchorId="47490DAE">
                <v:shape id="_x0000_i1064" type="#_x0000_t75" alt="" style="width:15pt;height:19.5pt;mso-width-percent:0;mso-height-percent:0;mso-width-percent:0;mso-height-percent:0" o:ole="">
                  <v:imagedata r:id="rId84" o:title=""/>
                </v:shape>
                <o:OLEObject Type="Embed" ProgID="Equation.3" ShapeID="_x0000_i1064" DrawAspect="Content" ObjectID="_1703314074" r:id="rId85"/>
              </w:object>
            </w:r>
          </w:p>
        </w:tc>
        <w:tc>
          <w:tcPr>
            <w:tcW w:w="656" w:type="pct"/>
          </w:tcPr>
          <w:p w14:paraId="094945D0" w14:textId="77777777" w:rsidR="006A34B0" w:rsidRPr="000D458F" w:rsidRDefault="006A34B0" w:rsidP="00AD3A36">
            <w:pPr>
              <w:pStyle w:val="2Char"/>
            </w:pPr>
            <w:r w:rsidRPr="000D458F">
              <w:object w:dxaOrig="360" w:dyaOrig="340" w14:anchorId="589EB5A2">
                <v:shape id="_x0000_i1065" type="#_x0000_t75" alt="" style="width:19.5pt;height:17pt;mso-width-percent:0;mso-height-percent:0;mso-width-percent:0;mso-height-percent:0" o:ole="">
                  <v:imagedata r:id="rId86" o:title=""/>
                </v:shape>
                <o:OLEObject Type="Embed" ProgID="Equation.3" ShapeID="_x0000_i1065" DrawAspect="Content" ObjectID="_1703314075" r:id="rId87"/>
              </w:object>
            </w:r>
          </w:p>
        </w:tc>
        <w:tc>
          <w:tcPr>
            <w:tcW w:w="656" w:type="pct"/>
          </w:tcPr>
          <w:p w14:paraId="5B07E1A7" w14:textId="77777777" w:rsidR="006A34B0" w:rsidRPr="000D458F" w:rsidRDefault="006A34B0" w:rsidP="00AD3A36">
            <w:pPr>
              <w:pStyle w:val="2Char"/>
            </w:pPr>
            <w:r w:rsidRPr="000D458F">
              <w:object w:dxaOrig="380" w:dyaOrig="340" w14:anchorId="5BAAF77E">
                <v:shape id="_x0000_i1066" type="#_x0000_t75" alt="" style="width:20.5pt;height:17pt;mso-width-percent:0;mso-height-percent:0;mso-width-percent:0;mso-height-percent:0" o:ole="">
                  <v:imagedata r:id="rId88" o:title=""/>
                </v:shape>
                <o:OLEObject Type="Embed" ProgID="Equation.3" ShapeID="_x0000_i1066" DrawAspect="Content" ObjectID="_1703314076" r:id="rId89"/>
              </w:object>
            </w:r>
          </w:p>
        </w:tc>
        <w:tc>
          <w:tcPr>
            <w:tcW w:w="656" w:type="pct"/>
          </w:tcPr>
          <w:p w14:paraId="58689A22" w14:textId="77777777" w:rsidR="006A34B0" w:rsidRPr="000D458F" w:rsidRDefault="006A34B0" w:rsidP="00AD3A36">
            <w:pPr>
              <w:pStyle w:val="2Char"/>
            </w:pPr>
            <w:r w:rsidRPr="000D458F">
              <w:rPr>
                <w:rFonts w:hint="eastAsia"/>
              </w:rPr>
              <w:t>…</w:t>
            </w:r>
          </w:p>
        </w:tc>
        <w:tc>
          <w:tcPr>
            <w:tcW w:w="656" w:type="pct"/>
          </w:tcPr>
          <w:p w14:paraId="3FEDFBB8" w14:textId="77777777" w:rsidR="006A34B0" w:rsidRPr="000D458F" w:rsidRDefault="006A34B0" w:rsidP="00AD3A36">
            <w:pPr>
              <w:pStyle w:val="2Char"/>
            </w:pPr>
            <w:r w:rsidRPr="000D458F">
              <w:object w:dxaOrig="340" w:dyaOrig="380" w14:anchorId="48E58F57">
                <v:shape id="_x0000_i1067" type="#_x0000_t75" alt="" style="width:17pt;height:20.5pt;mso-width-percent:0;mso-height-percent:0;mso-width-percent:0;mso-height-percent:0" o:ole="">
                  <v:imagedata r:id="rId90" o:title=""/>
                </v:shape>
                <o:OLEObject Type="Embed" ProgID="Equation.3" ShapeID="_x0000_i1067" DrawAspect="Content" ObjectID="_1703314077" r:id="rId91"/>
              </w:object>
            </w:r>
          </w:p>
        </w:tc>
        <w:tc>
          <w:tcPr>
            <w:tcW w:w="656" w:type="pct"/>
          </w:tcPr>
          <w:p w14:paraId="27DE94DE" w14:textId="77777777" w:rsidR="006A34B0" w:rsidRPr="000D458F" w:rsidRDefault="006A34B0" w:rsidP="00AD3A36">
            <w:pPr>
              <w:pStyle w:val="2Char"/>
            </w:pPr>
            <w:r w:rsidRPr="000D458F">
              <w:rPr>
                <w:rFonts w:hint="eastAsia"/>
              </w:rPr>
              <w:t>…</w:t>
            </w:r>
          </w:p>
        </w:tc>
        <w:tc>
          <w:tcPr>
            <w:tcW w:w="656" w:type="pct"/>
          </w:tcPr>
          <w:p w14:paraId="2101C604" w14:textId="77777777" w:rsidR="006A34B0" w:rsidRPr="000D458F" w:rsidRDefault="006A34B0" w:rsidP="00AD3A36">
            <w:pPr>
              <w:pStyle w:val="2Char"/>
            </w:pPr>
            <w:r w:rsidRPr="000D458F">
              <w:object w:dxaOrig="380" w:dyaOrig="340" w14:anchorId="29B8CC08">
                <v:shape id="_x0000_i1068" type="#_x0000_t75" alt="" style="width:20.5pt;height:17pt;mso-width-percent:0;mso-height-percent:0;mso-width-percent:0;mso-height-percent:0" o:ole="">
                  <v:imagedata r:id="rId92" o:title=""/>
                </v:shape>
                <o:OLEObject Type="Embed" ProgID="Equation.3" ShapeID="_x0000_i1068" DrawAspect="Content" ObjectID="_1703314078" r:id="rId93"/>
              </w:object>
            </w:r>
          </w:p>
        </w:tc>
      </w:tr>
    </w:tbl>
    <w:p w14:paraId="60437B9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对于</w:t>
      </w:r>
      <w:r w:rsidRPr="000D458F">
        <w:rPr>
          <w:sz w:val="24"/>
          <w:szCs w:val="24"/>
        </w:rPr>
        <w:object w:dxaOrig="260" w:dyaOrig="380" w14:anchorId="31781710">
          <v:shape id="_x0000_i1069" type="#_x0000_t75" alt="" style="width:13pt;height:20.5pt;mso-width-percent:0;mso-height-percent:0;mso-width-percent:0;mso-height-percent:0" o:ole="">
            <v:imagedata r:id="rId45" o:title=""/>
          </v:shape>
          <o:OLEObject Type="Embed" ProgID="Equation.3" ShapeID="_x0000_i1069" DrawAspect="Content" ObjectID="_1703314079" r:id="rId94"/>
        </w:object>
      </w:r>
      <w:r w:rsidRPr="000D458F">
        <w:rPr>
          <w:rFonts w:hint="eastAsia"/>
          <w:sz w:val="24"/>
          <w:szCs w:val="24"/>
        </w:rPr>
        <w:t>的计算，可以采取以下计算公式，</w:t>
      </w:r>
    </w:p>
    <w:p w14:paraId="17E842FE" w14:textId="77777777" w:rsidR="006A34B0" w:rsidRPr="000D458F" w:rsidRDefault="006A34B0" w:rsidP="006A34B0">
      <w:pPr>
        <w:spacing w:line="360" w:lineRule="auto"/>
        <w:ind w:firstLineChars="200" w:firstLine="480"/>
        <w:rPr>
          <w:sz w:val="24"/>
          <w:szCs w:val="24"/>
        </w:rPr>
      </w:pPr>
      <w:r w:rsidRPr="000D458F">
        <w:rPr>
          <w:sz w:val="24"/>
          <w:szCs w:val="24"/>
        </w:rPr>
        <w:object w:dxaOrig="1180" w:dyaOrig="380" w14:anchorId="67199794">
          <v:shape id="_x0000_i1070" type="#_x0000_t75" alt="" style="width:58pt;height:20.5pt;mso-width-percent:0;mso-height-percent:0;mso-width-percent:0;mso-height-percent:0" o:ole="">
            <v:imagedata r:id="rId95" o:title=""/>
          </v:shape>
          <o:OLEObject Type="Embed" ProgID="Equation.3" ShapeID="_x0000_i1070" DrawAspect="Content" ObjectID="_1703314080" r:id="rId96"/>
        </w:object>
      </w:r>
      <w:r w:rsidRPr="000D458F">
        <w:rPr>
          <w:rFonts w:hint="eastAsia"/>
          <w:sz w:val="24"/>
          <w:szCs w:val="24"/>
        </w:rPr>
        <w:t>，</w:t>
      </w:r>
    </w:p>
    <w:p w14:paraId="445ED188"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1160" w:dyaOrig="380" w14:anchorId="5BD8EFA4">
          <v:shape id="_x0000_i1071" type="#_x0000_t75" alt="" style="width:58pt;height:20.5pt;mso-width-percent:0;mso-height-percent:0;mso-width-percent:0;mso-height-percent:0" o:ole="">
            <v:imagedata r:id="rId97" o:title=""/>
          </v:shape>
          <o:OLEObject Type="Embed" ProgID="Equation.3" ShapeID="_x0000_i1071" DrawAspect="Content" ObjectID="_1703314081" r:id="rId98"/>
        </w:object>
      </w:r>
      <w:r w:rsidRPr="000D458F">
        <w:rPr>
          <w:rFonts w:hint="eastAsia"/>
          <w:sz w:val="24"/>
          <w:szCs w:val="24"/>
        </w:rPr>
        <w:t>，</w:t>
      </w:r>
    </w:p>
    <w:p w14:paraId="04991E49"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1860" w:dyaOrig="380" w14:anchorId="2C6E4F7B">
          <v:shape id="_x0000_i1072" type="#_x0000_t75" alt="" style="width:91.5pt;height:20.5pt;mso-width-percent:0;mso-height-percent:0;mso-width-percent:0;mso-height-percent:0" o:ole="">
            <v:imagedata r:id="rId99" o:title=""/>
          </v:shape>
          <o:OLEObject Type="Embed" ProgID="Equation.3" ShapeID="_x0000_i1072" DrawAspect="Content" ObjectID="_1703314082" r:id="rId100"/>
        </w:object>
      </w:r>
      <w:r w:rsidRPr="000D458F">
        <w:rPr>
          <w:rFonts w:hint="eastAsia"/>
          <w:sz w:val="24"/>
          <w:szCs w:val="24"/>
        </w:rPr>
        <w:t>，其中</w:t>
      </w:r>
      <w:r w:rsidRPr="000D458F">
        <w:rPr>
          <w:sz w:val="24"/>
          <w:szCs w:val="24"/>
        </w:rPr>
        <w:object w:dxaOrig="240" w:dyaOrig="220" w14:anchorId="1EEBE08D">
          <v:shape id="_x0000_i1073" type="#_x0000_t75" alt="" style="width:13pt;height:13pt;mso-width-percent:0;mso-height-percent:0;mso-width-percent:0;mso-height-percent:0" o:ole="">
            <v:imagedata r:id="rId101" o:title=""/>
          </v:shape>
          <o:OLEObject Type="Embed" ProgID="Equation.3" ShapeID="_x0000_i1073" DrawAspect="Content" ObjectID="_1703314083" r:id="rId102"/>
        </w:object>
      </w:r>
      <w:r w:rsidRPr="000D458F">
        <w:rPr>
          <w:rFonts w:hint="eastAsia"/>
          <w:sz w:val="24"/>
          <w:szCs w:val="24"/>
        </w:rPr>
        <w:t>和</w:t>
      </w:r>
      <w:r w:rsidRPr="000D458F">
        <w:rPr>
          <w:sz w:val="24"/>
          <w:szCs w:val="24"/>
        </w:rPr>
        <w:object w:dxaOrig="260" w:dyaOrig="320" w14:anchorId="5A1243E8">
          <v:shape id="_x0000_i1074" type="#_x0000_t75" alt="" style="width:13pt;height:15pt;mso-width-percent:0;mso-height-percent:0;mso-width-percent:0;mso-height-percent:0" o:ole="">
            <v:imagedata r:id="rId103" o:title=""/>
          </v:shape>
          <o:OLEObject Type="Embed" ProgID="Equation.3" ShapeID="_x0000_i1074" DrawAspect="Content" ObjectID="_1703314084" r:id="rId104"/>
        </w:object>
      </w:r>
      <w:r w:rsidRPr="000D458F">
        <w:rPr>
          <w:rFonts w:hint="eastAsia"/>
          <w:sz w:val="24"/>
          <w:szCs w:val="24"/>
        </w:rPr>
        <w:t>为正常数。</w:t>
      </w:r>
    </w:p>
    <w:p w14:paraId="012B7BC3" w14:textId="77777777" w:rsidR="006A34B0" w:rsidRPr="000D458F" w:rsidRDefault="006A34B0" w:rsidP="006A34B0">
      <w:pPr>
        <w:spacing w:line="360" w:lineRule="auto"/>
        <w:ind w:firstLineChars="200" w:firstLine="480"/>
        <w:rPr>
          <w:sz w:val="24"/>
          <w:szCs w:val="24"/>
        </w:rPr>
      </w:pPr>
      <w:r w:rsidRPr="000D458F">
        <w:rPr>
          <w:sz w:val="24"/>
          <w:szCs w:val="24"/>
        </w:rPr>
        <w:object w:dxaOrig="260" w:dyaOrig="380" w14:anchorId="09C40E73">
          <v:shape id="_x0000_i1075" type="#_x0000_t75" alt="" style="width:13pt;height:20.5pt;mso-width-percent:0;mso-height-percent:0;mso-width-percent:0;mso-height-percent:0" o:ole="">
            <v:imagedata r:id="rId45" o:title=""/>
          </v:shape>
          <o:OLEObject Type="Embed" ProgID="Equation.3" ShapeID="_x0000_i1075" DrawAspect="Content" ObjectID="_1703314085" r:id="rId105"/>
        </w:object>
      </w:r>
      <w:r w:rsidRPr="000D458F">
        <w:rPr>
          <w:rFonts w:hint="eastAsia"/>
          <w:sz w:val="24"/>
          <w:szCs w:val="24"/>
        </w:rPr>
        <w:t>的计算需要根据实际情况确定，矩阵内</w:t>
      </w:r>
      <w:r w:rsidRPr="000D458F">
        <w:rPr>
          <w:sz w:val="24"/>
          <w:szCs w:val="24"/>
        </w:rPr>
        <w:object w:dxaOrig="260" w:dyaOrig="380" w14:anchorId="416B0C39">
          <v:shape id="_x0000_i1076" type="#_x0000_t75" alt="" style="width:13pt;height:20.5pt;mso-width-percent:0;mso-height-percent:0;mso-width-percent:0;mso-height-percent:0" o:ole="">
            <v:imagedata r:id="rId45" o:title=""/>
          </v:shape>
          <o:OLEObject Type="Embed" ProgID="Equation.3" ShapeID="_x0000_i1076" DrawAspect="Content" ObjectID="_1703314086" r:id="rId106"/>
        </w:object>
      </w:r>
      <w:r w:rsidRPr="000D458F">
        <w:rPr>
          <w:rFonts w:hint="eastAsia"/>
          <w:sz w:val="24"/>
          <w:szCs w:val="24"/>
        </w:rPr>
        <w:t>值的计算不一定遵循统一的计算公式，但必须具有统一的增减趋势，即如果</w:t>
      </w:r>
      <w:r w:rsidRPr="000D458F">
        <w:rPr>
          <w:sz w:val="24"/>
          <w:szCs w:val="24"/>
        </w:rPr>
        <w:object w:dxaOrig="240" w:dyaOrig="320" w14:anchorId="42C0B442">
          <v:shape id="_x0000_i1077" type="#_x0000_t75" alt="" style="width:13pt;height:15pt;mso-width-percent:0;mso-height-percent:0;mso-width-percent:0;mso-height-percent:0" o:ole="">
            <v:imagedata r:id="rId23" o:title=""/>
          </v:shape>
          <o:OLEObject Type="Embed" ProgID="Equation.3" ShapeID="_x0000_i1077" DrawAspect="Content" ObjectID="_1703314087" r:id="rId107"/>
        </w:object>
      </w:r>
      <w:r w:rsidRPr="000D458F">
        <w:rPr>
          <w:rFonts w:hint="eastAsia"/>
          <w:sz w:val="24"/>
          <w:szCs w:val="24"/>
        </w:rPr>
        <w:t>是递增函数，</w:t>
      </w:r>
      <w:r w:rsidRPr="000D458F">
        <w:rPr>
          <w:sz w:val="24"/>
          <w:szCs w:val="24"/>
        </w:rPr>
        <w:object w:dxaOrig="260" w:dyaOrig="380" w14:anchorId="75D021BD">
          <v:shape id="_x0000_i1078" type="#_x0000_t75" alt="" style="width:13pt;height:20.5pt;mso-width-percent:0;mso-height-percent:0;mso-width-percent:0;mso-height-percent:0" o:ole="">
            <v:imagedata r:id="rId45" o:title=""/>
          </v:shape>
          <o:OLEObject Type="Embed" ProgID="Equation.3" ShapeID="_x0000_i1078" DrawAspect="Content" ObjectID="_1703314088" r:id="rId108"/>
        </w:object>
      </w:r>
      <w:r w:rsidRPr="000D458F">
        <w:rPr>
          <w:rFonts w:hint="eastAsia"/>
          <w:sz w:val="24"/>
          <w:szCs w:val="24"/>
        </w:rPr>
        <w:t>值应随着</w:t>
      </w:r>
      <w:r w:rsidRPr="000D458F">
        <w:rPr>
          <w:sz w:val="24"/>
          <w:szCs w:val="24"/>
        </w:rPr>
        <w:object w:dxaOrig="240" w:dyaOrig="360" w14:anchorId="4CAB40BA">
          <v:shape id="_x0000_i1079" type="#_x0000_t75" alt="" style="width:13pt;height:19.5pt;mso-width-percent:0;mso-height-percent:0;mso-width-percent:0;mso-height-percent:0" o:ole="">
            <v:imagedata r:id="rId27" o:title=""/>
          </v:shape>
          <o:OLEObject Type="Embed" ProgID="Equation.3" ShapeID="_x0000_i1079" DrawAspect="Content" ObjectID="_1703314089" r:id="rId109"/>
        </w:object>
      </w:r>
      <w:r w:rsidRPr="000D458F">
        <w:rPr>
          <w:rFonts w:hint="eastAsia"/>
          <w:sz w:val="24"/>
          <w:szCs w:val="24"/>
        </w:rPr>
        <w:t>与</w:t>
      </w:r>
      <w:r w:rsidRPr="000D458F">
        <w:rPr>
          <w:sz w:val="24"/>
          <w:szCs w:val="24"/>
        </w:rPr>
        <w:object w:dxaOrig="260" w:dyaOrig="380" w14:anchorId="60DEFD27">
          <v:shape id="_x0000_i1080" type="#_x0000_t75" alt="" style="width:13pt;height:20.5pt;mso-width-percent:0;mso-height-percent:0;mso-width-percent:0;mso-height-percent:0" o:ole="">
            <v:imagedata r:id="rId31" o:title=""/>
          </v:shape>
          <o:OLEObject Type="Embed" ProgID="Equation.3" ShapeID="_x0000_i1080" DrawAspect="Content" ObjectID="_1703314090" r:id="rId110"/>
        </w:object>
      </w:r>
      <w:r w:rsidRPr="000D458F">
        <w:rPr>
          <w:rFonts w:hint="eastAsia"/>
          <w:sz w:val="24"/>
          <w:szCs w:val="24"/>
        </w:rPr>
        <w:t>的值递增，反之亦然。</w:t>
      </w:r>
    </w:p>
    <w:p w14:paraId="7C37A5E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矩阵法的特点在于通过构造两两要素计算矩阵，可以清晰罗列要素的变化趋势，具备良好灵活性。</w:t>
      </w:r>
    </w:p>
    <w:p w14:paraId="7DE391DC" w14:textId="77777777" w:rsidR="006A34B0" w:rsidRPr="000D458F" w:rsidRDefault="006A34B0" w:rsidP="006A34B0">
      <w:pPr>
        <w:spacing w:line="360" w:lineRule="auto"/>
        <w:ind w:firstLineChars="200" w:firstLine="480"/>
        <w:rPr>
          <w:sz w:val="24"/>
          <w:szCs w:val="24"/>
        </w:rPr>
      </w:pPr>
      <w:r w:rsidRPr="000D458F">
        <w:rPr>
          <w:rFonts w:hint="eastAsia"/>
          <w:sz w:val="24"/>
          <w:szCs w:val="24"/>
        </w:rPr>
        <w:lastRenderedPageBreak/>
        <w:t>在风险值计算中，通常需要对两个要素确定的另一个要素值进行计算，例如</w:t>
      </w:r>
      <w:proofErr w:type="gramStart"/>
      <w:r w:rsidRPr="000D458F">
        <w:rPr>
          <w:rFonts w:hint="eastAsia"/>
          <w:sz w:val="24"/>
          <w:szCs w:val="24"/>
        </w:rPr>
        <w:t>由威胁</w:t>
      </w:r>
      <w:proofErr w:type="gramEnd"/>
      <w:r w:rsidRPr="000D458F">
        <w:rPr>
          <w:rFonts w:hint="eastAsia"/>
          <w:sz w:val="24"/>
          <w:szCs w:val="24"/>
        </w:rPr>
        <w:t>和脆弱性确定安全事件发生可能性值、由资产和脆弱性确定安全事件的损失值等，同时需要整体掌握风险值的确定，因此矩阵法在风险分析中得到广泛采用。</w:t>
      </w:r>
    </w:p>
    <w:p w14:paraId="1E5FAAAC" w14:textId="77777777" w:rsidR="006A34B0" w:rsidRPr="000D458F" w:rsidRDefault="006A34B0" w:rsidP="006A34B0">
      <w:pPr>
        <w:pStyle w:val="a7"/>
        <w:numPr>
          <w:ilvl w:val="0"/>
          <w:numId w:val="10"/>
        </w:numPr>
        <w:spacing w:line="360" w:lineRule="auto"/>
        <w:ind w:firstLineChars="0"/>
        <w:rPr>
          <w:sz w:val="24"/>
          <w:szCs w:val="24"/>
        </w:rPr>
      </w:pPr>
      <w:r w:rsidRPr="000D458F">
        <w:rPr>
          <w:rFonts w:hint="eastAsia"/>
          <w:sz w:val="24"/>
          <w:szCs w:val="24"/>
        </w:rPr>
        <w:t>相乘法安全风险评估</w:t>
      </w:r>
    </w:p>
    <w:p w14:paraId="572344CD"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相乘法主要用于两个或多个要素值</w:t>
      </w:r>
      <w:r w:rsidR="00E678E7" w:rsidRPr="00832E82">
        <w:rPr>
          <w:position w:val="-6"/>
        </w:rPr>
        <w:object w:dxaOrig="200" w:dyaOrig="220" w14:anchorId="65A2BC59">
          <v:shape id="_x0000_i1081" type="#_x0000_t75" style="width:9.5pt;height:11.5pt" o:ole="">
            <v:imagedata r:id="rId15" o:title=""/>
          </v:shape>
          <o:OLEObject Type="Embed" ProgID="Equation.DSMT4" ShapeID="_x0000_i1081" DrawAspect="Content" ObjectID="_1703314091" r:id="rId111"/>
        </w:object>
      </w:r>
      <w:r w:rsidR="00E678E7">
        <w:rPr>
          <w:rFonts w:hint="eastAsia"/>
        </w:rPr>
        <w:t>，</w:t>
      </w:r>
      <w:r w:rsidR="00E678E7" w:rsidRPr="00832E82">
        <w:rPr>
          <w:position w:val="-10"/>
        </w:rPr>
        <w:object w:dxaOrig="220" w:dyaOrig="260" w14:anchorId="2F2093DA">
          <v:shape id="_x0000_i1082" type="#_x0000_t75" style="width:11.5pt;height:13pt" o:ole="">
            <v:imagedata r:id="rId17" o:title=""/>
          </v:shape>
          <o:OLEObject Type="Embed" ProgID="Equation.DSMT4" ShapeID="_x0000_i1082" DrawAspect="Content" ObjectID="_1703314092" r:id="rId112"/>
        </w:object>
      </w:r>
      <w:r w:rsidRPr="000D458F">
        <w:rPr>
          <w:rFonts w:hint="eastAsia"/>
          <w:sz w:val="24"/>
          <w:szCs w:val="24"/>
        </w:rPr>
        <w:t>确定一个要素值</w:t>
      </w:r>
      <w:r w:rsidR="00E678E7" w:rsidRPr="00832E82">
        <w:rPr>
          <w:position w:val="-4"/>
        </w:rPr>
        <w:object w:dxaOrig="200" w:dyaOrig="200" w14:anchorId="0FD4CCCB">
          <v:shape id="_x0000_i1083" type="#_x0000_t75" style="width:9.5pt;height:9.5pt" o:ole="">
            <v:imagedata r:id="rId19" o:title=""/>
          </v:shape>
          <o:OLEObject Type="Embed" ProgID="Equation.DSMT4" ShapeID="_x0000_i1083" DrawAspect="Content" ObjectID="_1703314093" r:id="rId113"/>
        </w:object>
      </w:r>
      <w:r w:rsidRPr="000D458F">
        <w:rPr>
          <w:rFonts w:hint="eastAsia"/>
          <w:sz w:val="24"/>
          <w:szCs w:val="24"/>
        </w:rPr>
        <w:t>的情形</w:t>
      </w:r>
      <w:r w:rsidR="00794DE7">
        <w:rPr>
          <w:rFonts w:hint="eastAsia"/>
          <w:sz w:val="24"/>
          <w:szCs w:val="24"/>
        </w:rPr>
        <w:t>,</w:t>
      </w:r>
      <w:r w:rsidRPr="000D458F">
        <w:rPr>
          <w:rFonts w:hint="eastAsia"/>
          <w:sz w:val="24"/>
          <w:szCs w:val="24"/>
        </w:rPr>
        <w:t>即</w:t>
      </w:r>
      <w:r w:rsidR="00E678E7" w:rsidRPr="00E678E7">
        <w:rPr>
          <w:position w:val="-10"/>
          <w:sz w:val="24"/>
          <w:szCs w:val="24"/>
        </w:rPr>
        <w:object w:dxaOrig="1120" w:dyaOrig="320" w14:anchorId="71C13CDE">
          <v:shape id="_x0000_i1084" type="#_x0000_t75" alt="" style="width:56.5pt;height:15pt" o:ole="">
            <v:imagedata r:id="rId114" o:title=""/>
          </v:shape>
          <o:OLEObject Type="Embed" ProgID="Equation.DSMT4" ShapeID="_x0000_i1084" DrawAspect="Content" ObjectID="_1703314094" r:id="rId115"/>
        </w:object>
      </w:r>
      <w:r w:rsidRPr="000D458F">
        <w:rPr>
          <w:rFonts w:hint="eastAsia"/>
          <w:sz w:val="24"/>
          <w:szCs w:val="24"/>
        </w:rPr>
        <w:t>，</w:t>
      </w:r>
      <w:r w:rsidR="00794DE7">
        <w:rPr>
          <w:rFonts w:hint="eastAsia"/>
          <w:sz w:val="24"/>
          <w:szCs w:val="24"/>
        </w:rPr>
        <w:t>在风险值计算中，</w:t>
      </w:r>
      <w:proofErr w:type="gramStart"/>
      <w:r w:rsidR="00794DE7" w:rsidRPr="000D458F">
        <w:rPr>
          <w:rFonts w:hint="eastAsia"/>
          <w:sz w:val="24"/>
          <w:szCs w:val="24"/>
        </w:rPr>
        <w:t>由威胁</w:t>
      </w:r>
      <w:proofErr w:type="gramEnd"/>
      <w:r w:rsidR="00794DE7" w:rsidRPr="000D458F">
        <w:rPr>
          <w:rFonts w:hint="eastAsia"/>
          <w:sz w:val="24"/>
          <w:szCs w:val="24"/>
        </w:rPr>
        <w:t>和脆弱性确定安全事件发生可能性值、由资产和脆弱性确定安全事件的损失值</w:t>
      </w:r>
      <w:r w:rsidR="00794DE7">
        <w:rPr>
          <w:rFonts w:hint="eastAsia"/>
          <w:sz w:val="24"/>
          <w:szCs w:val="24"/>
        </w:rPr>
        <w:t>可以应用</w:t>
      </w:r>
      <w:r w:rsidR="00794DE7" w:rsidRPr="000D458F">
        <w:rPr>
          <w:rFonts w:hint="eastAsia"/>
          <w:sz w:val="24"/>
          <w:szCs w:val="24"/>
        </w:rPr>
        <w:t>，</w:t>
      </w:r>
      <w:r w:rsidRPr="000D458F">
        <w:rPr>
          <w:rFonts w:hint="eastAsia"/>
          <w:sz w:val="24"/>
          <w:szCs w:val="24"/>
        </w:rPr>
        <w:t>函数</w:t>
      </w:r>
      <w:r w:rsidRPr="000D458F">
        <w:rPr>
          <w:sz w:val="24"/>
          <w:szCs w:val="24"/>
        </w:rPr>
        <w:object w:dxaOrig="240" w:dyaOrig="320" w14:anchorId="1D490889">
          <v:shape id="_x0000_i1085" type="#_x0000_t75" alt="" style="width:13pt;height:15pt;mso-width-percent:0;mso-height-percent:0;mso-width-percent:0;mso-height-percent:0" o:ole="">
            <v:imagedata r:id="rId23" o:title=""/>
          </v:shape>
          <o:OLEObject Type="Embed" ProgID="Equation.3" ShapeID="_x0000_i1085" DrawAspect="Content" ObjectID="_1703314095" r:id="rId116"/>
        </w:object>
      </w:r>
      <w:r w:rsidRPr="000D458F">
        <w:rPr>
          <w:rFonts w:hint="eastAsia"/>
          <w:sz w:val="24"/>
          <w:szCs w:val="24"/>
        </w:rPr>
        <w:t>可以采用相乘法。</w:t>
      </w:r>
    </w:p>
    <w:p w14:paraId="7F134EC6"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相乘法的原理是：</w:t>
      </w:r>
    </w:p>
    <w:p w14:paraId="22C20E1F" w14:textId="77777777" w:rsidR="006A34B0" w:rsidRPr="000D458F" w:rsidRDefault="006A34B0" w:rsidP="006A34B0">
      <w:pPr>
        <w:spacing w:line="360" w:lineRule="auto"/>
        <w:ind w:firstLineChars="200" w:firstLine="480"/>
        <w:rPr>
          <w:sz w:val="24"/>
          <w:szCs w:val="24"/>
        </w:rPr>
      </w:pPr>
      <w:r w:rsidRPr="000D458F">
        <w:rPr>
          <w:sz w:val="24"/>
          <w:szCs w:val="24"/>
        </w:rPr>
        <w:object w:dxaOrig="1860" w:dyaOrig="320" w14:anchorId="15D93B3A">
          <v:shape id="_x0000_i1086" type="#_x0000_t75" alt="" style="width:91.5pt;height:15pt;mso-width-percent:0;mso-height-percent:0;mso-width-percent:0;mso-height-percent:0" o:ole="">
            <v:imagedata r:id="rId117" o:title=""/>
          </v:shape>
          <o:OLEObject Type="Embed" ProgID="Equation.3" ShapeID="_x0000_i1086" DrawAspect="Content" ObjectID="_1703314096" r:id="rId118"/>
        </w:object>
      </w:r>
      <w:r w:rsidRPr="000D458F">
        <w:rPr>
          <w:rFonts w:hint="eastAsia"/>
          <w:sz w:val="24"/>
          <w:szCs w:val="24"/>
        </w:rPr>
        <w:t>。</w:t>
      </w:r>
    </w:p>
    <w:p w14:paraId="09A48F69"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当</w:t>
      </w:r>
      <w:r w:rsidRPr="000D458F">
        <w:rPr>
          <w:sz w:val="24"/>
          <w:szCs w:val="24"/>
        </w:rPr>
        <w:object w:dxaOrig="240" w:dyaOrig="320" w14:anchorId="49C1D02D">
          <v:shape id="_x0000_i1087" type="#_x0000_t75" alt="" style="width:13pt;height:15pt;mso-width-percent:0;mso-height-percent:0;mso-width-percent:0;mso-height-percent:0" o:ole="">
            <v:imagedata r:id="rId23" o:title=""/>
          </v:shape>
          <o:OLEObject Type="Embed" ProgID="Equation.3" ShapeID="_x0000_i1087" DrawAspect="Content" ObjectID="_1703314097" r:id="rId119"/>
        </w:object>
      </w:r>
      <w:r w:rsidRPr="000D458F">
        <w:rPr>
          <w:rFonts w:hint="eastAsia"/>
          <w:sz w:val="24"/>
          <w:szCs w:val="24"/>
        </w:rPr>
        <w:t>为增量函数时，</w:t>
      </w:r>
      <w:r w:rsidRPr="000D458F">
        <w:rPr>
          <w:sz w:val="24"/>
          <w:szCs w:val="24"/>
        </w:rPr>
        <w:object w:dxaOrig="260" w:dyaOrig="279" w14:anchorId="2B5C195A">
          <v:shape id="_x0000_i1088" type="#_x0000_t75" alt="" style="width:13pt;height:13pt;mso-width-percent:0;mso-height-percent:0;mso-width-percent:0;mso-height-percent:0" o:ole="">
            <v:imagedata r:id="rId120" o:title=""/>
          </v:shape>
          <o:OLEObject Type="Embed" ProgID="Equation.3" ShapeID="_x0000_i1088" DrawAspect="Content" ObjectID="_1703314098" r:id="rId121"/>
        </w:object>
      </w:r>
      <w:r w:rsidRPr="000D458F">
        <w:rPr>
          <w:rFonts w:hint="eastAsia"/>
          <w:sz w:val="24"/>
          <w:szCs w:val="24"/>
        </w:rPr>
        <w:t>可以为直接相乘，也可以为相乘后取模等，例如：</w:t>
      </w:r>
    </w:p>
    <w:p w14:paraId="091E61F3" w14:textId="77777777" w:rsidR="006A34B0" w:rsidRPr="000D458F" w:rsidRDefault="006A34B0" w:rsidP="006A34B0">
      <w:pPr>
        <w:spacing w:line="360" w:lineRule="auto"/>
        <w:ind w:firstLineChars="200" w:firstLine="480"/>
        <w:rPr>
          <w:sz w:val="24"/>
          <w:szCs w:val="24"/>
        </w:rPr>
      </w:pPr>
      <w:r w:rsidRPr="000D458F">
        <w:rPr>
          <w:sz w:val="24"/>
          <w:szCs w:val="24"/>
        </w:rPr>
        <w:object w:dxaOrig="1800" w:dyaOrig="320" w14:anchorId="074564B8">
          <v:shape id="_x0000_i1089" type="#_x0000_t75" alt="" style="width:91.5pt;height:15pt;mso-width-percent:0;mso-height-percent:0;mso-width-percent:0;mso-height-percent:0" o:ole="">
            <v:imagedata r:id="rId122" o:title=""/>
          </v:shape>
          <o:OLEObject Type="Embed" ProgID="Equation.3" ShapeID="_x0000_i1089" DrawAspect="Content" ObjectID="_1703314099" r:id="rId123"/>
        </w:object>
      </w:r>
      <w:r w:rsidRPr="000D458F">
        <w:rPr>
          <w:rFonts w:hint="eastAsia"/>
          <w:sz w:val="24"/>
          <w:szCs w:val="24"/>
        </w:rPr>
        <w:t>，</w:t>
      </w:r>
    </w:p>
    <w:p w14:paraId="6DA06098"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2000" w:dyaOrig="400" w14:anchorId="0C35A437">
          <v:shape id="_x0000_i1090" type="#_x0000_t75" alt="" style="width:134.5pt;height:29pt;mso-width-percent:0;mso-height-percent:0;mso-width-percent:0;mso-height-percent:0" o:ole="">
            <v:imagedata r:id="rId124" o:title=""/>
          </v:shape>
          <o:OLEObject Type="Embed" ProgID="Equation.3" ShapeID="_x0000_i1090" DrawAspect="Content" ObjectID="_1703314100" r:id="rId125"/>
        </w:object>
      </w:r>
      <w:r w:rsidRPr="000D458F">
        <w:rPr>
          <w:rFonts w:hint="eastAsia"/>
          <w:sz w:val="24"/>
          <w:szCs w:val="24"/>
        </w:rPr>
        <w:t>，</w:t>
      </w:r>
    </w:p>
    <w:p w14:paraId="3CA6A5B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2140" w:dyaOrig="400" w14:anchorId="00E97C65">
          <v:shape id="_x0000_i1091" type="#_x0000_t75" alt="" style="width:143.5pt;height:29pt;mso-width-percent:0;mso-height-percent:0;mso-width-percent:0;mso-height-percent:0" o:ole="">
            <v:imagedata r:id="rId126" o:title=""/>
          </v:shape>
          <o:OLEObject Type="Embed" ProgID="Equation.3" ShapeID="_x0000_i1091" DrawAspect="Content" ObjectID="_1703314101" r:id="rId127"/>
        </w:object>
      </w:r>
      <w:r w:rsidRPr="000D458F">
        <w:rPr>
          <w:rFonts w:hint="eastAsia"/>
          <w:sz w:val="24"/>
          <w:szCs w:val="24"/>
        </w:rPr>
        <w:t>，</w:t>
      </w:r>
    </w:p>
    <w:p w14:paraId="602F8EE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3132" w:dyaOrig="968" w14:anchorId="1855DAD4">
          <v:shape id="_x0000_i1092" type="#_x0000_t75" alt="" style="width:157pt;height:49pt;mso-width-percent:0;mso-height-percent:0;mso-width-percent:0;mso-height-percent:0" o:ole="">
            <v:imagedata r:id="rId128" o:title=""/>
          </v:shape>
          <o:OLEObject Type="Embed" ProgID="Equation.3" ShapeID="_x0000_i1092" DrawAspect="Content" ObjectID="_1703314102" r:id="rId129"/>
        </w:object>
      </w:r>
      <w:r w:rsidRPr="000D458F">
        <w:rPr>
          <w:rFonts w:hint="eastAsia"/>
          <w:sz w:val="24"/>
          <w:szCs w:val="24"/>
        </w:rPr>
        <w:t>等。</w:t>
      </w:r>
    </w:p>
    <w:p w14:paraId="1B893930"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相乘法提供一种定量的计算方法，直接使用两个要素值进行相乘得到另一个要素的值。相乘法的特点是简单明确，直接按照统一公式计算，即可得到所需结果。</w:t>
      </w:r>
    </w:p>
    <w:p w14:paraId="7A63AC0B"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在风险值计算中，通常需要对两个要素确定的另一个要素值进行计算，例如</w:t>
      </w:r>
      <w:proofErr w:type="gramStart"/>
      <w:r w:rsidRPr="000D458F">
        <w:rPr>
          <w:rFonts w:hint="eastAsia"/>
          <w:sz w:val="24"/>
          <w:szCs w:val="24"/>
        </w:rPr>
        <w:t>由威胁</w:t>
      </w:r>
      <w:proofErr w:type="gramEnd"/>
      <w:r w:rsidRPr="000D458F">
        <w:rPr>
          <w:rFonts w:hint="eastAsia"/>
          <w:sz w:val="24"/>
          <w:szCs w:val="24"/>
        </w:rPr>
        <w:t>和脆弱性确定安全事件发生可能性值、由资产和脆弱性确定安全事件的损失值，因此相乘法在风险分析中得到广泛采用。</w:t>
      </w:r>
      <w:r w:rsidRPr="000D458F">
        <w:rPr>
          <w:rFonts w:hint="eastAsia"/>
          <w:sz w:val="24"/>
          <w:szCs w:val="24"/>
        </w:rPr>
        <w:t xml:space="preserve"> </w:t>
      </w:r>
    </w:p>
    <w:p w14:paraId="5CCC1862"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在完成了信息资产、威胁、脆弱性评估后，以及已有安全措施评估后，采用适当的方法与工具确定威胁利用脆弱性导致安全事件发生的可能性。风险分析的主要内容为：</w:t>
      </w:r>
    </w:p>
    <w:p w14:paraId="1CD04125"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对信息资产进行评估，并对资产的价值进行赋值；</w:t>
      </w:r>
    </w:p>
    <w:p w14:paraId="7C5FDE3D"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对威胁进行评估，描述威胁的属性，并对威胁出现的频率赋值；</w:t>
      </w:r>
    </w:p>
    <w:p w14:paraId="04DDB40A"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对脆弱性进行识别，并对具体资产的脆弱性的严重程度赋值；</w:t>
      </w:r>
    </w:p>
    <w:p w14:paraId="48508A12"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根据威胁及威胁利用脆弱性的难易程度判断安全事件发生的可能性；</w:t>
      </w:r>
    </w:p>
    <w:p w14:paraId="54CDB558"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lastRenderedPageBreak/>
        <w:t>根据脆弱性的严重程度及安全事件所作用的资产的价值计算安全事件造成的损失；</w:t>
      </w:r>
    </w:p>
    <w:p w14:paraId="72B2E4E1" w14:textId="77777777" w:rsidR="006A34B0" w:rsidRPr="000D458F" w:rsidRDefault="006A34B0" w:rsidP="006A34B0">
      <w:pPr>
        <w:pStyle w:val="a7"/>
        <w:numPr>
          <w:ilvl w:val="0"/>
          <w:numId w:val="11"/>
        </w:numPr>
        <w:spacing w:line="360" w:lineRule="auto"/>
        <w:ind w:firstLineChars="0"/>
        <w:rPr>
          <w:sz w:val="24"/>
          <w:szCs w:val="24"/>
        </w:rPr>
      </w:pPr>
      <w:r w:rsidRPr="000D458F">
        <w:rPr>
          <w:rFonts w:hint="eastAsia"/>
          <w:sz w:val="24"/>
          <w:szCs w:val="24"/>
        </w:rPr>
        <w:t>根据安全事件发生的可能性以及安全事件出现后的损失，计算安全事件一旦发生对组织的影响，即风险值。</w:t>
      </w:r>
    </w:p>
    <w:p w14:paraId="54038BDD"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按照信息安全风险计算原理，以下面的范式形式化加以说明：</w:t>
      </w:r>
    </w:p>
    <w:p w14:paraId="27198E8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风险值</w:t>
      </w:r>
      <w:r w:rsidRPr="000D458F">
        <w:rPr>
          <w:rFonts w:hint="eastAsia"/>
          <w:sz w:val="24"/>
          <w:szCs w:val="24"/>
        </w:rPr>
        <w:t>=R</w:t>
      </w:r>
      <w:r w:rsidRPr="000D458F">
        <w:rPr>
          <w:rFonts w:hint="eastAsia"/>
          <w:sz w:val="24"/>
          <w:szCs w:val="24"/>
        </w:rPr>
        <w:t>（</w:t>
      </w:r>
      <w:r w:rsidRPr="000D458F">
        <w:rPr>
          <w:rFonts w:hint="eastAsia"/>
          <w:sz w:val="24"/>
          <w:szCs w:val="24"/>
        </w:rPr>
        <w:t>A</w:t>
      </w:r>
      <w:r w:rsidRPr="000D458F">
        <w:rPr>
          <w:rFonts w:hint="eastAsia"/>
          <w:sz w:val="24"/>
          <w:szCs w:val="24"/>
        </w:rPr>
        <w:t>，</w:t>
      </w:r>
      <w:r w:rsidRPr="000D458F">
        <w:rPr>
          <w:rFonts w:hint="eastAsia"/>
          <w:sz w:val="24"/>
          <w:szCs w:val="24"/>
        </w:rPr>
        <w:t>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 R(L(T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14:paraId="1A7CAFF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其中，</w:t>
      </w:r>
      <w:r w:rsidRPr="000D458F">
        <w:rPr>
          <w:rFonts w:hint="eastAsia"/>
          <w:sz w:val="24"/>
          <w:szCs w:val="24"/>
        </w:rPr>
        <w:t>R</w:t>
      </w:r>
      <w:r w:rsidRPr="000D458F">
        <w:rPr>
          <w:rFonts w:hint="eastAsia"/>
          <w:sz w:val="24"/>
          <w:szCs w:val="24"/>
        </w:rPr>
        <w:t>表示安全风险计算函数；</w:t>
      </w:r>
      <w:r w:rsidRPr="000D458F">
        <w:rPr>
          <w:rFonts w:hint="eastAsia"/>
          <w:sz w:val="24"/>
          <w:szCs w:val="24"/>
        </w:rPr>
        <w:t>A</w:t>
      </w:r>
      <w:r w:rsidRPr="000D458F">
        <w:rPr>
          <w:rFonts w:hint="eastAsia"/>
          <w:sz w:val="24"/>
          <w:szCs w:val="24"/>
        </w:rPr>
        <w:t>表示资产；</w:t>
      </w:r>
      <w:r w:rsidRPr="000D458F">
        <w:rPr>
          <w:rFonts w:hint="eastAsia"/>
          <w:sz w:val="24"/>
          <w:szCs w:val="24"/>
        </w:rPr>
        <w:t>T</w:t>
      </w:r>
      <w:r w:rsidRPr="000D458F">
        <w:rPr>
          <w:rFonts w:hint="eastAsia"/>
          <w:sz w:val="24"/>
          <w:szCs w:val="24"/>
        </w:rPr>
        <w:t>表示威胁；</w:t>
      </w:r>
      <w:r w:rsidRPr="000D458F">
        <w:rPr>
          <w:rFonts w:hint="eastAsia"/>
          <w:sz w:val="24"/>
          <w:szCs w:val="24"/>
        </w:rPr>
        <w:t>V</w:t>
      </w:r>
      <w:r w:rsidRPr="000D458F">
        <w:rPr>
          <w:rFonts w:hint="eastAsia"/>
          <w:sz w:val="24"/>
          <w:szCs w:val="24"/>
        </w:rPr>
        <w:t>表示脆弱性；</w:t>
      </w:r>
      <w:r w:rsidRPr="000D458F">
        <w:rPr>
          <w:rFonts w:hint="eastAsia"/>
          <w:sz w:val="24"/>
          <w:szCs w:val="24"/>
        </w:rPr>
        <w:t xml:space="preserve"> Ia</w:t>
      </w:r>
      <w:r w:rsidRPr="000D458F">
        <w:rPr>
          <w:rFonts w:hint="eastAsia"/>
          <w:sz w:val="24"/>
          <w:szCs w:val="24"/>
        </w:rPr>
        <w:t>表示安全事件所作用的资产价值；</w:t>
      </w:r>
      <w:r w:rsidRPr="000D458F">
        <w:rPr>
          <w:rFonts w:hint="eastAsia"/>
          <w:sz w:val="24"/>
          <w:szCs w:val="24"/>
        </w:rPr>
        <w:t>Va</w:t>
      </w:r>
      <w:r w:rsidRPr="000D458F">
        <w:rPr>
          <w:rFonts w:hint="eastAsia"/>
          <w:sz w:val="24"/>
          <w:szCs w:val="24"/>
        </w:rPr>
        <w:t>表示脆弱性严重程度；</w:t>
      </w:r>
      <w:r w:rsidRPr="000D458F">
        <w:rPr>
          <w:rFonts w:hint="eastAsia"/>
          <w:sz w:val="24"/>
          <w:szCs w:val="24"/>
        </w:rPr>
        <w:t>L</w:t>
      </w:r>
      <w:r w:rsidRPr="000D458F">
        <w:rPr>
          <w:rFonts w:hint="eastAsia"/>
          <w:sz w:val="24"/>
          <w:szCs w:val="24"/>
        </w:rPr>
        <w:t>表示威胁利用资产的脆弱性导致安全事件的可能性；</w:t>
      </w:r>
      <w:r w:rsidRPr="000D458F">
        <w:rPr>
          <w:rFonts w:hint="eastAsia"/>
          <w:sz w:val="24"/>
          <w:szCs w:val="24"/>
        </w:rPr>
        <w:t>F</w:t>
      </w:r>
      <w:r w:rsidRPr="000D458F">
        <w:rPr>
          <w:rFonts w:hint="eastAsia"/>
          <w:sz w:val="24"/>
          <w:szCs w:val="24"/>
        </w:rPr>
        <w:t>表示安全事件发生后造成的损失。</w:t>
      </w:r>
      <w:r w:rsidR="00E10D01">
        <w:rPr>
          <w:rFonts w:hint="eastAsia"/>
          <w:sz w:val="24"/>
          <w:szCs w:val="24"/>
        </w:rPr>
        <w:t>具体包括</w:t>
      </w:r>
      <w:r w:rsidRPr="000D458F">
        <w:rPr>
          <w:rFonts w:hint="eastAsia"/>
          <w:sz w:val="24"/>
          <w:szCs w:val="24"/>
        </w:rPr>
        <w:t>以下三个关键计算环节：</w:t>
      </w:r>
    </w:p>
    <w:p w14:paraId="3C76C2E3" w14:textId="77777777" w:rsidR="006A34B0" w:rsidRPr="000D458F" w:rsidRDefault="006A34B0" w:rsidP="006A34B0">
      <w:pPr>
        <w:pStyle w:val="a7"/>
        <w:numPr>
          <w:ilvl w:val="0"/>
          <w:numId w:val="12"/>
        </w:numPr>
        <w:spacing w:line="360" w:lineRule="auto"/>
        <w:ind w:firstLineChars="0"/>
        <w:rPr>
          <w:sz w:val="24"/>
          <w:szCs w:val="24"/>
        </w:rPr>
      </w:pPr>
      <w:r w:rsidRPr="000D458F">
        <w:rPr>
          <w:rFonts w:hint="eastAsia"/>
          <w:sz w:val="24"/>
          <w:szCs w:val="24"/>
        </w:rPr>
        <w:t>计算安全事件发生的可能性</w:t>
      </w:r>
      <w:r w:rsidRPr="000D458F">
        <w:rPr>
          <w:rFonts w:hint="eastAsia"/>
          <w:sz w:val="24"/>
          <w:szCs w:val="24"/>
        </w:rPr>
        <w:t xml:space="preserve"> </w:t>
      </w:r>
    </w:p>
    <w:p w14:paraId="331F4E7D"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根据威胁出现频率及脆弱性的状况，计算威胁利用脆弱性导致安全事件发生的可能性，即：</w:t>
      </w:r>
    </w:p>
    <w:p w14:paraId="5312EAF3"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安全事件的可能性</w:t>
      </w:r>
      <w:r w:rsidRPr="000D458F">
        <w:rPr>
          <w:sz w:val="24"/>
          <w:szCs w:val="24"/>
        </w:rPr>
        <w:t>=</w:t>
      </w:r>
      <w:r w:rsidRPr="000D458F">
        <w:rPr>
          <w:rFonts w:hint="eastAsia"/>
          <w:sz w:val="24"/>
          <w:szCs w:val="24"/>
        </w:rPr>
        <w:t>L(</w:t>
      </w:r>
      <w:r w:rsidRPr="000D458F">
        <w:rPr>
          <w:rFonts w:hint="eastAsia"/>
          <w:sz w:val="24"/>
          <w:szCs w:val="24"/>
        </w:rPr>
        <w:t>威胁出现频率，脆弱性</w:t>
      </w:r>
      <w:r w:rsidRPr="000D458F">
        <w:rPr>
          <w:rFonts w:hint="eastAsia"/>
          <w:sz w:val="24"/>
          <w:szCs w:val="24"/>
        </w:rPr>
        <w:t>)</w:t>
      </w:r>
      <w:r w:rsidRPr="000D458F">
        <w:rPr>
          <w:rFonts w:hint="eastAsia"/>
          <w:sz w:val="24"/>
          <w:szCs w:val="24"/>
        </w:rPr>
        <w:t>＝</w:t>
      </w:r>
      <w:r w:rsidRPr="000D458F">
        <w:rPr>
          <w:rFonts w:hint="eastAsia"/>
          <w:sz w:val="24"/>
          <w:szCs w:val="24"/>
        </w:rPr>
        <w:t>L(T</w:t>
      </w:r>
      <w:r w:rsidRPr="000D458F">
        <w:rPr>
          <w:rFonts w:hint="eastAsia"/>
          <w:sz w:val="24"/>
          <w:szCs w:val="24"/>
        </w:rPr>
        <w:t>，</w:t>
      </w:r>
      <w:r w:rsidRPr="000D458F">
        <w:rPr>
          <w:rFonts w:hint="eastAsia"/>
          <w:sz w:val="24"/>
          <w:szCs w:val="24"/>
        </w:rPr>
        <w:t>V )</w:t>
      </w:r>
      <w:r w:rsidRPr="000D458F">
        <w:rPr>
          <w:rFonts w:hint="eastAsia"/>
          <w:sz w:val="24"/>
          <w:szCs w:val="24"/>
        </w:rPr>
        <w:t>。</w:t>
      </w:r>
    </w:p>
    <w:p w14:paraId="17CC487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在具体评估中，应综合攻击者技术能力（专业技术程度、攻击设备等）、脆弱性被利用的难易程度（可访问时间、</w:t>
      </w:r>
      <w:r w:rsidRPr="000D458F">
        <w:rPr>
          <w:sz w:val="24"/>
          <w:szCs w:val="24"/>
        </w:rPr>
        <w:t>设计和操作知识</w:t>
      </w:r>
      <w:r w:rsidRPr="000D458F">
        <w:rPr>
          <w:rFonts w:hint="eastAsia"/>
          <w:sz w:val="24"/>
          <w:szCs w:val="24"/>
        </w:rPr>
        <w:t>公开程度等）、资产吸引力等因素来判断安全事件发生的可能性。</w:t>
      </w:r>
    </w:p>
    <w:p w14:paraId="1303DA90" w14:textId="77777777" w:rsidR="006A34B0" w:rsidRPr="000D458F" w:rsidRDefault="006A34B0" w:rsidP="006A34B0">
      <w:pPr>
        <w:pStyle w:val="a7"/>
        <w:numPr>
          <w:ilvl w:val="0"/>
          <w:numId w:val="12"/>
        </w:numPr>
        <w:spacing w:line="360" w:lineRule="auto"/>
        <w:ind w:firstLineChars="0"/>
        <w:rPr>
          <w:sz w:val="24"/>
          <w:szCs w:val="24"/>
        </w:rPr>
      </w:pPr>
      <w:r w:rsidRPr="000D458F">
        <w:rPr>
          <w:rFonts w:hint="eastAsia"/>
          <w:sz w:val="24"/>
          <w:szCs w:val="24"/>
        </w:rPr>
        <w:t>计算安全事件发生后造成的损失</w:t>
      </w:r>
      <w:r w:rsidRPr="000D458F">
        <w:rPr>
          <w:rFonts w:hint="eastAsia"/>
          <w:sz w:val="24"/>
          <w:szCs w:val="24"/>
        </w:rPr>
        <w:t xml:space="preserve"> </w:t>
      </w:r>
    </w:p>
    <w:p w14:paraId="15E4930B"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根据资产价值及脆弱性严重程度，计算安全事件一旦发生后造成的损失，即：</w:t>
      </w:r>
    </w:p>
    <w:p w14:paraId="7CE9C078"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安全事件造成的损失</w:t>
      </w:r>
      <w:r w:rsidRPr="000D458F">
        <w:rPr>
          <w:sz w:val="24"/>
          <w:szCs w:val="24"/>
        </w:rPr>
        <w:t>=</w:t>
      </w:r>
      <w:r w:rsidRPr="000D458F">
        <w:rPr>
          <w:rFonts w:hint="eastAsia"/>
          <w:sz w:val="24"/>
          <w:szCs w:val="24"/>
        </w:rPr>
        <w:t>F(</w:t>
      </w:r>
      <w:r w:rsidRPr="000D458F">
        <w:rPr>
          <w:rFonts w:hint="eastAsia"/>
          <w:sz w:val="24"/>
          <w:szCs w:val="24"/>
        </w:rPr>
        <w:t>资产价值，脆弱性严重程度</w:t>
      </w:r>
      <w:r w:rsidRPr="000D458F">
        <w:rPr>
          <w:rFonts w:hint="eastAsia"/>
          <w:sz w:val="24"/>
          <w:szCs w:val="24"/>
        </w:rPr>
        <w:t>)</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14:paraId="2E89B3A1"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部分安全事件的发生造成的损失不仅仅是针对该资产本身，还可能影响业务的连续性；不同安全事件的发生对组织的影响也是不一样的。在计算某个安全事件的损失时，应将对组织的影响也考虑在内。</w:t>
      </w:r>
    </w:p>
    <w:p w14:paraId="73BD0106"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部分安全事件造成的损失的判断还应参照安全事件发生可能性的结果，对发生可能性极小的安全事件，如处于非地震带的地震威胁、在采取完备供电措施状况下的电力故障威胁等，可以不计算其损失。</w:t>
      </w:r>
    </w:p>
    <w:p w14:paraId="34DD45B5" w14:textId="77777777" w:rsidR="006A34B0" w:rsidRPr="000D458F" w:rsidRDefault="006A34B0" w:rsidP="006A34B0">
      <w:pPr>
        <w:pStyle w:val="a7"/>
        <w:numPr>
          <w:ilvl w:val="0"/>
          <w:numId w:val="12"/>
        </w:numPr>
        <w:spacing w:line="360" w:lineRule="auto"/>
        <w:ind w:firstLineChars="0"/>
        <w:rPr>
          <w:sz w:val="24"/>
          <w:szCs w:val="24"/>
        </w:rPr>
      </w:pPr>
      <w:r w:rsidRPr="000D458F">
        <w:rPr>
          <w:rFonts w:hint="eastAsia"/>
          <w:sz w:val="24"/>
          <w:szCs w:val="24"/>
        </w:rPr>
        <w:t>计算风险值</w:t>
      </w:r>
      <w:r w:rsidRPr="000D458F">
        <w:rPr>
          <w:rFonts w:hint="eastAsia"/>
          <w:sz w:val="24"/>
          <w:szCs w:val="24"/>
        </w:rPr>
        <w:t xml:space="preserve"> </w:t>
      </w:r>
    </w:p>
    <w:p w14:paraId="27C7F46A"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根据计算出的安全事件的可能性以及安全事件造成的损失，计算风险值，即：</w:t>
      </w:r>
    </w:p>
    <w:p w14:paraId="3CF8612C"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风险值</w:t>
      </w:r>
      <w:r w:rsidRPr="000D458F">
        <w:rPr>
          <w:sz w:val="24"/>
          <w:szCs w:val="24"/>
        </w:rPr>
        <w:t>=</w:t>
      </w:r>
      <w:r w:rsidRPr="000D458F">
        <w:rPr>
          <w:rFonts w:hint="eastAsia"/>
          <w:sz w:val="24"/>
          <w:szCs w:val="24"/>
        </w:rPr>
        <w:t>R(</w:t>
      </w:r>
      <w:r w:rsidRPr="000D458F">
        <w:rPr>
          <w:rFonts w:hint="eastAsia"/>
          <w:sz w:val="24"/>
          <w:szCs w:val="24"/>
        </w:rPr>
        <w:t>安全事件的可能性，安全事件造成的损失</w:t>
      </w:r>
      <w:r w:rsidRPr="000D458F">
        <w:rPr>
          <w:rFonts w:hint="eastAsia"/>
          <w:sz w:val="24"/>
          <w:szCs w:val="24"/>
        </w:rPr>
        <w:t>)</w:t>
      </w:r>
      <w:r w:rsidRPr="000D458F">
        <w:rPr>
          <w:rFonts w:hint="eastAsia"/>
          <w:sz w:val="24"/>
          <w:szCs w:val="24"/>
        </w:rPr>
        <w:t>＝</w:t>
      </w:r>
      <w:r w:rsidRPr="000D458F">
        <w:rPr>
          <w:rFonts w:hint="eastAsia"/>
          <w:sz w:val="24"/>
          <w:szCs w:val="24"/>
        </w:rPr>
        <w:t>R(L(T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14:paraId="1FB4A695" w14:textId="77777777" w:rsidR="006A34B0" w:rsidRPr="000D458F" w:rsidRDefault="006A34B0" w:rsidP="006A34B0">
      <w:pPr>
        <w:spacing w:line="360" w:lineRule="auto"/>
        <w:ind w:firstLineChars="200" w:firstLine="480"/>
        <w:rPr>
          <w:sz w:val="24"/>
          <w:szCs w:val="24"/>
        </w:rPr>
      </w:pPr>
      <w:r w:rsidRPr="000D458F">
        <w:rPr>
          <w:rFonts w:hint="eastAsia"/>
          <w:sz w:val="24"/>
          <w:szCs w:val="24"/>
        </w:rPr>
        <w:t>评估者可根据自身情况选择相应的风险计算方法计算风险值，如矩阵法或相乘法。矩阵法通过构造一个二维矩阵，形成安全事件的可能性与安全事件造成的损失之间的二维关系；相乘法通过构造经验函数，将安全事件的可能性与安全事件造成的损失进行运算得到风险值。</w:t>
      </w:r>
    </w:p>
    <w:p w14:paraId="7067748C" w14:textId="77777777" w:rsidR="00860135" w:rsidRPr="00860135" w:rsidRDefault="00860135" w:rsidP="00860135">
      <w:pPr>
        <w:spacing w:line="360" w:lineRule="auto"/>
        <w:ind w:firstLineChars="200" w:firstLine="480"/>
        <w:rPr>
          <w:sz w:val="24"/>
          <w:szCs w:val="24"/>
        </w:rPr>
      </w:pPr>
      <w:r>
        <w:rPr>
          <w:rFonts w:hint="eastAsia"/>
          <w:sz w:val="24"/>
          <w:szCs w:val="24"/>
        </w:rPr>
        <w:lastRenderedPageBreak/>
        <w:t>返回图</w:t>
      </w:r>
      <w:r>
        <w:rPr>
          <w:rFonts w:hint="eastAsia"/>
          <w:sz w:val="24"/>
          <w:szCs w:val="24"/>
        </w:rPr>
        <w:t>2</w:t>
      </w:r>
      <w:r>
        <w:rPr>
          <w:rFonts w:hint="eastAsia"/>
          <w:sz w:val="24"/>
          <w:szCs w:val="24"/>
        </w:rPr>
        <w:t>，利用安全检测平台对对配电终端进行检测时，</w:t>
      </w:r>
      <w:r w:rsidR="003D44DA">
        <w:rPr>
          <w:rFonts w:hint="eastAsia"/>
          <w:sz w:val="24"/>
          <w:szCs w:val="24"/>
        </w:rPr>
        <w:t>首先</w:t>
      </w:r>
      <w:r w:rsidRPr="00860135">
        <w:rPr>
          <w:rFonts w:hint="eastAsia"/>
          <w:sz w:val="24"/>
          <w:szCs w:val="24"/>
        </w:rPr>
        <w:t>将被检测配电终端接入本平台，设置被测配电终端的地址信息，平台针对配电终端</w:t>
      </w:r>
      <w:r w:rsidR="003D44DA">
        <w:rPr>
          <w:rFonts w:hint="eastAsia"/>
          <w:sz w:val="24"/>
          <w:szCs w:val="24"/>
        </w:rPr>
        <w:t>进行国产密码应用检测</w:t>
      </w:r>
      <w:r w:rsidRPr="00860135">
        <w:rPr>
          <w:rFonts w:hint="eastAsia"/>
          <w:sz w:val="24"/>
          <w:szCs w:val="24"/>
        </w:rPr>
        <w:t>。</w:t>
      </w:r>
    </w:p>
    <w:p w14:paraId="4BEF1792" w14:textId="77777777" w:rsidR="00860135" w:rsidRDefault="00860135" w:rsidP="00860135">
      <w:pPr>
        <w:spacing w:line="360" w:lineRule="auto"/>
        <w:ind w:firstLineChars="200" w:firstLine="480"/>
        <w:rPr>
          <w:sz w:val="24"/>
          <w:szCs w:val="24"/>
        </w:rPr>
      </w:pPr>
      <w:r w:rsidRPr="00860135">
        <w:rPr>
          <w:rFonts w:hint="eastAsia"/>
          <w:sz w:val="24"/>
          <w:szCs w:val="24"/>
        </w:rPr>
        <w:t>国产密码的应用是保证配电自动化业务安全的核心支撑和重要保障措施，对国产密码的应用进行检测是安全检测的重要环节。如图</w:t>
      </w:r>
      <w:r w:rsidRPr="00860135">
        <w:rPr>
          <w:rFonts w:hint="eastAsia"/>
          <w:sz w:val="24"/>
          <w:szCs w:val="24"/>
        </w:rPr>
        <w:t>3</w:t>
      </w:r>
      <w:r w:rsidRPr="00860135">
        <w:rPr>
          <w:rFonts w:hint="eastAsia"/>
          <w:sz w:val="24"/>
          <w:szCs w:val="24"/>
        </w:rPr>
        <w:t>所示，配电终端</w:t>
      </w:r>
      <w:r w:rsidRPr="00860135">
        <w:rPr>
          <w:sz w:val="24"/>
          <w:szCs w:val="24"/>
        </w:rPr>
        <w:t>安全</w:t>
      </w:r>
      <w:r w:rsidRPr="00860135">
        <w:rPr>
          <w:rFonts w:hint="eastAsia"/>
          <w:sz w:val="24"/>
          <w:szCs w:val="24"/>
        </w:rPr>
        <w:t>风险</w:t>
      </w:r>
      <w:r w:rsidRPr="00860135">
        <w:rPr>
          <w:sz w:val="24"/>
          <w:szCs w:val="24"/>
        </w:rPr>
        <w:t>检测平台</w:t>
      </w:r>
      <w:r w:rsidRPr="00860135">
        <w:rPr>
          <w:rFonts w:hint="eastAsia"/>
          <w:sz w:val="24"/>
          <w:szCs w:val="24"/>
        </w:rPr>
        <w:t>对配电终端进行国产密码应用的检测是基于</w:t>
      </w:r>
      <w:r w:rsidR="00F87847">
        <w:rPr>
          <w:rFonts w:hint="eastAsia"/>
          <w:sz w:val="24"/>
          <w:szCs w:val="24"/>
        </w:rPr>
        <w:t>图</w:t>
      </w:r>
      <w:r w:rsidR="00F87847">
        <w:rPr>
          <w:rFonts w:hint="eastAsia"/>
          <w:sz w:val="24"/>
          <w:szCs w:val="24"/>
        </w:rPr>
        <w:t>2</w:t>
      </w:r>
      <w:r w:rsidR="00F87847">
        <w:rPr>
          <w:rFonts w:hint="eastAsia"/>
          <w:sz w:val="24"/>
          <w:szCs w:val="24"/>
        </w:rPr>
        <w:t>所示的</w:t>
      </w:r>
      <w:r w:rsidRPr="00860135">
        <w:rPr>
          <w:rFonts w:hint="eastAsia"/>
          <w:sz w:val="24"/>
          <w:szCs w:val="24"/>
        </w:rPr>
        <w:t>配电自动化国产密码检测平台进行的，该配电自动化国产密码检测平台由配电终端设备安全检测</w:t>
      </w:r>
      <w:r w:rsidR="00F87847">
        <w:rPr>
          <w:rFonts w:hint="eastAsia"/>
          <w:sz w:val="24"/>
          <w:szCs w:val="24"/>
        </w:rPr>
        <w:t>1</w:t>
      </w:r>
      <w:r w:rsidRPr="00860135">
        <w:rPr>
          <w:rFonts w:hint="eastAsia"/>
          <w:sz w:val="24"/>
          <w:szCs w:val="24"/>
        </w:rPr>
        <w:t>、配电终端采集平台安全检测</w:t>
      </w:r>
      <w:r w:rsidRPr="00860135">
        <w:rPr>
          <w:sz w:val="24"/>
          <w:szCs w:val="24"/>
        </w:rPr>
        <w:t>2</w:t>
      </w:r>
      <w:r w:rsidRPr="00860135">
        <w:rPr>
          <w:rFonts w:hint="eastAsia"/>
          <w:sz w:val="24"/>
          <w:szCs w:val="24"/>
        </w:rPr>
        <w:t>、配电加密认证装置检测</w:t>
      </w:r>
      <w:r w:rsidRPr="00860135">
        <w:rPr>
          <w:sz w:val="24"/>
          <w:szCs w:val="24"/>
        </w:rPr>
        <w:t>3</w:t>
      </w:r>
      <w:r w:rsidRPr="00860135">
        <w:rPr>
          <w:rFonts w:hint="eastAsia"/>
          <w:sz w:val="24"/>
          <w:szCs w:val="24"/>
        </w:rPr>
        <w:t>、以及配电安全接入网关检测</w:t>
      </w:r>
      <w:r w:rsidRPr="00860135">
        <w:rPr>
          <w:sz w:val="24"/>
          <w:szCs w:val="24"/>
        </w:rPr>
        <w:t>4</w:t>
      </w:r>
      <w:proofErr w:type="gramStart"/>
      <w:r w:rsidRPr="00860135">
        <w:rPr>
          <w:rFonts w:hint="eastAsia"/>
          <w:sz w:val="24"/>
          <w:szCs w:val="24"/>
        </w:rPr>
        <w:t>四</w:t>
      </w:r>
      <w:proofErr w:type="gramEnd"/>
      <w:r w:rsidRPr="00860135">
        <w:rPr>
          <w:rFonts w:hint="eastAsia"/>
          <w:sz w:val="24"/>
          <w:szCs w:val="24"/>
        </w:rPr>
        <w:t>部分组成。</w:t>
      </w:r>
      <w:r w:rsidR="00F87847">
        <w:rPr>
          <w:rFonts w:hint="eastAsia"/>
          <w:sz w:val="24"/>
          <w:szCs w:val="24"/>
        </w:rPr>
        <w:t>具体地，</w:t>
      </w:r>
      <w:r w:rsidRPr="00860135">
        <w:rPr>
          <w:rFonts w:hint="eastAsia"/>
          <w:sz w:val="24"/>
          <w:szCs w:val="24"/>
        </w:rPr>
        <w:t>配电自动化国产密码检测平台</w:t>
      </w:r>
      <w:r w:rsidR="003D44DA">
        <w:rPr>
          <w:rFonts w:hint="eastAsia"/>
          <w:sz w:val="24"/>
          <w:szCs w:val="24"/>
        </w:rPr>
        <w:t>基于前述安全检测平台，</w:t>
      </w:r>
      <w:r w:rsidRPr="00860135">
        <w:rPr>
          <w:rFonts w:hint="eastAsia"/>
          <w:sz w:val="24"/>
          <w:szCs w:val="24"/>
        </w:rPr>
        <w:t>主要包括</w:t>
      </w:r>
      <w:r w:rsidRPr="00860135">
        <w:rPr>
          <w:rFonts w:hint="eastAsia"/>
          <w:sz w:val="24"/>
          <w:szCs w:val="24"/>
        </w:rPr>
        <w:t>2</w:t>
      </w:r>
      <w:r w:rsidRPr="00860135">
        <w:rPr>
          <w:rFonts w:hint="eastAsia"/>
          <w:sz w:val="24"/>
          <w:szCs w:val="24"/>
        </w:rPr>
        <w:t>台</w:t>
      </w:r>
      <w:r w:rsidR="000D328A">
        <w:rPr>
          <w:rFonts w:hint="eastAsia"/>
          <w:sz w:val="24"/>
          <w:szCs w:val="24"/>
        </w:rPr>
        <w:t>两</w:t>
      </w:r>
      <w:r w:rsidR="000D328A">
        <w:rPr>
          <w:sz w:val="24"/>
          <w:szCs w:val="24"/>
        </w:rPr>
        <w:t>台</w:t>
      </w:r>
      <w:r w:rsidR="000D328A" w:rsidRPr="000D328A">
        <w:rPr>
          <w:rFonts w:hint="eastAsia"/>
          <w:sz w:val="24"/>
          <w:szCs w:val="24"/>
        </w:rPr>
        <w:t>配电安全检测高性能服务器</w:t>
      </w:r>
      <w:r w:rsidRPr="00860135">
        <w:rPr>
          <w:rFonts w:hint="eastAsia"/>
          <w:sz w:val="24"/>
          <w:szCs w:val="24"/>
        </w:rPr>
        <w:t>、正向及反向物理安全隔离设备、</w:t>
      </w:r>
      <w:r w:rsidRPr="00860135">
        <w:rPr>
          <w:sz w:val="24"/>
          <w:szCs w:val="24"/>
        </w:rPr>
        <w:t>3</w:t>
      </w:r>
      <w:r w:rsidRPr="00860135">
        <w:rPr>
          <w:rFonts w:hint="eastAsia"/>
          <w:sz w:val="24"/>
          <w:szCs w:val="24"/>
        </w:rPr>
        <w:t>台网络交换机（交</w:t>
      </w:r>
      <w:r w:rsidRPr="00860135">
        <w:rPr>
          <w:sz w:val="24"/>
          <w:szCs w:val="24"/>
        </w:rPr>
        <w:t>换机</w:t>
      </w:r>
      <w:r w:rsidRPr="00860135">
        <w:rPr>
          <w:rFonts w:hint="eastAsia"/>
          <w:sz w:val="24"/>
          <w:szCs w:val="24"/>
        </w:rPr>
        <w:t>1</w:t>
      </w:r>
      <w:r w:rsidRPr="00860135">
        <w:rPr>
          <w:rFonts w:hint="eastAsia"/>
          <w:sz w:val="24"/>
          <w:szCs w:val="24"/>
        </w:rPr>
        <w:t>、</w:t>
      </w:r>
      <w:r w:rsidRPr="00860135">
        <w:rPr>
          <w:rFonts w:hint="eastAsia"/>
          <w:sz w:val="24"/>
          <w:szCs w:val="24"/>
        </w:rPr>
        <w:t>2</w:t>
      </w:r>
      <w:r w:rsidRPr="00860135">
        <w:rPr>
          <w:rFonts w:hint="eastAsia"/>
          <w:sz w:val="24"/>
          <w:szCs w:val="24"/>
        </w:rPr>
        <w:t>、</w:t>
      </w:r>
      <w:r w:rsidRPr="00860135">
        <w:rPr>
          <w:rFonts w:hint="eastAsia"/>
          <w:sz w:val="24"/>
          <w:szCs w:val="24"/>
        </w:rPr>
        <w:t>3</w:t>
      </w:r>
      <w:r w:rsidRPr="00860135">
        <w:rPr>
          <w:rFonts w:hint="eastAsia"/>
          <w:sz w:val="24"/>
          <w:szCs w:val="24"/>
        </w:rPr>
        <w:t>号</w:t>
      </w:r>
      <w:r w:rsidRPr="00860135">
        <w:rPr>
          <w:sz w:val="24"/>
          <w:szCs w:val="24"/>
        </w:rPr>
        <w:t>）</w:t>
      </w:r>
      <w:r w:rsidRPr="00860135">
        <w:rPr>
          <w:rFonts w:hint="eastAsia"/>
          <w:sz w:val="24"/>
          <w:szCs w:val="24"/>
        </w:rPr>
        <w:t>、高性能配电加密认证装置、配电安全接入网关、以及</w:t>
      </w:r>
      <w:r w:rsidR="000D328A" w:rsidRPr="000D328A">
        <w:rPr>
          <w:rFonts w:hint="eastAsia"/>
          <w:sz w:val="24"/>
          <w:szCs w:val="24"/>
        </w:rPr>
        <w:t>国密应用检测终端模块</w:t>
      </w:r>
      <w:r w:rsidR="000D328A">
        <w:rPr>
          <w:rFonts w:hint="eastAsia"/>
          <w:sz w:val="24"/>
          <w:szCs w:val="24"/>
        </w:rPr>
        <w:t>、</w:t>
      </w:r>
      <w:r w:rsidR="000D328A" w:rsidRPr="000D328A">
        <w:rPr>
          <w:rFonts w:hint="eastAsia"/>
          <w:sz w:val="24"/>
          <w:szCs w:val="24"/>
        </w:rPr>
        <w:t>国密应用检测服务端模块</w:t>
      </w:r>
      <w:r w:rsidRPr="00860135">
        <w:rPr>
          <w:rFonts w:hint="eastAsia"/>
          <w:sz w:val="24"/>
          <w:szCs w:val="24"/>
        </w:rPr>
        <w:t>、加密装置接口服务程序、</w:t>
      </w:r>
      <w:r w:rsidR="003D44DA" w:rsidRPr="00860135">
        <w:rPr>
          <w:rFonts w:hint="eastAsia"/>
          <w:sz w:val="24"/>
          <w:szCs w:val="24"/>
        </w:rPr>
        <w:t>入</w:t>
      </w:r>
      <w:r w:rsidR="003D44DA" w:rsidRPr="00860135">
        <w:rPr>
          <w:sz w:val="24"/>
          <w:szCs w:val="24"/>
        </w:rPr>
        <w:t>侵检测</w:t>
      </w:r>
      <w:r w:rsidR="003D44DA">
        <w:rPr>
          <w:rFonts w:hint="eastAsia"/>
          <w:sz w:val="24"/>
          <w:szCs w:val="24"/>
        </w:rPr>
        <w:t>服务器</w:t>
      </w:r>
      <w:r w:rsidR="000D328A">
        <w:rPr>
          <w:rFonts w:hint="eastAsia"/>
          <w:sz w:val="24"/>
          <w:szCs w:val="24"/>
        </w:rPr>
        <w:t>以及</w:t>
      </w:r>
      <w:r w:rsidR="000D328A" w:rsidRPr="00860135">
        <w:rPr>
          <w:rFonts w:hint="eastAsia"/>
          <w:sz w:val="24"/>
          <w:szCs w:val="24"/>
        </w:rPr>
        <w:t>安全风险评估设备</w:t>
      </w:r>
      <w:r w:rsidRPr="00860135">
        <w:rPr>
          <w:rFonts w:hint="eastAsia"/>
          <w:sz w:val="24"/>
          <w:szCs w:val="24"/>
        </w:rPr>
        <w:t>。</w:t>
      </w:r>
    </w:p>
    <w:p w14:paraId="2E68077E" w14:textId="77777777" w:rsidR="00E870CD" w:rsidRDefault="0028483F" w:rsidP="00AC2D16">
      <w:pPr>
        <w:spacing w:line="360" w:lineRule="auto"/>
        <w:ind w:firstLineChars="200" w:firstLine="480"/>
        <w:rPr>
          <w:sz w:val="24"/>
          <w:szCs w:val="24"/>
        </w:rPr>
      </w:pPr>
      <w:r w:rsidRPr="007A2BFF">
        <w:rPr>
          <w:rFonts w:hint="eastAsia"/>
          <w:sz w:val="24"/>
          <w:szCs w:val="24"/>
        </w:rPr>
        <w:t>配电终端</w:t>
      </w:r>
      <w:r w:rsidR="00E62F6E" w:rsidRPr="0062794B">
        <w:rPr>
          <w:rFonts w:hint="eastAsia"/>
          <w:sz w:val="24"/>
          <w:szCs w:val="24"/>
        </w:rPr>
        <w:t>接入设备</w:t>
      </w:r>
      <w:r w:rsidRPr="007A2BFF">
        <w:rPr>
          <w:rFonts w:hint="eastAsia"/>
          <w:sz w:val="24"/>
          <w:szCs w:val="24"/>
        </w:rPr>
        <w:t>安全检测</w:t>
      </w:r>
      <w:r w:rsidR="00794DE7">
        <w:rPr>
          <w:rFonts w:hint="eastAsia"/>
          <w:sz w:val="24"/>
          <w:szCs w:val="24"/>
        </w:rPr>
        <w:t>还</w:t>
      </w:r>
      <w:r w:rsidR="00AC2D16">
        <w:rPr>
          <w:sz w:val="24"/>
          <w:szCs w:val="24"/>
        </w:rPr>
        <w:t>包括</w:t>
      </w:r>
      <w:r w:rsidRPr="007A2BFF">
        <w:rPr>
          <w:rFonts w:hint="eastAsia"/>
          <w:sz w:val="24"/>
          <w:szCs w:val="24"/>
        </w:rPr>
        <w:t>信息安全通用功能检验</w:t>
      </w:r>
      <w:r w:rsidR="00AC2D16">
        <w:rPr>
          <w:rFonts w:hint="eastAsia"/>
          <w:sz w:val="24"/>
          <w:szCs w:val="24"/>
        </w:rPr>
        <w:t>和专用</w:t>
      </w:r>
      <w:r w:rsidR="00AC2D16" w:rsidRPr="00AC2D16">
        <w:rPr>
          <w:rFonts w:hint="eastAsia"/>
          <w:sz w:val="24"/>
          <w:szCs w:val="24"/>
        </w:rPr>
        <w:t>规约安全功能检验</w:t>
      </w:r>
      <w:r w:rsidR="00E870CD">
        <w:rPr>
          <w:rFonts w:hint="eastAsia"/>
          <w:sz w:val="24"/>
          <w:szCs w:val="24"/>
        </w:rPr>
        <w:t>两部分</w:t>
      </w:r>
      <w:r w:rsidR="003D44DA">
        <w:rPr>
          <w:rFonts w:hint="eastAsia"/>
          <w:sz w:val="24"/>
          <w:szCs w:val="24"/>
        </w:rPr>
        <w:t>，</w:t>
      </w:r>
      <w:r w:rsidR="002A5B4C">
        <w:rPr>
          <w:rFonts w:hint="eastAsia"/>
          <w:sz w:val="24"/>
          <w:szCs w:val="24"/>
        </w:rPr>
        <w:t>配</w:t>
      </w:r>
      <w:r w:rsidR="002A5B4C">
        <w:rPr>
          <w:sz w:val="24"/>
          <w:szCs w:val="24"/>
        </w:rPr>
        <w:t>电终端通过</w:t>
      </w:r>
      <w:r w:rsidR="002A5B4C">
        <w:rPr>
          <w:rFonts w:hint="eastAsia"/>
          <w:sz w:val="24"/>
          <w:szCs w:val="24"/>
        </w:rPr>
        <w:t>网络</w:t>
      </w:r>
      <w:r w:rsidR="002A5B4C">
        <w:rPr>
          <w:sz w:val="24"/>
          <w:szCs w:val="24"/>
        </w:rPr>
        <w:t>安全网关对通信报文进行加密后传到安全</w:t>
      </w:r>
      <w:r w:rsidR="002A5B4C">
        <w:rPr>
          <w:rFonts w:hint="eastAsia"/>
          <w:sz w:val="24"/>
          <w:szCs w:val="24"/>
        </w:rPr>
        <w:t>风险</w:t>
      </w:r>
      <w:r w:rsidR="002A5B4C">
        <w:rPr>
          <w:sz w:val="24"/>
          <w:szCs w:val="24"/>
        </w:rPr>
        <w:t>评估设备</w:t>
      </w:r>
      <w:r w:rsidR="003D44DA">
        <w:rPr>
          <w:rFonts w:hint="eastAsia"/>
          <w:sz w:val="24"/>
          <w:szCs w:val="24"/>
        </w:rPr>
        <w:t>，</w:t>
      </w:r>
      <w:r w:rsidR="002A5B4C">
        <w:rPr>
          <w:rFonts w:hint="eastAsia"/>
          <w:sz w:val="24"/>
          <w:szCs w:val="24"/>
        </w:rPr>
        <w:t>安全</w:t>
      </w:r>
      <w:r w:rsidR="002A5B4C">
        <w:rPr>
          <w:sz w:val="24"/>
          <w:szCs w:val="24"/>
        </w:rPr>
        <w:t>风险评估设</w:t>
      </w:r>
      <w:r w:rsidR="002A5B4C">
        <w:rPr>
          <w:rFonts w:hint="eastAsia"/>
          <w:sz w:val="24"/>
          <w:szCs w:val="24"/>
        </w:rPr>
        <w:t>备通过</w:t>
      </w:r>
      <w:r w:rsidR="002A5B4C">
        <w:rPr>
          <w:sz w:val="24"/>
          <w:szCs w:val="24"/>
        </w:rPr>
        <w:t>高性能</w:t>
      </w:r>
      <w:r w:rsidR="004C5557">
        <w:rPr>
          <w:rFonts w:hint="eastAsia"/>
          <w:sz w:val="24"/>
          <w:szCs w:val="24"/>
        </w:rPr>
        <w:t>配电</w:t>
      </w:r>
      <w:r w:rsidR="002A5B4C">
        <w:rPr>
          <w:sz w:val="24"/>
          <w:szCs w:val="24"/>
        </w:rPr>
        <w:t>加密</w:t>
      </w:r>
      <w:r w:rsidR="004C5557">
        <w:rPr>
          <w:rFonts w:hint="eastAsia"/>
          <w:sz w:val="24"/>
          <w:szCs w:val="24"/>
        </w:rPr>
        <w:t>认证</w:t>
      </w:r>
      <w:r w:rsidR="002A5B4C">
        <w:rPr>
          <w:sz w:val="24"/>
          <w:szCs w:val="24"/>
        </w:rPr>
        <w:t>装置进行报文的解密和解析，验收配电终端上</w:t>
      </w:r>
      <w:proofErr w:type="gramStart"/>
      <w:r w:rsidR="002A5B4C">
        <w:rPr>
          <w:sz w:val="24"/>
          <w:szCs w:val="24"/>
        </w:rPr>
        <w:t>送报文</w:t>
      </w:r>
      <w:proofErr w:type="gramEnd"/>
      <w:r w:rsidR="002A5B4C">
        <w:rPr>
          <w:sz w:val="24"/>
          <w:szCs w:val="24"/>
        </w:rPr>
        <w:t>加密</w:t>
      </w:r>
      <w:r w:rsidR="004C5557">
        <w:rPr>
          <w:rFonts w:hint="eastAsia"/>
          <w:sz w:val="24"/>
          <w:szCs w:val="24"/>
        </w:rPr>
        <w:t>的</w:t>
      </w:r>
      <w:r w:rsidR="002A5B4C">
        <w:rPr>
          <w:sz w:val="24"/>
          <w:szCs w:val="24"/>
        </w:rPr>
        <w:t>正确性，同时验收规约上送信息的准</w:t>
      </w:r>
      <w:r w:rsidR="004C5557">
        <w:rPr>
          <w:rFonts w:hint="eastAsia"/>
          <w:sz w:val="24"/>
          <w:szCs w:val="24"/>
        </w:rPr>
        <w:t>确</w:t>
      </w:r>
      <w:r w:rsidR="002A5B4C">
        <w:rPr>
          <w:sz w:val="24"/>
          <w:szCs w:val="24"/>
        </w:rPr>
        <w:t>性。</w:t>
      </w:r>
    </w:p>
    <w:p w14:paraId="67F4433D" w14:textId="77777777" w:rsidR="00AC2D16" w:rsidRDefault="0028483F" w:rsidP="00AC2D16">
      <w:pPr>
        <w:spacing w:line="360" w:lineRule="auto"/>
        <w:ind w:firstLineChars="200" w:firstLine="480"/>
        <w:rPr>
          <w:sz w:val="24"/>
          <w:szCs w:val="24"/>
        </w:rPr>
      </w:pPr>
      <w:r w:rsidRPr="007A2BFF">
        <w:rPr>
          <w:rFonts w:hint="eastAsia"/>
          <w:sz w:val="24"/>
          <w:szCs w:val="24"/>
        </w:rPr>
        <w:t>信息安全通用功能检验</w:t>
      </w:r>
      <w:r w:rsidR="00AC2D16" w:rsidRPr="00AC2D16">
        <w:rPr>
          <w:rFonts w:hint="eastAsia"/>
          <w:sz w:val="24"/>
          <w:szCs w:val="24"/>
        </w:rPr>
        <w:t>通过正向通信符合性检验和反向异常通信报文检验两个子模块实现。正向通信符合性检验可以</w:t>
      </w:r>
      <w:r w:rsidRPr="007A2BFF">
        <w:rPr>
          <w:rFonts w:hint="eastAsia"/>
          <w:sz w:val="24"/>
          <w:szCs w:val="24"/>
        </w:rPr>
        <w:t>实现</w:t>
      </w:r>
      <w:r w:rsidR="00AC2D16" w:rsidRPr="00AC2D16">
        <w:rPr>
          <w:rFonts w:hint="eastAsia"/>
          <w:sz w:val="24"/>
          <w:szCs w:val="24"/>
        </w:rPr>
        <w:t>主站、网关、现场运</w:t>
      </w:r>
      <w:proofErr w:type="gramStart"/>
      <w:r w:rsidR="00AC2D16" w:rsidRPr="00AC2D16">
        <w:rPr>
          <w:rFonts w:hint="eastAsia"/>
          <w:sz w:val="24"/>
          <w:szCs w:val="24"/>
        </w:rPr>
        <w:t>维工具</w:t>
      </w:r>
      <w:proofErr w:type="gramEnd"/>
      <w:r w:rsidR="00AC2D16" w:rsidRPr="00AC2D16">
        <w:rPr>
          <w:rFonts w:hint="eastAsia"/>
          <w:sz w:val="24"/>
          <w:szCs w:val="24"/>
        </w:rPr>
        <w:t>与终端认证的功能检验，远程密钥更新、远程证书管理功能检验，现场密钥更新、导出公</w:t>
      </w:r>
      <w:proofErr w:type="gramStart"/>
      <w:r w:rsidR="00AC2D16" w:rsidRPr="00AC2D16">
        <w:rPr>
          <w:rFonts w:hint="eastAsia"/>
          <w:sz w:val="24"/>
          <w:szCs w:val="24"/>
        </w:rPr>
        <w:t>钥</w:t>
      </w:r>
      <w:proofErr w:type="gramEnd"/>
      <w:r w:rsidR="00AC2D16" w:rsidRPr="00AC2D16">
        <w:rPr>
          <w:rFonts w:hint="eastAsia"/>
          <w:sz w:val="24"/>
          <w:szCs w:val="24"/>
        </w:rPr>
        <w:t>功能检验，导入证书功能检验，现场获取终端密钥版本的功能检验。</w:t>
      </w:r>
      <w:r w:rsidR="00660FD0">
        <w:rPr>
          <w:rFonts w:hint="eastAsia"/>
          <w:sz w:val="24"/>
          <w:szCs w:val="24"/>
        </w:rPr>
        <w:t>正</w:t>
      </w:r>
      <w:r w:rsidR="00660FD0">
        <w:rPr>
          <w:sz w:val="24"/>
          <w:szCs w:val="24"/>
        </w:rPr>
        <w:t>向通信</w:t>
      </w:r>
      <w:r w:rsidR="00660FD0">
        <w:rPr>
          <w:rFonts w:hint="eastAsia"/>
          <w:sz w:val="24"/>
          <w:szCs w:val="24"/>
        </w:rPr>
        <w:t>符合</w:t>
      </w:r>
      <w:r w:rsidR="00660FD0">
        <w:rPr>
          <w:sz w:val="24"/>
          <w:szCs w:val="24"/>
        </w:rPr>
        <w:t>性检验</w:t>
      </w:r>
      <w:r w:rsidR="00660FD0">
        <w:rPr>
          <w:rFonts w:hint="eastAsia"/>
          <w:sz w:val="24"/>
          <w:szCs w:val="24"/>
        </w:rPr>
        <w:t>由用</w:t>
      </w:r>
      <w:r w:rsidR="00660FD0">
        <w:rPr>
          <w:sz w:val="24"/>
          <w:szCs w:val="24"/>
        </w:rPr>
        <w:t>国产高性能加密</w:t>
      </w:r>
      <w:r w:rsidR="00660FD0">
        <w:rPr>
          <w:rFonts w:hint="eastAsia"/>
          <w:sz w:val="24"/>
          <w:szCs w:val="24"/>
        </w:rPr>
        <w:t>认证</w:t>
      </w:r>
      <w:r w:rsidR="00660FD0">
        <w:rPr>
          <w:sz w:val="24"/>
          <w:szCs w:val="24"/>
        </w:rPr>
        <w:t>装置和</w:t>
      </w:r>
      <w:r w:rsidR="00660FD0">
        <w:rPr>
          <w:rFonts w:hint="eastAsia"/>
          <w:sz w:val="24"/>
          <w:szCs w:val="24"/>
        </w:rPr>
        <w:t>正</w:t>
      </w:r>
      <w:r w:rsidR="00660FD0">
        <w:rPr>
          <w:sz w:val="24"/>
          <w:szCs w:val="24"/>
        </w:rPr>
        <w:t>向</w:t>
      </w:r>
      <w:r w:rsidR="00660FD0">
        <w:rPr>
          <w:rFonts w:hint="eastAsia"/>
          <w:sz w:val="24"/>
          <w:szCs w:val="24"/>
        </w:rPr>
        <w:t>通信</w:t>
      </w:r>
      <w:r w:rsidR="00660FD0">
        <w:rPr>
          <w:sz w:val="24"/>
          <w:szCs w:val="24"/>
        </w:rPr>
        <w:t>符合性检验功能模块组成</w:t>
      </w:r>
      <w:r w:rsidR="00660FD0">
        <w:rPr>
          <w:rFonts w:hint="eastAsia"/>
          <w:sz w:val="24"/>
          <w:szCs w:val="24"/>
        </w:rPr>
        <w:t>，</w:t>
      </w:r>
      <w:r w:rsidR="00660FD0">
        <w:rPr>
          <w:sz w:val="24"/>
          <w:szCs w:val="24"/>
        </w:rPr>
        <w:t>通过</w:t>
      </w:r>
      <w:r w:rsidR="00660FD0">
        <w:rPr>
          <w:rFonts w:hint="eastAsia"/>
          <w:sz w:val="24"/>
          <w:szCs w:val="24"/>
        </w:rPr>
        <w:t>两者</w:t>
      </w:r>
      <w:r w:rsidR="00660FD0">
        <w:rPr>
          <w:sz w:val="24"/>
          <w:szCs w:val="24"/>
        </w:rPr>
        <w:t>之间的</w:t>
      </w:r>
      <w:r w:rsidR="00660FD0">
        <w:rPr>
          <w:rFonts w:hint="eastAsia"/>
          <w:sz w:val="24"/>
          <w:szCs w:val="24"/>
        </w:rPr>
        <w:t>密钥</w:t>
      </w:r>
      <w:r w:rsidR="00660FD0">
        <w:rPr>
          <w:rFonts w:hint="eastAsia"/>
          <w:sz w:val="24"/>
          <w:szCs w:val="24"/>
        </w:rPr>
        <w:t>/</w:t>
      </w:r>
      <w:r w:rsidR="00660FD0">
        <w:rPr>
          <w:rFonts w:hint="eastAsia"/>
          <w:sz w:val="24"/>
          <w:szCs w:val="24"/>
        </w:rPr>
        <w:t>公</w:t>
      </w:r>
      <w:proofErr w:type="gramStart"/>
      <w:r w:rsidR="00660FD0">
        <w:rPr>
          <w:rFonts w:hint="eastAsia"/>
          <w:sz w:val="24"/>
          <w:szCs w:val="24"/>
        </w:rPr>
        <w:t>钥</w:t>
      </w:r>
      <w:proofErr w:type="gramEnd"/>
      <w:r w:rsidR="00660FD0">
        <w:rPr>
          <w:sz w:val="24"/>
          <w:szCs w:val="24"/>
        </w:rPr>
        <w:t>的管理交互</w:t>
      </w:r>
      <w:r w:rsidR="00660FD0">
        <w:rPr>
          <w:rFonts w:hint="eastAsia"/>
          <w:sz w:val="24"/>
          <w:szCs w:val="24"/>
        </w:rPr>
        <w:t>，</w:t>
      </w:r>
      <w:r w:rsidR="00660FD0">
        <w:rPr>
          <w:sz w:val="24"/>
          <w:szCs w:val="24"/>
        </w:rPr>
        <w:t>实现与配电终端通信</w:t>
      </w:r>
      <w:r w:rsidR="00660FD0">
        <w:rPr>
          <w:rFonts w:hint="eastAsia"/>
          <w:sz w:val="24"/>
          <w:szCs w:val="24"/>
        </w:rPr>
        <w:t>过程相关</w:t>
      </w:r>
      <w:r w:rsidR="00660FD0">
        <w:rPr>
          <w:sz w:val="24"/>
          <w:szCs w:val="24"/>
        </w:rPr>
        <w:t>功能的验</w:t>
      </w:r>
      <w:r w:rsidR="00660FD0">
        <w:rPr>
          <w:rFonts w:hint="eastAsia"/>
          <w:sz w:val="24"/>
          <w:szCs w:val="24"/>
        </w:rPr>
        <w:t>证</w:t>
      </w:r>
      <w:r w:rsidR="00660FD0">
        <w:rPr>
          <w:sz w:val="24"/>
          <w:szCs w:val="24"/>
        </w:rPr>
        <w:t>。</w:t>
      </w:r>
      <w:r w:rsidR="00AC2D16" w:rsidRPr="00AC2D16">
        <w:rPr>
          <w:rFonts w:hint="eastAsia"/>
          <w:sz w:val="24"/>
          <w:szCs w:val="24"/>
        </w:rPr>
        <w:t>反向异常通信报文检验可以通过签名错误、不要签名、校验和错误、未通过安全认证的越权访问、更新终端签名错误、不带签名检验，更新证书不带签名、签名错误检验，</w:t>
      </w:r>
      <w:r w:rsidR="00AC2D16" w:rsidRPr="00AC2D16">
        <w:rPr>
          <w:rFonts w:hint="eastAsia"/>
          <w:sz w:val="24"/>
          <w:szCs w:val="24"/>
        </w:rPr>
        <w:t>MAC</w:t>
      </w:r>
      <w:r w:rsidR="00AC2D16" w:rsidRPr="00AC2D16">
        <w:rPr>
          <w:rFonts w:hint="eastAsia"/>
          <w:sz w:val="24"/>
          <w:szCs w:val="24"/>
        </w:rPr>
        <w:t>错误检验等多种方法，检测设备是否严格的遵守了国产密码应用的相关规定。</w:t>
      </w:r>
      <w:r w:rsidR="00660FD0">
        <w:rPr>
          <w:rFonts w:hint="eastAsia"/>
          <w:sz w:val="24"/>
          <w:szCs w:val="24"/>
        </w:rPr>
        <w:t>反</w:t>
      </w:r>
      <w:r w:rsidR="00660FD0">
        <w:rPr>
          <w:sz w:val="24"/>
          <w:szCs w:val="24"/>
        </w:rPr>
        <w:t>向</w:t>
      </w:r>
      <w:r w:rsidR="00660FD0">
        <w:rPr>
          <w:rFonts w:hint="eastAsia"/>
          <w:sz w:val="24"/>
          <w:szCs w:val="24"/>
        </w:rPr>
        <w:t>异常</w:t>
      </w:r>
      <w:r w:rsidR="00660FD0">
        <w:rPr>
          <w:sz w:val="24"/>
          <w:szCs w:val="24"/>
        </w:rPr>
        <w:t>通信</w:t>
      </w:r>
      <w:r w:rsidR="00660FD0">
        <w:rPr>
          <w:rFonts w:hint="eastAsia"/>
          <w:sz w:val="24"/>
          <w:szCs w:val="24"/>
        </w:rPr>
        <w:t>报文</w:t>
      </w:r>
      <w:r w:rsidR="00660FD0">
        <w:rPr>
          <w:sz w:val="24"/>
          <w:szCs w:val="24"/>
        </w:rPr>
        <w:t>检验</w:t>
      </w:r>
      <w:r w:rsidR="00660FD0">
        <w:rPr>
          <w:rFonts w:hint="eastAsia"/>
          <w:sz w:val="24"/>
          <w:szCs w:val="24"/>
        </w:rPr>
        <w:t>由</w:t>
      </w:r>
      <w:r w:rsidR="00660FD0">
        <w:rPr>
          <w:sz w:val="24"/>
          <w:szCs w:val="24"/>
        </w:rPr>
        <w:t>国产高性能加密</w:t>
      </w:r>
      <w:r w:rsidR="00660FD0">
        <w:rPr>
          <w:rFonts w:hint="eastAsia"/>
          <w:sz w:val="24"/>
          <w:szCs w:val="24"/>
        </w:rPr>
        <w:t>认证</w:t>
      </w:r>
      <w:r w:rsidR="00660FD0">
        <w:rPr>
          <w:sz w:val="24"/>
          <w:szCs w:val="24"/>
        </w:rPr>
        <w:t>装置和</w:t>
      </w:r>
      <w:r w:rsidR="00660FD0">
        <w:rPr>
          <w:rFonts w:hint="eastAsia"/>
          <w:sz w:val="24"/>
          <w:szCs w:val="24"/>
        </w:rPr>
        <w:t>反</w:t>
      </w:r>
      <w:r w:rsidR="00660FD0">
        <w:rPr>
          <w:sz w:val="24"/>
          <w:szCs w:val="24"/>
        </w:rPr>
        <w:t>向</w:t>
      </w:r>
      <w:r w:rsidR="00660FD0">
        <w:rPr>
          <w:rFonts w:hint="eastAsia"/>
          <w:sz w:val="24"/>
          <w:szCs w:val="24"/>
        </w:rPr>
        <w:t>异常</w:t>
      </w:r>
      <w:r w:rsidR="00660FD0">
        <w:rPr>
          <w:sz w:val="24"/>
          <w:szCs w:val="24"/>
        </w:rPr>
        <w:t>通信</w:t>
      </w:r>
      <w:r w:rsidR="00660FD0">
        <w:rPr>
          <w:rFonts w:hint="eastAsia"/>
          <w:sz w:val="24"/>
          <w:szCs w:val="24"/>
        </w:rPr>
        <w:t>报文检验</w:t>
      </w:r>
      <w:r w:rsidR="00660FD0">
        <w:rPr>
          <w:sz w:val="24"/>
          <w:szCs w:val="24"/>
        </w:rPr>
        <w:t>功能模块组成</w:t>
      </w:r>
      <w:r w:rsidR="00660FD0">
        <w:rPr>
          <w:rFonts w:hint="eastAsia"/>
          <w:sz w:val="24"/>
          <w:szCs w:val="24"/>
        </w:rPr>
        <w:t>，</w:t>
      </w:r>
      <w:r w:rsidR="00660FD0">
        <w:rPr>
          <w:sz w:val="24"/>
          <w:szCs w:val="24"/>
        </w:rPr>
        <w:t>通过</w:t>
      </w:r>
      <w:r w:rsidR="00660FD0">
        <w:rPr>
          <w:rFonts w:hint="eastAsia"/>
          <w:sz w:val="24"/>
          <w:szCs w:val="24"/>
        </w:rPr>
        <w:t>两者</w:t>
      </w:r>
      <w:r w:rsidR="00660FD0">
        <w:rPr>
          <w:sz w:val="24"/>
          <w:szCs w:val="24"/>
        </w:rPr>
        <w:t>的信息交互，</w:t>
      </w:r>
      <w:r w:rsidR="00660FD0">
        <w:rPr>
          <w:rFonts w:hint="eastAsia"/>
          <w:sz w:val="24"/>
          <w:szCs w:val="24"/>
        </w:rPr>
        <w:t>模拟</w:t>
      </w:r>
      <w:r w:rsidR="00660FD0">
        <w:rPr>
          <w:sz w:val="24"/>
          <w:szCs w:val="24"/>
        </w:rPr>
        <w:t>配电终端通信的各种异常情况，实现配电终端</w:t>
      </w:r>
      <w:r w:rsidR="00660FD0">
        <w:rPr>
          <w:rFonts w:hint="eastAsia"/>
          <w:sz w:val="24"/>
          <w:szCs w:val="24"/>
        </w:rPr>
        <w:t>对</w:t>
      </w:r>
      <w:r w:rsidR="00660FD0">
        <w:rPr>
          <w:sz w:val="24"/>
          <w:szCs w:val="24"/>
        </w:rPr>
        <w:t>异常通信</w:t>
      </w:r>
      <w:r w:rsidR="00660FD0">
        <w:rPr>
          <w:rFonts w:hint="eastAsia"/>
          <w:sz w:val="24"/>
          <w:szCs w:val="24"/>
        </w:rPr>
        <w:t>过程符合</w:t>
      </w:r>
      <w:r w:rsidR="00660FD0">
        <w:rPr>
          <w:sz w:val="24"/>
          <w:szCs w:val="24"/>
        </w:rPr>
        <w:t>性的验收</w:t>
      </w:r>
      <w:r w:rsidR="00660FD0">
        <w:rPr>
          <w:rFonts w:hint="eastAsia"/>
          <w:sz w:val="24"/>
          <w:szCs w:val="24"/>
        </w:rPr>
        <w:t>。</w:t>
      </w:r>
    </w:p>
    <w:p w14:paraId="20C46C87" w14:textId="77777777" w:rsidR="00AC2D16" w:rsidRPr="00AC2D16" w:rsidRDefault="00AC2D16" w:rsidP="00AC2D16">
      <w:pPr>
        <w:spacing w:line="360" w:lineRule="auto"/>
        <w:ind w:firstLineChars="200" w:firstLine="480"/>
        <w:rPr>
          <w:sz w:val="24"/>
          <w:szCs w:val="24"/>
        </w:rPr>
      </w:pPr>
      <w:r w:rsidRPr="00AC2D16">
        <w:rPr>
          <w:rFonts w:hint="eastAsia"/>
          <w:sz w:val="24"/>
          <w:szCs w:val="24"/>
        </w:rPr>
        <w:t>专用规约安全功能检验也是通过正向通信符合性检验和反向异常通信报文检验两个子模块来实现。正向通信符合性检验包括：遥控功能检验、远程参数更新功能检验、远程程序升级功能检验、总召唤功能检验、执行时间检验。</w:t>
      </w:r>
      <w:r w:rsidR="00531055">
        <w:rPr>
          <w:rFonts w:hint="eastAsia"/>
          <w:sz w:val="24"/>
          <w:szCs w:val="24"/>
        </w:rPr>
        <w:t>正</w:t>
      </w:r>
      <w:r w:rsidR="00531055">
        <w:rPr>
          <w:sz w:val="24"/>
          <w:szCs w:val="24"/>
        </w:rPr>
        <w:t>向通信</w:t>
      </w:r>
      <w:r w:rsidR="00531055">
        <w:rPr>
          <w:rFonts w:hint="eastAsia"/>
          <w:sz w:val="24"/>
          <w:szCs w:val="24"/>
        </w:rPr>
        <w:t>符合</w:t>
      </w:r>
      <w:r w:rsidR="00531055">
        <w:rPr>
          <w:sz w:val="24"/>
          <w:szCs w:val="24"/>
        </w:rPr>
        <w:t>性检验</w:t>
      </w:r>
      <w:r w:rsidR="00531055">
        <w:rPr>
          <w:rFonts w:hint="eastAsia"/>
          <w:sz w:val="24"/>
          <w:szCs w:val="24"/>
        </w:rPr>
        <w:t>由用</w:t>
      </w:r>
      <w:r w:rsidR="00531055">
        <w:rPr>
          <w:sz w:val="24"/>
          <w:szCs w:val="24"/>
        </w:rPr>
        <w:t>国产高性能加密</w:t>
      </w:r>
      <w:r w:rsidR="00531055">
        <w:rPr>
          <w:rFonts w:hint="eastAsia"/>
          <w:sz w:val="24"/>
          <w:szCs w:val="24"/>
        </w:rPr>
        <w:t>认证</w:t>
      </w:r>
      <w:r w:rsidR="00531055">
        <w:rPr>
          <w:sz w:val="24"/>
          <w:szCs w:val="24"/>
        </w:rPr>
        <w:t>装置和</w:t>
      </w:r>
      <w:r w:rsidR="00531055">
        <w:rPr>
          <w:rFonts w:hint="eastAsia"/>
          <w:sz w:val="24"/>
          <w:szCs w:val="24"/>
        </w:rPr>
        <w:t>正</w:t>
      </w:r>
      <w:r w:rsidR="00531055">
        <w:rPr>
          <w:sz w:val="24"/>
          <w:szCs w:val="24"/>
        </w:rPr>
        <w:t>向</w:t>
      </w:r>
      <w:r w:rsidR="00531055">
        <w:rPr>
          <w:rFonts w:hint="eastAsia"/>
          <w:sz w:val="24"/>
          <w:szCs w:val="24"/>
        </w:rPr>
        <w:t>通信</w:t>
      </w:r>
      <w:r w:rsidR="00531055">
        <w:rPr>
          <w:sz w:val="24"/>
          <w:szCs w:val="24"/>
        </w:rPr>
        <w:t>符合性检验功能模块组成</w:t>
      </w:r>
      <w:r w:rsidR="00531055">
        <w:rPr>
          <w:rFonts w:hint="eastAsia"/>
          <w:sz w:val="24"/>
          <w:szCs w:val="24"/>
        </w:rPr>
        <w:t>，正</w:t>
      </w:r>
      <w:r w:rsidR="00531055">
        <w:rPr>
          <w:sz w:val="24"/>
          <w:szCs w:val="24"/>
        </w:rPr>
        <w:t>向</w:t>
      </w:r>
      <w:r w:rsidR="00531055">
        <w:rPr>
          <w:rFonts w:hint="eastAsia"/>
          <w:sz w:val="24"/>
          <w:szCs w:val="24"/>
        </w:rPr>
        <w:t>通信</w:t>
      </w:r>
      <w:r w:rsidR="00531055">
        <w:rPr>
          <w:sz w:val="24"/>
          <w:szCs w:val="24"/>
        </w:rPr>
        <w:t>符合性检验功能模块</w:t>
      </w:r>
      <w:r w:rsidR="00531055">
        <w:rPr>
          <w:rFonts w:hint="eastAsia"/>
          <w:sz w:val="24"/>
          <w:szCs w:val="24"/>
        </w:rPr>
        <w:t>通过国</w:t>
      </w:r>
      <w:r w:rsidR="00531055">
        <w:rPr>
          <w:sz w:val="24"/>
          <w:szCs w:val="24"/>
        </w:rPr>
        <w:t>科高</w:t>
      </w:r>
      <w:r w:rsidR="00531055">
        <w:rPr>
          <w:rFonts w:hint="eastAsia"/>
          <w:sz w:val="24"/>
          <w:szCs w:val="24"/>
        </w:rPr>
        <w:t>性</w:t>
      </w:r>
      <w:r w:rsidR="00531055">
        <w:rPr>
          <w:sz w:val="24"/>
          <w:szCs w:val="24"/>
        </w:rPr>
        <w:t>能</w:t>
      </w:r>
      <w:r w:rsidR="00531055">
        <w:rPr>
          <w:sz w:val="24"/>
          <w:szCs w:val="24"/>
        </w:rPr>
        <w:lastRenderedPageBreak/>
        <w:t>加密认证装置</w:t>
      </w:r>
      <w:r w:rsidR="00531055">
        <w:rPr>
          <w:rFonts w:hint="eastAsia"/>
          <w:sz w:val="24"/>
          <w:szCs w:val="24"/>
        </w:rPr>
        <w:t>进行</w:t>
      </w:r>
      <w:r w:rsidR="00531055">
        <w:rPr>
          <w:sz w:val="24"/>
          <w:szCs w:val="24"/>
        </w:rPr>
        <w:t>通信报文加密，</w:t>
      </w:r>
      <w:r w:rsidR="00531055">
        <w:rPr>
          <w:rFonts w:hint="eastAsia"/>
          <w:sz w:val="24"/>
          <w:szCs w:val="24"/>
        </w:rPr>
        <w:t>然后</w:t>
      </w:r>
      <w:r w:rsidR="00531055">
        <w:rPr>
          <w:sz w:val="24"/>
          <w:szCs w:val="24"/>
        </w:rPr>
        <w:t>与配电终端进行通讯，验证配电终端通信</w:t>
      </w:r>
      <w:r w:rsidR="00531055">
        <w:rPr>
          <w:rFonts w:hint="eastAsia"/>
          <w:sz w:val="24"/>
          <w:szCs w:val="24"/>
        </w:rPr>
        <w:t>过程正常功能</w:t>
      </w:r>
      <w:r w:rsidR="00531055">
        <w:rPr>
          <w:sz w:val="24"/>
          <w:szCs w:val="24"/>
        </w:rPr>
        <w:t>的符合性。</w:t>
      </w:r>
      <w:r w:rsidRPr="00AC2D16">
        <w:rPr>
          <w:rFonts w:hint="eastAsia"/>
          <w:sz w:val="24"/>
          <w:szCs w:val="24"/>
        </w:rPr>
        <w:t>反向异常通信报文检验包括：重放报文检验、错误报文检验、不带签名的报文检验、不带时间的报文检验、不带随机数的遥控执行报文检验、明文报文检验。</w:t>
      </w:r>
      <w:r w:rsidR="00531055">
        <w:rPr>
          <w:rFonts w:hint="eastAsia"/>
          <w:sz w:val="24"/>
          <w:szCs w:val="24"/>
        </w:rPr>
        <w:t>反</w:t>
      </w:r>
      <w:r w:rsidR="00531055">
        <w:rPr>
          <w:sz w:val="24"/>
          <w:szCs w:val="24"/>
        </w:rPr>
        <w:t>向</w:t>
      </w:r>
      <w:r w:rsidR="00531055">
        <w:rPr>
          <w:rFonts w:hint="eastAsia"/>
          <w:sz w:val="24"/>
          <w:szCs w:val="24"/>
        </w:rPr>
        <w:t>异常</w:t>
      </w:r>
      <w:r w:rsidR="00531055">
        <w:rPr>
          <w:sz w:val="24"/>
          <w:szCs w:val="24"/>
        </w:rPr>
        <w:t>通信</w:t>
      </w:r>
      <w:r w:rsidR="00531055">
        <w:rPr>
          <w:rFonts w:hint="eastAsia"/>
          <w:sz w:val="24"/>
          <w:szCs w:val="24"/>
        </w:rPr>
        <w:t>报文</w:t>
      </w:r>
      <w:r w:rsidR="00531055">
        <w:rPr>
          <w:sz w:val="24"/>
          <w:szCs w:val="24"/>
        </w:rPr>
        <w:t>检验</w:t>
      </w:r>
      <w:r w:rsidR="00531055">
        <w:rPr>
          <w:rFonts w:hint="eastAsia"/>
          <w:sz w:val="24"/>
          <w:szCs w:val="24"/>
        </w:rPr>
        <w:t>由</w:t>
      </w:r>
      <w:r w:rsidR="00531055">
        <w:rPr>
          <w:sz w:val="24"/>
          <w:szCs w:val="24"/>
        </w:rPr>
        <w:t>国产高性能加密</w:t>
      </w:r>
      <w:r w:rsidR="00531055">
        <w:rPr>
          <w:rFonts w:hint="eastAsia"/>
          <w:sz w:val="24"/>
          <w:szCs w:val="24"/>
        </w:rPr>
        <w:t>认证</w:t>
      </w:r>
      <w:r w:rsidR="00531055">
        <w:rPr>
          <w:sz w:val="24"/>
          <w:szCs w:val="24"/>
        </w:rPr>
        <w:t>装置和</w:t>
      </w:r>
      <w:r w:rsidR="00531055">
        <w:rPr>
          <w:rFonts w:hint="eastAsia"/>
          <w:sz w:val="24"/>
          <w:szCs w:val="24"/>
        </w:rPr>
        <w:t>反</w:t>
      </w:r>
      <w:r w:rsidR="00531055">
        <w:rPr>
          <w:sz w:val="24"/>
          <w:szCs w:val="24"/>
        </w:rPr>
        <w:t>向</w:t>
      </w:r>
      <w:r w:rsidR="00531055">
        <w:rPr>
          <w:rFonts w:hint="eastAsia"/>
          <w:sz w:val="24"/>
          <w:szCs w:val="24"/>
        </w:rPr>
        <w:t>异常</w:t>
      </w:r>
      <w:r w:rsidR="00531055">
        <w:rPr>
          <w:sz w:val="24"/>
          <w:szCs w:val="24"/>
        </w:rPr>
        <w:t>通信</w:t>
      </w:r>
      <w:r w:rsidR="00531055">
        <w:rPr>
          <w:rFonts w:hint="eastAsia"/>
          <w:sz w:val="24"/>
          <w:szCs w:val="24"/>
        </w:rPr>
        <w:t>报文检验</w:t>
      </w:r>
      <w:r w:rsidR="00531055">
        <w:rPr>
          <w:sz w:val="24"/>
          <w:szCs w:val="24"/>
        </w:rPr>
        <w:t>功能模块组成</w:t>
      </w:r>
      <w:r w:rsidR="00531055">
        <w:rPr>
          <w:rFonts w:hint="eastAsia"/>
          <w:sz w:val="24"/>
          <w:szCs w:val="24"/>
        </w:rPr>
        <w:t>，</w:t>
      </w:r>
      <w:r w:rsidR="00531055" w:rsidRPr="00AC2D16">
        <w:rPr>
          <w:rFonts w:hint="eastAsia"/>
          <w:sz w:val="24"/>
          <w:szCs w:val="24"/>
        </w:rPr>
        <w:t>反向异常通信报文检验</w:t>
      </w:r>
      <w:r w:rsidR="00531055">
        <w:rPr>
          <w:rFonts w:hint="eastAsia"/>
          <w:sz w:val="24"/>
          <w:szCs w:val="24"/>
        </w:rPr>
        <w:t>模</w:t>
      </w:r>
      <w:r w:rsidR="00531055">
        <w:rPr>
          <w:sz w:val="24"/>
          <w:szCs w:val="24"/>
        </w:rPr>
        <w:t>块</w:t>
      </w:r>
      <w:r w:rsidR="00531055">
        <w:rPr>
          <w:rFonts w:hint="eastAsia"/>
          <w:sz w:val="24"/>
          <w:szCs w:val="24"/>
        </w:rPr>
        <w:t>通过国</w:t>
      </w:r>
      <w:r w:rsidR="00531055">
        <w:rPr>
          <w:sz w:val="24"/>
          <w:szCs w:val="24"/>
        </w:rPr>
        <w:t>科高</w:t>
      </w:r>
      <w:r w:rsidR="00531055">
        <w:rPr>
          <w:rFonts w:hint="eastAsia"/>
          <w:sz w:val="24"/>
          <w:szCs w:val="24"/>
        </w:rPr>
        <w:t>性</w:t>
      </w:r>
      <w:r w:rsidR="00531055">
        <w:rPr>
          <w:sz w:val="24"/>
          <w:szCs w:val="24"/>
        </w:rPr>
        <w:t>能加密认证装置</w:t>
      </w:r>
      <w:r w:rsidR="00531055">
        <w:rPr>
          <w:rFonts w:hint="eastAsia"/>
          <w:sz w:val="24"/>
          <w:szCs w:val="24"/>
        </w:rPr>
        <w:t>进行</w:t>
      </w:r>
      <w:r w:rsidR="00531055">
        <w:rPr>
          <w:sz w:val="24"/>
          <w:szCs w:val="24"/>
        </w:rPr>
        <w:t>通信报文加密，</w:t>
      </w:r>
      <w:r w:rsidR="00531055">
        <w:rPr>
          <w:rFonts w:hint="eastAsia"/>
          <w:sz w:val="24"/>
          <w:szCs w:val="24"/>
        </w:rPr>
        <w:t>模拟</w:t>
      </w:r>
      <w:r w:rsidR="00531055">
        <w:rPr>
          <w:sz w:val="24"/>
          <w:szCs w:val="24"/>
        </w:rPr>
        <w:t>配电终端通信的各种异常情况，实现配电终端</w:t>
      </w:r>
      <w:r w:rsidR="00531055">
        <w:rPr>
          <w:rFonts w:hint="eastAsia"/>
          <w:sz w:val="24"/>
          <w:szCs w:val="24"/>
        </w:rPr>
        <w:t>对</w:t>
      </w:r>
      <w:r w:rsidR="00531055">
        <w:rPr>
          <w:sz w:val="24"/>
          <w:szCs w:val="24"/>
        </w:rPr>
        <w:t>异常通信</w:t>
      </w:r>
      <w:r w:rsidR="00531055">
        <w:rPr>
          <w:rFonts w:hint="eastAsia"/>
          <w:sz w:val="24"/>
          <w:szCs w:val="24"/>
        </w:rPr>
        <w:t>过程符合</w:t>
      </w:r>
      <w:r w:rsidR="00531055">
        <w:rPr>
          <w:sz w:val="24"/>
          <w:szCs w:val="24"/>
        </w:rPr>
        <w:t>性的验收</w:t>
      </w:r>
      <w:r w:rsidR="00531055">
        <w:rPr>
          <w:rFonts w:hint="eastAsia"/>
          <w:sz w:val="24"/>
          <w:szCs w:val="24"/>
        </w:rPr>
        <w:t>。</w:t>
      </w:r>
    </w:p>
    <w:p w14:paraId="2A844A11" w14:textId="77777777" w:rsidR="00794DE7" w:rsidRDefault="00AC2D16" w:rsidP="0020519D">
      <w:pPr>
        <w:spacing w:line="360" w:lineRule="auto"/>
        <w:ind w:firstLineChars="200" w:firstLine="480"/>
        <w:rPr>
          <w:sz w:val="24"/>
          <w:szCs w:val="24"/>
        </w:rPr>
      </w:pPr>
      <w:r w:rsidRPr="00AC2D16">
        <w:rPr>
          <w:rFonts w:hint="eastAsia"/>
          <w:sz w:val="24"/>
          <w:szCs w:val="24"/>
        </w:rPr>
        <w:t>通过这些检测可以检测</w:t>
      </w:r>
      <w:r w:rsidR="004D72EA" w:rsidRPr="00794DE7">
        <w:rPr>
          <w:rFonts w:hint="eastAsia"/>
          <w:sz w:val="24"/>
          <w:szCs w:val="24"/>
        </w:rPr>
        <w:t>配电终端</w:t>
      </w:r>
      <w:r w:rsidRPr="00AC2D16">
        <w:rPr>
          <w:rFonts w:hint="eastAsia"/>
          <w:sz w:val="24"/>
          <w:szCs w:val="24"/>
        </w:rPr>
        <w:t>设备是否在通信过程中严格的遵守了国产密码应用的相关规定</w:t>
      </w:r>
      <w:r>
        <w:rPr>
          <w:rFonts w:hint="eastAsia"/>
          <w:sz w:val="24"/>
          <w:szCs w:val="24"/>
        </w:rPr>
        <w:t>。</w:t>
      </w:r>
    </w:p>
    <w:p w14:paraId="301A2B8B" w14:textId="77777777" w:rsidR="002072F3" w:rsidRDefault="008410AF" w:rsidP="0020519D">
      <w:pPr>
        <w:spacing w:line="360" w:lineRule="auto"/>
        <w:ind w:firstLineChars="200" w:firstLine="480"/>
        <w:rPr>
          <w:sz w:val="24"/>
          <w:szCs w:val="24"/>
        </w:rPr>
      </w:pPr>
      <w:r>
        <w:rPr>
          <w:rFonts w:hint="eastAsia"/>
          <w:sz w:val="24"/>
          <w:szCs w:val="24"/>
        </w:rPr>
        <w:t>综合</w:t>
      </w:r>
      <w:r w:rsidR="00304FB6">
        <w:rPr>
          <w:sz w:val="24"/>
          <w:szCs w:val="24"/>
        </w:rPr>
        <w:t>管控</w:t>
      </w:r>
      <w:r>
        <w:rPr>
          <w:rFonts w:hint="eastAsia"/>
          <w:sz w:val="24"/>
          <w:szCs w:val="24"/>
        </w:rPr>
        <w:t>系统</w:t>
      </w:r>
      <w:r w:rsidR="00304FB6">
        <w:rPr>
          <w:sz w:val="24"/>
          <w:szCs w:val="24"/>
        </w:rPr>
        <w:t>采用</w:t>
      </w:r>
      <w:r w:rsidR="00304FB6">
        <w:rPr>
          <w:sz w:val="24"/>
          <w:szCs w:val="24"/>
        </w:rPr>
        <w:t>TCP/IP</w:t>
      </w:r>
      <w:r w:rsidR="00304FB6">
        <w:rPr>
          <w:sz w:val="24"/>
          <w:szCs w:val="24"/>
        </w:rPr>
        <w:t>方式</w:t>
      </w:r>
      <w:r w:rsidR="00304FB6">
        <w:rPr>
          <w:rFonts w:hint="eastAsia"/>
          <w:sz w:val="24"/>
          <w:szCs w:val="24"/>
        </w:rPr>
        <w:t>，</w:t>
      </w:r>
      <w:r w:rsidR="00304FB6">
        <w:rPr>
          <w:sz w:val="24"/>
          <w:szCs w:val="24"/>
        </w:rPr>
        <w:t>分别与</w:t>
      </w:r>
      <w:r>
        <w:rPr>
          <w:rFonts w:hint="eastAsia"/>
          <w:sz w:val="24"/>
          <w:szCs w:val="24"/>
        </w:rPr>
        <w:t>配电终端检测</w:t>
      </w:r>
      <w:r w:rsidR="00304FB6">
        <w:rPr>
          <w:rFonts w:hint="eastAsia"/>
          <w:sz w:val="24"/>
          <w:szCs w:val="24"/>
        </w:rPr>
        <w:t>流水线</w:t>
      </w:r>
      <w:r w:rsidR="00304FB6">
        <w:rPr>
          <w:sz w:val="24"/>
          <w:szCs w:val="24"/>
        </w:rPr>
        <w:t>和</w:t>
      </w:r>
      <w:r>
        <w:rPr>
          <w:rFonts w:hint="eastAsia"/>
          <w:sz w:val="24"/>
          <w:szCs w:val="24"/>
        </w:rPr>
        <w:t>配电终端安全</w:t>
      </w:r>
      <w:r w:rsidR="00304FB6">
        <w:rPr>
          <w:rFonts w:hint="eastAsia"/>
          <w:sz w:val="24"/>
          <w:szCs w:val="24"/>
        </w:rPr>
        <w:t>检测</w:t>
      </w:r>
      <w:r w:rsidR="00304FB6">
        <w:rPr>
          <w:sz w:val="24"/>
          <w:szCs w:val="24"/>
        </w:rPr>
        <w:t>平台</w:t>
      </w:r>
      <w:r w:rsidR="00304FB6">
        <w:rPr>
          <w:rFonts w:hint="eastAsia"/>
          <w:sz w:val="24"/>
          <w:szCs w:val="24"/>
        </w:rPr>
        <w:t>进行互连，</w:t>
      </w:r>
      <w:r w:rsidR="00304FB6">
        <w:rPr>
          <w:sz w:val="24"/>
          <w:szCs w:val="24"/>
        </w:rPr>
        <w:t>实现整个检测过程的统一管控。</w:t>
      </w:r>
    </w:p>
    <w:p w14:paraId="77054444" w14:textId="77777777" w:rsidR="005C1D9B" w:rsidRPr="00F41C39" w:rsidRDefault="005C1D9B" w:rsidP="005C1D9B">
      <w:pPr>
        <w:adjustRightInd w:val="0"/>
        <w:snapToGrid w:val="0"/>
        <w:spacing w:line="360" w:lineRule="auto"/>
        <w:ind w:firstLineChars="200" w:firstLine="480"/>
        <w:rPr>
          <w:sz w:val="24"/>
        </w:rPr>
      </w:pPr>
      <w:r>
        <w:rPr>
          <w:rFonts w:hint="eastAsia"/>
          <w:sz w:val="24"/>
          <w:szCs w:val="24"/>
        </w:rPr>
        <w:t>本发明还提供</w:t>
      </w:r>
      <w:r w:rsidRPr="00A435C0">
        <w:rPr>
          <w:rFonts w:hint="eastAsia"/>
          <w:sz w:val="24"/>
          <w:szCs w:val="24"/>
        </w:rPr>
        <w:t>一种</w:t>
      </w:r>
      <w:r w:rsidRPr="00A944CB">
        <w:rPr>
          <w:rFonts w:hint="eastAsia"/>
          <w:sz w:val="24"/>
          <w:szCs w:val="24"/>
        </w:rPr>
        <w:t>基于流水线自动运转的</w:t>
      </w:r>
      <w:r>
        <w:rPr>
          <w:rFonts w:hint="eastAsia"/>
          <w:sz w:val="24"/>
          <w:szCs w:val="24"/>
        </w:rPr>
        <w:t>配电终端</w:t>
      </w:r>
      <w:r w:rsidRPr="00A944CB">
        <w:rPr>
          <w:rFonts w:hint="eastAsia"/>
          <w:sz w:val="24"/>
          <w:szCs w:val="24"/>
        </w:rPr>
        <w:t>安全检测</w:t>
      </w:r>
      <w:r w:rsidRPr="00A435C0">
        <w:rPr>
          <w:rFonts w:hint="eastAsia"/>
          <w:sz w:val="24"/>
          <w:szCs w:val="24"/>
        </w:rPr>
        <w:t>方法</w:t>
      </w:r>
      <w:r w:rsidRPr="00F41C39">
        <w:rPr>
          <w:sz w:val="24"/>
        </w:rPr>
        <w:t>，包括：</w:t>
      </w:r>
    </w:p>
    <w:p w14:paraId="2018DD91" w14:textId="77777777" w:rsidR="005C1D9B" w:rsidRDefault="005C1D9B" w:rsidP="00BC15F7">
      <w:pPr>
        <w:adjustRightInd w:val="0"/>
        <w:snapToGrid w:val="0"/>
        <w:spacing w:line="360" w:lineRule="auto"/>
        <w:ind w:firstLineChars="200" w:firstLine="480"/>
        <w:rPr>
          <w:sz w:val="24"/>
        </w:rPr>
      </w:pPr>
      <w:r>
        <w:rPr>
          <w:rFonts w:hint="eastAsia"/>
          <w:sz w:val="24"/>
        </w:rPr>
        <w:t>搭建</w:t>
      </w:r>
      <w:r>
        <w:rPr>
          <w:sz w:val="24"/>
        </w:rPr>
        <w:t>配电终端</w:t>
      </w:r>
      <w:r>
        <w:rPr>
          <w:rFonts w:hint="eastAsia"/>
          <w:sz w:val="24"/>
        </w:rPr>
        <w:t>全自动</w:t>
      </w:r>
      <w:r>
        <w:rPr>
          <w:sz w:val="24"/>
        </w:rPr>
        <w:t>流水线，</w:t>
      </w:r>
      <w:r>
        <w:rPr>
          <w:rFonts w:hint="eastAsia"/>
          <w:sz w:val="24"/>
        </w:rPr>
        <w:t>包括装载</w:t>
      </w:r>
      <w:r>
        <w:rPr>
          <w:sz w:val="24"/>
        </w:rPr>
        <w:t>机器人、卸载机器人、插拔线机器人、</w:t>
      </w:r>
      <w:r>
        <w:rPr>
          <w:rFonts w:hint="eastAsia"/>
          <w:sz w:val="24"/>
        </w:rPr>
        <w:t>流水线体</w:t>
      </w:r>
      <w:r>
        <w:rPr>
          <w:sz w:val="24"/>
        </w:rPr>
        <w:t>和检测工位</w:t>
      </w:r>
      <w:r>
        <w:rPr>
          <w:rFonts w:hint="eastAsia"/>
          <w:sz w:val="24"/>
        </w:rPr>
        <w:t>，</w:t>
      </w:r>
      <w:r>
        <w:rPr>
          <w:sz w:val="24"/>
        </w:rPr>
        <w:t>配电终端</w:t>
      </w:r>
      <w:r>
        <w:rPr>
          <w:rFonts w:hint="eastAsia"/>
          <w:sz w:val="24"/>
        </w:rPr>
        <w:t>通过该全自动</w:t>
      </w:r>
      <w:r>
        <w:rPr>
          <w:sz w:val="24"/>
        </w:rPr>
        <w:t>流水线实现自动上</w:t>
      </w:r>
      <w:r>
        <w:rPr>
          <w:rFonts w:hint="eastAsia"/>
          <w:sz w:val="24"/>
        </w:rPr>
        <w:t>线、</w:t>
      </w:r>
      <w:r>
        <w:rPr>
          <w:sz w:val="24"/>
        </w:rPr>
        <w:t>下</w:t>
      </w:r>
      <w:r>
        <w:rPr>
          <w:rFonts w:hint="eastAsia"/>
          <w:sz w:val="24"/>
        </w:rPr>
        <w:t>线</w:t>
      </w:r>
      <w:r w:rsidR="00BC15F7">
        <w:rPr>
          <w:rFonts w:hint="eastAsia"/>
          <w:sz w:val="24"/>
        </w:rPr>
        <w:t>。具体地，当对配电终端进行安全检测时，装载</w:t>
      </w:r>
      <w:r w:rsidR="00BC15F7">
        <w:rPr>
          <w:sz w:val="24"/>
        </w:rPr>
        <w:t>机器人将被测</w:t>
      </w:r>
      <w:r w:rsidR="00BC15F7">
        <w:rPr>
          <w:rFonts w:hint="eastAsia"/>
          <w:sz w:val="24"/>
        </w:rPr>
        <w:t>配电</w:t>
      </w:r>
      <w:r w:rsidR="00BC15F7">
        <w:rPr>
          <w:sz w:val="24"/>
        </w:rPr>
        <w:t>终端</w:t>
      </w:r>
      <w:r w:rsidR="00BC15F7">
        <w:rPr>
          <w:rFonts w:hint="eastAsia"/>
          <w:sz w:val="24"/>
        </w:rPr>
        <w:t>自动</w:t>
      </w:r>
      <w:r w:rsidR="00BC15F7">
        <w:rPr>
          <w:sz w:val="24"/>
        </w:rPr>
        <w:t>运送到检修</w:t>
      </w:r>
      <w:r w:rsidR="00BC15F7">
        <w:rPr>
          <w:rFonts w:hint="eastAsia"/>
          <w:sz w:val="24"/>
        </w:rPr>
        <w:t>工位</w:t>
      </w:r>
      <w:r w:rsidR="00B47E0D">
        <w:rPr>
          <w:rFonts w:hint="eastAsia"/>
          <w:sz w:val="24"/>
        </w:rPr>
        <w:t>；</w:t>
      </w:r>
      <w:r w:rsidR="00BC15F7">
        <w:rPr>
          <w:sz w:val="24"/>
        </w:rPr>
        <w:t>插拔线机器人</w:t>
      </w:r>
      <w:r w:rsidR="00BC15F7" w:rsidRPr="00F7415C">
        <w:rPr>
          <w:bCs/>
          <w:sz w:val="24"/>
          <w:szCs w:val="24"/>
        </w:rPr>
        <w:t>对待检测</w:t>
      </w:r>
      <w:r w:rsidR="00BC15F7" w:rsidRPr="00F7415C">
        <w:rPr>
          <w:rFonts w:hAnsi="宋体"/>
          <w:sz w:val="24"/>
          <w:szCs w:val="24"/>
        </w:rPr>
        <w:t>配电终端</w:t>
      </w:r>
      <w:r w:rsidR="00BC15F7" w:rsidRPr="00F7415C">
        <w:rPr>
          <w:bCs/>
          <w:sz w:val="24"/>
          <w:szCs w:val="24"/>
        </w:rPr>
        <w:t>进行插拔</w:t>
      </w:r>
      <w:r w:rsidR="00BC15F7" w:rsidRPr="00F7415C">
        <w:rPr>
          <w:rFonts w:hAnsi="宋体"/>
          <w:sz w:val="24"/>
          <w:szCs w:val="24"/>
        </w:rPr>
        <w:t>线</w:t>
      </w:r>
      <w:r w:rsidR="00BC15F7">
        <w:rPr>
          <w:rFonts w:hAnsi="宋体" w:hint="eastAsia"/>
          <w:sz w:val="24"/>
          <w:szCs w:val="24"/>
        </w:rPr>
        <w:t>操作，</w:t>
      </w:r>
      <w:r w:rsidR="00BC15F7">
        <w:rPr>
          <w:rFonts w:hint="eastAsia"/>
          <w:sz w:val="24"/>
        </w:rPr>
        <w:t>使其接入安全</w:t>
      </w:r>
      <w:r w:rsidR="00BC15F7">
        <w:rPr>
          <w:sz w:val="24"/>
        </w:rPr>
        <w:t>检测平台</w:t>
      </w:r>
      <w:r w:rsidR="00B47E0D">
        <w:rPr>
          <w:rFonts w:hint="eastAsia"/>
          <w:sz w:val="24"/>
        </w:rPr>
        <w:t>；所述卸载机器人</w:t>
      </w:r>
      <w:r w:rsidR="00B47E0D">
        <w:rPr>
          <w:sz w:val="24"/>
        </w:rPr>
        <w:t>根据检测结果</w:t>
      </w:r>
      <w:r w:rsidR="00B47E0D">
        <w:rPr>
          <w:rFonts w:hint="eastAsia"/>
          <w:sz w:val="24"/>
        </w:rPr>
        <w:t>对</w:t>
      </w:r>
      <w:r w:rsidR="00B47E0D">
        <w:rPr>
          <w:sz w:val="24"/>
        </w:rPr>
        <w:t>被测终端</w:t>
      </w:r>
      <w:r w:rsidR="00B47E0D">
        <w:rPr>
          <w:rFonts w:hint="eastAsia"/>
          <w:sz w:val="24"/>
        </w:rPr>
        <w:t>进行区分，</w:t>
      </w:r>
      <w:r w:rsidR="00B47E0D">
        <w:rPr>
          <w:sz w:val="24"/>
        </w:rPr>
        <w:t>按照</w:t>
      </w:r>
      <w:r w:rsidR="00B47E0D">
        <w:rPr>
          <w:rFonts w:hint="eastAsia"/>
          <w:sz w:val="24"/>
        </w:rPr>
        <w:t>合格</w:t>
      </w:r>
      <w:r w:rsidR="00B47E0D">
        <w:rPr>
          <w:sz w:val="24"/>
        </w:rPr>
        <w:t>与否进行分类筛检</w:t>
      </w:r>
      <w:r w:rsidR="00B47E0D">
        <w:rPr>
          <w:rFonts w:hint="eastAsia"/>
          <w:sz w:val="24"/>
        </w:rPr>
        <w:t>，不合格</w:t>
      </w:r>
      <w:r w:rsidR="00B47E0D">
        <w:rPr>
          <w:sz w:val="24"/>
        </w:rPr>
        <w:t>设备</w:t>
      </w:r>
      <w:r w:rsidR="00B47E0D">
        <w:rPr>
          <w:rFonts w:hint="eastAsia"/>
          <w:sz w:val="24"/>
        </w:rPr>
        <w:t>卸载</w:t>
      </w:r>
      <w:r w:rsidR="00B47E0D">
        <w:rPr>
          <w:sz w:val="24"/>
        </w:rPr>
        <w:t>到不合格产品</w:t>
      </w:r>
      <w:r w:rsidR="00B47E0D">
        <w:rPr>
          <w:rFonts w:hint="eastAsia"/>
          <w:sz w:val="24"/>
        </w:rPr>
        <w:t>区</w:t>
      </w:r>
      <w:r w:rsidR="00B47E0D">
        <w:rPr>
          <w:sz w:val="24"/>
        </w:rPr>
        <w:t>。</w:t>
      </w:r>
    </w:p>
    <w:p w14:paraId="74F8B6B3" w14:textId="77777777" w:rsidR="005C1D9B" w:rsidRPr="00F41C39" w:rsidRDefault="005C1D9B" w:rsidP="0033528D">
      <w:pPr>
        <w:spacing w:line="360" w:lineRule="auto"/>
        <w:ind w:firstLineChars="200" w:firstLine="480"/>
        <w:rPr>
          <w:sz w:val="24"/>
        </w:rPr>
      </w:pPr>
      <w:r>
        <w:rPr>
          <w:rFonts w:hint="eastAsia"/>
          <w:sz w:val="24"/>
        </w:rPr>
        <w:t>搭建配电</w:t>
      </w:r>
      <w:r>
        <w:rPr>
          <w:sz w:val="24"/>
        </w:rPr>
        <w:t>终端安全检测平台，</w:t>
      </w:r>
      <w:r w:rsidR="00B47E0D">
        <w:rPr>
          <w:rFonts w:hint="eastAsia"/>
          <w:sz w:val="24"/>
          <w:szCs w:val="24"/>
        </w:rPr>
        <w:t>包括配电</w:t>
      </w:r>
      <w:r w:rsidR="00B47E0D">
        <w:rPr>
          <w:sz w:val="24"/>
          <w:szCs w:val="24"/>
        </w:rPr>
        <w:t>加密认证装置、</w:t>
      </w:r>
      <w:r w:rsidR="00B47E0D">
        <w:rPr>
          <w:rFonts w:hint="eastAsia"/>
          <w:sz w:val="24"/>
          <w:szCs w:val="24"/>
        </w:rPr>
        <w:t>安全</w:t>
      </w:r>
      <w:r w:rsidR="00B47E0D">
        <w:rPr>
          <w:sz w:val="24"/>
          <w:szCs w:val="24"/>
        </w:rPr>
        <w:t>风险评估设备、</w:t>
      </w:r>
      <w:r w:rsidR="00B47E0D">
        <w:rPr>
          <w:rFonts w:hint="eastAsia"/>
          <w:sz w:val="24"/>
          <w:szCs w:val="24"/>
        </w:rPr>
        <w:t>入侵</w:t>
      </w:r>
      <w:r w:rsidR="00B47E0D">
        <w:rPr>
          <w:sz w:val="24"/>
          <w:szCs w:val="24"/>
        </w:rPr>
        <w:t>检测设备、</w:t>
      </w:r>
      <w:r w:rsidR="00B47E0D">
        <w:rPr>
          <w:rFonts w:hint="eastAsia"/>
          <w:sz w:val="24"/>
          <w:szCs w:val="24"/>
        </w:rPr>
        <w:t>安全</w:t>
      </w:r>
      <w:r w:rsidR="00B47E0D">
        <w:rPr>
          <w:sz w:val="24"/>
          <w:szCs w:val="24"/>
        </w:rPr>
        <w:t>设备检测装置</w:t>
      </w:r>
      <w:r w:rsidR="00B47E0D">
        <w:rPr>
          <w:rFonts w:hint="eastAsia"/>
          <w:sz w:val="24"/>
          <w:szCs w:val="24"/>
        </w:rPr>
        <w:t>及</w:t>
      </w:r>
      <w:r w:rsidR="00B47E0D">
        <w:rPr>
          <w:sz w:val="24"/>
          <w:szCs w:val="24"/>
        </w:rPr>
        <w:t>漏</w:t>
      </w:r>
      <w:proofErr w:type="gramStart"/>
      <w:r w:rsidR="00B47E0D">
        <w:rPr>
          <w:sz w:val="24"/>
          <w:szCs w:val="24"/>
        </w:rPr>
        <w:t>扫设备</w:t>
      </w:r>
      <w:proofErr w:type="gramEnd"/>
      <w:r w:rsidR="00B47E0D">
        <w:rPr>
          <w:sz w:val="24"/>
          <w:szCs w:val="24"/>
        </w:rPr>
        <w:t>等</w:t>
      </w:r>
      <w:r w:rsidR="00B47E0D">
        <w:rPr>
          <w:rFonts w:hint="eastAsia"/>
          <w:sz w:val="24"/>
          <w:szCs w:val="24"/>
        </w:rPr>
        <w:t>多种设备</w:t>
      </w:r>
      <w:r w:rsidR="00B47E0D">
        <w:rPr>
          <w:sz w:val="24"/>
          <w:szCs w:val="24"/>
        </w:rPr>
        <w:t>，共同实现</w:t>
      </w:r>
      <w:r w:rsidR="00B47E0D">
        <w:rPr>
          <w:rFonts w:hint="eastAsia"/>
          <w:sz w:val="24"/>
          <w:szCs w:val="24"/>
        </w:rPr>
        <w:t>对</w:t>
      </w:r>
      <w:r w:rsidR="00B47E0D">
        <w:rPr>
          <w:sz w:val="24"/>
          <w:szCs w:val="24"/>
        </w:rPr>
        <w:t>配网终端</w:t>
      </w:r>
      <w:r>
        <w:rPr>
          <w:rFonts w:hint="eastAsia"/>
          <w:sz w:val="24"/>
        </w:rPr>
        <w:t>多方面</w:t>
      </w:r>
      <w:r w:rsidR="00B47E0D">
        <w:rPr>
          <w:sz w:val="24"/>
        </w:rPr>
        <w:t>的安全</w:t>
      </w:r>
      <w:r>
        <w:rPr>
          <w:sz w:val="24"/>
        </w:rPr>
        <w:t>检测</w:t>
      </w:r>
      <w:r w:rsidR="00BC15F7">
        <w:rPr>
          <w:rFonts w:hint="eastAsia"/>
          <w:sz w:val="24"/>
        </w:rPr>
        <w:t>。该配电</w:t>
      </w:r>
      <w:r w:rsidR="00BC15F7">
        <w:rPr>
          <w:sz w:val="24"/>
        </w:rPr>
        <w:t>终端安全检测平台</w:t>
      </w:r>
      <w:r w:rsidR="00BC15F7">
        <w:rPr>
          <w:rFonts w:hint="eastAsia"/>
          <w:sz w:val="24"/>
        </w:rPr>
        <w:t>是</w:t>
      </w:r>
      <w:r w:rsidR="00BC15F7">
        <w:rPr>
          <w:sz w:val="24"/>
        </w:rPr>
        <w:t>一套</w:t>
      </w:r>
      <w:r w:rsidR="00BC15F7">
        <w:rPr>
          <w:rFonts w:hint="eastAsia"/>
          <w:sz w:val="24"/>
        </w:rPr>
        <w:t>相对</w:t>
      </w:r>
      <w:r w:rsidR="00BC15F7">
        <w:rPr>
          <w:sz w:val="24"/>
        </w:rPr>
        <w:t>独立的</w:t>
      </w:r>
      <w:r w:rsidR="00BC15F7">
        <w:rPr>
          <w:rFonts w:hint="eastAsia"/>
          <w:sz w:val="24"/>
        </w:rPr>
        <w:t>系统</w:t>
      </w:r>
      <w:r w:rsidR="00BC15F7">
        <w:rPr>
          <w:sz w:val="24"/>
        </w:rPr>
        <w:t>，可实现</w:t>
      </w:r>
      <w:r w:rsidR="00BC15F7" w:rsidRPr="00D50874">
        <w:rPr>
          <w:rFonts w:hint="eastAsia"/>
          <w:sz w:val="24"/>
        </w:rPr>
        <w:t>完善的系统国产密码应用及验证技术、安全设备检测技术、入侵检测技术、终端设备信息传输安全监测技术、网络端口扫描技术、三区</w:t>
      </w:r>
      <w:r w:rsidR="00BC15F7" w:rsidRPr="00D50874">
        <w:rPr>
          <w:rFonts w:hint="eastAsia"/>
          <w:sz w:val="24"/>
        </w:rPr>
        <w:t>web</w:t>
      </w:r>
      <w:r w:rsidR="00BC15F7" w:rsidRPr="00D50874">
        <w:rPr>
          <w:rFonts w:hint="eastAsia"/>
          <w:sz w:val="24"/>
        </w:rPr>
        <w:t>安全漏洞分析等。</w:t>
      </w:r>
    </w:p>
    <w:p w14:paraId="0485E59F" w14:textId="77777777" w:rsidR="004C5557" w:rsidRDefault="005C1D9B" w:rsidP="00794DE7">
      <w:pPr>
        <w:adjustRightInd w:val="0"/>
        <w:snapToGrid w:val="0"/>
        <w:spacing w:line="360" w:lineRule="auto"/>
        <w:ind w:firstLineChars="200" w:firstLine="480"/>
        <w:rPr>
          <w:sz w:val="24"/>
        </w:rPr>
      </w:pPr>
      <w:r>
        <w:rPr>
          <w:rFonts w:hint="eastAsia"/>
          <w:sz w:val="24"/>
        </w:rPr>
        <w:t>搭建综合</w:t>
      </w:r>
      <w:r w:rsidR="00674C22">
        <w:rPr>
          <w:sz w:val="24"/>
        </w:rPr>
        <w:t>管控</w:t>
      </w:r>
      <w:r w:rsidR="00674C22">
        <w:rPr>
          <w:rFonts w:hint="eastAsia"/>
          <w:sz w:val="24"/>
        </w:rPr>
        <w:t>系统</w:t>
      </w:r>
      <w:r>
        <w:rPr>
          <w:sz w:val="24"/>
        </w:rPr>
        <w:t>，</w:t>
      </w:r>
      <w:r>
        <w:rPr>
          <w:rFonts w:hint="eastAsia"/>
          <w:sz w:val="24"/>
        </w:rPr>
        <w:t>分别</w:t>
      </w:r>
      <w:r>
        <w:rPr>
          <w:sz w:val="24"/>
        </w:rPr>
        <w:t>与</w:t>
      </w:r>
      <w:r w:rsidR="00674C22">
        <w:rPr>
          <w:rFonts w:hint="eastAsia"/>
          <w:sz w:val="24"/>
        </w:rPr>
        <w:t>全自动</w:t>
      </w:r>
      <w:r>
        <w:rPr>
          <w:sz w:val="24"/>
        </w:rPr>
        <w:t>流水线</w:t>
      </w:r>
      <w:r>
        <w:rPr>
          <w:rFonts w:hint="eastAsia"/>
          <w:sz w:val="24"/>
        </w:rPr>
        <w:t>和</w:t>
      </w:r>
      <w:r w:rsidR="00674C22">
        <w:rPr>
          <w:sz w:val="24"/>
        </w:rPr>
        <w:t>安全</w:t>
      </w:r>
      <w:r>
        <w:rPr>
          <w:sz w:val="24"/>
        </w:rPr>
        <w:t>检测平台进行</w:t>
      </w:r>
      <w:r>
        <w:rPr>
          <w:rFonts w:hint="eastAsia"/>
          <w:sz w:val="24"/>
        </w:rPr>
        <w:t>接口</w:t>
      </w:r>
      <w:r>
        <w:rPr>
          <w:sz w:val="24"/>
        </w:rPr>
        <w:t>交互</w:t>
      </w:r>
      <w:r w:rsidR="00674C22">
        <w:rPr>
          <w:rFonts w:hint="eastAsia"/>
          <w:sz w:val="24"/>
        </w:rPr>
        <w:t>。</w:t>
      </w:r>
      <w:r w:rsidR="002909D1">
        <w:rPr>
          <w:rFonts w:hint="eastAsia"/>
          <w:sz w:val="24"/>
        </w:rPr>
        <w:t>综合管控</w:t>
      </w:r>
      <w:r w:rsidR="002909D1">
        <w:rPr>
          <w:sz w:val="24"/>
        </w:rPr>
        <w:t>系统可在</w:t>
      </w:r>
      <w:r w:rsidR="002909D1">
        <w:rPr>
          <w:rFonts w:hint="eastAsia"/>
          <w:sz w:val="24"/>
        </w:rPr>
        <w:t>装载机器人将待检测配电终端</w:t>
      </w:r>
      <w:r w:rsidR="002909D1">
        <w:rPr>
          <w:sz w:val="24"/>
        </w:rPr>
        <w:t>送到检测工位后，</w:t>
      </w:r>
      <w:r w:rsidR="002909D1">
        <w:rPr>
          <w:rFonts w:hint="eastAsia"/>
          <w:sz w:val="24"/>
        </w:rPr>
        <w:t>传送信号</w:t>
      </w:r>
      <w:r w:rsidR="002909D1">
        <w:rPr>
          <w:sz w:val="24"/>
        </w:rPr>
        <w:t>给安全检测平台；安全检测平台检测结束后，将检测结果返回到</w:t>
      </w:r>
      <w:r w:rsidR="002909D1">
        <w:rPr>
          <w:rFonts w:hint="eastAsia"/>
          <w:sz w:val="24"/>
        </w:rPr>
        <w:t>综合</w:t>
      </w:r>
      <w:r w:rsidR="002909D1">
        <w:rPr>
          <w:sz w:val="24"/>
        </w:rPr>
        <w:t>管控系统</w:t>
      </w:r>
      <w:r w:rsidR="002909D1">
        <w:rPr>
          <w:rFonts w:hint="eastAsia"/>
          <w:sz w:val="24"/>
        </w:rPr>
        <w:t>，并发送指令给检测流水线，卸载机器人根据指令进行下一步操作。</w:t>
      </w:r>
    </w:p>
    <w:p w14:paraId="1FC6AA27" w14:textId="77777777" w:rsidR="00972215" w:rsidRPr="00F86933" w:rsidRDefault="00972215" w:rsidP="005C1D9B">
      <w:pPr>
        <w:adjustRightInd w:val="0"/>
        <w:snapToGrid w:val="0"/>
        <w:spacing w:line="360" w:lineRule="auto"/>
        <w:ind w:firstLineChars="200" w:firstLine="480"/>
        <w:rPr>
          <w:sz w:val="24"/>
        </w:rPr>
      </w:pPr>
      <w:r w:rsidRPr="00F7415C">
        <w:rPr>
          <w:bCs/>
          <w:sz w:val="24"/>
          <w:szCs w:val="24"/>
        </w:rPr>
        <w:t>上述虽然结合附图对本发明的具体实施方式进行了描述，但并非对本发明保护范围的限制，所属领域技术人员应该明白，在本发明的技术方案的基础上，本领域技术人员不需要付出创造性劳动即可做出的各种修改或变形仍在本发明的保护范围以内。</w:t>
      </w:r>
    </w:p>
    <w:p w14:paraId="237A6626" w14:textId="77777777" w:rsidR="005C1D9B" w:rsidRDefault="005C1D9B" w:rsidP="0020519D">
      <w:pPr>
        <w:spacing w:line="360" w:lineRule="auto"/>
        <w:ind w:firstLineChars="200" w:firstLine="480"/>
        <w:rPr>
          <w:sz w:val="24"/>
          <w:szCs w:val="24"/>
        </w:rPr>
      </w:pPr>
    </w:p>
    <w:p w14:paraId="29AD7A53" w14:textId="77777777" w:rsidR="005C1D9B" w:rsidRDefault="005C1D9B" w:rsidP="0020519D">
      <w:pPr>
        <w:spacing w:line="360" w:lineRule="auto"/>
        <w:ind w:firstLineChars="200" w:firstLine="480"/>
        <w:rPr>
          <w:sz w:val="24"/>
          <w:szCs w:val="24"/>
        </w:rPr>
      </w:pPr>
    </w:p>
    <w:p w14:paraId="7F3A96AB" w14:textId="77777777" w:rsidR="005C1D9B" w:rsidRDefault="005C1D9B" w:rsidP="0020519D">
      <w:pPr>
        <w:spacing w:line="360" w:lineRule="auto"/>
        <w:ind w:firstLineChars="200" w:firstLine="480"/>
        <w:rPr>
          <w:sz w:val="24"/>
          <w:szCs w:val="24"/>
        </w:rPr>
        <w:sectPr w:rsidR="005C1D9B" w:rsidSect="002072F3">
          <w:headerReference w:type="default" r:id="rId130"/>
          <w:footerReference w:type="default" r:id="rId131"/>
          <w:pgSz w:w="11906" w:h="16838"/>
          <w:pgMar w:top="1134" w:right="1134" w:bottom="1134" w:left="1134" w:header="851" w:footer="992" w:gutter="0"/>
          <w:pgNumType w:start="1"/>
          <w:cols w:space="425"/>
          <w:docGrid w:type="lines" w:linePitch="312"/>
        </w:sectPr>
      </w:pPr>
    </w:p>
    <w:p w14:paraId="05B31A22" w14:textId="77777777" w:rsidR="009247AC" w:rsidRDefault="009247AC" w:rsidP="00294FB3">
      <w:pPr>
        <w:spacing w:line="360" w:lineRule="auto"/>
        <w:jc w:val="center"/>
        <w:rPr>
          <w:sz w:val="24"/>
          <w:szCs w:val="24"/>
        </w:rPr>
      </w:pPr>
      <w:bookmarkStart w:id="36" w:name="OLE_LINK308"/>
      <w:bookmarkStart w:id="37" w:name="OLE_LINK309"/>
    </w:p>
    <w:p w14:paraId="42FE2F24" w14:textId="77777777" w:rsidR="0020755A" w:rsidRPr="002F43D5" w:rsidRDefault="0020755A" w:rsidP="005B170D">
      <w:pPr>
        <w:spacing w:line="360" w:lineRule="auto"/>
        <w:rPr>
          <w:sz w:val="24"/>
          <w:szCs w:val="24"/>
        </w:rPr>
      </w:pPr>
    </w:p>
    <w:bookmarkEnd w:id="36"/>
    <w:bookmarkEnd w:id="37"/>
    <w:p w14:paraId="2C635909" w14:textId="77777777" w:rsidR="00223A3E" w:rsidRPr="00905F7F" w:rsidRDefault="00E62F6E" w:rsidP="002F43D5">
      <w:pPr>
        <w:spacing w:line="360" w:lineRule="auto"/>
        <w:jc w:val="center"/>
        <w:rPr>
          <w:sz w:val="24"/>
          <w:szCs w:val="24"/>
        </w:rPr>
      </w:pPr>
      <w:r>
        <w:object w:dxaOrig="5432" w:dyaOrig="5857" w14:anchorId="30B8A9F8">
          <v:shape id="_x0000_i1093" type="#_x0000_t75" style="width:271pt;height:292.5pt" o:ole="">
            <v:imagedata r:id="rId132" o:title=""/>
          </v:shape>
          <o:OLEObject Type="Embed" ProgID="Visio.Drawing.11" ShapeID="_x0000_i1093" DrawAspect="Content" ObjectID="_1703314103" r:id="rId133"/>
        </w:object>
      </w:r>
    </w:p>
    <w:p w14:paraId="7A5B89C1" w14:textId="77777777" w:rsidR="002F43D5" w:rsidRPr="00905F7F" w:rsidRDefault="002F43D5" w:rsidP="002F43D5">
      <w:pPr>
        <w:spacing w:line="360" w:lineRule="auto"/>
        <w:jc w:val="center"/>
        <w:rPr>
          <w:sz w:val="24"/>
          <w:szCs w:val="24"/>
        </w:rPr>
      </w:pPr>
      <w:r>
        <w:rPr>
          <w:sz w:val="24"/>
          <w:szCs w:val="24"/>
        </w:rPr>
        <w:t>图</w:t>
      </w:r>
      <w:r>
        <w:rPr>
          <w:sz w:val="24"/>
          <w:szCs w:val="24"/>
        </w:rPr>
        <w:t>1</w:t>
      </w:r>
    </w:p>
    <w:p w14:paraId="24C0A900" w14:textId="77777777" w:rsidR="002F43D5" w:rsidRDefault="000D328A" w:rsidP="00905F7F">
      <w:pPr>
        <w:spacing w:line="360" w:lineRule="auto"/>
        <w:jc w:val="center"/>
        <w:rPr>
          <w:sz w:val="24"/>
          <w:szCs w:val="24"/>
        </w:rPr>
      </w:pPr>
      <w:r>
        <w:object w:dxaOrig="8844" w:dyaOrig="7067" w14:anchorId="375D61DA">
          <v:shape id="_x0000_i1094" type="#_x0000_t75" style="width:442.5pt;height:353.5pt" o:ole="">
            <v:imagedata r:id="rId134" o:title=""/>
          </v:shape>
          <o:OLEObject Type="Embed" ProgID="Visio.Drawing.11" ShapeID="_x0000_i1094" DrawAspect="Content" ObjectID="_1703314104" r:id="rId135"/>
        </w:object>
      </w:r>
    </w:p>
    <w:p w14:paraId="0E203075" w14:textId="77777777" w:rsidR="002F43D5" w:rsidRDefault="002F43D5" w:rsidP="002F43D5">
      <w:pPr>
        <w:spacing w:line="360" w:lineRule="auto"/>
        <w:jc w:val="center"/>
        <w:rPr>
          <w:sz w:val="24"/>
          <w:szCs w:val="24"/>
        </w:rPr>
      </w:pPr>
      <w:r>
        <w:rPr>
          <w:sz w:val="24"/>
          <w:szCs w:val="24"/>
        </w:rPr>
        <w:t>图</w:t>
      </w:r>
      <w:r>
        <w:rPr>
          <w:sz w:val="24"/>
          <w:szCs w:val="24"/>
        </w:rPr>
        <w:t>2</w:t>
      </w:r>
    </w:p>
    <w:p w14:paraId="03EFA89D" w14:textId="77777777" w:rsidR="00A312E8" w:rsidRDefault="00A312E8" w:rsidP="007A2BFF">
      <w:pPr>
        <w:spacing w:line="360" w:lineRule="auto"/>
        <w:jc w:val="left"/>
        <w:rPr>
          <w:sz w:val="24"/>
          <w:szCs w:val="24"/>
        </w:rPr>
      </w:pPr>
    </w:p>
    <w:p w14:paraId="1C2433AD" w14:textId="77777777" w:rsidR="00B44183" w:rsidRPr="00905F7F" w:rsidRDefault="006C24FA" w:rsidP="002F43D5">
      <w:pPr>
        <w:spacing w:line="360" w:lineRule="auto"/>
        <w:jc w:val="center"/>
        <w:rPr>
          <w:sz w:val="24"/>
          <w:szCs w:val="24"/>
        </w:rPr>
      </w:pPr>
      <w:r>
        <w:object w:dxaOrig="8040" w:dyaOrig="5035" w14:anchorId="147FC6B8">
          <v:shape id="_x0000_i1095" type="#_x0000_t75" style="width:402pt;height:252.5pt" o:ole="">
            <v:imagedata r:id="rId136" o:title=""/>
          </v:shape>
          <o:OLEObject Type="Embed" ProgID="Visio.Drawing.11" ShapeID="_x0000_i1095" DrawAspect="Content" ObjectID="_1703314105" r:id="rId137"/>
        </w:object>
      </w:r>
    </w:p>
    <w:p w14:paraId="33DF46DF" w14:textId="77777777" w:rsidR="00905F7F" w:rsidRPr="00905F7F" w:rsidRDefault="00905F7F" w:rsidP="002F43D5">
      <w:pPr>
        <w:spacing w:line="360" w:lineRule="auto"/>
        <w:jc w:val="center"/>
        <w:rPr>
          <w:sz w:val="24"/>
          <w:szCs w:val="24"/>
        </w:rPr>
      </w:pPr>
      <w:r>
        <w:rPr>
          <w:sz w:val="24"/>
          <w:szCs w:val="24"/>
        </w:rPr>
        <w:t>图</w:t>
      </w:r>
      <w:r>
        <w:rPr>
          <w:sz w:val="24"/>
          <w:szCs w:val="24"/>
        </w:rPr>
        <w:t>3</w:t>
      </w:r>
    </w:p>
    <w:p w14:paraId="17AE9661" w14:textId="77777777" w:rsidR="00177615" w:rsidRDefault="00177615" w:rsidP="002F43D5">
      <w:pPr>
        <w:spacing w:line="360" w:lineRule="auto"/>
        <w:jc w:val="center"/>
        <w:rPr>
          <w:sz w:val="24"/>
          <w:szCs w:val="24"/>
        </w:rPr>
      </w:pPr>
    </w:p>
    <w:p w14:paraId="1FCBD803" w14:textId="77777777" w:rsidR="00905F7F" w:rsidRDefault="00E05242" w:rsidP="002F43D5">
      <w:pPr>
        <w:spacing w:line="360" w:lineRule="auto"/>
        <w:jc w:val="center"/>
        <w:rPr>
          <w:sz w:val="24"/>
          <w:szCs w:val="24"/>
        </w:rPr>
      </w:pPr>
      <w:r>
        <w:rPr>
          <w:noProof/>
          <w:sz w:val="24"/>
          <w:szCs w:val="24"/>
        </w:rPr>
        <w:drawing>
          <wp:inline distT="0" distB="0" distL="0" distR="0" wp14:anchorId="04F74CD3" wp14:editId="1E4AF52C">
            <wp:extent cx="4389120" cy="15544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389120" cy="1554480"/>
                    </a:xfrm>
                    <a:prstGeom prst="rect">
                      <a:avLst/>
                    </a:prstGeom>
                    <a:noFill/>
                    <a:ln>
                      <a:noFill/>
                    </a:ln>
                  </pic:spPr>
                </pic:pic>
              </a:graphicData>
            </a:graphic>
          </wp:inline>
        </w:drawing>
      </w:r>
    </w:p>
    <w:p w14:paraId="6A2ABD95" w14:textId="77777777" w:rsidR="00E05242" w:rsidRDefault="00E05242" w:rsidP="00E05242">
      <w:pPr>
        <w:spacing w:line="360" w:lineRule="auto"/>
        <w:jc w:val="center"/>
        <w:rPr>
          <w:sz w:val="24"/>
          <w:szCs w:val="24"/>
        </w:rPr>
      </w:pPr>
      <w:r>
        <w:rPr>
          <w:sz w:val="24"/>
          <w:szCs w:val="24"/>
        </w:rPr>
        <w:t>图</w:t>
      </w:r>
      <w:r w:rsidR="000D328A">
        <w:rPr>
          <w:sz w:val="24"/>
          <w:szCs w:val="24"/>
        </w:rPr>
        <w:t>4</w:t>
      </w:r>
    </w:p>
    <w:p w14:paraId="04B7FCD0" w14:textId="77777777" w:rsidR="00177615" w:rsidRDefault="00177615" w:rsidP="00E05242">
      <w:pPr>
        <w:spacing w:line="360" w:lineRule="auto"/>
        <w:jc w:val="center"/>
        <w:rPr>
          <w:sz w:val="24"/>
          <w:szCs w:val="24"/>
        </w:rPr>
      </w:pPr>
    </w:p>
    <w:p w14:paraId="216A5875" w14:textId="77777777" w:rsidR="00177615" w:rsidRDefault="00177615" w:rsidP="00E05242">
      <w:pPr>
        <w:spacing w:line="360" w:lineRule="auto"/>
        <w:jc w:val="center"/>
        <w:rPr>
          <w:sz w:val="24"/>
          <w:szCs w:val="24"/>
        </w:rPr>
      </w:pPr>
    </w:p>
    <w:p w14:paraId="07D05062" w14:textId="77777777" w:rsidR="00E05242" w:rsidRDefault="00294FB3" w:rsidP="002F43D5">
      <w:pPr>
        <w:spacing w:line="360" w:lineRule="auto"/>
        <w:jc w:val="center"/>
        <w:rPr>
          <w:sz w:val="24"/>
          <w:szCs w:val="24"/>
        </w:rPr>
      </w:pPr>
      <w:r>
        <w:object w:dxaOrig="9530" w:dyaOrig="3634" w14:anchorId="3CAC6D81">
          <v:shape id="_x0000_i1096" type="#_x0000_t75" style="width:476pt;height:181.5pt" o:ole="">
            <v:imagedata r:id="rId139" o:title=""/>
          </v:shape>
          <o:OLEObject Type="Embed" ProgID="Visio.Drawing.11" ShapeID="_x0000_i1096" DrawAspect="Content" ObjectID="_1703314106" r:id="rId140"/>
        </w:object>
      </w:r>
    </w:p>
    <w:p w14:paraId="5DA864D7" w14:textId="77777777" w:rsidR="00A312E8" w:rsidRPr="00905F7F" w:rsidRDefault="000E7B05" w:rsidP="000D328A">
      <w:pPr>
        <w:spacing w:line="360" w:lineRule="auto"/>
        <w:jc w:val="center"/>
        <w:rPr>
          <w:sz w:val="24"/>
          <w:szCs w:val="24"/>
        </w:rPr>
      </w:pPr>
      <w:r>
        <w:rPr>
          <w:sz w:val="24"/>
          <w:szCs w:val="24"/>
        </w:rPr>
        <w:t>图</w:t>
      </w:r>
      <w:r w:rsidR="000D328A">
        <w:rPr>
          <w:sz w:val="24"/>
          <w:szCs w:val="24"/>
        </w:rPr>
        <w:t>5</w:t>
      </w:r>
    </w:p>
    <w:sectPr w:rsidR="00A312E8" w:rsidRPr="00905F7F" w:rsidSect="002072F3">
      <w:headerReference w:type="default" r:id="rId141"/>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81BD" w14:textId="77777777" w:rsidR="00EB002A" w:rsidRDefault="00EB002A" w:rsidP="007E58EC">
      <w:r>
        <w:separator/>
      </w:r>
    </w:p>
  </w:endnote>
  <w:endnote w:type="continuationSeparator" w:id="0">
    <w:p w14:paraId="14620F73" w14:textId="77777777" w:rsidR="00EB002A" w:rsidRDefault="00EB002A" w:rsidP="007E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Mincho">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AE23" w14:textId="77777777" w:rsidR="006C2915" w:rsidRDefault="006C2915" w:rsidP="00D10CA7">
    <w:pPr>
      <w:pStyle w:val="a5"/>
      <w:jc w:val="cente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777797"/>
      <w:docPartObj>
        <w:docPartGallery w:val="Page Numbers (Bottom of Page)"/>
        <w:docPartUnique/>
      </w:docPartObj>
    </w:sdtPr>
    <w:sdtEndPr/>
    <w:sdtContent>
      <w:p w14:paraId="36A48696" w14:textId="77777777" w:rsidR="00A10F7C" w:rsidRDefault="003576D4">
        <w:pPr>
          <w:pStyle w:val="a5"/>
          <w:jc w:val="center"/>
        </w:pPr>
        <w:r>
          <w:fldChar w:fldCharType="begin"/>
        </w:r>
        <w:r>
          <w:instrText xml:space="preserve"> PAGE   \* MERGEFORMAT </w:instrText>
        </w:r>
        <w:r>
          <w:fldChar w:fldCharType="separate"/>
        </w:r>
        <w:r w:rsidR="00A10F7C" w:rsidRPr="00A10F7C">
          <w:rPr>
            <w:noProof/>
            <w:lang w:val="zh-CN"/>
          </w:rPr>
          <w:t>3</w:t>
        </w:r>
        <w:r>
          <w:rPr>
            <w:noProof/>
            <w:lang w:val="zh-CN"/>
          </w:rPr>
          <w:fldChar w:fldCharType="end"/>
        </w:r>
      </w:p>
    </w:sdtContent>
  </w:sdt>
  <w:p w14:paraId="60CBF8F7" w14:textId="77777777" w:rsidR="00A10F7C" w:rsidRPr="00A10F7C" w:rsidRDefault="00A10F7C" w:rsidP="00A10F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1305" w14:textId="77777777" w:rsidR="00EB002A" w:rsidRDefault="00EB002A" w:rsidP="007E58EC">
      <w:r>
        <w:separator/>
      </w:r>
    </w:p>
  </w:footnote>
  <w:footnote w:type="continuationSeparator" w:id="0">
    <w:p w14:paraId="2CC7FF2E" w14:textId="77777777" w:rsidR="00EB002A" w:rsidRDefault="00EB002A" w:rsidP="007E5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3AEF" w14:textId="77777777" w:rsidR="006C2915" w:rsidRPr="00D10CA7" w:rsidRDefault="006C2915">
    <w:pPr>
      <w:pStyle w:val="a3"/>
      <w:rPr>
        <w:b/>
        <w:sz w:val="28"/>
        <w:szCs w:val="28"/>
      </w:rPr>
    </w:pPr>
    <w:r>
      <w:rPr>
        <w:rFonts w:hint="eastAsia"/>
        <w:b/>
        <w:sz w:val="28"/>
        <w:szCs w:val="28"/>
      </w:rPr>
      <w:t xml:space="preserve"> </w:t>
    </w:r>
    <w:r>
      <w:rPr>
        <w:rFonts w:hint="eastAsia"/>
        <w:b/>
        <w:sz w:val="28"/>
        <w:szCs w:val="28"/>
      </w:rPr>
      <w:t>摘</w:t>
    </w:r>
    <w:r>
      <w:rPr>
        <w:rFonts w:hint="eastAsia"/>
        <w:b/>
        <w:sz w:val="28"/>
        <w:szCs w:val="28"/>
      </w:rPr>
      <w:t xml:space="preserve">  </w:t>
    </w:r>
    <w:r w:rsidRPr="002D0026">
      <w:rPr>
        <w:rFonts w:hint="eastAsia"/>
        <w:b/>
        <w:sz w:val="28"/>
        <w:szCs w:val="28"/>
      </w:rPr>
      <w:t xml:space="preserve"> </w:t>
    </w:r>
    <w:r w:rsidRPr="002D0026">
      <w:rPr>
        <w:rFonts w:hint="eastAsia"/>
        <w:b/>
        <w:sz w:val="28"/>
        <w:szCs w:val="28"/>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3527" w14:textId="77777777" w:rsidR="006C2915" w:rsidRPr="00294FB3" w:rsidRDefault="006C2915">
    <w:pPr>
      <w:pStyle w:val="a3"/>
      <w:rPr>
        <w:b/>
        <w:sz w:val="28"/>
        <w:szCs w:val="28"/>
      </w:rPr>
    </w:pPr>
    <w:r>
      <w:rPr>
        <w:rFonts w:hint="eastAsia"/>
        <w:b/>
        <w:sz w:val="28"/>
        <w:szCs w:val="28"/>
      </w:rPr>
      <w:t xml:space="preserve"> </w:t>
    </w:r>
    <w:r>
      <w:rPr>
        <w:rFonts w:hint="eastAsia"/>
        <w:b/>
        <w:sz w:val="28"/>
        <w:szCs w:val="28"/>
      </w:rPr>
      <w:t>摘</w:t>
    </w:r>
    <w:r>
      <w:rPr>
        <w:rFonts w:hint="eastAsia"/>
        <w:b/>
        <w:sz w:val="28"/>
        <w:szCs w:val="28"/>
      </w:rPr>
      <w:t xml:space="preserve">   </w:t>
    </w:r>
    <w:r>
      <w:rPr>
        <w:rFonts w:hint="eastAsia"/>
        <w:b/>
        <w:sz w:val="28"/>
        <w:szCs w:val="28"/>
      </w:rPr>
      <w:t>要</w:t>
    </w:r>
    <w:r>
      <w:rPr>
        <w:rFonts w:hint="eastAsia"/>
        <w:b/>
        <w:sz w:val="28"/>
        <w:szCs w:val="28"/>
      </w:rPr>
      <w:t xml:space="preserve">   </w:t>
    </w:r>
    <w:r>
      <w:rPr>
        <w:rFonts w:hint="eastAsia"/>
        <w:b/>
        <w:sz w:val="28"/>
        <w:szCs w:val="28"/>
      </w:rPr>
      <w:t>附</w:t>
    </w:r>
    <w:r>
      <w:rPr>
        <w:rFonts w:hint="eastAsia"/>
        <w:b/>
        <w:sz w:val="28"/>
        <w:szCs w:val="28"/>
      </w:rPr>
      <w:t xml:space="preserve">   </w:t>
    </w:r>
    <w:r>
      <w:rPr>
        <w:rFonts w:hint="eastAsia"/>
        <w:b/>
        <w:sz w:val="28"/>
        <w:szCs w:val="28"/>
      </w:rPr>
      <w:t>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E8F7" w14:textId="77777777" w:rsidR="006C2915" w:rsidRPr="002072F3" w:rsidRDefault="006C2915">
    <w:pPr>
      <w:pStyle w:val="a3"/>
      <w:rPr>
        <w:b/>
        <w:sz w:val="28"/>
        <w:szCs w:val="28"/>
      </w:rPr>
    </w:pPr>
    <w:r>
      <w:rPr>
        <w:rFonts w:hint="eastAsia"/>
        <w:b/>
        <w:sz w:val="28"/>
        <w:szCs w:val="28"/>
      </w:rPr>
      <w:t>权</w:t>
    </w:r>
    <w:r>
      <w:rPr>
        <w:rFonts w:hint="eastAsia"/>
        <w:b/>
        <w:sz w:val="28"/>
        <w:szCs w:val="28"/>
      </w:rPr>
      <w:t xml:space="preserve">   </w:t>
    </w:r>
    <w:r>
      <w:rPr>
        <w:rFonts w:hint="eastAsia"/>
        <w:b/>
        <w:sz w:val="28"/>
        <w:szCs w:val="28"/>
      </w:rPr>
      <w:t>利</w:t>
    </w:r>
    <w:r>
      <w:rPr>
        <w:rFonts w:hint="eastAsia"/>
        <w:b/>
        <w:sz w:val="28"/>
        <w:szCs w:val="28"/>
      </w:rPr>
      <w:t xml:space="preserve">   </w:t>
    </w:r>
    <w:r>
      <w:rPr>
        <w:rFonts w:hint="eastAsia"/>
        <w:b/>
        <w:sz w:val="28"/>
        <w:szCs w:val="28"/>
      </w:rPr>
      <w:t>要</w:t>
    </w:r>
    <w:r>
      <w:rPr>
        <w:rFonts w:hint="eastAsia"/>
        <w:b/>
        <w:sz w:val="28"/>
        <w:szCs w:val="28"/>
      </w:rPr>
      <w:t xml:space="preserve">   </w:t>
    </w:r>
    <w:r>
      <w:rPr>
        <w:rFonts w:hint="eastAsia"/>
        <w:b/>
        <w:sz w:val="28"/>
        <w:szCs w:val="28"/>
      </w:rPr>
      <w:t>求</w:t>
    </w:r>
    <w:r>
      <w:rPr>
        <w:rFonts w:hint="eastAsia"/>
        <w:b/>
        <w:sz w:val="28"/>
        <w:szCs w:val="28"/>
      </w:rPr>
      <w:t xml:space="preserve">   </w:t>
    </w:r>
    <w:r>
      <w:rPr>
        <w:rFonts w:hint="eastAsia"/>
        <w:b/>
        <w:sz w:val="28"/>
        <w:szCs w:val="28"/>
      </w:rPr>
      <w:t>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62E1" w14:textId="77777777" w:rsidR="006C2915" w:rsidRPr="002072F3" w:rsidRDefault="006C2915">
    <w:pPr>
      <w:pStyle w:val="a3"/>
      <w:rPr>
        <w:b/>
        <w:sz w:val="28"/>
        <w:szCs w:val="28"/>
      </w:rPr>
    </w:pPr>
    <w:r>
      <w:rPr>
        <w:rFonts w:hint="eastAsia"/>
        <w:b/>
        <w:sz w:val="28"/>
        <w:szCs w:val="28"/>
      </w:rPr>
      <w:t>说</w:t>
    </w:r>
    <w:r>
      <w:rPr>
        <w:rFonts w:hint="eastAsia"/>
        <w:b/>
        <w:sz w:val="28"/>
        <w:szCs w:val="28"/>
      </w:rPr>
      <w:t xml:space="preserve">   </w:t>
    </w:r>
    <w:r>
      <w:rPr>
        <w:rFonts w:hint="eastAsia"/>
        <w:b/>
        <w:sz w:val="28"/>
        <w:szCs w:val="28"/>
      </w:rPr>
      <w:t>明</w:t>
    </w:r>
    <w:r>
      <w:rPr>
        <w:rFonts w:hint="eastAsia"/>
        <w:b/>
        <w:sz w:val="28"/>
        <w:szCs w:val="28"/>
      </w:rPr>
      <w:t xml:space="preserve">   </w:t>
    </w:r>
    <w:r>
      <w:rPr>
        <w:rFonts w:hint="eastAsia"/>
        <w:b/>
        <w:sz w:val="28"/>
        <w:szCs w:val="28"/>
      </w:rPr>
      <w:t>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6E49" w14:textId="77777777" w:rsidR="006C2915" w:rsidRPr="00294FB3" w:rsidRDefault="006C2915">
    <w:pPr>
      <w:pStyle w:val="a3"/>
      <w:rPr>
        <w:b/>
        <w:sz w:val="28"/>
        <w:szCs w:val="28"/>
      </w:rPr>
    </w:pPr>
    <w:r>
      <w:rPr>
        <w:rFonts w:hint="eastAsia"/>
        <w:b/>
        <w:sz w:val="28"/>
        <w:szCs w:val="28"/>
      </w:rPr>
      <w:t xml:space="preserve"> </w:t>
    </w:r>
    <w:r w:rsidRPr="00294FB3">
      <w:rPr>
        <w:rFonts w:hint="eastAsia"/>
        <w:b/>
        <w:sz w:val="28"/>
        <w:szCs w:val="28"/>
      </w:rPr>
      <w:t>说</w:t>
    </w:r>
    <w:r>
      <w:rPr>
        <w:rFonts w:hint="eastAsia"/>
        <w:b/>
        <w:sz w:val="28"/>
        <w:szCs w:val="28"/>
      </w:rPr>
      <w:t xml:space="preserve">   </w:t>
    </w:r>
    <w:r w:rsidRPr="00294FB3">
      <w:rPr>
        <w:rFonts w:hint="eastAsia"/>
        <w:b/>
        <w:sz w:val="28"/>
        <w:szCs w:val="28"/>
      </w:rPr>
      <w:t>明</w:t>
    </w:r>
    <w:r>
      <w:rPr>
        <w:rFonts w:hint="eastAsia"/>
        <w:b/>
        <w:sz w:val="28"/>
        <w:szCs w:val="28"/>
      </w:rPr>
      <w:t xml:space="preserve">   </w:t>
    </w:r>
    <w:r w:rsidRPr="00294FB3">
      <w:rPr>
        <w:rFonts w:hint="eastAsia"/>
        <w:b/>
        <w:sz w:val="28"/>
        <w:szCs w:val="28"/>
      </w:rPr>
      <w:t>书</w:t>
    </w:r>
    <w:r>
      <w:rPr>
        <w:rFonts w:hint="eastAsia"/>
        <w:b/>
        <w:sz w:val="28"/>
        <w:szCs w:val="28"/>
      </w:rPr>
      <w:t xml:space="preserve">   </w:t>
    </w:r>
    <w:r>
      <w:rPr>
        <w:rFonts w:hint="eastAsia"/>
        <w:b/>
        <w:sz w:val="28"/>
        <w:szCs w:val="28"/>
      </w:rPr>
      <w:t>附</w:t>
    </w:r>
    <w:r>
      <w:rPr>
        <w:rFonts w:hint="eastAsia"/>
        <w:b/>
        <w:sz w:val="28"/>
        <w:szCs w:val="28"/>
      </w:rPr>
      <w:t xml:space="preserve">   </w:t>
    </w:r>
    <w:r>
      <w:rPr>
        <w:rFonts w:hint="eastAsia"/>
        <w:b/>
        <w:sz w:val="28"/>
        <w:szCs w:val="28"/>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433"/>
    <w:multiLevelType w:val="hybridMultilevel"/>
    <w:tmpl w:val="ADD67038"/>
    <w:lvl w:ilvl="0" w:tplc="BB1A6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56305E"/>
    <w:multiLevelType w:val="hybridMultilevel"/>
    <w:tmpl w:val="920E92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BD5BCE"/>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3C4448"/>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8722DF"/>
    <w:multiLevelType w:val="hybridMultilevel"/>
    <w:tmpl w:val="01C8B120"/>
    <w:lvl w:ilvl="0" w:tplc="04090011">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419F2ABE"/>
    <w:multiLevelType w:val="multilevel"/>
    <w:tmpl w:val="040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114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E5A1539"/>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9A21A7"/>
    <w:multiLevelType w:val="hybridMultilevel"/>
    <w:tmpl w:val="87D22408"/>
    <w:lvl w:ilvl="0" w:tplc="7D045F8C">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DFE131E"/>
    <w:multiLevelType w:val="hybridMultilevel"/>
    <w:tmpl w:val="A17A488A"/>
    <w:lvl w:ilvl="0" w:tplc="C59EBB28">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67702A"/>
    <w:multiLevelType w:val="hybridMultilevel"/>
    <w:tmpl w:val="7B5865AE"/>
    <w:lvl w:ilvl="0" w:tplc="F786571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57C21EE"/>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A31627"/>
    <w:multiLevelType w:val="hybridMultilevel"/>
    <w:tmpl w:val="BA96AF4A"/>
    <w:lvl w:ilvl="0" w:tplc="3620D1C2">
      <w:start w:val="1"/>
      <w:numFmt w:val="decimal"/>
      <w:lvlText w:val="%1."/>
      <w:lvlJc w:val="left"/>
      <w:pPr>
        <w:ind w:left="1305" w:hanging="825"/>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D167AF4"/>
    <w:multiLevelType w:val="multilevel"/>
    <w:tmpl w:val="5F7ED1E4"/>
    <w:lvl w:ilvl="0">
      <w:start w:val="1"/>
      <w:numFmt w:val="bullet"/>
      <w:lvlText w:val=""/>
      <w:lvlJc w:val="left"/>
      <w:pPr>
        <w:tabs>
          <w:tab w:val="left" w:pos="900"/>
        </w:tabs>
        <w:ind w:left="900" w:hanging="420"/>
      </w:pPr>
      <w:rPr>
        <w:rFonts w:ascii="Wingdings" w:hAnsi="Wingdings" w:hint="default"/>
      </w:rPr>
    </w:lvl>
    <w:lvl w:ilvl="1">
      <w:start w:val="1"/>
      <w:numFmt w:val="decimal"/>
      <w:lvlText w:val="%2."/>
      <w:lvlJc w:val="left"/>
      <w:pPr>
        <w:ind w:left="1260" w:hanging="360"/>
      </w:pPr>
      <w:rPr>
        <w:rFont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num w:numId="1">
    <w:abstractNumId w:val="0"/>
  </w:num>
  <w:num w:numId="2">
    <w:abstractNumId w:val="11"/>
  </w:num>
  <w:num w:numId="3">
    <w:abstractNumId w:val="9"/>
  </w:num>
  <w:num w:numId="4">
    <w:abstractNumId w:val="7"/>
  </w:num>
  <w:num w:numId="5">
    <w:abstractNumId w:val="12"/>
  </w:num>
  <w:num w:numId="6">
    <w:abstractNumId w:val="5"/>
  </w:num>
  <w:num w:numId="7">
    <w:abstractNumId w:val="6"/>
  </w:num>
  <w:num w:numId="8">
    <w:abstractNumId w:val="4"/>
  </w:num>
  <w:num w:numId="9">
    <w:abstractNumId w:val="1"/>
  </w:num>
  <w:num w:numId="10">
    <w:abstractNumId w:val="10"/>
  </w:num>
  <w:num w:numId="11">
    <w:abstractNumId w:val="2"/>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244DE"/>
    <w:rsid w:val="00003025"/>
    <w:rsid w:val="000244DE"/>
    <w:rsid w:val="000248BF"/>
    <w:rsid w:val="00031478"/>
    <w:rsid w:val="000321CD"/>
    <w:rsid w:val="00037BF0"/>
    <w:rsid w:val="00037F3C"/>
    <w:rsid w:val="0005345C"/>
    <w:rsid w:val="0006106B"/>
    <w:rsid w:val="000A2C3B"/>
    <w:rsid w:val="000A7BCD"/>
    <w:rsid w:val="000B05AA"/>
    <w:rsid w:val="000B2B5E"/>
    <w:rsid w:val="000C71C9"/>
    <w:rsid w:val="000D328A"/>
    <w:rsid w:val="000D458F"/>
    <w:rsid w:val="000E6D1A"/>
    <w:rsid w:val="000E7B05"/>
    <w:rsid w:val="0011149B"/>
    <w:rsid w:val="00113243"/>
    <w:rsid w:val="00126367"/>
    <w:rsid w:val="001375D7"/>
    <w:rsid w:val="00162F95"/>
    <w:rsid w:val="001706AE"/>
    <w:rsid w:val="00177615"/>
    <w:rsid w:val="00183339"/>
    <w:rsid w:val="00191CE2"/>
    <w:rsid w:val="001B611B"/>
    <w:rsid w:val="001C12F4"/>
    <w:rsid w:val="001D09A1"/>
    <w:rsid w:val="001D1E5A"/>
    <w:rsid w:val="0020519D"/>
    <w:rsid w:val="002072F3"/>
    <w:rsid w:val="0020755A"/>
    <w:rsid w:val="00215E5D"/>
    <w:rsid w:val="00223A3E"/>
    <w:rsid w:val="00224289"/>
    <w:rsid w:val="0024462E"/>
    <w:rsid w:val="00261B98"/>
    <w:rsid w:val="0028483F"/>
    <w:rsid w:val="002909D1"/>
    <w:rsid w:val="00294FB3"/>
    <w:rsid w:val="002A5B4C"/>
    <w:rsid w:val="002B65C1"/>
    <w:rsid w:val="002C56D8"/>
    <w:rsid w:val="002D0026"/>
    <w:rsid w:val="002D517F"/>
    <w:rsid w:val="002E193B"/>
    <w:rsid w:val="002F274D"/>
    <w:rsid w:val="002F43D5"/>
    <w:rsid w:val="00303E0B"/>
    <w:rsid w:val="00304FB6"/>
    <w:rsid w:val="00307819"/>
    <w:rsid w:val="00313E1A"/>
    <w:rsid w:val="003174C4"/>
    <w:rsid w:val="0033528D"/>
    <w:rsid w:val="00345874"/>
    <w:rsid w:val="003567CD"/>
    <w:rsid w:val="003576D4"/>
    <w:rsid w:val="0037046C"/>
    <w:rsid w:val="003763F3"/>
    <w:rsid w:val="003833F2"/>
    <w:rsid w:val="00387CAF"/>
    <w:rsid w:val="00396B41"/>
    <w:rsid w:val="003B3F1A"/>
    <w:rsid w:val="003B54FE"/>
    <w:rsid w:val="003C4A3C"/>
    <w:rsid w:val="003D33C0"/>
    <w:rsid w:val="003D44DA"/>
    <w:rsid w:val="003D515E"/>
    <w:rsid w:val="00415608"/>
    <w:rsid w:val="004405A1"/>
    <w:rsid w:val="00442317"/>
    <w:rsid w:val="004C2405"/>
    <w:rsid w:val="004C5557"/>
    <w:rsid w:val="004D6548"/>
    <w:rsid w:val="004D72EA"/>
    <w:rsid w:val="004E6AB8"/>
    <w:rsid w:val="00500EDB"/>
    <w:rsid w:val="005161BF"/>
    <w:rsid w:val="00520E4F"/>
    <w:rsid w:val="00531055"/>
    <w:rsid w:val="00572D9E"/>
    <w:rsid w:val="00595627"/>
    <w:rsid w:val="005B170D"/>
    <w:rsid w:val="005B50C6"/>
    <w:rsid w:val="005C1D9B"/>
    <w:rsid w:val="005D774E"/>
    <w:rsid w:val="005E04EF"/>
    <w:rsid w:val="005E55A2"/>
    <w:rsid w:val="005F2759"/>
    <w:rsid w:val="00603D66"/>
    <w:rsid w:val="00612F81"/>
    <w:rsid w:val="006176AE"/>
    <w:rsid w:val="0062794B"/>
    <w:rsid w:val="00635983"/>
    <w:rsid w:val="006367CE"/>
    <w:rsid w:val="00660FD0"/>
    <w:rsid w:val="00670808"/>
    <w:rsid w:val="00674C22"/>
    <w:rsid w:val="00691AE8"/>
    <w:rsid w:val="006A34B0"/>
    <w:rsid w:val="006A61E0"/>
    <w:rsid w:val="006C24FA"/>
    <w:rsid w:val="006C2915"/>
    <w:rsid w:val="006C5613"/>
    <w:rsid w:val="006E6AE9"/>
    <w:rsid w:val="0070441D"/>
    <w:rsid w:val="00746C52"/>
    <w:rsid w:val="007559E1"/>
    <w:rsid w:val="00756A0E"/>
    <w:rsid w:val="00794D3A"/>
    <w:rsid w:val="00794DE7"/>
    <w:rsid w:val="007A0056"/>
    <w:rsid w:val="007A0451"/>
    <w:rsid w:val="007A078B"/>
    <w:rsid w:val="007A2BFF"/>
    <w:rsid w:val="007D3057"/>
    <w:rsid w:val="007E58EC"/>
    <w:rsid w:val="00802238"/>
    <w:rsid w:val="008118A4"/>
    <w:rsid w:val="0081222B"/>
    <w:rsid w:val="00834F18"/>
    <w:rsid w:val="00840042"/>
    <w:rsid w:val="0084064B"/>
    <w:rsid w:val="008410AF"/>
    <w:rsid w:val="008440E2"/>
    <w:rsid w:val="00846B52"/>
    <w:rsid w:val="0085081C"/>
    <w:rsid w:val="00855661"/>
    <w:rsid w:val="00860135"/>
    <w:rsid w:val="0088446E"/>
    <w:rsid w:val="008B09FE"/>
    <w:rsid w:val="0090380F"/>
    <w:rsid w:val="0090474D"/>
    <w:rsid w:val="00905F7F"/>
    <w:rsid w:val="009247AC"/>
    <w:rsid w:val="009377E0"/>
    <w:rsid w:val="00957FDB"/>
    <w:rsid w:val="00972215"/>
    <w:rsid w:val="00980A61"/>
    <w:rsid w:val="00993CC0"/>
    <w:rsid w:val="009A655A"/>
    <w:rsid w:val="009D1F31"/>
    <w:rsid w:val="009D6A6F"/>
    <w:rsid w:val="00A10F7C"/>
    <w:rsid w:val="00A121F9"/>
    <w:rsid w:val="00A312E8"/>
    <w:rsid w:val="00A435C0"/>
    <w:rsid w:val="00A455CB"/>
    <w:rsid w:val="00A6243C"/>
    <w:rsid w:val="00A944CB"/>
    <w:rsid w:val="00A96441"/>
    <w:rsid w:val="00A966AC"/>
    <w:rsid w:val="00AC2D16"/>
    <w:rsid w:val="00AD3A36"/>
    <w:rsid w:val="00AF43BF"/>
    <w:rsid w:val="00AF44C8"/>
    <w:rsid w:val="00B0336A"/>
    <w:rsid w:val="00B20C62"/>
    <w:rsid w:val="00B356A8"/>
    <w:rsid w:val="00B44183"/>
    <w:rsid w:val="00B47E0D"/>
    <w:rsid w:val="00B71C9C"/>
    <w:rsid w:val="00B86EEE"/>
    <w:rsid w:val="00B87F3F"/>
    <w:rsid w:val="00B91C27"/>
    <w:rsid w:val="00BC0B2D"/>
    <w:rsid w:val="00BC15F7"/>
    <w:rsid w:val="00BC5801"/>
    <w:rsid w:val="00BD00BF"/>
    <w:rsid w:val="00BD1717"/>
    <w:rsid w:val="00BD17B9"/>
    <w:rsid w:val="00BD7DEA"/>
    <w:rsid w:val="00BE05A0"/>
    <w:rsid w:val="00C112C2"/>
    <w:rsid w:val="00C1144F"/>
    <w:rsid w:val="00C14264"/>
    <w:rsid w:val="00C340ED"/>
    <w:rsid w:val="00C52CD3"/>
    <w:rsid w:val="00C5398E"/>
    <w:rsid w:val="00C54E46"/>
    <w:rsid w:val="00C57085"/>
    <w:rsid w:val="00C605AC"/>
    <w:rsid w:val="00C7154B"/>
    <w:rsid w:val="00C801C3"/>
    <w:rsid w:val="00C873EE"/>
    <w:rsid w:val="00C97A71"/>
    <w:rsid w:val="00CA3349"/>
    <w:rsid w:val="00CE64B8"/>
    <w:rsid w:val="00CE7270"/>
    <w:rsid w:val="00D078B6"/>
    <w:rsid w:val="00D10CA7"/>
    <w:rsid w:val="00D257C6"/>
    <w:rsid w:val="00D26434"/>
    <w:rsid w:val="00D32B01"/>
    <w:rsid w:val="00D449FC"/>
    <w:rsid w:val="00D50874"/>
    <w:rsid w:val="00D76FE2"/>
    <w:rsid w:val="00D81408"/>
    <w:rsid w:val="00D9275B"/>
    <w:rsid w:val="00DA0F92"/>
    <w:rsid w:val="00DA4B6F"/>
    <w:rsid w:val="00DC4575"/>
    <w:rsid w:val="00DD4A7C"/>
    <w:rsid w:val="00DD51F1"/>
    <w:rsid w:val="00DF1029"/>
    <w:rsid w:val="00E05242"/>
    <w:rsid w:val="00E10D01"/>
    <w:rsid w:val="00E330AE"/>
    <w:rsid w:val="00E62F6E"/>
    <w:rsid w:val="00E678E7"/>
    <w:rsid w:val="00E870CD"/>
    <w:rsid w:val="00E92E25"/>
    <w:rsid w:val="00E964B8"/>
    <w:rsid w:val="00EB002A"/>
    <w:rsid w:val="00EB628C"/>
    <w:rsid w:val="00EB76A0"/>
    <w:rsid w:val="00ED106F"/>
    <w:rsid w:val="00ED6831"/>
    <w:rsid w:val="00F07763"/>
    <w:rsid w:val="00F34C8E"/>
    <w:rsid w:val="00F55749"/>
    <w:rsid w:val="00F86933"/>
    <w:rsid w:val="00F87847"/>
    <w:rsid w:val="00F94944"/>
    <w:rsid w:val="00FA39C4"/>
    <w:rsid w:val="00FD0D0E"/>
    <w:rsid w:val="00FD6F4B"/>
    <w:rsid w:val="00FE5AD3"/>
    <w:rsid w:val="00FF3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DF789"/>
  <w15:docId w15:val="{72D1A49B-0F6F-482F-8FEA-773A7DE0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F7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D458F"/>
    <w:pPr>
      <w:keepNext/>
      <w:keepLines/>
      <w:widowControl/>
      <w:numPr>
        <w:numId w:val="6"/>
      </w:numPr>
      <w:spacing w:before="340" w:after="330" w:line="578" w:lineRule="auto"/>
      <w:jc w:val="left"/>
      <w:outlineLvl w:val="0"/>
    </w:pPr>
    <w:rPr>
      <w:rFonts w:ascii="宋体" w:hAnsi="宋体" w:cs="宋体"/>
      <w:b/>
      <w:bCs/>
      <w:kern w:val="44"/>
      <w:sz w:val="44"/>
      <w:szCs w:val="44"/>
    </w:rPr>
  </w:style>
  <w:style w:type="paragraph" w:styleId="3">
    <w:name w:val="heading 3"/>
    <w:basedOn w:val="a"/>
    <w:next w:val="a"/>
    <w:link w:val="30"/>
    <w:unhideWhenUsed/>
    <w:qFormat/>
    <w:rsid w:val="000D458F"/>
    <w:pPr>
      <w:keepNext/>
      <w:keepLines/>
      <w:widowControl/>
      <w:numPr>
        <w:ilvl w:val="2"/>
        <w:numId w:val="6"/>
      </w:numPr>
      <w:spacing w:before="260" w:after="260" w:line="416" w:lineRule="auto"/>
      <w:jc w:val="left"/>
      <w:outlineLvl w:val="2"/>
    </w:pPr>
    <w:rPr>
      <w:rFonts w:ascii="宋体" w:hAnsi="宋体" w:cs="宋体"/>
      <w:b/>
      <w:bCs/>
      <w:kern w:val="0"/>
      <w:sz w:val="32"/>
      <w:szCs w:val="32"/>
    </w:rPr>
  </w:style>
  <w:style w:type="paragraph" w:styleId="4">
    <w:name w:val="heading 4"/>
    <w:basedOn w:val="a"/>
    <w:next w:val="a"/>
    <w:link w:val="40"/>
    <w:uiPriority w:val="9"/>
    <w:unhideWhenUsed/>
    <w:qFormat/>
    <w:rsid w:val="000D458F"/>
    <w:pPr>
      <w:keepNext/>
      <w:keepLines/>
      <w:widowControl/>
      <w:numPr>
        <w:ilvl w:val="3"/>
        <w:numId w:val="6"/>
      </w:numPr>
      <w:spacing w:before="280" w:after="290" w:line="376" w:lineRule="auto"/>
      <w:jc w:val="left"/>
      <w:outlineLvl w:val="3"/>
    </w:pPr>
    <w:rPr>
      <w:rFonts w:asciiTheme="majorHAnsi" w:eastAsiaTheme="majorEastAsia" w:hAnsiTheme="majorHAnsi" w:cstheme="majorBidi"/>
      <w:b/>
      <w:bCs/>
      <w:kern w:val="0"/>
      <w:sz w:val="28"/>
      <w:szCs w:val="28"/>
    </w:rPr>
  </w:style>
  <w:style w:type="paragraph" w:styleId="5">
    <w:name w:val="heading 5"/>
    <w:basedOn w:val="a"/>
    <w:next w:val="a"/>
    <w:link w:val="50"/>
    <w:uiPriority w:val="9"/>
    <w:unhideWhenUsed/>
    <w:qFormat/>
    <w:rsid w:val="000D458F"/>
    <w:pPr>
      <w:keepNext/>
      <w:keepLines/>
      <w:widowControl/>
      <w:numPr>
        <w:ilvl w:val="4"/>
        <w:numId w:val="6"/>
      </w:numPr>
      <w:spacing w:before="280" w:after="290" w:line="376" w:lineRule="auto"/>
      <w:jc w:val="left"/>
      <w:outlineLvl w:val="4"/>
    </w:pPr>
    <w:rPr>
      <w:rFonts w:ascii="宋体" w:hAnsi="宋体" w:cs="宋体"/>
      <w:b/>
      <w:bCs/>
      <w:kern w:val="0"/>
      <w:sz w:val="28"/>
      <w:szCs w:val="28"/>
    </w:rPr>
  </w:style>
  <w:style w:type="paragraph" w:styleId="6">
    <w:name w:val="heading 6"/>
    <w:basedOn w:val="a"/>
    <w:next w:val="a"/>
    <w:link w:val="60"/>
    <w:uiPriority w:val="9"/>
    <w:semiHidden/>
    <w:unhideWhenUsed/>
    <w:qFormat/>
    <w:rsid w:val="000D458F"/>
    <w:pPr>
      <w:keepNext/>
      <w:keepLines/>
      <w:widowControl/>
      <w:numPr>
        <w:ilvl w:val="5"/>
        <w:numId w:val="6"/>
      </w:numPr>
      <w:spacing w:before="240" w:after="64" w:line="320" w:lineRule="auto"/>
      <w:jc w:val="left"/>
      <w:outlineLvl w:val="5"/>
    </w:pPr>
    <w:rPr>
      <w:rFonts w:asciiTheme="majorHAnsi" w:eastAsiaTheme="majorEastAsia" w:hAnsiTheme="majorHAnsi" w:cstheme="majorBidi"/>
      <w:b/>
      <w:bCs/>
      <w:kern w:val="0"/>
      <w:sz w:val="24"/>
      <w:szCs w:val="24"/>
    </w:rPr>
  </w:style>
  <w:style w:type="paragraph" w:styleId="7">
    <w:name w:val="heading 7"/>
    <w:basedOn w:val="a"/>
    <w:next w:val="a"/>
    <w:link w:val="70"/>
    <w:uiPriority w:val="9"/>
    <w:semiHidden/>
    <w:unhideWhenUsed/>
    <w:qFormat/>
    <w:rsid w:val="000D458F"/>
    <w:pPr>
      <w:keepNext/>
      <w:keepLines/>
      <w:widowControl/>
      <w:numPr>
        <w:ilvl w:val="6"/>
        <w:numId w:val="6"/>
      </w:numPr>
      <w:spacing w:before="240" w:after="64" w:line="320" w:lineRule="auto"/>
      <w:jc w:val="left"/>
      <w:outlineLvl w:val="6"/>
    </w:pPr>
    <w:rPr>
      <w:rFonts w:ascii="宋体" w:hAnsi="宋体" w:cs="宋体"/>
      <w:b/>
      <w:bCs/>
      <w:kern w:val="0"/>
      <w:sz w:val="24"/>
      <w:szCs w:val="24"/>
    </w:rPr>
  </w:style>
  <w:style w:type="paragraph" w:styleId="8">
    <w:name w:val="heading 8"/>
    <w:basedOn w:val="a"/>
    <w:next w:val="a"/>
    <w:link w:val="80"/>
    <w:uiPriority w:val="9"/>
    <w:semiHidden/>
    <w:unhideWhenUsed/>
    <w:qFormat/>
    <w:rsid w:val="000D458F"/>
    <w:pPr>
      <w:keepNext/>
      <w:keepLines/>
      <w:widowControl/>
      <w:numPr>
        <w:ilvl w:val="7"/>
        <w:numId w:val="6"/>
      </w:numPr>
      <w:spacing w:before="240" w:after="64" w:line="320" w:lineRule="auto"/>
      <w:jc w:val="left"/>
      <w:outlineLvl w:val="7"/>
    </w:pPr>
    <w:rPr>
      <w:rFonts w:asciiTheme="majorHAnsi" w:eastAsiaTheme="majorEastAsia" w:hAnsiTheme="majorHAnsi" w:cstheme="majorBidi"/>
      <w:kern w:val="0"/>
      <w:sz w:val="24"/>
      <w:szCs w:val="24"/>
    </w:rPr>
  </w:style>
  <w:style w:type="paragraph" w:styleId="9">
    <w:name w:val="heading 9"/>
    <w:basedOn w:val="a"/>
    <w:next w:val="a"/>
    <w:link w:val="90"/>
    <w:uiPriority w:val="9"/>
    <w:semiHidden/>
    <w:unhideWhenUsed/>
    <w:qFormat/>
    <w:rsid w:val="000D458F"/>
    <w:pPr>
      <w:keepNext/>
      <w:keepLines/>
      <w:widowControl/>
      <w:numPr>
        <w:ilvl w:val="8"/>
        <w:numId w:val="6"/>
      </w:numPr>
      <w:spacing w:before="240" w:after="64" w:line="320" w:lineRule="auto"/>
      <w:jc w:val="left"/>
      <w:outlineLvl w:val="8"/>
    </w:pPr>
    <w:rPr>
      <w:rFonts w:asciiTheme="majorHAnsi" w:eastAsiaTheme="majorEastAsia" w:hAnsiTheme="majorHAnsi" w:cstheme="majorBidi"/>
      <w:kern w:val="0"/>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8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8EC"/>
    <w:rPr>
      <w:sz w:val="18"/>
      <w:szCs w:val="18"/>
    </w:rPr>
  </w:style>
  <w:style w:type="paragraph" w:styleId="a5">
    <w:name w:val="footer"/>
    <w:basedOn w:val="a"/>
    <w:link w:val="a6"/>
    <w:uiPriority w:val="99"/>
    <w:unhideWhenUsed/>
    <w:rsid w:val="007E58EC"/>
    <w:pPr>
      <w:tabs>
        <w:tab w:val="center" w:pos="4153"/>
        <w:tab w:val="right" w:pos="8306"/>
      </w:tabs>
      <w:snapToGrid w:val="0"/>
      <w:jc w:val="left"/>
    </w:pPr>
    <w:rPr>
      <w:sz w:val="18"/>
      <w:szCs w:val="18"/>
    </w:rPr>
  </w:style>
  <w:style w:type="character" w:customStyle="1" w:styleId="a6">
    <w:name w:val="页脚 字符"/>
    <w:basedOn w:val="a0"/>
    <w:link w:val="a5"/>
    <w:uiPriority w:val="99"/>
    <w:rsid w:val="007E58EC"/>
    <w:rPr>
      <w:sz w:val="18"/>
      <w:szCs w:val="18"/>
    </w:rPr>
  </w:style>
  <w:style w:type="paragraph" w:styleId="a7">
    <w:name w:val="List Paragraph"/>
    <w:basedOn w:val="a"/>
    <w:uiPriority w:val="34"/>
    <w:qFormat/>
    <w:rsid w:val="00223A3E"/>
    <w:pPr>
      <w:ind w:firstLineChars="200" w:firstLine="420"/>
    </w:pPr>
    <w:rPr>
      <w:rFonts w:asciiTheme="minorHAnsi" w:eastAsiaTheme="minorEastAsia" w:hAnsiTheme="minorHAnsi" w:cstheme="minorBidi"/>
      <w:szCs w:val="22"/>
    </w:rPr>
  </w:style>
  <w:style w:type="paragraph" w:customStyle="1" w:styleId="p0">
    <w:name w:val="p0"/>
    <w:basedOn w:val="a"/>
    <w:rsid w:val="005B170D"/>
    <w:pPr>
      <w:widowControl/>
    </w:pPr>
    <w:rPr>
      <w:rFonts w:ascii="Calibri" w:hAnsi="Calibri" w:cs="Calibri"/>
      <w:kern w:val="0"/>
      <w:szCs w:val="21"/>
    </w:rPr>
  </w:style>
  <w:style w:type="paragraph" w:styleId="a8">
    <w:name w:val="Balloon Text"/>
    <w:basedOn w:val="a"/>
    <w:link w:val="a9"/>
    <w:uiPriority w:val="99"/>
    <w:semiHidden/>
    <w:unhideWhenUsed/>
    <w:rsid w:val="00D32B01"/>
    <w:rPr>
      <w:sz w:val="18"/>
      <w:szCs w:val="18"/>
    </w:rPr>
  </w:style>
  <w:style w:type="character" w:customStyle="1" w:styleId="a9">
    <w:name w:val="批注框文本 字符"/>
    <w:basedOn w:val="a0"/>
    <w:link w:val="a8"/>
    <w:uiPriority w:val="99"/>
    <w:semiHidden/>
    <w:rsid w:val="00D32B01"/>
    <w:rPr>
      <w:rFonts w:ascii="Times New Roman" w:eastAsia="宋体" w:hAnsi="Times New Roman" w:cs="Times New Roman"/>
      <w:sz w:val="18"/>
      <w:szCs w:val="18"/>
    </w:rPr>
  </w:style>
  <w:style w:type="paragraph" w:customStyle="1" w:styleId="2CharChar">
    <w:name w:val="样式 样式 首行缩进:  2 字符 Char + 黑色 Char"/>
    <w:basedOn w:val="a"/>
    <w:autoRedefine/>
    <w:rsid w:val="000D458F"/>
    <w:pPr>
      <w:widowControl/>
      <w:spacing w:line="360" w:lineRule="auto"/>
      <w:ind w:firstLineChars="200" w:firstLine="420"/>
      <w:jc w:val="left"/>
    </w:pPr>
    <w:rPr>
      <w:rFonts w:ascii="黑体"/>
      <w:color w:val="000000"/>
      <w:kern w:val="0"/>
      <w:sz w:val="24"/>
      <w:szCs w:val="21"/>
    </w:rPr>
  </w:style>
  <w:style w:type="character" w:customStyle="1" w:styleId="2CharChar0">
    <w:name w:val="样式 样式 首行缩进:  2 字符 Char + 桔黄 Char"/>
    <w:basedOn w:val="a0"/>
    <w:rsid w:val="000D458F"/>
    <w:rPr>
      <w:rFonts w:eastAsia="宋体" w:cs="宋体"/>
      <w:color w:val="FF6600"/>
      <w:kern w:val="2"/>
      <w:sz w:val="21"/>
      <w:szCs w:val="21"/>
      <w:lang w:val="en-US" w:eastAsia="zh-CN" w:bidi="ar-SA"/>
    </w:rPr>
  </w:style>
  <w:style w:type="character" w:customStyle="1" w:styleId="10">
    <w:name w:val="标题 1 字符"/>
    <w:basedOn w:val="a0"/>
    <w:link w:val="1"/>
    <w:uiPriority w:val="9"/>
    <w:rsid w:val="000D458F"/>
    <w:rPr>
      <w:rFonts w:ascii="宋体" w:eastAsia="宋体" w:hAnsi="宋体" w:cs="宋体"/>
      <w:b/>
      <w:bCs/>
      <w:kern w:val="44"/>
      <w:sz w:val="44"/>
      <w:szCs w:val="44"/>
    </w:rPr>
  </w:style>
  <w:style w:type="character" w:customStyle="1" w:styleId="30">
    <w:name w:val="标题 3 字符"/>
    <w:basedOn w:val="a0"/>
    <w:link w:val="3"/>
    <w:rsid w:val="000D458F"/>
    <w:rPr>
      <w:rFonts w:ascii="宋体" w:eastAsia="宋体" w:hAnsi="宋体" w:cs="宋体"/>
      <w:b/>
      <w:bCs/>
      <w:kern w:val="0"/>
      <w:sz w:val="32"/>
      <w:szCs w:val="32"/>
    </w:rPr>
  </w:style>
  <w:style w:type="character" w:customStyle="1" w:styleId="40">
    <w:name w:val="标题 4 字符"/>
    <w:basedOn w:val="a0"/>
    <w:link w:val="4"/>
    <w:uiPriority w:val="9"/>
    <w:rsid w:val="000D458F"/>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rsid w:val="000D458F"/>
    <w:rPr>
      <w:rFonts w:ascii="宋体" w:eastAsia="宋体" w:hAnsi="宋体" w:cs="宋体"/>
      <w:b/>
      <w:bCs/>
      <w:kern w:val="0"/>
      <w:sz w:val="28"/>
      <w:szCs w:val="28"/>
    </w:rPr>
  </w:style>
  <w:style w:type="character" w:customStyle="1" w:styleId="60">
    <w:name w:val="标题 6 字符"/>
    <w:basedOn w:val="a0"/>
    <w:link w:val="6"/>
    <w:uiPriority w:val="9"/>
    <w:semiHidden/>
    <w:rsid w:val="000D458F"/>
    <w:rPr>
      <w:rFonts w:asciiTheme="majorHAnsi" w:eastAsiaTheme="majorEastAsia" w:hAnsiTheme="majorHAnsi" w:cstheme="majorBidi"/>
      <w:b/>
      <w:bCs/>
      <w:kern w:val="0"/>
      <w:sz w:val="24"/>
      <w:szCs w:val="24"/>
    </w:rPr>
  </w:style>
  <w:style w:type="character" w:customStyle="1" w:styleId="70">
    <w:name w:val="标题 7 字符"/>
    <w:basedOn w:val="a0"/>
    <w:link w:val="7"/>
    <w:uiPriority w:val="9"/>
    <w:semiHidden/>
    <w:rsid w:val="000D458F"/>
    <w:rPr>
      <w:rFonts w:ascii="宋体" w:eastAsia="宋体" w:hAnsi="宋体" w:cs="宋体"/>
      <w:b/>
      <w:bCs/>
      <w:kern w:val="0"/>
      <w:sz w:val="24"/>
      <w:szCs w:val="24"/>
    </w:rPr>
  </w:style>
  <w:style w:type="character" w:customStyle="1" w:styleId="80">
    <w:name w:val="标题 8 字符"/>
    <w:basedOn w:val="a0"/>
    <w:link w:val="8"/>
    <w:uiPriority w:val="9"/>
    <w:semiHidden/>
    <w:rsid w:val="000D458F"/>
    <w:rPr>
      <w:rFonts w:asciiTheme="majorHAnsi" w:eastAsiaTheme="majorEastAsia" w:hAnsiTheme="majorHAnsi" w:cstheme="majorBidi"/>
      <w:kern w:val="0"/>
      <w:sz w:val="24"/>
      <w:szCs w:val="24"/>
    </w:rPr>
  </w:style>
  <w:style w:type="character" w:customStyle="1" w:styleId="90">
    <w:name w:val="标题 9 字符"/>
    <w:basedOn w:val="a0"/>
    <w:link w:val="9"/>
    <w:uiPriority w:val="9"/>
    <w:semiHidden/>
    <w:rsid w:val="000D458F"/>
    <w:rPr>
      <w:rFonts w:asciiTheme="majorHAnsi" w:eastAsiaTheme="majorEastAsia" w:hAnsiTheme="majorHAnsi" w:cstheme="majorBidi"/>
      <w:kern w:val="0"/>
      <w:sz w:val="24"/>
      <w:szCs w:val="21"/>
    </w:rPr>
  </w:style>
  <w:style w:type="paragraph" w:customStyle="1" w:styleId="aa">
    <w:name w:val="图表脚注"/>
    <w:next w:val="a"/>
    <w:rsid w:val="000D458F"/>
    <w:pPr>
      <w:ind w:leftChars="200" w:left="300" w:hangingChars="100" w:hanging="100"/>
      <w:jc w:val="both"/>
    </w:pPr>
    <w:rPr>
      <w:rFonts w:ascii="宋体" w:eastAsia="宋体" w:hAnsi="Times New Roman" w:cs="Times New Roman"/>
      <w:kern w:val="0"/>
      <w:sz w:val="18"/>
      <w:szCs w:val="20"/>
    </w:rPr>
  </w:style>
  <w:style w:type="paragraph" w:customStyle="1" w:styleId="2Char">
    <w:name w:val="样式 首行缩进:  2 字符 Char"/>
    <w:basedOn w:val="a"/>
    <w:autoRedefine/>
    <w:rsid w:val="000D458F"/>
    <w:pPr>
      <w:widowControl/>
      <w:spacing w:line="360" w:lineRule="auto"/>
      <w:ind w:firstLineChars="200" w:firstLine="480"/>
      <w:jc w:val="left"/>
    </w:pPr>
    <w:rPr>
      <w:rFonts w:ascii="宋体" w:hAnsi="宋体"/>
      <w:kern w:val="0"/>
      <w:sz w:val="24"/>
      <w:szCs w:val="28"/>
    </w:rPr>
  </w:style>
  <w:style w:type="character" w:styleId="ab">
    <w:name w:val="Hyperlink"/>
    <w:basedOn w:val="a0"/>
    <w:uiPriority w:val="99"/>
    <w:semiHidden/>
    <w:unhideWhenUsed/>
    <w:rsid w:val="00031478"/>
    <w:rPr>
      <w:color w:val="0000FF"/>
      <w:u w:val="single"/>
    </w:rPr>
  </w:style>
  <w:style w:type="character" w:styleId="ac">
    <w:name w:val="Placeholder Text"/>
    <w:basedOn w:val="a0"/>
    <w:uiPriority w:val="99"/>
    <w:semiHidden/>
    <w:rsid w:val="00E678E7"/>
    <w:rPr>
      <w:color w:val="808080"/>
    </w:rPr>
  </w:style>
  <w:style w:type="paragraph" w:styleId="ad">
    <w:name w:val="Revision"/>
    <w:hidden/>
    <w:uiPriority w:val="99"/>
    <w:semiHidden/>
    <w:rsid w:val="00603D66"/>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44.wmf"/><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oleObject" Target="embeddings/oleObject18.bin"/><Relationship Id="rId63" Type="http://schemas.openxmlformats.org/officeDocument/2006/relationships/oleObject" Target="embeddings/oleObject27.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oleObject" Target="embeddings/oleObject57.bin"/><Relationship Id="rId133" Type="http://schemas.openxmlformats.org/officeDocument/2006/relationships/oleObject" Target="embeddings/Microsoft_Visio_2003-2010___1.vsd"/><Relationship Id="rId138" Type="http://schemas.openxmlformats.org/officeDocument/2006/relationships/image" Target="media/image53.png"/><Relationship Id="rId16" Type="http://schemas.openxmlformats.org/officeDocument/2006/relationships/oleObject" Target="embeddings/oleObject1.bin"/><Relationship Id="rId107" Type="http://schemas.openxmlformats.org/officeDocument/2006/relationships/oleObject" Target="embeddings/oleObject52.bin"/><Relationship Id="rId11" Type="http://schemas.openxmlformats.org/officeDocument/2006/relationships/oleObject" Target="embeddings/Microsoft_Visio_2003-2010___.vsd"/><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48.bin"/><Relationship Id="rId123" Type="http://schemas.openxmlformats.org/officeDocument/2006/relationships/oleObject" Target="embeddings/oleObject64.bin"/><Relationship Id="rId128" Type="http://schemas.openxmlformats.org/officeDocument/2006/relationships/image" Target="media/image49.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image" Target="media/image38.wmf"/><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5.wmf"/><Relationship Id="rId48" Type="http://schemas.openxmlformats.org/officeDocument/2006/relationships/image" Target="media/image17.wmf"/><Relationship Id="rId64"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8.bin"/><Relationship Id="rId118" Type="http://schemas.openxmlformats.org/officeDocument/2006/relationships/oleObject" Target="embeddings/oleObject61.bin"/><Relationship Id="rId134" Type="http://schemas.openxmlformats.org/officeDocument/2006/relationships/image" Target="media/image51.emf"/><Relationship Id="rId139" Type="http://schemas.openxmlformats.org/officeDocument/2006/relationships/image" Target="media/image54.emf"/><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28.wmf"/><Relationship Id="rId80" Type="http://schemas.openxmlformats.org/officeDocument/2006/relationships/oleObject" Target="embeddings/oleObject36.bin"/><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63.bin"/><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2.wmf"/><Relationship Id="rId108" Type="http://schemas.openxmlformats.org/officeDocument/2006/relationships/oleObject" Target="embeddings/oleObject53.bin"/><Relationship Id="rId116" Type="http://schemas.openxmlformats.org/officeDocument/2006/relationships/oleObject" Target="embeddings/oleObject60.bin"/><Relationship Id="rId124" Type="http://schemas.openxmlformats.org/officeDocument/2006/relationships/image" Target="media/image47.wmf"/><Relationship Id="rId129" Type="http://schemas.openxmlformats.org/officeDocument/2006/relationships/oleObject" Target="embeddings/oleObject67.bin"/><Relationship Id="rId137" Type="http://schemas.openxmlformats.org/officeDocument/2006/relationships/oleObject" Target="embeddings/Microsoft_Visio_2003-2010___3.vsd"/><Relationship Id="rId20" Type="http://schemas.openxmlformats.org/officeDocument/2006/relationships/oleObject" Target="embeddings/oleObject3.bin"/><Relationship Id="rId41" Type="http://schemas.openxmlformats.org/officeDocument/2006/relationships/image" Target="media/image14.wmf"/><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oleObject" Target="embeddings/oleObject56.bin"/><Relationship Id="rId132" Type="http://schemas.openxmlformats.org/officeDocument/2006/relationships/image" Target="media/image50.emf"/><Relationship Id="rId140" Type="http://schemas.openxmlformats.org/officeDocument/2006/relationships/oleObject" Target="embeddings/Microsoft_Visio_2003-2010___4.vsd"/><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9.bin"/><Relationship Id="rId57" Type="http://schemas.openxmlformats.org/officeDocument/2006/relationships/oleObject" Target="embeddings/oleObject24.bin"/><Relationship Id="rId106" Type="http://schemas.openxmlformats.org/officeDocument/2006/relationships/oleObject" Target="embeddings/oleObject51.bin"/><Relationship Id="rId114" Type="http://schemas.openxmlformats.org/officeDocument/2006/relationships/image" Target="media/image43.wmf"/><Relationship Id="rId119" Type="http://schemas.openxmlformats.org/officeDocument/2006/relationships/oleObject" Target="embeddings/oleObject62.bin"/><Relationship Id="rId127" Type="http://schemas.openxmlformats.org/officeDocument/2006/relationships/oleObject" Target="embeddings/oleObject66.bin"/><Relationship Id="rId10" Type="http://schemas.openxmlformats.org/officeDocument/2006/relationships/image" Target="media/image1.emf"/><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1.bin"/><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oleObject" Target="embeddings/oleObject37.bin"/><Relationship Id="rId86" Type="http://schemas.openxmlformats.org/officeDocument/2006/relationships/image" Target="media/image34.wmf"/><Relationship Id="rId94" Type="http://schemas.openxmlformats.org/officeDocument/2006/relationships/oleObject" Target="embeddings/oleObject44.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46.wmf"/><Relationship Id="rId130" Type="http://schemas.openxmlformats.org/officeDocument/2006/relationships/header" Target="header4.xml"/><Relationship Id="rId135" Type="http://schemas.openxmlformats.org/officeDocument/2006/relationships/oleObject" Target="embeddings/Microsoft_Visio_2003-2010___2.vsd"/><Relationship Id="rId143"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3.wmf"/><Relationship Id="rId109" Type="http://schemas.openxmlformats.org/officeDocument/2006/relationships/oleObject" Target="embeddings/oleObject54.bin"/><Relationship Id="rId34" Type="http://schemas.openxmlformats.org/officeDocument/2006/relationships/oleObject" Target="embeddings/oleObject10.bin"/><Relationship Id="rId50" Type="http://schemas.openxmlformats.org/officeDocument/2006/relationships/image" Target="media/image18.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39.wmf"/><Relationship Id="rId104" Type="http://schemas.openxmlformats.org/officeDocument/2006/relationships/oleObject" Target="embeddings/oleObject49.bin"/><Relationship Id="rId120" Type="http://schemas.openxmlformats.org/officeDocument/2006/relationships/image" Target="media/image45.wmf"/><Relationship Id="rId125" Type="http://schemas.openxmlformats.org/officeDocument/2006/relationships/oleObject" Target="embeddings/oleObject65.bin"/><Relationship Id="rId141"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4.bin"/><Relationship Id="rId45" Type="http://schemas.openxmlformats.org/officeDocument/2006/relationships/image" Target="media/image16.wmf"/><Relationship Id="rId66" Type="http://schemas.openxmlformats.org/officeDocument/2006/relationships/image" Target="media/image25.wmf"/><Relationship Id="rId87" Type="http://schemas.openxmlformats.org/officeDocument/2006/relationships/oleObject" Target="embeddings/oleObject40.bin"/><Relationship Id="rId110" Type="http://schemas.openxmlformats.org/officeDocument/2006/relationships/oleObject" Target="embeddings/oleObject55.bin"/><Relationship Id="rId115" Type="http://schemas.openxmlformats.org/officeDocument/2006/relationships/oleObject" Target="embeddings/oleObject59.bin"/><Relationship Id="rId131" Type="http://schemas.openxmlformats.org/officeDocument/2006/relationships/footer" Target="footer2.xml"/><Relationship Id="rId136" Type="http://schemas.openxmlformats.org/officeDocument/2006/relationships/image" Target="media/image52.emf"/><Relationship Id="rId61" Type="http://schemas.openxmlformats.org/officeDocument/2006/relationships/oleObject" Target="embeddings/oleObject26.bin"/><Relationship Id="rId82" Type="http://schemas.openxmlformats.org/officeDocument/2006/relationships/image" Target="media/image32.wmf"/><Relationship Id="rId19" Type="http://schemas.openxmlformats.org/officeDocument/2006/relationships/image" Target="media/image4.wmf"/><Relationship Id="rId14" Type="http://schemas.openxmlformats.org/officeDocument/2006/relationships/hyperlink" Target="https://baike.baidu.com/item/%E5%86%85%E5%AD%98%E4%B8%8D%E8%B6%B3/5834403" TargetMode="Externa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image" Target="media/image20.wmf"/><Relationship Id="rId77" Type="http://schemas.openxmlformats.org/officeDocument/2006/relationships/image" Target="media/image30.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48.wmf"/></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C795DC-3E6B-4243-A6A9-81EE6518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2079</Words>
  <Characters>11853</Characters>
  <Application>Microsoft Office Word</Application>
  <DocSecurity>0</DocSecurity>
  <Lines>98</Lines>
  <Paragraphs>27</Paragraphs>
  <ScaleCrop>false</ScaleCrop>
  <Company>Microsoft</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Jiayi</dc:creator>
  <cp:lastModifiedBy>北京智绘未来专利代理事务所</cp:lastModifiedBy>
  <cp:revision>7</cp:revision>
  <dcterms:created xsi:type="dcterms:W3CDTF">2019-04-07T09:22:00Z</dcterms:created>
  <dcterms:modified xsi:type="dcterms:W3CDTF">2022-01-10T01:56:00Z</dcterms:modified>
</cp:coreProperties>
</file>