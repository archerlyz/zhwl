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B0EA" w14:textId="77777777" w:rsidR="00BE2F88" w:rsidRPr="003A561F" w:rsidRDefault="00EC6BBA" w:rsidP="004C4C32">
      <w:pPr>
        <w:spacing w:before="156" w:line="360" w:lineRule="auto"/>
        <w:ind w:left="142" w:firstLineChars="200" w:firstLine="480"/>
        <w:rPr>
          <w:rFonts w:asciiTheme="minorEastAsia" w:eastAsiaTheme="minorEastAsia" w:hAnsiTheme="minorEastAsia"/>
          <w:sz w:val="24"/>
        </w:rPr>
        <w:sectPr w:rsidR="00BE2F88" w:rsidRPr="003A561F">
          <w:headerReference w:type="default" r:id="rId7"/>
          <w:footerReference w:type="even" r:id="rId8"/>
          <w:footerReference w:type="default" r:id="rId9"/>
          <w:pgSz w:w="11906" w:h="16838"/>
          <w:pgMar w:top="1418" w:right="1247" w:bottom="1247" w:left="1588" w:header="851" w:footer="992" w:gutter="0"/>
          <w:pgNumType w:start="1"/>
          <w:cols w:space="425"/>
          <w:docGrid w:type="lines" w:linePitch="312"/>
        </w:sectPr>
      </w:pPr>
      <w:r w:rsidRPr="008007A3">
        <w:rPr>
          <w:rFonts w:asciiTheme="minorEastAsia" w:eastAsiaTheme="minorEastAsia" w:hAnsiTheme="minorEastAsia" w:hint="eastAsia"/>
          <w:sz w:val="24"/>
        </w:rPr>
        <w:t>一种实现二次设备可视化插件的方法</w:t>
      </w:r>
      <w:r>
        <w:rPr>
          <w:rFonts w:hint="eastAsia"/>
          <w:color w:val="000000"/>
          <w:sz w:val="24"/>
        </w:rPr>
        <w:t>，包括以下步骤：</w:t>
      </w:r>
      <w:r w:rsidRPr="008007A3">
        <w:rPr>
          <w:rFonts w:asciiTheme="minorEastAsia" w:eastAsiaTheme="minorEastAsia" w:hAnsiTheme="minorEastAsia" w:hint="eastAsia"/>
          <w:sz w:val="24"/>
        </w:rPr>
        <w:t>根据二次设备的特点，建立插件使用的二次设备数据结构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定义插件实体类，</w:t>
      </w:r>
      <w:r>
        <w:rPr>
          <w:rFonts w:asciiTheme="minorEastAsia" w:eastAsiaTheme="minorEastAsia" w:hAnsiTheme="minorEastAsia" w:hint="eastAsia"/>
          <w:sz w:val="24"/>
        </w:rPr>
        <w:t>分别</w:t>
      </w:r>
      <w:r w:rsidRPr="008007A3">
        <w:rPr>
          <w:rFonts w:asciiTheme="minorEastAsia" w:eastAsiaTheme="minorEastAsia" w:hAnsiTheme="minorEastAsia"/>
          <w:sz w:val="24"/>
        </w:rPr>
        <w:t>定义接口类与实现类，供</w:t>
      </w:r>
      <w:r w:rsidRPr="008007A3">
        <w:rPr>
          <w:rFonts w:asciiTheme="minorEastAsia" w:eastAsiaTheme="minorEastAsia" w:hAnsiTheme="minorEastAsia" w:hint="eastAsia"/>
          <w:sz w:val="24"/>
        </w:rPr>
        <w:t>应用程序调用，</w:t>
      </w:r>
      <w:r>
        <w:rPr>
          <w:rFonts w:asciiTheme="minorEastAsia" w:eastAsiaTheme="minorEastAsia" w:hAnsiTheme="minorEastAsia" w:hint="eastAsia"/>
          <w:sz w:val="24"/>
        </w:rPr>
        <w:t>以</w:t>
      </w:r>
      <w:r w:rsidRPr="008007A3">
        <w:rPr>
          <w:rFonts w:asciiTheme="minorEastAsia" w:eastAsiaTheme="minorEastAsia" w:hAnsiTheme="minorEastAsia" w:hint="eastAsia"/>
          <w:sz w:val="24"/>
        </w:rPr>
        <w:t>实现</w:t>
      </w:r>
      <w:r>
        <w:rPr>
          <w:rFonts w:asciiTheme="minorEastAsia" w:eastAsiaTheme="minorEastAsia" w:hAnsiTheme="minorEastAsia" w:hint="eastAsia"/>
          <w:sz w:val="24"/>
        </w:rPr>
        <w:t>可视化功能</w:t>
      </w:r>
      <w:r w:rsidRPr="008007A3">
        <w:rPr>
          <w:rFonts w:asciiTheme="minorEastAsia" w:eastAsiaTheme="minorEastAsia" w:hAnsiTheme="minorEastAsia" w:hint="eastAsia"/>
          <w:sz w:val="24"/>
        </w:rPr>
        <w:t>模块的动态加载；</w:t>
      </w:r>
      <w:r w:rsidR="0079519A">
        <w:rPr>
          <w:rFonts w:asciiTheme="minorEastAsia" w:eastAsiaTheme="minorEastAsia" w:hAnsiTheme="minorEastAsia" w:hint="eastAsia"/>
          <w:sz w:val="24"/>
        </w:rPr>
        <w:t>应用程序通过调用步骤2定义的所述插件的接口类，</w:t>
      </w:r>
      <w:r w:rsidRPr="008007A3">
        <w:rPr>
          <w:rFonts w:asciiTheme="minorEastAsia" w:eastAsiaTheme="minorEastAsia" w:hAnsiTheme="minorEastAsia" w:hint="eastAsia"/>
          <w:sz w:val="24"/>
        </w:rPr>
        <w:t>实现二次设备可视化的所有操作</w:t>
      </w:r>
      <w:r>
        <w:rPr>
          <w:rFonts w:asciiTheme="minorEastAsia" w:eastAsiaTheme="minorEastAsia" w:hAnsiTheme="minorEastAsia" w:hint="eastAsia"/>
          <w:sz w:val="24"/>
        </w:rPr>
        <w:t>；</w:t>
      </w:r>
      <w:r>
        <w:rPr>
          <w:rFonts w:asciiTheme="minorEastAsia" w:eastAsiaTheme="minorEastAsia" w:hAnsiTheme="minorEastAsia"/>
          <w:sz w:val="24"/>
        </w:rPr>
        <w:t>利用</w:t>
      </w:r>
      <w:r w:rsidRPr="008007A3">
        <w:rPr>
          <w:rFonts w:asciiTheme="minorEastAsia" w:eastAsiaTheme="minorEastAsia" w:hAnsiTheme="minorEastAsia" w:hint="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定义的数据</w:t>
      </w:r>
      <w:r w:rsidRPr="008007A3">
        <w:rPr>
          <w:rFonts w:asciiTheme="minorEastAsia" w:eastAsiaTheme="minorEastAsia" w:hAnsiTheme="minorEastAsia" w:hint="eastAsia"/>
          <w:sz w:val="24"/>
        </w:rPr>
        <w:t>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插件添加应用程序提供</w:t>
      </w:r>
      <w:r>
        <w:rPr>
          <w:rFonts w:asciiTheme="minorEastAsia" w:eastAsiaTheme="minorEastAsia" w:hAnsiTheme="minorEastAsia" w:hint="eastAsia"/>
          <w:sz w:val="24"/>
        </w:rPr>
        <w:t>的数据，</w:t>
      </w:r>
      <w:r w:rsidRPr="008007A3">
        <w:rPr>
          <w:rFonts w:asciiTheme="minorEastAsia" w:eastAsiaTheme="minorEastAsia" w:hAnsiTheme="minorEastAsia" w:hint="eastAsia"/>
          <w:sz w:val="24"/>
        </w:rPr>
        <w:t>实现二次设备可视化绘制的功能</w:t>
      </w:r>
      <w:r>
        <w:rPr>
          <w:rFonts w:asciiTheme="minorEastAsia" w:eastAsiaTheme="minorEastAsia" w:hAnsiTheme="minorEastAsia" w:hint="eastAsia"/>
          <w:sz w:val="24"/>
        </w:rPr>
        <w:t>；通过配置文件的方式</w:t>
      </w:r>
      <w:r w:rsidRPr="00D53F04">
        <w:rPr>
          <w:rFonts w:asciiTheme="minorEastAsia" w:eastAsiaTheme="minorEastAsia" w:hAnsiTheme="minorEastAsia" w:hint="eastAsia"/>
          <w:sz w:val="24"/>
        </w:rPr>
        <w:t>定义图元风格</w:t>
      </w:r>
      <w:r>
        <w:rPr>
          <w:rFonts w:asciiTheme="minorEastAsia" w:eastAsiaTheme="minorEastAsia" w:hAnsiTheme="minorEastAsia" w:hint="eastAsia"/>
          <w:sz w:val="24"/>
        </w:rPr>
        <w:t>和互操作行为；</w:t>
      </w:r>
      <w:r>
        <w:rPr>
          <w:rFonts w:asciiTheme="minorEastAsia" w:eastAsiaTheme="minorEastAsia" w:hAnsiTheme="minorEastAsia"/>
          <w:sz w:val="24"/>
        </w:rPr>
        <w:t>应用程序调用可视化插</w:t>
      </w:r>
      <w:r>
        <w:rPr>
          <w:rFonts w:asciiTheme="minorEastAsia" w:eastAsiaTheme="minorEastAsia" w:hAnsiTheme="minorEastAsia" w:hint="eastAsia"/>
          <w:sz w:val="24"/>
        </w:rPr>
        <w:t>件实现二次设备可视化</w:t>
      </w:r>
      <w:r w:rsidRPr="00D53F04">
        <w:rPr>
          <w:rFonts w:asciiTheme="minorEastAsia" w:eastAsiaTheme="minorEastAsia" w:hAnsiTheme="minorEastAsia" w:hint="eastAsia"/>
          <w:sz w:val="24"/>
        </w:rPr>
        <w:t>。</w:t>
      </w:r>
      <w:r w:rsidRPr="00F701DC">
        <w:rPr>
          <w:rFonts w:asciiTheme="minorEastAsia" w:eastAsiaTheme="minorEastAsia" w:hAnsiTheme="minorEastAsia" w:hint="eastAsia"/>
          <w:sz w:val="24"/>
        </w:rPr>
        <w:t>本发明实现二次设备可视化功能，从而降低应用系统软件设计的复杂性，简化程序设计，减少开发人员在二次设备可视化方面的工作量，提高软件开发的效率</w:t>
      </w:r>
      <w:r>
        <w:rPr>
          <w:rFonts w:asciiTheme="minorEastAsia" w:eastAsiaTheme="minorEastAsia" w:hAnsiTheme="minorEastAsia" w:hint="eastAsia"/>
          <w:sz w:val="24"/>
        </w:rPr>
        <w:t>。</w:t>
      </w:r>
    </w:p>
    <w:p w14:paraId="29BDEC4F" w14:textId="77777777" w:rsidR="009C2966" w:rsidRDefault="004C4C32" w:rsidP="003A561F">
      <w:pPr>
        <w:spacing w:beforeLines="50" w:before="156" w:line="440" w:lineRule="atLeast"/>
        <w:rPr>
          <w:b/>
          <w:bCs/>
          <w:color w:val="000000"/>
          <w:sz w:val="36"/>
          <w:szCs w:val="36"/>
        </w:rPr>
      </w:pPr>
      <w:r>
        <w:rPr>
          <w:rFonts w:hint="eastAsia"/>
          <w:b/>
          <w:bCs/>
          <w:color w:val="000000"/>
          <w:sz w:val="36"/>
          <w:szCs w:val="36"/>
        </w:rPr>
        <w:lastRenderedPageBreak/>
        <w:tab/>
      </w:r>
    </w:p>
    <w:p w14:paraId="761F4A5E" w14:textId="77777777" w:rsidR="004C4C32" w:rsidRDefault="004C4C32" w:rsidP="004C4C32">
      <w:pPr>
        <w:spacing w:beforeLines="50" w:before="156" w:line="360" w:lineRule="auto"/>
        <w:jc w:val="center"/>
        <w:rPr>
          <w:b/>
          <w:bCs/>
          <w:color w:val="000000"/>
          <w:sz w:val="36"/>
          <w:szCs w:val="36"/>
        </w:rPr>
      </w:pPr>
      <w:r>
        <w:object w:dxaOrig="2437" w:dyaOrig="7689" w14:anchorId="0BFDF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45pt;height:383.85pt" o:ole="">
            <v:imagedata r:id="rId10" o:title=""/>
          </v:shape>
          <o:OLEObject Type="Embed" ProgID="Visio.Drawing.11" ShapeID="_x0000_i1025" DrawAspect="Content" ObjectID="_1703406508" r:id="rId11"/>
        </w:object>
      </w:r>
    </w:p>
    <w:p w14:paraId="2974F6C7" w14:textId="77777777" w:rsidR="004A7B89" w:rsidRDefault="004A7B89" w:rsidP="004A7B89">
      <w:pPr>
        <w:ind w:leftChars="-8" w:left="5" w:hangingChars="6" w:hanging="22"/>
        <w:jc w:val="center"/>
        <w:rPr>
          <w:b/>
          <w:bCs/>
          <w:color w:val="000000"/>
          <w:sz w:val="36"/>
          <w:szCs w:val="36"/>
        </w:rPr>
        <w:sectPr w:rsidR="004A7B89">
          <w:headerReference w:type="default" r:id="rId12"/>
          <w:pgSz w:w="11906" w:h="16838" w:code="9"/>
          <w:pgMar w:top="1418" w:right="1247" w:bottom="1247" w:left="1588" w:header="851" w:footer="992" w:gutter="0"/>
          <w:pgNumType w:start="1"/>
          <w:cols w:space="425"/>
          <w:docGrid w:type="lines" w:linePitch="312"/>
        </w:sectPr>
      </w:pPr>
    </w:p>
    <w:p w14:paraId="072C093D" w14:textId="77777777" w:rsidR="006E3400" w:rsidRDefault="006E3400" w:rsidP="006E3400">
      <w:pPr>
        <w:spacing w:line="360" w:lineRule="auto"/>
        <w:ind w:left="142" w:firstLineChars="200" w:firstLine="480"/>
        <w:rPr>
          <w:rFonts w:asciiTheme="minorEastAsia" w:eastAsiaTheme="minorEastAsia" w:hAnsiTheme="minorEastAsia"/>
          <w:sz w:val="24"/>
        </w:rPr>
      </w:pPr>
      <w:r>
        <w:rPr>
          <w:rFonts w:hint="eastAsia"/>
          <w:sz w:val="24"/>
        </w:rPr>
        <w:lastRenderedPageBreak/>
        <w:t>1</w:t>
      </w:r>
      <w:r>
        <w:rPr>
          <w:rFonts w:hint="eastAsia"/>
          <w:sz w:val="24"/>
        </w:rPr>
        <w:t>、</w:t>
      </w:r>
      <w:r w:rsidRPr="00BE2F88">
        <w:rPr>
          <w:rFonts w:hint="eastAsia"/>
          <w:sz w:val="24"/>
        </w:rPr>
        <w:t>一种</w:t>
      </w:r>
      <w:r w:rsidRPr="008007A3">
        <w:rPr>
          <w:rFonts w:asciiTheme="minorEastAsia" w:eastAsiaTheme="minorEastAsia" w:hAnsiTheme="minorEastAsia" w:hint="eastAsia"/>
          <w:sz w:val="24"/>
        </w:rPr>
        <w:t>实现二次设备</w:t>
      </w:r>
      <w:r>
        <w:rPr>
          <w:rFonts w:asciiTheme="minorEastAsia" w:eastAsiaTheme="minorEastAsia" w:hAnsiTheme="minorEastAsia" w:hint="eastAsia"/>
          <w:sz w:val="24"/>
        </w:rPr>
        <w:t>可视化插件的方法，其特征在于，所述方法包括以下步骤：</w:t>
      </w:r>
    </w:p>
    <w:p w14:paraId="3F6B0D93" w14:textId="77777777" w:rsidR="00E8075C"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步骤1：</w:t>
      </w:r>
      <w:r w:rsidRPr="008007A3">
        <w:rPr>
          <w:rFonts w:asciiTheme="minorEastAsia" w:eastAsiaTheme="minorEastAsia" w:hAnsiTheme="minorEastAsia" w:hint="eastAsia"/>
          <w:sz w:val="24"/>
        </w:rPr>
        <w:t>根据二次设备的特点，建立插件使用的二次设备数据结构</w:t>
      </w:r>
      <w:r>
        <w:rPr>
          <w:rFonts w:asciiTheme="minorEastAsia" w:eastAsiaTheme="minorEastAsia" w:hAnsiTheme="minorEastAsia" w:hint="eastAsia"/>
          <w:sz w:val="24"/>
        </w:rPr>
        <w:t>；</w:t>
      </w:r>
    </w:p>
    <w:p w14:paraId="08F4A4E3" w14:textId="77777777" w:rsidR="00E8075C"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步骤2：</w:t>
      </w:r>
      <w:r w:rsidRPr="008007A3">
        <w:rPr>
          <w:rFonts w:asciiTheme="minorEastAsia" w:eastAsiaTheme="minorEastAsia" w:hAnsiTheme="minorEastAsia" w:hint="eastAsia"/>
          <w:sz w:val="24"/>
        </w:rPr>
        <w:t>定义插件实体类，</w:t>
      </w:r>
      <w:r>
        <w:rPr>
          <w:rFonts w:asciiTheme="minorEastAsia" w:eastAsiaTheme="minorEastAsia" w:hAnsiTheme="minorEastAsia" w:hint="eastAsia"/>
          <w:sz w:val="24"/>
        </w:rPr>
        <w:t>分别</w:t>
      </w:r>
      <w:r w:rsidRPr="008007A3">
        <w:rPr>
          <w:rFonts w:asciiTheme="minorEastAsia" w:eastAsiaTheme="minorEastAsia" w:hAnsiTheme="minorEastAsia"/>
          <w:sz w:val="24"/>
        </w:rPr>
        <w:t>定义</w:t>
      </w:r>
      <w:r w:rsidRPr="00704F00">
        <w:rPr>
          <w:rFonts w:asciiTheme="minorEastAsia" w:eastAsiaTheme="minorEastAsia" w:hAnsiTheme="minorEastAsia"/>
          <w:sz w:val="24"/>
        </w:rPr>
        <w:t>接口类与实现类</w:t>
      </w:r>
      <w:r w:rsidRPr="008007A3">
        <w:rPr>
          <w:rFonts w:asciiTheme="minorEastAsia" w:eastAsiaTheme="minorEastAsia" w:hAnsiTheme="minorEastAsia"/>
          <w:sz w:val="24"/>
        </w:rPr>
        <w:t>，供</w:t>
      </w:r>
      <w:r w:rsidRPr="008007A3">
        <w:rPr>
          <w:rFonts w:asciiTheme="minorEastAsia" w:eastAsiaTheme="minorEastAsia" w:hAnsiTheme="minorEastAsia" w:hint="eastAsia"/>
          <w:sz w:val="24"/>
        </w:rPr>
        <w:t>应用程序调用，</w:t>
      </w:r>
      <w:r w:rsidR="00E8075C">
        <w:rPr>
          <w:rFonts w:asciiTheme="minorEastAsia" w:eastAsiaTheme="minorEastAsia" w:hAnsiTheme="minorEastAsia" w:hint="eastAsia"/>
          <w:sz w:val="24"/>
        </w:rPr>
        <w:t>以实现可视化功能模块的动态加载；</w:t>
      </w:r>
    </w:p>
    <w:p w14:paraId="47CAEE67" w14:textId="2EFAD33C" w:rsidR="003B3B49" w:rsidRDefault="00E8075C" w:rsidP="003B3B49">
      <w:pPr>
        <w:spacing w:line="360" w:lineRule="auto"/>
        <w:ind w:left="142" w:firstLineChars="200" w:firstLine="480"/>
        <w:rPr>
          <w:ins w:id="0" w:author="北京智绘未来专利代理事务所" w:date="2022-01-11T11:41:00Z"/>
          <w:rFonts w:asciiTheme="minorEastAsia" w:eastAsiaTheme="minorEastAsia" w:hAnsiTheme="minorEastAsia"/>
          <w:sz w:val="24"/>
        </w:rPr>
      </w:pPr>
      <w:r>
        <w:rPr>
          <w:rFonts w:asciiTheme="minorEastAsia" w:eastAsiaTheme="minorEastAsia" w:hAnsiTheme="minorEastAsia" w:hint="eastAsia"/>
          <w:sz w:val="24"/>
        </w:rPr>
        <w:t>步骤3</w:t>
      </w:r>
      <w:r w:rsidR="00FE5248">
        <w:rPr>
          <w:rFonts w:asciiTheme="minorEastAsia" w:eastAsiaTheme="minorEastAsia" w:hAnsiTheme="minorEastAsia" w:hint="eastAsia"/>
          <w:sz w:val="24"/>
        </w:rPr>
        <w:t>：</w:t>
      </w:r>
      <w:r>
        <w:rPr>
          <w:rFonts w:asciiTheme="minorEastAsia" w:eastAsiaTheme="minorEastAsia" w:hAnsiTheme="minorEastAsia" w:hint="eastAsia"/>
          <w:sz w:val="24"/>
        </w:rPr>
        <w:t>通过调用步骤2定义的所述插件的接口类，实现二次</w:t>
      </w:r>
      <w:r w:rsidR="006E3400" w:rsidRPr="008007A3">
        <w:rPr>
          <w:rFonts w:asciiTheme="minorEastAsia" w:eastAsiaTheme="minorEastAsia" w:hAnsiTheme="minorEastAsia" w:hint="eastAsia"/>
          <w:sz w:val="24"/>
        </w:rPr>
        <w:t>设备可视化的操作</w:t>
      </w:r>
      <w:ins w:id="1" w:author="北京智绘未来专利代理事务所" w:date="2022-01-11T11:41:00Z">
        <w:r w:rsidR="003B3B49">
          <w:rPr>
            <w:rFonts w:asciiTheme="minorEastAsia" w:eastAsiaTheme="minorEastAsia" w:hAnsiTheme="minorEastAsia" w:hint="eastAsia"/>
            <w:sz w:val="24"/>
          </w:rPr>
          <w:t>，包括：</w:t>
        </w:r>
        <w:r w:rsidR="003B3B49" w:rsidRPr="008007A3">
          <w:rPr>
            <w:rFonts w:asciiTheme="minorEastAsia" w:eastAsiaTheme="minorEastAsia" w:hAnsiTheme="minorEastAsia"/>
            <w:sz w:val="24"/>
          </w:rPr>
          <w:t>初始化接口</w:t>
        </w:r>
        <w:r w:rsidR="003B3B49">
          <w:rPr>
            <w:rFonts w:asciiTheme="minorEastAsia" w:eastAsiaTheme="minorEastAsia" w:hAnsiTheme="minorEastAsia" w:hint="eastAsia"/>
            <w:sz w:val="24"/>
          </w:rPr>
          <w:t>：</w:t>
        </w:r>
        <w:r w:rsidR="003B3B49" w:rsidRPr="008D25E6">
          <w:rPr>
            <w:rFonts w:asciiTheme="minorEastAsia" w:eastAsiaTheme="minorEastAsia" w:hAnsiTheme="minorEastAsia" w:hint="eastAsia"/>
            <w:sz w:val="24"/>
          </w:rPr>
          <w:t>应用程序通过调用初始化接口</w:t>
        </w:r>
        <w:r w:rsidR="003B3B49" w:rsidRPr="009D5429">
          <w:rPr>
            <w:rFonts w:asciiTheme="minorEastAsia" w:eastAsiaTheme="minorEastAsia" w:hAnsiTheme="minorEastAsia" w:hint="eastAsia"/>
            <w:sz w:val="24"/>
          </w:rPr>
          <w:t>，</w:t>
        </w:r>
        <w:r w:rsidR="003B3B49">
          <w:rPr>
            <w:rFonts w:asciiTheme="minorEastAsia" w:eastAsiaTheme="minorEastAsia" w:hAnsiTheme="minorEastAsia" w:hint="eastAsia"/>
            <w:sz w:val="24"/>
          </w:rPr>
          <w:t>初始化</w:t>
        </w:r>
        <w:r w:rsidR="003B3B49" w:rsidRPr="009D5429">
          <w:rPr>
            <w:rFonts w:asciiTheme="minorEastAsia" w:eastAsiaTheme="minorEastAsia" w:hAnsiTheme="minorEastAsia" w:hint="eastAsia"/>
            <w:sz w:val="24"/>
          </w:rPr>
          <w:t>二次设备可视化所需的必备参数</w:t>
        </w:r>
        <w:r w:rsidR="003B3B49" w:rsidRPr="008007A3">
          <w:rPr>
            <w:rFonts w:asciiTheme="minorEastAsia" w:eastAsiaTheme="minorEastAsia" w:hAnsiTheme="minorEastAsia" w:hint="eastAsia"/>
            <w:sz w:val="24"/>
          </w:rPr>
          <w:t>，同时插件在初始化函数被调用时，实例化各可视化图形视图窗口，</w:t>
        </w:r>
        <w:r w:rsidR="003B3B49">
          <w:rPr>
            <w:rFonts w:asciiTheme="minorEastAsia" w:eastAsiaTheme="minorEastAsia" w:hAnsiTheme="minorEastAsia" w:hint="eastAsia"/>
            <w:sz w:val="24"/>
          </w:rPr>
          <w:t>优先调用</w:t>
        </w:r>
        <w:r w:rsidR="003B3B49" w:rsidRPr="008007A3">
          <w:rPr>
            <w:rFonts w:asciiTheme="minorEastAsia" w:eastAsiaTheme="minorEastAsia" w:hAnsiTheme="minorEastAsia" w:hint="eastAsia"/>
            <w:sz w:val="24"/>
          </w:rPr>
          <w:t>所述</w:t>
        </w:r>
        <w:r w:rsidR="003B3B49">
          <w:rPr>
            <w:rFonts w:asciiTheme="minorEastAsia" w:eastAsiaTheme="minorEastAsia" w:hAnsiTheme="minorEastAsia" w:hint="eastAsia"/>
            <w:sz w:val="24"/>
          </w:rPr>
          <w:t>初始化</w:t>
        </w:r>
        <w:r w:rsidR="003B3B49" w:rsidRPr="008007A3">
          <w:rPr>
            <w:rFonts w:asciiTheme="minorEastAsia" w:eastAsiaTheme="minorEastAsia" w:hAnsiTheme="minorEastAsia" w:hint="eastAsia"/>
            <w:sz w:val="24"/>
          </w:rPr>
          <w:t>接口</w:t>
        </w:r>
        <w:r w:rsidR="003B3B49">
          <w:rPr>
            <w:rFonts w:asciiTheme="minorEastAsia" w:eastAsiaTheme="minorEastAsia" w:hAnsiTheme="minorEastAsia" w:hint="eastAsia"/>
            <w:sz w:val="24"/>
          </w:rPr>
          <w:t>；</w:t>
        </w:r>
      </w:ins>
    </w:p>
    <w:p w14:paraId="4F28C0AE" w14:textId="77777777" w:rsidR="003B3B49" w:rsidRDefault="003B3B49" w:rsidP="003B3B49">
      <w:pPr>
        <w:spacing w:line="360" w:lineRule="auto"/>
        <w:ind w:left="142" w:firstLineChars="200" w:firstLine="480"/>
        <w:rPr>
          <w:ins w:id="2" w:author="北京智绘未来专利代理事务所" w:date="2022-01-11T11:41:00Z"/>
          <w:rFonts w:asciiTheme="minorEastAsia" w:eastAsiaTheme="minorEastAsia" w:hAnsiTheme="minorEastAsia"/>
          <w:sz w:val="24"/>
        </w:rPr>
      </w:pPr>
      <w:ins w:id="3" w:author="北京智绘未来专利代理事务所" w:date="2022-01-11T11:41:00Z">
        <w:r w:rsidRPr="008007A3">
          <w:rPr>
            <w:rFonts w:asciiTheme="minorEastAsia" w:eastAsiaTheme="minorEastAsia" w:hAnsiTheme="minorEastAsia"/>
            <w:sz w:val="24"/>
          </w:rPr>
          <w:t>窗口调用接口</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w:t>
        </w:r>
        <w:r w:rsidRPr="00D53F04">
          <w:rPr>
            <w:rFonts w:asciiTheme="minorEastAsia" w:eastAsiaTheme="minorEastAsia" w:hAnsiTheme="minorEastAsia" w:hint="eastAsia"/>
            <w:sz w:val="24"/>
          </w:rPr>
          <w:t>返回</w:t>
        </w:r>
        <w:r w:rsidRPr="00F951B9">
          <w:rPr>
            <w:rFonts w:asciiTheme="minorEastAsia" w:eastAsiaTheme="minorEastAsia" w:hAnsiTheme="minorEastAsia" w:hint="eastAsia"/>
            <w:sz w:val="24"/>
          </w:rPr>
          <w:t>插件中定义的可视化图形视图窗口</w:t>
        </w:r>
        <w:r w:rsidRPr="00D53F04">
          <w:rPr>
            <w:rFonts w:asciiTheme="minorEastAsia" w:eastAsiaTheme="minorEastAsia" w:hAnsiTheme="minorEastAsia" w:hint="eastAsia"/>
            <w:sz w:val="24"/>
          </w:rPr>
          <w:t>，应用程序</w:t>
        </w:r>
        <w:r w:rsidRPr="00F951B9">
          <w:rPr>
            <w:rFonts w:asciiTheme="minorEastAsia" w:eastAsiaTheme="minorEastAsia" w:hAnsiTheme="minorEastAsia" w:hint="eastAsia"/>
            <w:sz w:val="24"/>
          </w:rPr>
          <w:t>通过返回的可视化图形视图窗口</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像控制普通部件一样控制视图窗口</w:t>
        </w:r>
        <w:r>
          <w:rPr>
            <w:rFonts w:asciiTheme="minorEastAsia" w:eastAsiaTheme="minorEastAsia" w:hAnsiTheme="minorEastAsia" w:hint="eastAsia"/>
            <w:sz w:val="24"/>
          </w:rPr>
          <w:t>；</w:t>
        </w:r>
      </w:ins>
    </w:p>
    <w:p w14:paraId="6974B630" w14:textId="77777777" w:rsidR="003B3B49" w:rsidRDefault="003B3B49" w:rsidP="003B3B49">
      <w:pPr>
        <w:spacing w:line="360" w:lineRule="auto"/>
        <w:ind w:left="142" w:firstLineChars="200" w:firstLine="480"/>
        <w:rPr>
          <w:ins w:id="4" w:author="北京智绘未来专利代理事务所" w:date="2022-01-11T11:41:00Z"/>
          <w:rFonts w:asciiTheme="minorEastAsia" w:eastAsiaTheme="minorEastAsia" w:hAnsiTheme="minorEastAsia"/>
          <w:sz w:val="24"/>
        </w:rPr>
      </w:pPr>
      <w:ins w:id="5" w:author="北京智绘未来专利代理事务所" w:date="2022-01-11T11:41:00Z">
        <w:r w:rsidRPr="008007A3">
          <w:rPr>
            <w:rFonts w:asciiTheme="minorEastAsia" w:eastAsiaTheme="minorEastAsia" w:hAnsiTheme="minorEastAsia"/>
            <w:sz w:val="24"/>
          </w:rPr>
          <w:t>图形绘制</w:t>
        </w:r>
        <w:r w:rsidRPr="008007A3">
          <w:rPr>
            <w:rFonts w:asciiTheme="minorEastAsia" w:eastAsiaTheme="minorEastAsia" w:hAnsiTheme="minorEastAsia" w:hint="eastAsia"/>
            <w:sz w:val="24"/>
          </w:rPr>
          <w:t>接口</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图形绘制接口用于二次设备可视化图形的具体绘制，应用程序调用不同的图形绘制接口，传入步骤</w:t>
        </w:r>
        <w:r w:rsidRPr="008007A3">
          <w:rPr>
            <w:rFonts w:asciiTheme="minorEastAsia" w:eastAsiaTheme="minorEastAsia" w:hAnsiTheme="minorEastAsia"/>
            <w:sz w:val="24"/>
          </w:rPr>
          <w:t>1中定义的</w:t>
        </w:r>
        <w:r>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结构，绘制二次设备可视化图形</w:t>
        </w:r>
        <w:r>
          <w:rPr>
            <w:rFonts w:asciiTheme="minorEastAsia" w:eastAsiaTheme="minorEastAsia" w:hAnsiTheme="minorEastAsia" w:hint="eastAsia"/>
            <w:sz w:val="24"/>
          </w:rPr>
          <w:t>；</w:t>
        </w:r>
      </w:ins>
    </w:p>
    <w:p w14:paraId="3D7E4D9E" w14:textId="77777777" w:rsidR="003B3B49" w:rsidRDefault="003B3B49" w:rsidP="003B3B49">
      <w:pPr>
        <w:spacing w:line="360" w:lineRule="auto"/>
        <w:ind w:left="142" w:firstLineChars="200" w:firstLine="480"/>
        <w:rPr>
          <w:ins w:id="6" w:author="北京智绘未来专利代理事务所" w:date="2022-01-11T11:41:00Z"/>
          <w:rFonts w:asciiTheme="minorEastAsia" w:eastAsiaTheme="minorEastAsia" w:hAnsiTheme="minorEastAsia"/>
          <w:sz w:val="24"/>
        </w:rPr>
      </w:pPr>
      <w:ins w:id="7" w:author="北京智绘未来专利代理事务所" w:date="2022-01-11T11:41:00Z">
        <w:r w:rsidRPr="008007A3">
          <w:rPr>
            <w:rFonts w:asciiTheme="minorEastAsia" w:eastAsiaTheme="minorEastAsia" w:hAnsiTheme="minorEastAsia"/>
            <w:sz w:val="24"/>
          </w:rPr>
          <w:t>互操作接口：应用程序通过互操作接口，</w:t>
        </w:r>
        <w:r>
          <w:rPr>
            <w:rFonts w:asciiTheme="minorEastAsia" w:eastAsiaTheme="minorEastAsia" w:hAnsiTheme="minorEastAsia" w:hint="eastAsia"/>
            <w:sz w:val="24"/>
          </w:rPr>
          <w:t>对二次设备可视化图形进行</w:t>
        </w:r>
        <w:r w:rsidRPr="008007A3">
          <w:rPr>
            <w:rFonts w:asciiTheme="minorEastAsia" w:eastAsiaTheme="minorEastAsia" w:hAnsiTheme="minorEastAsia" w:hint="eastAsia"/>
            <w:sz w:val="24"/>
          </w:rPr>
          <w:t>操作；</w:t>
        </w:r>
      </w:ins>
    </w:p>
    <w:p w14:paraId="2C663BD5" w14:textId="31747BBE" w:rsidR="00E8075C" w:rsidRDefault="003B3B49" w:rsidP="003B3B49">
      <w:pPr>
        <w:spacing w:line="360" w:lineRule="auto"/>
        <w:ind w:left="142" w:firstLineChars="200" w:firstLine="480"/>
        <w:rPr>
          <w:rFonts w:asciiTheme="minorEastAsia" w:eastAsiaTheme="minorEastAsia" w:hAnsiTheme="minorEastAsia"/>
          <w:sz w:val="24"/>
        </w:rPr>
      </w:pPr>
      <w:ins w:id="8" w:author="北京智绘未来专利代理事务所" w:date="2022-01-11T11:41:00Z">
        <w:r>
          <w:rPr>
            <w:rFonts w:asciiTheme="minorEastAsia" w:eastAsiaTheme="minorEastAsia" w:hAnsiTheme="minorEastAsia" w:hint="eastAsia"/>
            <w:sz w:val="24"/>
          </w:rPr>
          <w:t>消息传递接口：</w:t>
        </w:r>
        <w:r w:rsidRPr="008007A3">
          <w:rPr>
            <w:rFonts w:asciiTheme="minorEastAsia" w:eastAsiaTheme="minorEastAsia" w:hAnsiTheme="minorEastAsia" w:hint="eastAsia"/>
            <w:sz w:val="24"/>
          </w:rPr>
          <w:t>通过消息传递接口，在用户对图形进行特定操作时主动向应用程序发送消息</w:t>
        </w:r>
      </w:ins>
      <w:r w:rsidR="006E3400">
        <w:rPr>
          <w:rFonts w:asciiTheme="minorEastAsia" w:eastAsiaTheme="minorEastAsia" w:hAnsiTheme="minorEastAsia" w:hint="eastAsia"/>
          <w:sz w:val="24"/>
        </w:rPr>
        <w:t>；</w:t>
      </w:r>
    </w:p>
    <w:p w14:paraId="69122A07" w14:textId="77777777" w:rsidR="006E3400"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步骤4：</w:t>
      </w:r>
      <w:r>
        <w:rPr>
          <w:rFonts w:asciiTheme="minorEastAsia" w:eastAsiaTheme="minorEastAsia" w:hAnsiTheme="minorEastAsia"/>
          <w:sz w:val="24"/>
        </w:rPr>
        <w:t>利用</w:t>
      </w:r>
      <w:r w:rsidRPr="008007A3">
        <w:rPr>
          <w:rFonts w:asciiTheme="minorEastAsia" w:eastAsiaTheme="minorEastAsia" w:hAnsiTheme="minorEastAsia" w:hint="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w:t>
      </w:r>
      <w:r w:rsidR="005E4524">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添加应用程序提供</w:t>
      </w:r>
      <w:r>
        <w:rPr>
          <w:rFonts w:asciiTheme="minorEastAsia" w:eastAsiaTheme="minorEastAsia" w:hAnsiTheme="minorEastAsia" w:hint="eastAsia"/>
          <w:sz w:val="24"/>
        </w:rPr>
        <w:t>的数据，</w:t>
      </w:r>
      <w:r w:rsidRPr="008007A3">
        <w:rPr>
          <w:rFonts w:asciiTheme="minorEastAsia" w:eastAsiaTheme="minorEastAsia" w:hAnsiTheme="minorEastAsia" w:hint="eastAsia"/>
          <w:sz w:val="24"/>
        </w:rPr>
        <w:t>实现二次设备可视化绘制的功能</w:t>
      </w:r>
      <w:r>
        <w:rPr>
          <w:rFonts w:asciiTheme="minorEastAsia" w:eastAsiaTheme="minorEastAsia" w:hAnsiTheme="minorEastAsia" w:hint="eastAsia"/>
          <w:sz w:val="24"/>
        </w:rPr>
        <w:t>；</w:t>
      </w:r>
    </w:p>
    <w:p w14:paraId="78E32B9A" w14:textId="77777777" w:rsidR="006E3400" w:rsidRPr="008007A3"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步骤5：通过配置文件的方式</w:t>
      </w:r>
      <w:r w:rsidRPr="00D53F04">
        <w:rPr>
          <w:rFonts w:asciiTheme="minorEastAsia" w:eastAsiaTheme="minorEastAsia" w:hAnsiTheme="minorEastAsia" w:hint="eastAsia"/>
          <w:sz w:val="24"/>
        </w:rPr>
        <w:t>定义图元风格</w:t>
      </w:r>
      <w:r>
        <w:rPr>
          <w:rFonts w:asciiTheme="minorEastAsia" w:eastAsiaTheme="minorEastAsia" w:hAnsiTheme="minorEastAsia" w:hint="eastAsia"/>
          <w:sz w:val="24"/>
        </w:rPr>
        <w:t>和互操作行为；</w:t>
      </w:r>
    </w:p>
    <w:p w14:paraId="3E0CA3B6" w14:textId="770C92D3" w:rsidR="006E3400" w:rsidRPr="00F951B9"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步骤6：</w:t>
      </w:r>
      <w:r>
        <w:rPr>
          <w:rFonts w:asciiTheme="minorEastAsia" w:eastAsiaTheme="minorEastAsia" w:hAnsiTheme="minorEastAsia"/>
          <w:sz w:val="24"/>
        </w:rPr>
        <w:t>应用程序调用可视化插</w:t>
      </w:r>
      <w:r>
        <w:rPr>
          <w:rFonts w:asciiTheme="minorEastAsia" w:eastAsiaTheme="minorEastAsia" w:hAnsiTheme="minorEastAsia" w:hint="eastAsia"/>
          <w:sz w:val="24"/>
        </w:rPr>
        <w:t>件</w:t>
      </w:r>
      <w:ins w:id="9" w:author="北京智绘未来专利代理事务所" w:date="2022-01-11T10:12:00Z">
        <w:r w:rsidR="00A9765B">
          <w:rPr>
            <w:rFonts w:asciiTheme="minorEastAsia" w:eastAsiaTheme="minorEastAsia" w:hAnsiTheme="minorEastAsia" w:hint="eastAsia"/>
            <w:sz w:val="24"/>
          </w:rPr>
          <w:t>，包括：应用程序调用插件的流程为“</w:t>
        </w:r>
        <w:r w:rsidR="00A9765B" w:rsidRPr="00D53F04">
          <w:rPr>
            <w:rFonts w:asciiTheme="minorEastAsia" w:eastAsiaTheme="minorEastAsia" w:hAnsiTheme="minorEastAsia" w:hint="eastAsia"/>
            <w:sz w:val="24"/>
          </w:rPr>
          <w:t>插件实例化”</w:t>
        </w:r>
        <w:r w:rsidR="00A9765B" w:rsidRPr="00D53F04">
          <w:rPr>
            <w:rFonts w:asciiTheme="minorEastAsia" w:eastAsiaTheme="minorEastAsia" w:hAnsiTheme="minorEastAsia"/>
            <w:sz w:val="24"/>
          </w:rPr>
          <w:t>-&gt;</w:t>
        </w:r>
        <w:r w:rsidR="00A9765B">
          <w:rPr>
            <w:rFonts w:asciiTheme="minorEastAsia" w:eastAsiaTheme="minorEastAsia" w:hAnsiTheme="minorEastAsia" w:hint="eastAsia"/>
            <w:sz w:val="24"/>
          </w:rPr>
          <w:t>“</w:t>
        </w:r>
        <w:r w:rsidR="00A9765B" w:rsidRPr="00D53F04">
          <w:rPr>
            <w:rFonts w:asciiTheme="minorEastAsia" w:eastAsiaTheme="minorEastAsia" w:hAnsiTheme="minorEastAsia" w:hint="eastAsia"/>
            <w:sz w:val="24"/>
          </w:rPr>
          <w:t>初始化接口调用”</w:t>
        </w:r>
        <w:r w:rsidR="00A9765B" w:rsidRPr="00D53F04">
          <w:rPr>
            <w:rFonts w:asciiTheme="minorEastAsia" w:eastAsiaTheme="minorEastAsia" w:hAnsiTheme="minorEastAsia"/>
            <w:sz w:val="24"/>
          </w:rPr>
          <w:t>-&gt;</w:t>
        </w:r>
        <w:r w:rsidR="00A9765B">
          <w:rPr>
            <w:rFonts w:asciiTheme="minorEastAsia" w:eastAsiaTheme="minorEastAsia" w:hAnsiTheme="minorEastAsia" w:hint="eastAsia"/>
            <w:sz w:val="24"/>
          </w:rPr>
          <w:t>“</w:t>
        </w:r>
        <w:r w:rsidR="00A9765B" w:rsidRPr="008007A3">
          <w:rPr>
            <w:rFonts w:asciiTheme="minorEastAsia" w:eastAsiaTheme="minorEastAsia" w:hAnsiTheme="minorEastAsia" w:hint="eastAsia"/>
            <w:sz w:val="24"/>
          </w:rPr>
          <w:t>窗口调用接口调用</w:t>
        </w:r>
        <w:r w:rsidR="00A9765B" w:rsidRPr="00D53F04">
          <w:rPr>
            <w:rFonts w:asciiTheme="minorEastAsia" w:eastAsiaTheme="minorEastAsia" w:hAnsiTheme="minorEastAsia" w:hint="eastAsia"/>
            <w:sz w:val="24"/>
          </w:rPr>
          <w:t>”</w:t>
        </w:r>
        <w:r w:rsidR="00A9765B" w:rsidRPr="00D53F04">
          <w:rPr>
            <w:rFonts w:asciiTheme="minorEastAsia" w:eastAsiaTheme="minorEastAsia" w:hAnsiTheme="minorEastAsia"/>
            <w:sz w:val="24"/>
          </w:rPr>
          <w:t>-&gt;</w:t>
        </w:r>
        <w:r w:rsidR="00A9765B">
          <w:rPr>
            <w:rFonts w:asciiTheme="minorEastAsia" w:eastAsiaTheme="minorEastAsia" w:hAnsiTheme="minorEastAsia" w:hint="eastAsia"/>
            <w:sz w:val="24"/>
          </w:rPr>
          <w:t>“</w:t>
        </w:r>
        <w:r w:rsidR="00A9765B" w:rsidRPr="00F951B9">
          <w:rPr>
            <w:rFonts w:asciiTheme="minorEastAsia" w:eastAsiaTheme="minorEastAsia" w:hAnsiTheme="minorEastAsia" w:hint="eastAsia"/>
            <w:sz w:val="24"/>
          </w:rPr>
          <w:t>图形绘制接口调用</w:t>
        </w:r>
        <w:r w:rsidR="00A9765B" w:rsidRPr="00D53F04">
          <w:rPr>
            <w:rFonts w:asciiTheme="minorEastAsia" w:eastAsiaTheme="minorEastAsia" w:hAnsiTheme="minorEastAsia" w:hint="eastAsia"/>
            <w:sz w:val="24"/>
          </w:rPr>
          <w:t>”</w:t>
        </w:r>
        <w:r w:rsidR="00A9765B" w:rsidRPr="00D53F04">
          <w:rPr>
            <w:rFonts w:asciiTheme="minorEastAsia" w:eastAsiaTheme="minorEastAsia" w:hAnsiTheme="minorEastAsia"/>
            <w:sz w:val="24"/>
          </w:rPr>
          <w:t>-&gt;</w:t>
        </w:r>
        <w:r w:rsidR="00A9765B">
          <w:rPr>
            <w:rFonts w:asciiTheme="minorEastAsia" w:eastAsiaTheme="minorEastAsia" w:hAnsiTheme="minorEastAsia" w:hint="eastAsia"/>
            <w:sz w:val="24"/>
          </w:rPr>
          <w:t>“</w:t>
        </w:r>
        <w:r w:rsidR="00A9765B" w:rsidRPr="00F951B9">
          <w:rPr>
            <w:rFonts w:asciiTheme="minorEastAsia" w:eastAsiaTheme="minorEastAsia" w:hAnsiTheme="minorEastAsia" w:hint="eastAsia"/>
            <w:sz w:val="24"/>
          </w:rPr>
          <w:t>互操作接口</w:t>
        </w:r>
        <w:r w:rsidR="00A9765B" w:rsidRPr="00D53F04">
          <w:rPr>
            <w:rFonts w:asciiTheme="minorEastAsia" w:eastAsiaTheme="minorEastAsia" w:hAnsiTheme="minorEastAsia" w:hint="eastAsia"/>
            <w:sz w:val="24"/>
          </w:rPr>
          <w:t>”</w:t>
        </w:r>
        <w:r w:rsidR="00A9765B" w:rsidRPr="00D53F04">
          <w:rPr>
            <w:rFonts w:asciiTheme="minorEastAsia" w:eastAsiaTheme="minorEastAsia" w:hAnsiTheme="minorEastAsia"/>
            <w:sz w:val="24"/>
          </w:rPr>
          <w:t>-&gt;</w:t>
        </w:r>
        <w:r w:rsidR="00A9765B">
          <w:rPr>
            <w:rFonts w:asciiTheme="minorEastAsia" w:eastAsiaTheme="minorEastAsia" w:hAnsiTheme="minorEastAsia" w:hint="eastAsia"/>
            <w:sz w:val="24"/>
          </w:rPr>
          <w:t>“</w:t>
        </w:r>
        <w:r w:rsidR="00A9765B" w:rsidRPr="00D53F04">
          <w:rPr>
            <w:rFonts w:asciiTheme="minorEastAsia" w:eastAsiaTheme="minorEastAsia" w:hAnsiTheme="minorEastAsia" w:hint="eastAsia"/>
            <w:sz w:val="24"/>
          </w:rPr>
          <w:t>插件释放”</w:t>
        </w:r>
      </w:ins>
      <w:r w:rsidRPr="00D53F04">
        <w:rPr>
          <w:rFonts w:asciiTheme="minorEastAsia" w:eastAsiaTheme="minorEastAsia" w:hAnsiTheme="minorEastAsia" w:hint="eastAsia"/>
          <w:sz w:val="24"/>
        </w:rPr>
        <w:t>。</w:t>
      </w:r>
    </w:p>
    <w:p w14:paraId="05F16532" w14:textId="77777777" w:rsidR="006E3400"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2、根据权利要求1所述的实现二次设备可视化插件的方法，其特征在于，</w:t>
      </w:r>
    </w:p>
    <w:p w14:paraId="18C3EE1B" w14:textId="77777777" w:rsidR="006E3400" w:rsidRPr="000B1FBB" w:rsidRDefault="006E3400" w:rsidP="006E3400">
      <w:pPr>
        <w:spacing w:line="360" w:lineRule="auto"/>
        <w:ind w:left="142" w:firstLineChars="200" w:firstLine="480"/>
        <w:rPr>
          <w:rFonts w:asciiTheme="minorEastAsia" w:eastAsiaTheme="minorEastAsia" w:hAnsiTheme="minorEastAsia"/>
          <w:sz w:val="24"/>
          <w:highlight w:val="yellow"/>
        </w:rPr>
      </w:pPr>
      <w:r>
        <w:rPr>
          <w:rFonts w:asciiTheme="minorEastAsia" w:eastAsiaTheme="minorEastAsia" w:hAnsiTheme="minorEastAsia" w:hint="eastAsia"/>
          <w:sz w:val="24"/>
        </w:rPr>
        <w:t>在步骤1中，为了保证接口设计的通用性，</w:t>
      </w:r>
      <w:r w:rsidR="00DC5804">
        <w:rPr>
          <w:rFonts w:asciiTheme="minorEastAsia" w:eastAsiaTheme="minorEastAsia" w:hAnsiTheme="minorEastAsia" w:hint="eastAsia"/>
          <w:sz w:val="24"/>
        </w:rPr>
        <w:t>用于</w:t>
      </w:r>
      <w:r w:rsidR="00AD1CBC" w:rsidRPr="00DC5804">
        <w:rPr>
          <w:rFonts w:asciiTheme="minorEastAsia" w:eastAsiaTheme="minorEastAsia" w:hAnsiTheme="minorEastAsia" w:hint="eastAsia"/>
          <w:sz w:val="24"/>
        </w:rPr>
        <w:t>应用</w:t>
      </w:r>
      <w:r w:rsidRPr="00DC5804">
        <w:rPr>
          <w:rFonts w:asciiTheme="minorEastAsia" w:eastAsiaTheme="minorEastAsia" w:hAnsiTheme="minorEastAsia" w:hint="eastAsia"/>
          <w:sz w:val="24"/>
        </w:rPr>
        <w:t>程序</w:t>
      </w:r>
      <w:r w:rsidR="00AD1CBC" w:rsidRPr="00DC5804">
        <w:rPr>
          <w:rFonts w:asciiTheme="minorEastAsia" w:eastAsiaTheme="minorEastAsia" w:hAnsiTheme="minorEastAsia" w:hint="eastAsia"/>
          <w:sz w:val="24"/>
        </w:rPr>
        <w:t>与插件接口的数据信息传递的</w:t>
      </w:r>
      <w:r w:rsidR="00F33661">
        <w:rPr>
          <w:rFonts w:asciiTheme="minorEastAsia" w:eastAsiaTheme="minorEastAsia" w:hAnsiTheme="minorEastAsia" w:hint="eastAsia"/>
          <w:sz w:val="24"/>
        </w:rPr>
        <w:t>定义的</w:t>
      </w:r>
      <w:r w:rsidR="00592745">
        <w:rPr>
          <w:rFonts w:asciiTheme="minorEastAsia" w:eastAsiaTheme="minorEastAsia" w:hAnsiTheme="minorEastAsia" w:hint="eastAsia"/>
          <w:sz w:val="24"/>
        </w:rPr>
        <w:t>所述</w:t>
      </w:r>
      <w:r w:rsidR="00F33661">
        <w:rPr>
          <w:rFonts w:asciiTheme="minorEastAsia" w:eastAsiaTheme="minorEastAsia" w:hAnsiTheme="minorEastAsia" w:hint="eastAsia"/>
          <w:sz w:val="24"/>
        </w:rPr>
        <w:t>数据结构</w:t>
      </w:r>
      <w:r w:rsidR="00AD1CBC" w:rsidRPr="00DC5804">
        <w:rPr>
          <w:rFonts w:asciiTheme="minorEastAsia" w:eastAsiaTheme="minorEastAsia" w:hAnsiTheme="minorEastAsia" w:hint="eastAsia"/>
          <w:sz w:val="24"/>
        </w:rPr>
        <w:t>采取</w:t>
      </w:r>
      <w:r w:rsidR="00DC5804">
        <w:rPr>
          <w:rFonts w:asciiTheme="minorEastAsia" w:eastAsiaTheme="minorEastAsia" w:hAnsiTheme="minorEastAsia" w:hint="eastAsia"/>
          <w:sz w:val="24"/>
        </w:rPr>
        <w:t>兼容</w:t>
      </w:r>
      <w:r w:rsidR="00AD1CBC" w:rsidRPr="00DC5804">
        <w:rPr>
          <w:rFonts w:asciiTheme="minorEastAsia" w:eastAsiaTheme="minorEastAsia" w:hAnsiTheme="minorEastAsia" w:hint="eastAsia"/>
          <w:sz w:val="24"/>
        </w:rPr>
        <w:t>设计</w:t>
      </w:r>
      <w:r w:rsidRPr="00DC5804">
        <w:rPr>
          <w:rFonts w:asciiTheme="minorEastAsia" w:eastAsiaTheme="minorEastAsia" w:hAnsiTheme="minorEastAsia" w:hint="eastAsia"/>
          <w:sz w:val="24"/>
        </w:rPr>
        <w:t>，支持</w:t>
      </w:r>
      <w:r>
        <w:rPr>
          <w:rFonts w:asciiTheme="minorEastAsia" w:eastAsiaTheme="minorEastAsia" w:hAnsiTheme="minorEastAsia" w:hint="eastAsia"/>
          <w:sz w:val="24"/>
        </w:rPr>
        <w:t>通过步骤</w:t>
      </w:r>
      <w:r w:rsidRPr="00BD643D">
        <w:rPr>
          <w:rFonts w:asciiTheme="minorEastAsia" w:eastAsiaTheme="minorEastAsia" w:hAnsiTheme="minorEastAsia" w:hint="eastAsia"/>
          <w:sz w:val="24"/>
        </w:rPr>
        <w:t>1定义的</w:t>
      </w:r>
      <w:r w:rsidR="00592745">
        <w:rPr>
          <w:rFonts w:asciiTheme="minorEastAsia" w:eastAsiaTheme="minorEastAsia" w:hAnsiTheme="minorEastAsia" w:hint="eastAsia"/>
          <w:sz w:val="24"/>
        </w:rPr>
        <w:t>所述</w:t>
      </w:r>
      <w:r w:rsidRPr="00BD643D">
        <w:rPr>
          <w:rFonts w:asciiTheme="minorEastAsia" w:eastAsiaTheme="minorEastAsia" w:hAnsiTheme="minorEastAsia" w:hint="eastAsia"/>
          <w:sz w:val="24"/>
        </w:rPr>
        <w:t>数据结构</w:t>
      </w:r>
      <w:r>
        <w:rPr>
          <w:rFonts w:asciiTheme="minorEastAsia" w:eastAsiaTheme="minorEastAsia" w:hAnsiTheme="minorEastAsia" w:hint="eastAsia"/>
          <w:sz w:val="24"/>
        </w:rPr>
        <w:t>传递</w:t>
      </w:r>
      <w:r w:rsidRPr="00BD643D">
        <w:rPr>
          <w:rFonts w:asciiTheme="minorEastAsia" w:eastAsiaTheme="minorEastAsia" w:hAnsiTheme="minorEastAsia" w:hint="eastAsia"/>
          <w:sz w:val="24"/>
        </w:rPr>
        <w:t>绘制</w:t>
      </w:r>
      <w:r w:rsidR="009D5429">
        <w:rPr>
          <w:rFonts w:asciiTheme="minorEastAsia" w:eastAsiaTheme="minorEastAsia" w:hAnsiTheme="minorEastAsia" w:hint="eastAsia"/>
          <w:sz w:val="24"/>
        </w:rPr>
        <w:t>图形</w:t>
      </w:r>
      <w:r w:rsidRPr="00BD643D">
        <w:rPr>
          <w:rFonts w:asciiTheme="minorEastAsia" w:eastAsiaTheme="minorEastAsia" w:hAnsiTheme="minorEastAsia" w:hint="eastAsia"/>
          <w:sz w:val="24"/>
        </w:rPr>
        <w:t>所需的所有数据。</w:t>
      </w:r>
    </w:p>
    <w:p w14:paraId="2F924B77" w14:textId="77777777" w:rsidR="006E3400" w:rsidRPr="008007A3"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3、根据权利要求1所述的实现二次设备可视化插件的方法，其特征在于，</w:t>
      </w:r>
    </w:p>
    <w:p w14:paraId="1A65DCEA" w14:textId="77777777" w:rsidR="00E8075C" w:rsidRDefault="00E8075C" w:rsidP="00E8075C">
      <w:pPr>
        <w:spacing w:line="360" w:lineRule="auto"/>
        <w:ind w:left="142" w:firstLineChars="200" w:firstLine="480"/>
        <w:rPr>
          <w:rFonts w:asciiTheme="minorEastAsia" w:eastAsiaTheme="minorEastAsia" w:hAnsiTheme="minorEastAsia"/>
          <w:sz w:val="24"/>
        </w:rPr>
      </w:pPr>
      <w:r>
        <w:rPr>
          <w:rFonts w:hint="eastAsia"/>
          <w:sz w:val="24"/>
        </w:rPr>
        <w:t>在步骤</w:t>
      </w:r>
      <w:r>
        <w:rPr>
          <w:rFonts w:hint="eastAsia"/>
          <w:sz w:val="24"/>
        </w:rPr>
        <w:t>1</w:t>
      </w:r>
      <w:r>
        <w:rPr>
          <w:rFonts w:hint="eastAsia"/>
          <w:sz w:val="24"/>
        </w:rPr>
        <w:t>中，</w:t>
      </w:r>
      <w:r w:rsidR="005E4524">
        <w:rPr>
          <w:rFonts w:hint="eastAsia"/>
          <w:sz w:val="24"/>
        </w:rPr>
        <w:t>所述</w:t>
      </w:r>
      <w:r>
        <w:rPr>
          <w:rFonts w:hint="eastAsia"/>
          <w:sz w:val="24"/>
        </w:rPr>
        <w:t>二次设备数据结构的核心数据有装置</w:t>
      </w:r>
      <w:r w:rsidR="00F86808">
        <w:rPr>
          <w:rFonts w:hint="eastAsia"/>
          <w:sz w:val="24"/>
        </w:rPr>
        <w:t>描述</w:t>
      </w:r>
      <w:r>
        <w:rPr>
          <w:rFonts w:hint="eastAsia"/>
          <w:sz w:val="24"/>
        </w:rPr>
        <w:t>数据、状态量数据、模拟量数据、软压板数据、硬压板数据、网络端口数据、</w:t>
      </w:r>
      <w:r>
        <w:rPr>
          <w:rFonts w:hint="eastAsia"/>
          <w:sz w:val="24"/>
        </w:rPr>
        <w:t>GOOSE/SV</w:t>
      </w:r>
      <w:r>
        <w:rPr>
          <w:rFonts w:hint="eastAsia"/>
          <w:sz w:val="24"/>
        </w:rPr>
        <w:t>回路数据。</w:t>
      </w:r>
    </w:p>
    <w:p w14:paraId="50D8B7D3" w14:textId="77777777" w:rsidR="006E3400"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4、根据权利要求3所述的实现二次设备可视化插件的方法，其特征在于，</w:t>
      </w:r>
    </w:p>
    <w:p w14:paraId="25110A0C"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Fonts w:asciiTheme="minorEastAsia" w:eastAsiaTheme="minorEastAsia" w:hAnsiTheme="minorEastAsia" w:hint="eastAsia"/>
          <w:sz w:val="24"/>
        </w:rPr>
        <w:lastRenderedPageBreak/>
        <w:t>所述</w:t>
      </w:r>
      <w:r w:rsidRPr="008007A3">
        <w:rPr>
          <w:rStyle w:val="fontstyle01"/>
          <w:rFonts w:asciiTheme="minorEastAsia" w:eastAsiaTheme="minorEastAsia" w:hAnsiTheme="minorEastAsia" w:hint="default"/>
          <w:sz w:val="24"/>
        </w:rPr>
        <w:t>装置描述数据包括：装置型号、装置名称、装置厂商；</w:t>
      </w:r>
    </w:p>
    <w:p w14:paraId="19BB3385"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状态数据包括：状态编号、状态描述、状态路径、图元闪烁标记；</w:t>
      </w:r>
    </w:p>
    <w:p w14:paraId="3DB441E5"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模拟量数据包括：模拟量编号、模拟量描述、模拟量路径、图元闪烁标记；</w:t>
      </w:r>
    </w:p>
    <w:p w14:paraId="4750BA18"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软压板数据包括：遥控编号、软压板编号、软压板描述以及软压板遥信信息；</w:t>
      </w:r>
    </w:p>
    <w:p w14:paraId="7F0004A1"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硬压板数据包括：硬压板编号、硬压板描述以及硬压板遥信信息；</w:t>
      </w:r>
    </w:p>
    <w:p w14:paraId="3EBE937E"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网络端口数据包括：所属网络、端口号、接口地址、接口类型；</w:t>
      </w:r>
    </w:p>
    <w:p w14:paraId="302D1E1E"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sidRPr="000B1FBB">
        <w:rPr>
          <w:rStyle w:val="fontstyle01"/>
          <w:rFonts w:asciiTheme="minorEastAsia" w:eastAsiaTheme="minorEastAsia" w:hAnsiTheme="minorEastAsia" w:hint="default"/>
          <w:sz w:val="24"/>
        </w:rPr>
        <w:t>所述GOOSE/SV回路数据</w:t>
      </w:r>
      <w:r w:rsidRPr="008007A3">
        <w:rPr>
          <w:rStyle w:val="fontstyle01"/>
          <w:rFonts w:asciiTheme="minorEastAsia" w:eastAsiaTheme="minorEastAsia" w:hAnsiTheme="minorEastAsia" w:hint="default"/>
          <w:sz w:val="24"/>
        </w:rPr>
        <w:t>包括：回路ID，输出装置ID、输出虚端子名称和描述、输出虚端子路径、输出软压板信息以及路径、输出虚端子控制块APPID、输入装置ID、输入虚端子名称和描述、输入虚端子路径、输入软压板信息、虚端子关联状态信息、与</w:t>
      </w: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虚回路关联的网络端口ID。</w:t>
      </w:r>
    </w:p>
    <w:p w14:paraId="4DE93A77" w14:textId="50B496BC" w:rsidR="006E3400" w:rsidDel="003B3B49" w:rsidRDefault="006E3400" w:rsidP="006E3400">
      <w:pPr>
        <w:spacing w:line="360" w:lineRule="auto"/>
        <w:ind w:left="142" w:firstLineChars="200" w:firstLine="480"/>
        <w:rPr>
          <w:del w:id="10" w:author="北京智绘未来专利代理事务所" w:date="2022-01-11T11:41:00Z"/>
          <w:rStyle w:val="fontstyle01"/>
          <w:rFonts w:asciiTheme="minorEastAsia" w:eastAsiaTheme="minorEastAsia" w:hAnsiTheme="minorEastAsia" w:hint="default"/>
          <w:sz w:val="24"/>
        </w:rPr>
      </w:pPr>
      <w:del w:id="11" w:author="北京智绘未来专利代理事务所" w:date="2022-01-11T11:41:00Z">
        <w:r w:rsidDel="003B3B49">
          <w:rPr>
            <w:rStyle w:val="fontstyle01"/>
            <w:rFonts w:asciiTheme="minorEastAsia" w:eastAsiaTheme="minorEastAsia" w:hAnsiTheme="minorEastAsia" w:hint="default"/>
            <w:sz w:val="24"/>
          </w:rPr>
          <w:delText>5、根据权利要求1所述的实现二次设备可视化插件的方法，其特征在于，</w:delText>
        </w:r>
      </w:del>
    </w:p>
    <w:p w14:paraId="0774D1B5" w14:textId="212103CB" w:rsidR="006E3400" w:rsidDel="003B3B49" w:rsidRDefault="006E3400" w:rsidP="006E3400">
      <w:pPr>
        <w:spacing w:line="360" w:lineRule="auto"/>
        <w:ind w:left="142" w:firstLineChars="200" w:firstLine="480"/>
        <w:rPr>
          <w:del w:id="12" w:author="北京智绘未来专利代理事务所" w:date="2022-01-11T11:41:00Z"/>
          <w:rFonts w:asciiTheme="minorEastAsia" w:eastAsiaTheme="minorEastAsia" w:hAnsiTheme="minorEastAsia"/>
          <w:sz w:val="24"/>
        </w:rPr>
      </w:pPr>
      <w:del w:id="13" w:author="北京智绘未来专利代理事务所" w:date="2022-01-11T11:41:00Z">
        <w:r w:rsidDel="003B3B49">
          <w:rPr>
            <w:rFonts w:asciiTheme="minorEastAsia" w:eastAsiaTheme="minorEastAsia" w:hAnsiTheme="minorEastAsia" w:hint="eastAsia"/>
            <w:sz w:val="24"/>
          </w:rPr>
          <w:delText>在步骤3中，所述</w:delText>
        </w:r>
        <w:r w:rsidRPr="008007A3" w:rsidDel="003B3B49">
          <w:rPr>
            <w:rFonts w:asciiTheme="minorEastAsia" w:eastAsiaTheme="minorEastAsia" w:hAnsiTheme="minorEastAsia" w:hint="eastAsia"/>
            <w:sz w:val="24"/>
          </w:rPr>
          <w:delText>接口</w:delText>
        </w:r>
        <w:r w:rsidDel="003B3B49">
          <w:rPr>
            <w:rFonts w:asciiTheme="minorEastAsia" w:eastAsiaTheme="minorEastAsia" w:hAnsiTheme="minorEastAsia" w:hint="eastAsia"/>
            <w:sz w:val="24"/>
          </w:rPr>
          <w:delText>根据不同</w:delText>
        </w:r>
        <w:r w:rsidRPr="008007A3" w:rsidDel="003B3B49">
          <w:rPr>
            <w:rFonts w:asciiTheme="minorEastAsia" w:eastAsiaTheme="minorEastAsia" w:hAnsiTheme="minorEastAsia" w:hint="eastAsia"/>
            <w:sz w:val="24"/>
          </w:rPr>
          <w:delText>用途</w:delText>
        </w:r>
        <w:r w:rsidDel="003B3B49">
          <w:rPr>
            <w:rFonts w:asciiTheme="minorEastAsia" w:eastAsiaTheme="minorEastAsia" w:hAnsiTheme="minorEastAsia" w:hint="eastAsia"/>
            <w:sz w:val="24"/>
          </w:rPr>
          <w:delText>包括：</w:delText>
        </w:r>
      </w:del>
    </w:p>
    <w:p w14:paraId="279DC481" w14:textId="29C4B3F1" w:rsidR="006E3400" w:rsidDel="003B3B49" w:rsidRDefault="006E3400" w:rsidP="006E3400">
      <w:pPr>
        <w:spacing w:line="360" w:lineRule="auto"/>
        <w:ind w:left="142" w:firstLineChars="200" w:firstLine="480"/>
        <w:rPr>
          <w:del w:id="14" w:author="北京智绘未来专利代理事务所" w:date="2022-01-11T11:40:00Z"/>
          <w:rFonts w:asciiTheme="minorEastAsia" w:eastAsiaTheme="minorEastAsia" w:hAnsiTheme="minorEastAsia"/>
          <w:sz w:val="24"/>
        </w:rPr>
      </w:pPr>
      <w:del w:id="15" w:author="北京智绘未来专利代理事务所" w:date="2022-01-11T11:40:00Z">
        <w:r w:rsidRPr="008007A3" w:rsidDel="003B3B49">
          <w:rPr>
            <w:rFonts w:asciiTheme="minorEastAsia" w:eastAsiaTheme="minorEastAsia" w:hAnsiTheme="minorEastAsia"/>
            <w:sz w:val="24"/>
          </w:rPr>
          <w:delText>初始化接口</w:delText>
        </w:r>
        <w:r w:rsidDel="003B3B49">
          <w:rPr>
            <w:rFonts w:asciiTheme="minorEastAsia" w:eastAsiaTheme="minorEastAsia" w:hAnsiTheme="minorEastAsia" w:hint="eastAsia"/>
            <w:sz w:val="24"/>
          </w:rPr>
          <w:delText>：</w:delText>
        </w:r>
        <w:r w:rsidR="008D25E6" w:rsidRPr="008D25E6" w:rsidDel="003B3B49">
          <w:rPr>
            <w:rFonts w:asciiTheme="minorEastAsia" w:eastAsiaTheme="minorEastAsia" w:hAnsiTheme="minorEastAsia" w:hint="eastAsia"/>
            <w:sz w:val="24"/>
          </w:rPr>
          <w:delText>应用程序</w:delText>
        </w:r>
        <w:r w:rsidR="00A722EB" w:rsidRPr="008D25E6" w:rsidDel="003B3B49">
          <w:rPr>
            <w:rFonts w:asciiTheme="minorEastAsia" w:eastAsiaTheme="minorEastAsia" w:hAnsiTheme="minorEastAsia" w:hint="eastAsia"/>
            <w:sz w:val="24"/>
          </w:rPr>
          <w:delText>通过</w:delText>
        </w:r>
        <w:r w:rsidR="009D5429" w:rsidRPr="008D25E6" w:rsidDel="003B3B49">
          <w:rPr>
            <w:rFonts w:asciiTheme="minorEastAsia" w:eastAsiaTheme="minorEastAsia" w:hAnsiTheme="minorEastAsia" w:hint="eastAsia"/>
            <w:sz w:val="24"/>
          </w:rPr>
          <w:delText>调用</w:delText>
        </w:r>
        <w:r w:rsidR="00A722EB" w:rsidRPr="008D25E6" w:rsidDel="003B3B49">
          <w:rPr>
            <w:rFonts w:asciiTheme="minorEastAsia" w:eastAsiaTheme="minorEastAsia" w:hAnsiTheme="minorEastAsia" w:hint="eastAsia"/>
            <w:sz w:val="24"/>
          </w:rPr>
          <w:delText>初始化接口</w:delText>
        </w:r>
        <w:r w:rsidRPr="009D5429" w:rsidDel="003B3B49">
          <w:rPr>
            <w:rFonts w:asciiTheme="minorEastAsia" w:eastAsiaTheme="minorEastAsia" w:hAnsiTheme="minorEastAsia" w:hint="eastAsia"/>
            <w:sz w:val="24"/>
          </w:rPr>
          <w:delText>，</w:delText>
        </w:r>
        <w:r w:rsidR="00315D7B" w:rsidDel="003B3B49">
          <w:rPr>
            <w:rFonts w:asciiTheme="minorEastAsia" w:eastAsiaTheme="minorEastAsia" w:hAnsiTheme="minorEastAsia" w:hint="eastAsia"/>
            <w:sz w:val="24"/>
          </w:rPr>
          <w:delText>初始化</w:delText>
        </w:r>
        <w:r w:rsidRPr="009D5429" w:rsidDel="003B3B49">
          <w:rPr>
            <w:rFonts w:asciiTheme="minorEastAsia" w:eastAsiaTheme="minorEastAsia" w:hAnsiTheme="minorEastAsia" w:hint="eastAsia"/>
            <w:sz w:val="24"/>
          </w:rPr>
          <w:delText>二次设备可视化所需的必备参数</w:delText>
        </w:r>
        <w:r w:rsidRPr="008007A3" w:rsidDel="003B3B49">
          <w:rPr>
            <w:rFonts w:asciiTheme="minorEastAsia" w:eastAsiaTheme="minorEastAsia" w:hAnsiTheme="minorEastAsia" w:hint="eastAsia"/>
            <w:sz w:val="24"/>
          </w:rPr>
          <w:delText>，同时插件在初始化函数被调用时，实例化各可视化图形视图窗口，</w:delText>
        </w:r>
        <w:r w:rsidDel="003B3B49">
          <w:rPr>
            <w:rFonts w:asciiTheme="minorEastAsia" w:eastAsiaTheme="minorEastAsia" w:hAnsiTheme="minorEastAsia" w:hint="eastAsia"/>
            <w:sz w:val="24"/>
          </w:rPr>
          <w:delText>优先调用</w:delText>
        </w:r>
        <w:r w:rsidRPr="008007A3" w:rsidDel="003B3B49">
          <w:rPr>
            <w:rFonts w:asciiTheme="minorEastAsia" w:eastAsiaTheme="minorEastAsia" w:hAnsiTheme="minorEastAsia" w:hint="eastAsia"/>
            <w:sz w:val="24"/>
          </w:rPr>
          <w:delText>所述</w:delText>
        </w:r>
        <w:r w:rsidDel="003B3B49">
          <w:rPr>
            <w:rFonts w:asciiTheme="minorEastAsia" w:eastAsiaTheme="minorEastAsia" w:hAnsiTheme="minorEastAsia" w:hint="eastAsia"/>
            <w:sz w:val="24"/>
          </w:rPr>
          <w:delText>初始化</w:delText>
        </w:r>
        <w:r w:rsidRPr="008007A3" w:rsidDel="003B3B49">
          <w:rPr>
            <w:rFonts w:asciiTheme="minorEastAsia" w:eastAsiaTheme="minorEastAsia" w:hAnsiTheme="minorEastAsia" w:hint="eastAsia"/>
            <w:sz w:val="24"/>
          </w:rPr>
          <w:delText>接口</w:delText>
        </w:r>
        <w:r w:rsidDel="003B3B49">
          <w:rPr>
            <w:rFonts w:asciiTheme="minorEastAsia" w:eastAsiaTheme="minorEastAsia" w:hAnsiTheme="minorEastAsia" w:hint="eastAsia"/>
            <w:sz w:val="24"/>
          </w:rPr>
          <w:delText>；</w:delText>
        </w:r>
      </w:del>
    </w:p>
    <w:p w14:paraId="6A8841BB" w14:textId="5C914A27" w:rsidR="006E3400" w:rsidDel="003B3B49" w:rsidRDefault="006E3400" w:rsidP="006E3400">
      <w:pPr>
        <w:spacing w:line="360" w:lineRule="auto"/>
        <w:ind w:left="142" w:firstLineChars="200" w:firstLine="480"/>
        <w:rPr>
          <w:del w:id="16" w:author="北京智绘未来专利代理事务所" w:date="2022-01-11T11:40:00Z"/>
          <w:rFonts w:asciiTheme="minorEastAsia" w:eastAsiaTheme="minorEastAsia" w:hAnsiTheme="minorEastAsia"/>
          <w:sz w:val="24"/>
        </w:rPr>
      </w:pPr>
      <w:del w:id="17" w:author="北京智绘未来专利代理事务所" w:date="2022-01-11T11:40:00Z">
        <w:r w:rsidRPr="008007A3" w:rsidDel="003B3B49">
          <w:rPr>
            <w:rFonts w:asciiTheme="minorEastAsia" w:eastAsiaTheme="minorEastAsia" w:hAnsiTheme="minorEastAsia"/>
            <w:sz w:val="24"/>
          </w:rPr>
          <w:delText>窗口调用接口</w:delText>
        </w:r>
        <w:r w:rsidDel="003B3B49">
          <w:rPr>
            <w:rFonts w:asciiTheme="minorEastAsia" w:eastAsiaTheme="minorEastAsia" w:hAnsiTheme="minorEastAsia" w:hint="eastAsia"/>
            <w:sz w:val="24"/>
          </w:rPr>
          <w:delText>：</w:delText>
        </w:r>
        <w:r w:rsidRPr="008007A3" w:rsidDel="003B3B49">
          <w:rPr>
            <w:rFonts w:asciiTheme="minorEastAsia" w:eastAsiaTheme="minorEastAsia" w:hAnsiTheme="minorEastAsia" w:hint="eastAsia"/>
            <w:sz w:val="24"/>
          </w:rPr>
          <w:delText>窗口调用接口</w:delText>
        </w:r>
        <w:r w:rsidRPr="00D53F04" w:rsidDel="003B3B49">
          <w:rPr>
            <w:rFonts w:asciiTheme="minorEastAsia" w:eastAsiaTheme="minorEastAsia" w:hAnsiTheme="minorEastAsia" w:hint="eastAsia"/>
            <w:sz w:val="24"/>
          </w:rPr>
          <w:delText>返回</w:delText>
        </w:r>
        <w:r w:rsidRPr="00F951B9" w:rsidDel="003B3B49">
          <w:rPr>
            <w:rFonts w:asciiTheme="minorEastAsia" w:eastAsiaTheme="minorEastAsia" w:hAnsiTheme="minorEastAsia" w:hint="eastAsia"/>
            <w:sz w:val="24"/>
          </w:rPr>
          <w:delText>插件中定义的可视化图形视图窗口</w:delText>
        </w:r>
        <w:r w:rsidRPr="00D53F04" w:rsidDel="003B3B49">
          <w:rPr>
            <w:rFonts w:asciiTheme="minorEastAsia" w:eastAsiaTheme="minorEastAsia" w:hAnsiTheme="minorEastAsia" w:hint="eastAsia"/>
            <w:sz w:val="24"/>
          </w:rPr>
          <w:delText>，应用程序</w:delText>
        </w:r>
        <w:r w:rsidRPr="00F951B9" w:rsidDel="003B3B49">
          <w:rPr>
            <w:rFonts w:asciiTheme="minorEastAsia" w:eastAsiaTheme="minorEastAsia" w:hAnsiTheme="minorEastAsia" w:hint="eastAsia"/>
            <w:sz w:val="24"/>
          </w:rPr>
          <w:delText>通过返回的可视化图形视图窗口</w:delText>
        </w:r>
        <w:r w:rsidDel="003B3B49">
          <w:rPr>
            <w:rFonts w:asciiTheme="minorEastAsia" w:eastAsiaTheme="minorEastAsia" w:hAnsiTheme="minorEastAsia" w:hint="eastAsia"/>
            <w:sz w:val="24"/>
          </w:rPr>
          <w:delText>，</w:delText>
        </w:r>
        <w:r w:rsidRPr="00D53F04" w:rsidDel="003B3B49">
          <w:rPr>
            <w:rFonts w:asciiTheme="minorEastAsia" w:eastAsiaTheme="minorEastAsia" w:hAnsiTheme="minorEastAsia" w:hint="eastAsia"/>
            <w:sz w:val="24"/>
          </w:rPr>
          <w:delText>像控制普通部件一样控制视图窗口</w:delText>
        </w:r>
        <w:r w:rsidDel="003B3B49">
          <w:rPr>
            <w:rFonts w:asciiTheme="minorEastAsia" w:eastAsiaTheme="minorEastAsia" w:hAnsiTheme="minorEastAsia" w:hint="eastAsia"/>
            <w:sz w:val="24"/>
          </w:rPr>
          <w:delText>；</w:delText>
        </w:r>
      </w:del>
    </w:p>
    <w:p w14:paraId="084E9DF8" w14:textId="1C2B0A28" w:rsidR="006E3400" w:rsidDel="003B3B49" w:rsidRDefault="006E3400" w:rsidP="006E3400">
      <w:pPr>
        <w:spacing w:line="360" w:lineRule="auto"/>
        <w:ind w:left="142" w:firstLineChars="200" w:firstLine="480"/>
        <w:rPr>
          <w:del w:id="18" w:author="北京智绘未来专利代理事务所" w:date="2022-01-11T11:40:00Z"/>
          <w:rFonts w:asciiTheme="minorEastAsia" w:eastAsiaTheme="minorEastAsia" w:hAnsiTheme="minorEastAsia"/>
          <w:sz w:val="24"/>
        </w:rPr>
      </w:pPr>
      <w:del w:id="19" w:author="北京智绘未来专利代理事务所" w:date="2022-01-11T11:40:00Z">
        <w:r w:rsidRPr="008007A3" w:rsidDel="003B3B49">
          <w:rPr>
            <w:rFonts w:asciiTheme="minorEastAsia" w:eastAsiaTheme="minorEastAsia" w:hAnsiTheme="minorEastAsia"/>
            <w:sz w:val="24"/>
          </w:rPr>
          <w:delText>图形绘制</w:delText>
        </w:r>
        <w:r w:rsidRPr="008007A3" w:rsidDel="003B3B49">
          <w:rPr>
            <w:rFonts w:asciiTheme="minorEastAsia" w:eastAsiaTheme="minorEastAsia" w:hAnsiTheme="minorEastAsia" w:hint="eastAsia"/>
            <w:sz w:val="24"/>
          </w:rPr>
          <w:delText>接口</w:delText>
        </w:r>
        <w:r w:rsidR="009D5429" w:rsidDel="003B3B49">
          <w:rPr>
            <w:rFonts w:asciiTheme="minorEastAsia" w:eastAsiaTheme="minorEastAsia" w:hAnsiTheme="minorEastAsia" w:hint="eastAsia"/>
            <w:sz w:val="24"/>
          </w:rPr>
          <w:delText>：</w:delText>
        </w:r>
        <w:r w:rsidRPr="008007A3" w:rsidDel="003B3B49">
          <w:rPr>
            <w:rFonts w:asciiTheme="minorEastAsia" w:eastAsiaTheme="minorEastAsia" w:hAnsiTheme="minorEastAsia" w:hint="eastAsia"/>
            <w:sz w:val="24"/>
          </w:rPr>
          <w:delText>图形绘制接口用于二次设备可视化图形的具体绘制，应用程序调用不同的图形绘制接口，传入步骤</w:delText>
        </w:r>
        <w:r w:rsidRPr="008007A3" w:rsidDel="003B3B49">
          <w:rPr>
            <w:rFonts w:asciiTheme="minorEastAsia" w:eastAsiaTheme="minorEastAsia" w:hAnsiTheme="minorEastAsia"/>
            <w:sz w:val="24"/>
          </w:rPr>
          <w:delText>1中定义的</w:delText>
        </w:r>
        <w:r w:rsidR="001F78B5" w:rsidDel="003B3B49">
          <w:rPr>
            <w:rFonts w:asciiTheme="minorEastAsia" w:eastAsiaTheme="minorEastAsia" w:hAnsiTheme="minorEastAsia" w:hint="eastAsia"/>
            <w:sz w:val="24"/>
          </w:rPr>
          <w:delText>所述</w:delText>
        </w:r>
        <w:r w:rsidRPr="008007A3" w:rsidDel="003B3B49">
          <w:rPr>
            <w:rFonts w:asciiTheme="minorEastAsia" w:eastAsiaTheme="minorEastAsia" w:hAnsiTheme="minorEastAsia"/>
            <w:sz w:val="24"/>
          </w:rPr>
          <w:delText>数据</w:delText>
        </w:r>
        <w:r w:rsidRPr="008007A3" w:rsidDel="003B3B49">
          <w:rPr>
            <w:rFonts w:asciiTheme="minorEastAsia" w:eastAsiaTheme="minorEastAsia" w:hAnsiTheme="minorEastAsia" w:hint="eastAsia"/>
            <w:sz w:val="24"/>
          </w:rPr>
          <w:delText>结构，绘制二次设备可视化图形</w:delText>
        </w:r>
        <w:r w:rsidDel="003B3B49">
          <w:rPr>
            <w:rFonts w:asciiTheme="minorEastAsia" w:eastAsiaTheme="minorEastAsia" w:hAnsiTheme="minorEastAsia" w:hint="eastAsia"/>
            <w:sz w:val="24"/>
          </w:rPr>
          <w:delText>；</w:delText>
        </w:r>
      </w:del>
    </w:p>
    <w:p w14:paraId="4B0EF04F" w14:textId="01B4A123" w:rsidR="006E3400" w:rsidDel="003B3B49" w:rsidRDefault="006E3400" w:rsidP="006E3400">
      <w:pPr>
        <w:spacing w:line="360" w:lineRule="auto"/>
        <w:ind w:left="142" w:firstLineChars="200" w:firstLine="480"/>
        <w:rPr>
          <w:del w:id="20" w:author="北京智绘未来专利代理事务所" w:date="2022-01-11T11:40:00Z"/>
          <w:rFonts w:asciiTheme="minorEastAsia" w:eastAsiaTheme="minorEastAsia" w:hAnsiTheme="minorEastAsia"/>
          <w:sz w:val="24"/>
        </w:rPr>
      </w:pPr>
      <w:del w:id="21" w:author="北京智绘未来专利代理事务所" w:date="2022-01-11T11:40:00Z">
        <w:r w:rsidRPr="008007A3" w:rsidDel="003B3B49">
          <w:rPr>
            <w:rFonts w:asciiTheme="minorEastAsia" w:eastAsiaTheme="minorEastAsia" w:hAnsiTheme="minorEastAsia"/>
            <w:sz w:val="24"/>
          </w:rPr>
          <w:delText>互操作接口：应用程序通过互操作接口，</w:delText>
        </w:r>
        <w:r w:rsidDel="003B3B49">
          <w:rPr>
            <w:rFonts w:asciiTheme="minorEastAsia" w:eastAsiaTheme="minorEastAsia" w:hAnsiTheme="minorEastAsia" w:hint="eastAsia"/>
            <w:sz w:val="24"/>
          </w:rPr>
          <w:delText>对二次设备可视化图形进行</w:delText>
        </w:r>
        <w:r w:rsidRPr="008007A3" w:rsidDel="003B3B49">
          <w:rPr>
            <w:rFonts w:asciiTheme="minorEastAsia" w:eastAsiaTheme="minorEastAsia" w:hAnsiTheme="minorEastAsia" w:hint="eastAsia"/>
            <w:sz w:val="24"/>
          </w:rPr>
          <w:delText>操作；</w:delText>
        </w:r>
      </w:del>
    </w:p>
    <w:p w14:paraId="1725EFE7" w14:textId="0150854E" w:rsidR="006E3400" w:rsidDel="003B3B49" w:rsidRDefault="006E3400" w:rsidP="006E3400">
      <w:pPr>
        <w:spacing w:line="360" w:lineRule="auto"/>
        <w:ind w:left="142" w:firstLineChars="200" w:firstLine="480"/>
        <w:rPr>
          <w:del w:id="22" w:author="北京智绘未来专利代理事务所" w:date="2022-01-11T11:41:00Z"/>
          <w:rStyle w:val="fontstyle01"/>
          <w:rFonts w:asciiTheme="minorEastAsia" w:eastAsiaTheme="minorEastAsia" w:hAnsiTheme="minorEastAsia"/>
          <w:sz w:val="24"/>
        </w:rPr>
      </w:pPr>
      <w:del w:id="23" w:author="北京智绘未来专利代理事务所" w:date="2022-01-11T11:40:00Z">
        <w:r w:rsidDel="003B3B49">
          <w:rPr>
            <w:rFonts w:asciiTheme="minorEastAsia" w:eastAsiaTheme="minorEastAsia" w:hAnsiTheme="minorEastAsia" w:hint="eastAsia"/>
            <w:sz w:val="24"/>
          </w:rPr>
          <w:delText>消息传递接口：</w:delText>
        </w:r>
        <w:r w:rsidRPr="008007A3" w:rsidDel="003B3B49">
          <w:rPr>
            <w:rFonts w:asciiTheme="minorEastAsia" w:eastAsiaTheme="minorEastAsia" w:hAnsiTheme="minorEastAsia" w:hint="eastAsia"/>
            <w:sz w:val="24"/>
          </w:rPr>
          <w:delText>通过消息传递接口，在用户对图形进行特定操作时主动向应用程序发送消息</w:delText>
        </w:r>
      </w:del>
      <w:del w:id="24" w:author="北京智绘未来专利代理事务所" w:date="2022-01-11T11:41:00Z">
        <w:r w:rsidDel="003B3B49">
          <w:rPr>
            <w:rStyle w:val="fontstyle01"/>
            <w:rFonts w:asciiTheme="minorEastAsia" w:eastAsiaTheme="minorEastAsia" w:hAnsiTheme="minorEastAsia" w:hint="default"/>
            <w:sz w:val="24"/>
          </w:rPr>
          <w:delText>。</w:delText>
        </w:r>
      </w:del>
    </w:p>
    <w:p w14:paraId="2571254B" w14:textId="324D9BE3"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del w:id="25" w:author="北京智绘未来专利代理事务所" w:date="2022-01-11T11:41:00Z">
        <w:r w:rsidDel="007C4E09">
          <w:rPr>
            <w:rStyle w:val="fontstyle01"/>
            <w:rFonts w:asciiTheme="minorEastAsia" w:eastAsiaTheme="minorEastAsia" w:hAnsiTheme="minorEastAsia" w:hint="default"/>
            <w:sz w:val="24"/>
          </w:rPr>
          <w:delText>6</w:delText>
        </w:r>
      </w:del>
      <w:ins w:id="26" w:author="北京智绘未来专利代理事务所" w:date="2022-01-11T11:41:00Z">
        <w:r w:rsidR="007C4E09">
          <w:rPr>
            <w:rStyle w:val="fontstyle01"/>
            <w:rFonts w:asciiTheme="minorEastAsia" w:eastAsiaTheme="minorEastAsia" w:hAnsiTheme="minorEastAsia" w:hint="default"/>
            <w:sz w:val="24"/>
          </w:rPr>
          <w:t>5</w:t>
        </w:r>
      </w:ins>
      <w:r>
        <w:rPr>
          <w:rStyle w:val="fontstyle01"/>
          <w:rFonts w:asciiTheme="minorEastAsia" w:eastAsiaTheme="minorEastAsia" w:hAnsiTheme="minorEastAsia" w:hint="default"/>
          <w:sz w:val="24"/>
        </w:rPr>
        <w:t>、根据权利要求</w:t>
      </w:r>
      <w:del w:id="27" w:author="北京智绘未来专利代理事务所" w:date="2022-01-11T11:41:00Z">
        <w:r w:rsidDel="007C4E09">
          <w:rPr>
            <w:rStyle w:val="fontstyle01"/>
            <w:rFonts w:asciiTheme="minorEastAsia" w:eastAsiaTheme="minorEastAsia" w:hAnsiTheme="minorEastAsia"/>
            <w:sz w:val="24"/>
          </w:rPr>
          <w:delText>5</w:delText>
        </w:r>
      </w:del>
      <w:ins w:id="28" w:author="北京智绘未来专利代理事务所" w:date="2022-01-11T11:41:00Z">
        <w:r w:rsidR="007C4E09">
          <w:rPr>
            <w:rStyle w:val="fontstyle01"/>
            <w:rFonts w:asciiTheme="minorEastAsia" w:eastAsiaTheme="minorEastAsia" w:hAnsiTheme="minorEastAsia" w:hint="default"/>
            <w:sz w:val="24"/>
          </w:rPr>
          <w:t>1</w:t>
        </w:r>
      </w:ins>
      <w:r>
        <w:rPr>
          <w:rStyle w:val="fontstyle01"/>
          <w:rFonts w:asciiTheme="minorEastAsia" w:eastAsiaTheme="minorEastAsia" w:hAnsiTheme="minorEastAsia" w:hint="default"/>
          <w:sz w:val="24"/>
        </w:rPr>
        <w:t>所述的实现二次设备可视化插件的方法，其特征在于，</w:t>
      </w:r>
    </w:p>
    <w:p w14:paraId="00B086D1" w14:textId="77777777" w:rsidR="006E3400"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在步骤3中，</w:t>
      </w:r>
      <w:r w:rsidRPr="008007A3">
        <w:rPr>
          <w:rFonts w:asciiTheme="minorEastAsia" w:eastAsiaTheme="minorEastAsia" w:hAnsiTheme="minorEastAsia"/>
          <w:sz w:val="24"/>
        </w:rPr>
        <w:t>根据可视化类型不同，</w:t>
      </w:r>
      <w:r>
        <w:rPr>
          <w:rFonts w:asciiTheme="minorEastAsia" w:eastAsiaTheme="minorEastAsia" w:hAnsiTheme="minorEastAsia" w:hint="eastAsia"/>
          <w:sz w:val="24"/>
        </w:rPr>
        <w:t>所述</w:t>
      </w:r>
      <w:r>
        <w:rPr>
          <w:rFonts w:asciiTheme="minorEastAsia" w:eastAsiaTheme="minorEastAsia" w:hAnsiTheme="minorEastAsia"/>
          <w:sz w:val="24"/>
        </w:rPr>
        <w:t>图形绘制接口</w:t>
      </w:r>
      <w:r w:rsidRPr="008007A3">
        <w:rPr>
          <w:rFonts w:asciiTheme="minorEastAsia" w:eastAsiaTheme="minorEastAsia" w:hAnsiTheme="minorEastAsia"/>
          <w:sz w:val="24"/>
        </w:rPr>
        <w:t>分为关联域图绘制接口、二次回路图绘制接口、二次</w:t>
      </w:r>
      <w:r w:rsidRPr="008007A3">
        <w:rPr>
          <w:rFonts w:asciiTheme="minorEastAsia" w:eastAsiaTheme="minorEastAsia" w:hAnsiTheme="minorEastAsia" w:hint="eastAsia"/>
          <w:sz w:val="24"/>
        </w:rPr>
        <w:t>虚实回路图绘制接口、站控层网络示意图绘制接口、网络图绘制接口</w:t>
      </w:r>
      <w:r>
        <w:rPr>
          <w:rFonts w:asciiTheme="minorEastAsia" w:eastAsiaTheme="minorEastAsia" w:hAnsiTheme="minorEastAsia" w:hint="eastAsia"/>
          <w:sz w:val="24"/>
        </w:rPr>
        <w:t>。</w:t>
      </w:r>
    </w:p>
    <w:p w14:paraId="0F30A7DE" w14:textId="741A1299" w:rsidR="006E3400" w:rsidRDefault="006E3400" w:rsidP="006E3400">
      <w:pPr>
        <w:spacing w:before="120" w:line="360" w:lineRule="auto"/>
        <w:ind w:left="142" w:firstLineChars="200" w:firstLine="480"/>
        <w:rPr>
          <w:rFonts w:asciiTheme="minorEastAsia" w:eastAsiaTheme="minorEastAsia" w:hAnsiTheme="minorEastAsia"/>
          <w:sz w:val="24"/>
        </w:rPr>
      </w:pPr>
      <w:del w:id="29" w:author="北京智绘未来专利代理事务所" w:date="2022-01-11T11:41:00Z">
        <w:r w:rsidDel="007C4E09">
          <w:rPr>
            <w:rFonts w:asciiTheme="minorEastAsia" w:eastAsiaTheme="minorEastAsia" w:hAnsiTheme="minorEastAsia" w:hint="eastAsia"/>
            <w:sz w:val="24"/>
          </w:rPr>
          <w:delText>7</w:delText>
        </w:r>
      </w:del>
      <w:ins w:id="30" w:author="北京智绘未来专利代理事务所" w:date="2022-01-11T11:41:00Z">
        <w:r w:rsidR="007C4E09">
          <w:rPr>
            <w:rFonts w:asciiTheme="minorEastAsia" w:eastAsiaTheme="minorEastAsia" w:hAnsiTheme="minorEastAsia"/>
            <w:sz w:val="24"/>
          </w:rPr>
          <w:t>6</w:t>
        </w:r>
      </w:ins>
      <w:r>
        <w:rPr>
          <w:rFonts w:asciiTheme="minorEastAsia" w:eastAsiaTheme="minorEastAsia" w:hAnsiTheme="minorEastAsia" w:hint="eastAsia"/>
          <w:sz w:val="24"/>
        </w:rPr>
        <w:t>、</w:t>
      </w:r>
      <w:r>
        <w:rPr>
          <w:rStyle w:val="fontstyle01"/>
          <w:rFonts w:asciiTheme="minorEastAsia" w:eastAsiaTheme="minorEastAsia" w:hAnsiTheme="minorEastAsia" w:hint="default"/>
          <w:sz w:val="24"/>
        </w:rPr>
        <w:t>根据权利要求</w:t>
      </w:r>
      <w:r w:rsidR="00A81706">
        <w:rPr>
          <w:rStyle w:val="fontstyle01"/>
          <w:rFonts w:asciiTheme="minorEastAsia" w:eastAsiaTheme="minorEastAsia" w:hAnsiTheme="minorEastAsia" w:hint="default"/>
          <w:sz w:val="24"/>
        </w:rPr>
        <w:t>1</w:t>
      </w:r>
      <w:r>
        <w:rPr>
          <w:rStyle w:val="fontstyle01"/>
          <w:rFonts w:asciiTheme="minorEastAsia" w:eastAsiaTheme="minorEastAsia" w:hAnsiTheme="minorEastAsia" w:hint="default"/>
          <w:sz w:val="24"/>
        </w:rPr>
        <w:t>所述的实现二次设备可视化插件的方法，其特征在于，</w:t>
      </w:r>
    </w:p>
    <w:p w14:paraId="58A49C02" w14:textId="77777777" w:rsidR="00E8075C" w:rsidRDefault="006E3400" w:rsidP="00E8075C">
      <w:pPr>
        <w:spacing w:before="120" w:line="360" w:lineRule="auto"/>
        <w:ind w:left="142" w:firstLineChars="200" w:firstLine="480"/>
        <w:rPr>
          <w:rStyle w:val="fontstyle01"/>
          <w:rFonts w:asciiTheme="minorEastAsia" w:eastAsiaTheme="minorEastAsia" w:hAnsiTheme="minorEastAsia" w:hint="default"/>
          <w:color w:val="auto"/>
          <w:sz w:val="24"/>
          <w:szCs w:val="24"/>
        </w:rPr>
      </w:pPr>
      <w:r w:rsidRPr="004803B5">
        <w:rPr>
          <w:rStyle w:val="fontstyle01"/>
          <w:rFonts w:asciiTheme="minorEastAsia" w:eastAsiaTheme="minorEastAsia" w:hAnsiTheme="minorEastAsia" w:hint="default"/>
          <w:sz w:val="24"/>
        </w:rPr>
        <w:t>在步骤4中，</w:t>
      </w:r>
      <w:r w:rsidRPr="004803B5">
        <w:rPr>
          <w:rFonts w:asciiTheme="minorEastAsia" w:eastAsiaTheme="minorEastAsia" w:hAnsiTheme="minorEastAsia" w:hint="eastAsia"/>
          <w:sz w:val="24"/>
        </w:rPr>
        <w:t>所述二次设备可视化绘制的功能</w:t>
      </w:r>
      <w:r>
        <w:rPr>
          <w:rFonts w:asciiTheme="minorEastAsia" w:eastAsiaTheme="minorEastAsia" w:hAnsiTheme="minorEastAsia" w:hint="eastAsia"/>
          <w:sz w:val="24"/>
        </w:rPr>
        <w:t>为</w:t>
      </w:r>
      <w:r w:rsidRPr="004803B5">
        <w:rPr>
          <w:rFonts w:asciiTheme="minorEastAsia" w:eastAsiaTheme="minorEastAsia" w:hAnsiTheme="minorEastAsia" w:hint="eastAsia"/>
          <w:sz w:val="24"/>
        </w:rPr>
        <w:t>解析</w:t>
      </w:r>
      <w:r w:rsidRPr="00830D6A">
        <w:rPr>
          <w:rFonts w:asciiTheme="minorEastAsia" w:eastAsiaTheme="minorEastAsia" w:hAnsiTheme="minorEastAsia" w:hint="eastAsia"/>
          <w:sz w:val="24"/>
        </w:rPr>
        <w:t>应用</w:t>
      </w:r>
      <w:r>
        <w:rPr>
          <w:rFonts w:asciiTheme="minorEastAsia" w:eastAsiaTheme="minorEastAsia" w:hAnsiTheme="minorEastAsia" w:hint="eastAsia"/>
          <w:sz w:val="24"/>
        </w:rPr>
        <w:t>程序传递给</w:t>
      </w:r>
      <w:r w:rsidRPr="00830D6A">
        <w:rPr>
          <w:rFonts w:asciiTheme="minorEastAsia" w:eastAsiaTheme="minorEastAsia" w:hAnsiTheme="minorEastAsia" w:hint="eastAsia"/>
          <w:sz w:val="24"/>
        </w:rPr>
        <w:t>插件的数据信息</w:t>
      </w:r>
      <w:r>
        <w:rPr>
          <w:rFonts w:asciiTheme="minorEastAsia" w:eastAsiaTheme="minorEastAsia" w:hAnsiTheme="minorEastAsia" w:hint="eastAsia"/>
          <w:sz w:val="24"/>
        </w:rPr>
        <w:t>，</w:t>
      </w:r>
      <w:r w:rsidRPr="004803B5">
        <w:rPr>
          <w:rFonts w:asciiTheme="minorEastAsia" w:eastAsiaTheme="minorEastAsia" w:hAnsiTheme="minorEastAsia" w:hint="eastAsia"/>
          <w:sz w:val="24"/>
        </w:rPr>
        <w:t>得到二次设备装置的实体参数、</w:t>
      </w:r>
      <w:r w:rsidRPr="004803B5">
        <w:rPr>
          <w:rFonts w:asciiTheme="minorEastAsia" w:eastAsiaTheme="minorEastAsia" w:hAnsiTheme="minorEastAsia"/>
          <w:sz w:val="24"/>
        </w:rPr>
        <w:t>GOOSE</w:t>
      </w:r>
      <w:r>
        <w:rPr>
          <w:rFonts w:asciiTheme="minorEastAsia" w:eastAsiaTheme="minorEastAsia" w:hAnsiTheme="minorEastAsia" w:hint="eastAsia"/>
          <w:sz w:val="24"/>
        </w:rPr>
        <w:t>/</w:t>
      </w:r>
      <w:r w:rsidRPr="004803B5">
        <w:rPr>
          <w:rFonts w:asciiTheme="minorEastAsia" w:eastAsiaTheme="minorEastAsia" w:hAnsiTheme="minorEastAsia"/>
          <w:sz w:val="24"/>
        </w:rPr>
        <w:t>SV</w:t>
      </w:r>
      <w:r>
        <w:rPr>
          <w:rFonts w:asciiTheme="minorEastAsia" w:eastAsiaTheme="minorEastAsia" w:hAnsiTheme="minorEastAsia"/>
          <w:sz w:val="24"/>
        </w:rPr>
        <w:t>回路线路参数、压板参数、网络接口参数</w:t>
      </w:r>
      <w:r w:rsidRPr="004803B5">
        <w:rPr>
          <w:rFonts w:asciiTheme="minorEastAsia" w:eastAsiaTheme="minorEastAsia" w:hAnsiTheme="minorEastAsia"/>
          <w:sz w:val="24"/>
        </w:rPr>
        <w:t>，从而完成界面绘制</w:t>
      </w:r>
      <w:r>
        <w:rPr>
          <w:rFonts w:asciiTheme="minorEastAsia" w:eastAsiaTheme="minorEastAsia" w:hAnsiTheme="minorEastAsia" w:hint="eastAsia"/>
          <w:sz w:val="24"/>
        </w:rPr>
        <w:t>。</w:t>
      </w:r>
    </w:p>
    <w:p w14:paraId="3E01CC16" w14:textId="3ABBA974" w:rsidR="006E3400" w:rsidRPr="00E8075C" w:rsidRDefault="006E3400" w:rsidP="00E8075C">
      <w:pPr>
        <w:spacing w:before="120" w:line="360" w:lineRule="auto"/>
        <w:ind w:left="142" w:firstLineChars="200" w:firstLine="480"/>
        <w:rPr>
          <w:rStyle w:val="fontstyle01"/>
          <w:rFonts w:asciiTheme="minorEastAsia" w:eastAsiaTheme="minorEastAsia" w:hAnsiTheme="minorEastAsia" w:hint="default"/>
          <w:color w:val="auto"/>
          <w:sz w:val="24"/>
          <w:szCs w:val="24"/>
        </w:rPr>
      </w:pPr>
      <w:del w:id="31" w:author="北京智绘未来专利代理事务所" w:date="2022-01-11T11:41:00Z">
        <w:r w:rsidDel="007C4E09">
          <w:rPr>
            <w:rStyle w:val="fontstyle01"/>
            <w:rFonts w:asciiTheme="minorEastAsia" w:eastAsiaTheme="minorEastAsia" w:hAnsiTheme="minorEastAsia" w:hint="default"/>
            <w:sz w:val="24"/>
          </w:rPr>
          <w:delText>8</w:delText>
        </w:r>
      </w:del>
      <w:ins w:id="32" w:author="北京智绘未来专利代理事务所" w:date="2022-01-11T11:41:00Z">
        <w:r w:rsidR="007C4E09">
          <w:rPr>
            <w:rStyle w:val="fontstyle01"/>
            <w:rFonts w:asciiTheme="minorEastAsia" w:eastAsiaTheme="minorEastAsia" w:hAnsiTheme="minorEastAsia" w:hint="default"/>
            <w:sz w:val="24"/>
          </w:rPr>
          <w:t>7</w:t>
        </w:r>
      </w:ins>
      <w:r>
        <w:rPr>
          <w:rStyle w:val="fontstyle01"/>
          <w:rFonts w:asciiTheme="minorEastAsia" w:eastAsiaTheme="minorEastAsia" w:hAnsiTheme="minorEastAsia" w:hint="default"/>
          <w:sz w:val="24"/>
        </w:rPr>
        <w:t>、根据权利要求1所述的实现二次设备可视化插件的方法，其特征在于，</w:t>
      </w:r>
    </w:p>
    <w:p w14:paraId="65FF3192" w14:textId="77777777"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在步骤4中，</w:t>
      </w:r>
      <w:r w:rsidRPr="008007A3">
        <w:rPr>
          <w:rFonts w:asciiTheme="minorEastAsia" w:eastAsiaTheme="minorEastAsia" w:hAnsiTheme="minorEastAsia" w:hint="eastAsia"/>
          <w:sz w:val="24"/>
        </w:rPr>
        <w:t>绘制的图形包括关联域图、二次回路图、二次虚实回路图、站控层网络示意图、网络回路图，绘制所需的数据由应用程序提供</w:t>
      </w:r>
      <w:r>
        <w:rPr>
          <w:rFonts w:asciiTheme="minorEastAsia" w:eastAsiaTheme="minorEastAsia" w:hAnsiTheme="minorEastAsia" w:hint="eastAsia"/>
          <w:sz w:val="24"/>
        </w:rPr>
        <w:t>。</w:t>
      </w:r>
    </w:p>
    <w:p w14:paraId="0A1D961E" w14:textId="09182B17" w:rsidR="006E3400" w:rsidRDefault="006E3400" w:rsidP="006E3400">
      <w:pPr>
        <w:spacing w:before="120" w:line="360" w:lineRule="auto"/>
        <w:ind w:left="142" w:firstLineChars="200" w:firstLine="480"/>
        <w:rPr>
          <w:rStyle w:val="fontstyle01"/>
          <w:rFonts w:asciiTheme="minorEastAsia" w:eastAsiaTheme="minorEastAsia" w:hAnsiTheme="minorEastAsia" w:hint="default"/>
          <w:sz w:val="24"/>
        </w:rPr>
      </w:pPr>
      <w:del w:id="33" w:author="北京智绘未来专利代理事务所" w:date="2022-01-11T11:41:00Z">
        <w:r w:rsidDel="007C4E09">
          <w:rPr>
            <w:rStyle w:val="fontstyle01"/>
            <w:rFonts w:asciiTheme="minorEastAsia" w:eastAsiaTheme="minorEastAsia" w:hAnsiTheme="minorEastAsia" w:hint="default"/>
            <w:sz w:val="24"/>
          </w:rPr>
          <w:delText>9</w:delText>
        </w:r>
      </w:del>
      <w:ins w:id="34" w:author="北京智绘未来专利代理事务所" w:date="2022-01-11T11:41:00Z">
        <w:r w:rsidR="007C4E09">
          <w:rPr>
            <w:rStyle w:val="fontstyle01"/>
            <w:rFonts w:asciiTheme="minorEastAsia" w:eastAsiaTheme="minorEastAsia" w:hAnsiTheme="minorEastAsia" w:hint="default"/>
            <w:sz w:val="24"/>
          </w:rPr>
          <w:t>8</w:t>
        </w:r>
      </w:ins>
      <w:r>
        <w:rPr>
          <w:rStyle w:val="fontstyle01"/>
          <w:rFonts w:asciiTheme="minorEastAsia" w:eastAsiaTheme="minorEastAsia" w:hAnsiTheme="minorEastAsia" w:hint="default"/>
          <w:sz w:val="24"/>
        </w:rPr>
        <w:t>、根据权利要求1所述的实现二次设备可视化插件的方法，其特征在于，</w:t>
      </w:r>
    </w:p>
    <w:p w14:paraId="2C14BBD7" w14:textId="77777777" w:rsidR="006E3400" w:rsidRDefault="006E3400" w:rsidP="006E3400">
      <w:pPr>
        <w:spacing w:before="120"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在步骤5中，所述配置文件的格式为XML格式。</w:t>
      </w:r>
    </w:p>
    <w:p w14:paraId="3276F0C3" w14:textId="6654E496" w:rsidR="006E3400" w:rsidRPr="00900F30" w:rsidDel="00A9765B" w:rsidRDefault="006E3400" w:rsidP="006E3400">
      <w:pPr>
        <w:spacing w:before="120" w:line="360" w:lineRule="auto"/>
        <w:ind w:left="142" w:firstLineChars="200" w:firstLine="480"/>
        <w:rPr>
          <w:del w:id="35" w:author="北京智绘未来专利代理事务所" w:date="2022-01-11T10:12:00Z"/>
          <w:rStyle w:val="fontstyle01"/>
          <w:rFonts w:asciiTheme="minorEastAsia" w:eastAsiaTheme="minorEastAsia" w:hAnsiTheme="minorEastAsia" w:hint="default"/>
          <w:sz w:val="24"/>
        </w:rPr>
      </w:pPr>
      <w:del w:id="36" w:author="北京智绘未来专利代理事务所" w:date="2022-01-11T10:12:00Z">
        <w:r w:rsidDel="00A9765B">
          <w:rPr>
            <w:rStyle w:val="fontstyle01"/>
            <w:rFonts w:asciiTheme="minorEastAsia" w:eastAsiaTheme="minorEastAsia" w:hAnsiTheme="minorEastAsia" w:hint="default"/>
            <w:sz w:val="24"/>
          </w:rPr>
          <w:delText>10、根据权利要求1所述的实现二次设备可视化插件的方法，其特征在于，</w:delText>
        </w:r>
      </w:del>
    </w:p>
    <w:p w14:paraId="17FF3186" w14:textId="58701EE2" w:rsidR="006E3400" w:rsidDel="00A9765B" w:rsidRDefault="006E3400" w:rsidP="006E3400">
      <w:pPr>
        <w:spacing w:before="120" w:line="360" w:lineRule="auto"/>
        <w:ind w:left="142" w:firstLineChars="200" w:firstLine="480"/>
        <w:rPr>
          <w:del w:id="37" w:author="北京智绘未来专利代理事务所" w:date="2022-01-11T10:12:00Z"/>
          <w:rFonts w:asciiTheme="minorEastAsia" w:eastAsiaTheme="minorEastAsia" w:hAnsiTheme="minorEastAsia"/>
          <w:sz w:val="24"/>
        </w:rPr>
      </w:pPr>
      <w:del w:id="38" w:author="北京智绘未来专利代理事务所" w:date="2022-01-11T10:12:00Z">
        <w:r w:rsidDel="00A9765B">
          <w:rPr>
            <w:rFonts w:asciiTheme="minorEastAsia" w:eastAsiaTheme="minorEastAsia" w:hAnsiTheme="minorEastAsia" w:hint="eastAsia"/>
            <w:sz w:val="24"/>
          </w:rPr>
          <w:delText>在步骤6中，应用程序调用插件的流程为“</w:delText>
        </w:r>
        <w:r w:rsidRPr="00D53F04" w:rsidDel="00A9765B">
          <w:rPr>
            <w:rFonts w:asciiTheme="minorEastAsia" w:eastAsiaTheme="minorEastAsia" w:hAnsiTheme="minorEastAsia" w:hint="eastAsia"/>
            <w:sz w:val="24"/>
          </w:rPr>
          <w:delText>插件实例化”</w:delText>
        </w:r>
        <w:r w:rsidRPr="00D53F04" w:rsidDel="00A9765B">
          <w:rPr>
            <w:rFonts w:asciiTheme="minorEastAsia" w:eastAsiaTheme="minorEastAsia" w:hAnsiTheme="minorEastAsia"/>
            <w:sz w:val="24"/>
          </w:rPr>
          <w:delText>-&gt;</w:delText>
        </w:r>
        <w:r w:rsidDel="00A9765B">
          <w:rPr>
            <w:rFonts w:asciiTheme="minorEastAsia" w:eastAsiaTheme="minorEastAsia" w:hAnsiTheme="minorEastAsia" w:hint="eastAsia"/>
            <w:sz w:val="24"/>
          </w:rPr>
          <w:delText>“</w:delText>
        </w:r>
        <w:r w:rsidRPr="00D53F04" w:rsidDel="00A9765B">
          <w:rPr>
            <w:rFonts w:asciiTheme="minorEastAsia" w:eastAsiaTheme="minorEastAsia" w:hAnsiTheme="minorEastAsia" w:hint="eastAsia"/>
            <w:sz w:val="24"/>
          </w:rPr>
          <w:delText>初始化接口调用”</w:delText>
        </w:r>
        <w:r w:rsidRPr="00D53F04" w:rsidDel="00A9765B">
          <w:rPr>
            <w:rFonts w:asciiTheme="minorEastAsia" w:eastAsiaTheme="minorEastAsia" w:hAnsiTheme="minorEastAsia"/>
            <w:sz w:val="24"/>
          </w:rPr>
          <w:delText>-&gt;</w:delText>
        </w:r>
        <w:r w:rsidDel="00A9765B">
          <w:rPr>
            <w:rFonts w:asciiTheme="minorEastAsia" w:eastAsiaTheme="minorEastAsia" w:hAnsiTheme="minorEastAsia" w:hint="eastAsia"/>
            <w:sz w:val="24"/>
          </w:rPr>
          <w:delText>“</w:delText>
        </w:r>
        <w:r w:rsidRPr="008007A3" w:rsidDel="00A9765B">
          <w:rPr>
            <w:rFonts w:asciiTheme="minorEastAsia" w:eastAsiaTheme="minorEastAsia" w:hAnsiTheme="minorEastAsia" w:hint="eastAsia"/>
            <w:sz w:val="24"/>
          </w:rPr>
          <w:delText>窗口调用接口调用</w:delText>
        </w:r>
        <w:r w:rsidRPr="00D53F04" w:rsidDel="00A9765B">
          <w:rPr>
            <w:rFonts w:asciiTheme="minorEastAsia" w:eastAsiaTheme="minorEastAsia" w:hAnsiTheme="minorEastAsia" w:hint="eastAsia"/>
            <w:sz w:val="24"/>
          </w:rPr>
          <w:delText>”</w:delText>
        </w:r>
        <w:r w:rsidRPr="00D53F04" w:rsidDel="00A9765B">
          <w:rPr>
            <w:rFonts w:asciiTheme="minorEastAsia" w:eastAsiaTheme="minorEastAsia" w:hAnsiTheme="minorEastAsia"/>
            <w:sz w:val="24"/>
          </w:rPr>
          <w:delText>-&gt;</w:delText>
        </w:r>
        <w:r w:rsidDel="00A9765B">
          <w:rPr>
            <w:rFonts w:asciiTheme="minorEastAsia" w:eastAsiaTheme="minorEastAsia" w:hAnsiTheme="minorEastAsia" w:hint="eastAsia"/>
            <w:sz w:val="24"/>
          </w:rPr>
          <w:delText>“</w:delText>
        </w:r>
        <w:r w:rsidRPr="00F951B9" w:rsidDel="00A9765B">
          <w:rPr>
            <w:rFonts w:asciiTheme="minorEastAsia" w:eastAsiaTheme="minorEastAsia" w:hAnsiTheme="minorEastAsia" w:hint="eastAsia"/>
            <w:sz w:val="24"/>
          </w:rPr>
          <w:delText>图形绘制接口调用</w:delText>
        </w:r>
        <w:r w:rsidRPr="00D53F04" w:rsidDel="00A9765B">
          <w:rPr>
            <w:rFonts w:asciiTheme="minorEastAsia" w:eastAsiaTheme="minorEastAsia" w:hAnsiTheme="minorEastAsia" w:hint="eastAsia"/>
            <w:sz w:val="24"/>
          </w:rPr>
          <w:delText>”</w:delText>
        </w:r>
        <w:r w:rsidRPr="00D53F04" w:rsidDel="00A9765B">
          <w:rPr>
            <w:rFonts w:asciiTheme="minorEastAsia" w:eastAsiaTheme="minorEastAsia" w:hAnsiTheme="minorEastAsia"/>
            <w:sz w:val="24"/>
          </w:rPr>
          <w:delText>-&gt;</w:delText>
        </w:r>
        <w:r w:rsidDel="00A9765B">
          <w:rPr>
            <w:rFonts w:asciiTheme="minorEastAsia" w:eastAsiaTheme="minorEastAsia" w:hAnsiTheme="minorEastAsia" w:hint="eastAsia"/>
            <w:sz w:val="24"/>
          </w:rPr>
          <w:delText>“</w:delText>
        </w:r>
        <w:r w:rsidRPr="00F951B9" w:rsidDel="00A9765B">
          <w:rPr>
            <w:rFonts w:asciiTheme="minorEastAsia" w:eastAsiaTheme="minorEastAsia" w:hAnsiTheme="minorEastAsia" w:hint="eastAsia"/>
            <w:sz w:val="24"/>
          </w:rPr>
          <w:delText>互操作接口</w:delText>
        </w:r>
        <w:r w:rsidRPr="00D53F04" w:rsidDel="00A9765B">
          <w:rPr>
            <w:rFonts w:asciiTheme="minorEastAsia" w:eastAsiaTheme="minorEastAsia" w:hAnsiTheme="minorEastAsia" w:hint="eastAsia"/>
            <w:sz w:val="24"/>
          </w:rPr>
          <w:delText>”</w:delText>
        </w:r>
        <w:r w:rsidRPr="00D53F04" w:rsidDel="00A9765B">
          <w:rPr>
            <w:rFonts w:asciiTheme="minorEastAsia" w:eastAsiaTheme="minorEastAsia" w:hAnsiTheme="minorEastAsia"/>
            <w:sz w:val="24"/>
          </w:rPr>
          <w:delText>-&gt;</w:delText>
        </w:r>
        <w:r w:rsidDel="00A9765B">
          <w:rPr>
            <w:rFonts w:asciiTheme="minorEastAsia" w:eastAsiaTheme="minorEastAsia" w:hAnsiTheme="minorEastAsia" w:hint="eastAsia"/>
            <w:sz w:val="24"/>
          </w:rPr>
          <w:delText>“</w:delText>
        </w:r>
        <w:r w:rsidRPr="00D53F04" w:rsidDel="00A9765B">
          <w:rPr>
            <w:rFonts w:asciiTheme="minorEastAsia" w:eastAsiaTheme="minorEastAsia" w:hAnsiTheme="minorEastAsia" w:hint="eastAsia"/>
            <w:sz w:val="24"/>
          </w:rPr>
          <w:delText>插件释放”</w:delText>
        </w:r>
        <w:r w:rsidDel="00A9765B">
          <w:rPr>
            <w:rFonts w:asciiTheme="minorEastAsia" w:eastAsiaTheme="minorEastAsia" w:hAnsiTheme="minorEastAsia" w:hint="eastAsia"/>
            <w:sz w:val="24"/>
          </w:rPr>
          <w:delText>。</w:delText>
        </w:r>
      </w:del>
    </w:p>
    <w:p w14:paraId="341B9C80" w14:textId="45FE1CC8" w:rsidR="006E3400" w:rsidRDefault="006E3400" w:rsidP="006E3400">
      <w:pPr>
        <w:spacing w:before="120" w:line="360" w:lineRule="auto"/>
        <w:ind w:left="142" w:firstLineChars="200" w:firstLine="480"/>
        <w:rPr>
          <w:rFonts w:asciiTheme="minorEastAsia" w:eastAsiaTheme="minorEastAsia" w:hAnsiTheme="minorEastAsia"/>
          <w:sz w:val="24"/>
        </w:rPr>
      </w:pPr>
      <w:del w:id="39" w:author="北京智绘未来专利代理事务所" w:date="2022-01-11T11:41:00Z">
        <w:r w:rsidDel="007C4E09">
          <w:rPr>
            <w:rFonts w:asciiTheme="minorEastAsia" w:eastAsiaTheme="minorEastAsia" w:hAnsiTheme="minorEastAsia" w:hint="eastAsia"/>
            <w:sz w:val="24"/>
          </w:rPr>
          <w:delText>1</w:delText>
        </w:r>
      </w:del>
      <w:ins w:id="40" w:author="北京智绘未来专利代理事务所" w:date="2022-01-11T11:41:00Z">
        <w:r w:rsidR="007C4E09">
          <w:rPr>
            <w:rStyle w:val="fontstyle01"/>
            <w:rFonts w:asciiTheme="minorEastAsia" w:eastAsiaTheme="minorEastAsia" w:hAnsiTheme="minorEastAsia" w:hint="default"/>
            <w:sz w:val="24"/>
          </w:rPr>
          <w:t>9</w:t>
        </w:r>
      </w:ins>
      <w:del w:id="41" w:author="北京智绘未来专利代理事务所" w:date="2022-01-11T10:12:00Z">
        <w:r w:rsidDel="00A9765B">
          <w:rPr>
            <w:rFonts w:asciiTheme="minorEastAsia" w:eastAsiaTheme="minorEastAsia" w:hAnsiTheme="minorEastAsia" w:hint="eastAsia"/>
            <w:sz w:val="24"/>
          </w:rPr>
          <w:delText>1</w:delText>
        </w:r>
      </w:del>
      <w:r>
        <w:rPr>
          <w:rFonts w:asciiTheme="minorEastAsia" w:eastAsiaTheme="minorEastAsia" w:hAnsiTheme="minorEastAsia" w:hint="eastAsia"/>
          <w:sz w:val="24"/>
        </w:rPr>
        <w:t>、根据权利要求1所述的实现二次设备可视化插件的方法，其特征在于，</w:t>
      </w:r>
    </w:p>
    <w:p w14:paraId="224FA488" w14:textId="77777777"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应用程序同时使用多个视图窗口并由插件统一回收。</w:t>
      </w:r>
    </w:p>
    <w:p w14:paraId="6467BA90" w14:textId="3131674E"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ins w:id="42" w:author="北京智绘未来专利代理事务所" w:date="2022-01-11T11:41:00Z">
        <w:r w:rsidR="007C4E09">
          <w:rPr>
            <w:rFonts w:asciiTheme="minorEastAsia" w:eastAsiaTheme="minorEastAsia" w:hAnsiTheme="minorEastAsia"/>
            <w:sz w:val="24"/>
          </w:rPr>
          <w:t>0</w:t>
        </w:r>
      </w:ins>
      <w:del w:id="43" w:author="北京智绘未来专利代理事务所" w:date="2022-01-11T10:12:00Z">
        <w:r w:rsidDel="00A9765B">
          <w:rPr>
            <w:rFonts w:asciiTheme="minorEastAsia" w:eastAsiaTheme="minorEastAsia" w:hAnsiTheme="minorEastAsia" w:hint="eastAsia"/>
            <w:sz w:val="24"/>
          </w:rPr>
          <w:delText>2</w:delText>
        </w:r>
      </w:del>
      <w:r>
        <w:rPr>
          <w:rFonts w:asciiTheme="minorEastAsia" w:eastAsiaTheme="minorEastAsia" w:hAnsiTheme="minorEastAsia" w:hint="eastAsia"/>
          <w:sz w:val="24"/>
        </w:rPr>
        <w:t>、根据权利要求1所述的实现二次设备可视化插件的方法，其特征在于，</w:t>
      </w:r>
    </w:p>
    <w:p w14:paraId="7A6D1940" w14:textId="77777777" w:rsidR="006E3400" w:rsidRDefault="006E3400" w:rsidP="006E3400">
      <w:pPr>
        <w:spacing w:before="120" w:line="360" w:lineRule="auto"/>
        <w:ind w:left="142" w:firstLineChars="200" w:firstLine="480"/>
        <w:rPr>
          <w:sz w:val="24"/>
        </w:rPr>
      </w:pPr>
      <w:r>
        <w:rPr>
          <w:rFonts w:asciiTheme="minorEastAsia" w:eastAsiaTheme="minorEastAsia" w:hAnsiTheme="minorEastAsia" w:hint="eastAsia"/>
          <w:sz w:val="24"/>
        </w:rPr>
        <w:t>将数据与视图分开，数据由具体应用处理，插件负责根据接收的数据进行绘图和</w:t>
      </w:r>
      <w:r>
        <w:rPr>
          <w:rFonts w:asciiTheme="minorEastAsia" w:eastAsiaTheme="minorEastAsia" w:hAnsiTheme="minorEastAsia" w:hint="eastAsia"/>
          <w:sz w:val="24"/>
        </w:rPr>
        <w:lastRenderedPageBreak/>
        <w:t>操作控制</w:t>
      </w:r>
      <w:r w:rsidR="00BE2F88" w:rsidRPr="00BE2F88">
        <w:rPr>
          <w:rFonts w:hint="eastAsia"/>
          <w:sz w:val="24"/>
        </w:rPr>
        <w:t>。</w:t>
      </w:r>
    </w:p>
    <w:p w14:paraId="466E9E84" w14:textId="77777777" w:rsidR="006E3400" w:rsidRPr="006E3400" w:rsidRDefault="006E3400" w:rsidP="006E3400">
      <w:pPr>
        <w:spacing w:before="120" w:line="360" w:lineRule="auto"/>
        <w:ind w:left="142" w:firstLineChars="200" w:firstLine="480"/>
        <w:rPr>
          <w:rFonts w:asciiTheme="minorEastAsia" w:eastAsiaTheme="minorEastAsia" w:hAnsiTheme="minorEastAsia"/>
          <w:sz w:val="24"/>
        </w:rPr>
        <w:sectPr w:rsidR="006E3400" w:rsidRPr="006E3400">
          <w:headerReference w:type="default" r:id="rId13"/>
          <w:pgSz w:w="11906" w:h="16838" w:code="9"/>
          <w:pgMar w:top="1418" w:right="1247" w:bottom="1247" w:left="1588" w:header="851" w:footer="992" w:gutter="0"/>
          <w:pgNumType w:start="1"/>
          <w:cols w:space="425"/>
          <w:docGrid w:type="lines" w:linePitch="312"/>
        </w:sectPr>
      </w:pPr>
    </w:p>
    <w:p w14:paraId="1CC407F2" w14:textId="77777777" w:rsidR="00F31455" w:rsidRPr="006E3400" w:rsidRDefault="006E3400" w:rsidP="006E3400">
      <w:pPr>
        <w:spacing w:before="360" w:line="360" w:lineRule="auto"/>
        <w:jc w:val="center"/>
        <w:rPr>
          <w:rFonts w:asciiTheme="minorEastAsia" w:eastAsiaTheme="minorEastAsia" w:hAnsiTheme="minorEastAsia"/>
          <w:color w:val="FF0000"/>
          <w:sz w:val="30"/>
          <w:szCs w:val="30"/>
        </w:rPr>
      </w:pPr>
      <w:r w:rsidRPr="006E3400">
        <w:rPr>
          <w:rFonts w:asciiTheme="minorEastAsia" w:eastAsiaTheme="minorEastAsia" w:hAnsiTheme="minorEastAsia" w:hint="eastAsia"/>
          <w:b/>
          <w:sz w:val="30"/>
          <w:szCs w:val="30"/>
        </w:rPr>
        <w:lastRenderedPageBreak/>
        <w:t>一种实现二次设备可视化插件的方法</w:t>
      </w:r>
    </w:p>
    <w:p w14:paraId="27718829" w14:textId="77777777" w:rsidR="00F31455" w:rsidRPr="00411D4E" w:rsidRDefault="00411D4E" w:rsidP="00411D4E">
      <w:pPr>
        <w:spacing w:line="360" w:lineRule="auto"/>
        <w:jc w:val="left"/>
        <w:rPr>
          <w:rFonts w:ascii="宋体" w:hAnsi="宋体"/>
          <w:b/>
          <w:sz w:val="24"/>
        </w:rPr>
      </w:pPr>
      <w:r w:rsidRPr="00411D4E">
        <w:rPr>
          <w:rFonts w:ascii="宋体" w:hAnsi="宋体" w:hint="eastAsia"/>
          <w:b/>
          <w:sz w:val="24"/>
        </w:rPr>
        <w:t>技术领域</w:t>
      </w:r>
    </w:p>
    <w:p w14:paraId="49815E0B" w14:textId="77777777" w:rsidR="00411D4E" w:rsidRDefault="006E3400" w:rsidP="006E3400">
      <w:pPr>
        <w:spacing w:line="360" w:lineRule="auto"/>
        <w:ind w:firstLineChars="200" w:firstLine="480"/>
        <w:jc w:val="left"/>
        <w:rPr>
          <w:rFonts w:ascii="宋体" w:hAnsi="宋体"/>
          <w:sz w:val="24"/>
        </w:rPr>
      </w:pPr>
      <w:r w:rsidRPr="008007A3">
        <w:rPr>
          <w:rFonts w:asciiTheme="minorEastAsia" w:eastAsiaTheme="minorEastAsia" w:hAnsiTheme="minorEastAsia" w:hint="eastAsia"/>
          <w:sz w:val="24"/>
        </w:rPr>
        <w:t>本发明属于电力系统自动化领域，具体涉及到一种实现二次设备可视化插件的方法。</w:t>
      </w:r>
    </w:p>
    <w:p w14:paraId="03019AF9" w14:textId="77777777" w:rsidR="00411D4E" w:rsidRPr="00411D4E" w:rsidRDefault="00411D4E" w:rsidP="00411D4E">
      <w:pPr>
        <w:spacing w:line="360" w:lineRule="auto"/>
        <w:jc w:val="left"/>
        <w:rPr>
          <w:rFonts w:ascii="宋体" w:hAnsi="宋体"/>
          <w:b/>
          <w:sz w:val="24"/>
        </w:rPr>
      </w:pPr>
      <w:r w:rsidRPr="00411D4E">
        <w:rPr>
          <w:rFonts w:ascii="宋体" w:hAnsi="宋体" w:hint="eastAsia"/>
          <w:b/>
          <w:sz w:val="24"/>
        </w:rPr>
        <w:t>背景技术</w:t>
      </w:r>
    </w:p>
    <w:p w14:paraId="6FA3072A" w14:textId="77777777" w:rsidR="006E3400" w:rsidRPr="008007A3" w:rsidRDefault="006E3400" w:rsidP="006E3400">
      <w:pPr>
        <w:spacing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随着智能变电站迅速发展和普及，</w:t>
      </w:r>
      <w:r w:rsidRPr="008007A3">
        <w:rPr>
          <w:rFonts w:asciiTheme="minorEastAsia" w:eastAsiaTheme="minorEastAsia" w:hAnsiTheme="minorEastAsia"/>
          <w:sz w:val="24"/>
        </w:rPr>
        <w:t>SCD文件在变电站中的作用越来越突出，但由于SCD文件过于抽象，站内运维调试人员理解起来比较困难</w:t>
      </w:r>
      <w:r w:rsidRPr="008007A3">
        <w:rPr>
          <w:rFonts w:asciiTheme="minorEastAsia" w:eastAsiaTheme="minorEastAsia" w:hAnsiTheme="minorEastAsia" w:hint="eastAsia"/>
          <w:sz w:val="24"/>
        </w:rPr>
        <w:t>，所以需要一种直观的方式帮助运维人员理解</w:t>
      </w:r>
      <w:r w:rsidRPr="008007A3">
        <w:rPr>
          <w:rFonts w:asciiTheme="minorEastAsia" w:eastAsiaTheme="minorEastAsia" w:hAnsiTheme="minorEastAsia"/>
          <w:sz w:val="24"/>
        </w:rPr>
        <w:t>SCD文件中二次设备信息</w:t>
      </w:r>
      <w:r w:rsidRPr="008007A3">
        <w:rPr>
          <w:rFonts w:asciiTheme="minorEastAsia" w:eastAsiaTheme="minorEastAsia" w:hAnsiTheme="minorEastAsia" w:hint="eastAsia"/>
          <w:sz w:val="24"/>
        </w:rPr>
        <w:t>。二次设备可视化的方式可以以具体的图形图元表示出</w:t>
      </w:r>
      <w:r w:rsidRPr="008007A3">
        <w:rPr>
          <w:rFonts w:asciiTheme="minorEastAsia" w:eastAsiaTheme="minorEastAsia" w:hAnsiTheme="minorEastAsia"/>
          <w:sz w:val="24"/>
        </w:rPr>
        <w:t>SCD</w:t>
      </w:r>
      <w:r w:rsidRPr="008007A3">
        <w:rPr>
          <w:rFonts w:asciiTheme="minorEastAsia" w:eastAsiaTheme="minorEastAsia" w:hAnsiTheme="minorEastAsia" w:hint="eastAsia"/>
          <w:sz w:val="24"/>
        </w:rPr>
        <w:t>文件中配置的二次设备信息，从而能够有效地帮助运维调试人员理解</w:t>
      </w:r>
      <w:r w:rsidRPr="008007A3">
        <w:rPr>
          <w:rFonts w:asciiTheme="minorEastAsia" w:eastAsiaTheme="minorEastAsia" w:hAnsiTheme="minorEastAsia"/>
          <w:sz w:val="24"/>
        </w:rPr>
        <w:t>SCD文件中的内容，提高站内设备运行的安全性。</w:t>
      </w:r>
    </w:p>
    <w:p w14:paraId="5C56C5C1" w14:textId="77777777" w:rsidR="006E3400" w:rsidRPr="008007A3" w:rsidRDefault="006E3400" w:rsidP="006E3400">
      <w:pPr>
        <w:spacing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虽然二次设备可视化技术为抽象的</w:t>
      </w:r>
      <w:r w:rsidRPr="008007A3">
        <w:rPr>
          <w:rFonts w:asciiTheme="minorEastAsia" w:eastAsiaTheme="minorEastAsia" w:hAnsiTheme="minorEastAsia"/>
          <w:sz w:val="24"/>
        </w:rPr>
        <w:t>SCD文件提供了一种很好的具体化方式。但是二次设备可视化开发周期比较长、技术要求比较高，需要耗费大量的人力、物力、财力。</w:t>
      </w:r>
      <w:r w:rsidRPr="008007A3">
        <w:rPr>
          <w:rFonts w:asciiTheme="minorEastAsia" w:eastAsiaTheme="minorEastAsia" w:hAnsiTheme="minorEastAsia" w:hint="eastAsia"/>
          <w:sz w:val="24"/>
        </w:rPr>
        <w:t>因此，需要开发一种较为通用的二次设备可视化插件。</w:t>
      </w:r>
    </w:p>
    <w:p w14:paraId="07ED5276" w14:textId="77777777" w:rsidR="00411D4E" w:rsidRDefault="006E3400" w:rsidP="006E3400">
      <w:pPr>
        <w:spacing w:line="360" w:lineRule="auto"/>
        <w:ind w:firstLineChars="200" w:firstLine="480"/>
        <w:jc w:val="left"/>
        <w:rPr>
          <w:rFonts w:ascii="宋体" w:hAnsi="宋体"/>
          <w:sz w:val="24"/>
        </w:rPr>
      </w:pPr>
      <w:r w:rsidRPr="008007A3">
        <w:rPr>
          <w:rFonts w:asciiTheme="minorEastAsia" w:eastAsiaTheme="minorEastAsia" w:hAnsiTheme="minorEastAsia" w:hint="eastAsia"/>
          <w:sz w:val="24"/>
        </w:rPr>
        <w:t>综上所述，本发明针对二次设备可视化插件的实现方法进行研究，提供了一种实现二次设备可视化插件的方法</w:t>
      </w:r>
      <w:r>
        <w:rPr>
          <w:rFonts w:asciiTheme="minorEastAsia" w:eastAsiaTheme="minorEastAsia" w:hAnsiTheme="minorEastAsia" w:hint="eastAsia"/>
          <w:sz w:val="24"/>
        </w:rPr>
        <w:t>。</w:t>
      </w:r>
    </w:p>
    <w:p w14:paraId="36812813" w14:textId="77777777" w:rsidR="003532EB" w:rsidRDefault="003532EB" w:rsidP="003532EB">
      <w:pPr>
        <w:spacing w:line="360" w:lineRule="auto"/>
        <w:ind w:firstLine="388"/>
        <w:jc w:val="left"/>
        <w:rPr>
          <w:rFonts w:ascii="宋体" w:hAnsi="宋体"/>
          <w:b/>
          <w:sz w:val="24"/>
        </w:rPr>
      </w:pPr>
      <w:r>
        <w:rPr>
          <w:rFonts w:ascii="宋体" w:hAnsi="宋体" w:hint="eastAsia"/>
          <w:b/>
          <w:sz w:val="24"/>
        </w:rPr>
        <w:t>发明内容</w:t>
      </w:r>
    </w:p>
    <w:p w14:paraId="13EB2504" w14:textId="77777777" w:rsidR="00E8075C" w:rsidRDefault="006E3400" w:rsidP="003532EB">
      <w:pPr>
        <w:spacing w:line="360" w:lineRule="auto"/>
        <w:ind w:firstLineChars="200" w:firstLine="480"/>
        <w:jc w:val="left"/>
        <w:rPr>
          <w:rFonts w:asciiTheme="minorEastAsia" w:eastAsiaTheme="minorEastAsia" w:hAnsiTheme="minorEastAsia"/>
          <w:sz w:val="24"/>
        </w:rPr>
      </w:pPr>
      <w:r w:rsidRPr="008007A3">
        <w:rPr>
          <w:rFonts w:asciiTheme="minorEastAsia" w:eastAsiaTheme="minorEastAsia" w:hAnsiTheme="minorEastAsia" w:hint="eastAsia"/>
          <w:sz w:val="24"/>
        </w:rPr>
        <w:t>为解决</w:t>
      </w:r>
      <w:r w:rsidRPr="008007A3">
        <w:rPr>
          <w:rFonts w:asciiTheme="minorEastAsia" w:eastAsiaTheme="minorEastAsia" w:hAnsiTheme="minorEastAsia"/>
          <w:sz w:val="24"/>
        </w:rPr>
        <w:t>SCD文件中二次设备信息过于抽象化的问题</w:t>
      </w:r>
      <w:r w:rsidRPr="008007A3">
        <w:rPr>
          <w:rFonts w:asciiTheme="minorEastAsia" w:eastAsiaTheme="minorEastAsia" w:hAnsiTheme="minorEastAsia" w:hint="eastAsia"/>
          <w:sz w:val="24"/>
        </w:rPr>
        <w:t>，本发明提出了一种实现二次设备可视化插件的方法。</w:t>
      </w:r>
    </w:p>
    <w:p w14:paraId="3EF7C233" w14:textId="77777777" w:rsidR="00E8075C" w:rsidRDefault="006E3400" w:rsidP="003532EB">
      <w:pPr>
        <w:spacing w:line="360" w:lineRule="auto"/>
        <w:ind w:firstLineChars="200" w:firstLine="480"/>
        <w:jc w:val="left"/>
        <w:rPr>
          <w:rFonts w:asciiTheme="minorEastAsia" w:eastAsiaTheme="minorEastAsia" w:hAnsiTheme="minorEastAsia"/>
          <w:sz w:val="24"/>
        </w:rPr>
      </w:pPr>
      <w:r w:rsidRPr="008007A3">
        <w:rPr>
          <w:rFonts w:asciiTheme="minorEastAsia" w:eastAsiaTheme="minorEastAsia" w:hAnsiTheme="minorEastAsia" w:hint="eastAsia"/>
          <w:sz w:val="24"/>
        </w:rPr>
        <w:t>本发明具体采用以下技术方案。一种实现二次设备可视化插件的方法，其特征在于，所述方法包括以下步骤：</w:t>
      </w:r>
    </w:p>
    <w:p w14:paraId="41E1FDC3" w14:textId="77777777" w:rsidR="00E8075C" w:rsidRDefault="006E3400" w:rsidP="003532EB">
      <w:pPr>
        <w:spacing w:line="36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步骤1：</w:t>
      </w:r>
      <w:r w:rsidRPr="008007A3">
        <w:rPr>
          <w:rFonts w:asciiTheme="minorEastAsia" w:eastAsiaTheme="minorEastAsia" w:hAnsiTheme="minorEastAsia" w:hint="eastAsia"/>
          <w:sz w:val="24"/>
        </w:rPr>
        <w:t>根据二次设备的特点，建立插件使用的二次设备数据结构</w:t>
      </w:r>
      <w:r w:rsidR="001D0261">
        <w:rPr>
          <w:rFonts w:asciiTheme="minorEastAsia" w:eastAsiaTheme="minorEastAsia" w:hAnsiTheme="minorEastAsia" w:hint="eastAsia"/>
          <w:sz w:val="24"/>
        </w:rPr>
        <w:t>，</w:t>
      </w:r>
      <w:r w:rsidRPr="008007A3">
        <w:rPr>
          <w:rFonts w:asciiTheme="minorEastAsia" w:eastAsiaTheme="minorEastAsia" w:hAnsiTheme="minorEastAsia" w:hint="eastAsia"/>
          <w:sz w:val="24"/>
        </w:rPr>
        <w:t>定义的数据中包含全部所有图形展示的必要数据</w:t>
      </w:r>
      <w:r>
        <w:rPr>
          <w:rFonts w:asciiTheme="minorEastAsia" w:eastAsiaTheme="minorEastAsia" w:hAnsiTheme="minorEastAsia" w:hint="eastAsia"/>
          <w:sz w:val="24"/>
        </w:rPr>
        <w:t>；</w:t>
      </w:r>
    </w:p>
    <w:p w14:paraId="15D0F683" w14:textId="77777777"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步骤2：</w:t>
      </w:r>
      <w:r w:rsidRPr="008007A3">
        <w:rPr>
          <w:rFonts w:asciiTheme="minorEastAsia" w:eastAsiaTheme="minorEastAsia" w:hAnsiTheme="minorEastAsia" w:hint="eastAsia"/>
          <w:sz w:val="24"/>
        </w:rPr>
        <w:t>定义插件实体类，</w:t>
      </w:r>
      <w:r>
        <w:rPr>
          <w:rFonts w:asciiTheme="minorEastAsia" w:eastAsiaTheme="minorEastAsia" w:hAnsiTheme="minorEastAsia" w:hint="eastAsia"/>
          <w:sz w:val="24"/>
        </w:rPr>
        <w:t>分别</w:t>
      </w:r>
      <w:r w:rsidRPr="008007A3">
        <w:rPr>
          <w:rFonts w:asciiTheme="minorEastAsia" w:eastAsiaTheme="minorEastAsia" w:hAnsiTheme="minorEastAsia"/>
          <w:sz w:val="24"/>
        </w:rPr>
        <w:t>定义接口类与实现类，供</w:t>
      </w:r>
      <w:r w:rsidRPr="008007A3">
        <w:rPr>
          <w:rFonts w:asciiTheme="minorEastAsia" w:eastAsiaTheme="minorEastAsia" w:hAnsiTheme="minorEastAsia" w:hint="eastAsia"/>
          <w:sz w:val="24"/>
        </w:rPr>
        <w:t>应用程序调用，</w:t>
      </w:r>
      <w:r>
        <w:rPr>
          <w:rFonts w:asciiTheme="minorEastAsia" w:eastAsiaTheme="minorEastAsia" w:hAnsiTheme="minorEastAsia" w:hint="eastAsia"/>
          <w:sz w:val="24"/>
        </w:rPr>
        <w:t>以</w:t>
      </w:r>
      <w:r w:rsidRPr="008007A3">
        <w:rPr>
          <w:rFonts w:asciiTheme="minorEastAsia" w:eastAsiaTheme="minorEastAsia" w:hAnsiTheme="minorEastAsia" w:hint="eastAsia"/>
          <w:sz w:val="24"/>
        </w:rPr>
        <w:t>实现</w:t>
      </w:r>
      <w:r>
        <w:rPr>
          <w:rFonts w:asciiTheme="minorEastAsia" w:eastAsiaTheme="minorEastAsia" w:hAnsiTheme="minorEastAsia" w:hint="eastAsia"/>
          <w:sz w:val="24"/>
        </w:rPr>
        <w:t>可视化功能</w:t>
      </w:r>
      <w:r w:rsidRPr="002F4EC5">
        <w:rPr>
          <w:rFonts w:asciiTheme="minorEastAsia" w:eastAsiaTheme="minorEastAsia" w:hAnsiTheme="minorEastAsia" w:hint="eastAsia"/>
          <w:sz w:val="24"/>
        </w:rPr>
        <w:t>模块</w:t>
      </w:r>
      <w:r w:rsidRPr="008007A3">
        <w:rPr>
          <w:rFonts w:asciiTheme="minorEastAsia" w:eastAsiaTheme="minorEastAsia" w:hAnsiTheme="minorEastAsia" w:hint="eastAsia"/>
          <w:sz w:val="24"/>
        </w:rPr>
        <w:t>的动态加载；</w:t>
      </w:r>
    </w:p>
    <w:p w14:paraId="0C8DBCCF" w14:textId="77777777"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步骤3：</w:t>
      </w:r>
      <w:r w:rsidRPr="008007A3">
        <w:rPr>
          <w:rFonts w:asciiTheme="minorEastAsia" w:eastAsiaTheme="minorEastAsia" w:hAnsiTheme="minorEastAsia" w:hint="eastAsia"/>
          <w:sz w:val="24"/>
        </w:rPr>
        <w:t>应用程序</w:t>
      </w:r>
      <w:r>
        <w:rPr>
          <w:rFonts w:asciiTheme="minorEastAsia" w:eastAsiaTheme="minorEastAsia" w:hAnsiTheme="minorEastAsia" w:hint="eastAsia"/>
          <w:sz w:val="24"/>
        </w:rPr>
        <w:t>通过调用步骤2</w:t>
      </w:r>
      <w:r w:rsidRPr="008007A3">
        <w:rPr>
          <w:rFonts w:asciiTheme="minorEastAsia" w:eastAsiaTheme="minorEastAsia" w:hAnsiTheme="minorEastAsia" w:hint="eastAsia"/>
          <w:sz w:val="24"/>
        </w:rPr>
        <w:t>定义</w:t>
      </w:r>
      <w:r>
        <w:rPr>
          <w:rFonts w:asciiTheme="minorEastAsia" w:eastAsiaTheme="minorEastAsia" w:hAnsiTheme="minorEastAsia" w:hint="eastAsia"/>
          <w:sz w:val="24"/>
        </w:rPr>
        <w:t>的所述</w:t>
      </w:r>
      <w:r w:rsidRPr="008007A3">
        <w:rPr>
          <w:rFonts w:asciiTheme="minorEastAsia" w:eastAsiaTheme="minorEastAsia" w:hAnsiTheme="minorEastAsia" w:hint="eastAsia"/>
          <w:sz w:val="24"/>
        </w:rPr>
        <w:t>插件的</w:t>
      </w:r>
      <w:r w:rsidRPr="000B1FBB">
        <w:rPr>
          <w:rFonts w:asciiTheme="minorEastAsia" w:eastAsiaTheme="minorEastAsia" w:hAnsiTheme="minorEastAsia" w:hint="eastAsia"/>
          <w:sz w:val="24"/>
        </w:rPr>
        <w:t>接口类</w:t>
      </w:r>
      <w:r w:rsidRPr="008007A3">
        <w:rPr>
          <w:rFonts w:asciiTheme="minorEastAsia" w:eastAsiaTheme="minorEastAsia" w:hAnsiTheme="minorEastAsia" w:hint="eastAsia"/>
          <w:sz w:val="24"/>
        </w:rPr>
        <w:t>，实现二次设备可视化的操作</w:t>
      </w:r>
      <w:r>
        <w:rPr>
          <w:rFonts w:asciiTheme="minorEastAsia" w:eastAsiaTheme="minorEastAsia" w:hAnsiTheme="minorEastAsia" w:hint="eastAsia"/>
          <w:sz w:val="24"/>
        </w:rPr>
        <w:t>；</w:t>
      </w:r>
    </w:p>
    <w:p w14:paraId="34911409" w14:textId="77777777"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步骤4：</w:t>
      </w:r>
      <w:r>
        <w:rPr>
          <w:rFonts w:asciiTheme="minorEastAsia" w:eastAsiaTheme="minorEastAsia" w:hAnsiTheme="minorEastAsia"/>
          <w:sz w:val="24"/>
        </w:rPr>
        <w:t>利用</w:t>
      </w:r>
      <w:r w:rsidRPr="008007A3">
        <w:rPr>
          <w:rFonts w:asciiTheme="minorEastAsia" w:eastAsiaTheme="minorEastAsia" w:hAnsiTheme="minorEastAsia" w:hint="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定义的数据</w:t>
      </w:r>
      <w:r w:rsidRPr="008007A3">
        <w:rPr>
          <w:rFonts w:asciiTheme="minorEastAsia" w:eastAsiaTheme="minorEastAsia" w:hAnsiTheme="minorEastAsia" w:hint="eastAsia"/>
          <w:sz w:val="24"/>
        </w:rPr>
        <w:t>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添加应用程序提供</w:t>
      </w:r>
      <w:r>
        <w:rPr>
          <w:rFonts w:asciiTheme="minorEastAsia" w:eastAsiaTheme="minorEastAsia" w:hAnsiTheme="minorEastAsia" w:hint="eastAsia"/>
          <w:sz w:val="24"/>
        </w:rPr>
        <w:t>的数据，</w:t>
      </w:r>
      <w:r w:rsidRPr="008007A3">
        <w:rPr>
          <w:rFonts w:asciiTheme="minorEastAsia" w:eastAsiaTheme="minorEastAsia" w:hAnsiTheme="minorEastAsia" w:hint="eastAsia"/>
          <w:sz w:val="24"/>
        </w:rPr>
        <w:t>实现二次设备可视化绘制的功能</w:t>
      </w:r>
      <w:r>
        <w:rPr>
          <w:rFonts w:asciiTheme="minorEastAsia" w:eastAsiaTheme="minorEastAsia" w:hAnsiTheme="minorEastAsia" w:hint="eastAsia"/>
          <w:sz w:val="24"/>
        </w:rPr>
        <w:t>；</w:t>
      </w:r>
    </w:p>
    <w:p w14:paraId="3CBA7802" w14:textId="77777777"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步骤5：</w:t>
      </w:r>
      <w:r w:rsidRPr="00D53F04">
        <w:rPr>
          <w:rFonts w:asciiTheme="minorEastAsia" w:eastAsiaTheme="minorEastAsia" w:hAnsiTheme="minorEastAsia" w:hint="eastAsia"/>
          <w:sz w:val="24"/>
        </w:rPr>
        <w:t>插件通过配置文件的方式，定义图元风格</w:t>
      </w:r>
      <w:r>
        <w:rPr>
          <w:rFonts w:asciiTheme="minorEastAsia" w:eastAsiaTheme="minorEastAsia" w:hAnsiTheme="minorEastAsia" w:hint="eastAsia"/>
          <w:sz w:val="24"/>
        </w:rPr>
        <w:t>和互操作行为；</w:t>
      </w:r>
    </w:p>
    <w:p w14:paraId="589ABD4A" w14:textId="77777777" w:rsidR="00E8075C" w:rsidRP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步骤6：</w:t>
      </w:r>
      <w:r w:rsidRPr="00D53F04">
        <w:rPr>
          <w:rFonts w:asciiTheme="minorEastAsia" w:eastAsiaTheme="minorEastAsia" w:hAnsiTheme="minorEastAsia"/>
          <w:sz w:val="24"/>
        </w:rPr>
        <w:t>应用程序调用可视化插件</w:t>
      </w:r>
      <w:r>
        <w:rPr>
          <w:rFonts w:asciiTheme="minorEastAsia" w:eastAsiaTheme="minorEastAsia" w:hAnsiTheme="minorEastAsia" w:hint="eastAsia"/>
          <w:sz w:val="24"/>
        </w:rPr>
        <w:t>。</w:t>
      </w:r>
    </w:p>
    <w:p w14:paraId="435CB48C" w14:textId="77777777" w:rsidR="00E8075C"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lastRenderedPageBreak/>
        <w:t>本发明进一步包括以下优选方案。</w:t>
      </w:r>
    </w:p>
    <w:p w14:paraId="56873194" w14:textId="77777777" w:rsidR="00E8075C" w:rsidRDefault="006E3400" w:rsidP="003532EB">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在步骤1中，为了保证接口设计的通用性，</w:t>
      </w:r>
      <w:r w:rsidR="00B827B9">
        <w:rPr>
          <w:rFonts w:asciiTheme="minorEastAsia" w:eastAsiaTheme="minorEastAsia" w:hAnsiTheme="minorEastAsia" w:hint="eastAsia"/>
          <w:sz w:val="24"/>
        </w:rPr>
        <w:t>用于</w:t>
      </w:r>
      <w:r>
        <w:rPr>
          <w:rFonts w:asciiTheme="minorEastAsia" w:eastAsiaTheme="minorEastAsia" w:hAnsiTheme="minorEastAsia" w:hint="eastAsia"/>
          <w:sz w:val="24"/>
        </w:rPr>
        <w:t>应用程序与插件接口的数据信息传递的</w:t>
      </w:r>
      <w:r w:rsidR="00592745">
        <w:rPr>
          <w:rFonts w:asciiTheme="minorEastAsia" w:eastAsiaTheme="minorEastAsia" w:hAnsiTheme="minorEastAsia" w:hint="eastAsia"/>
          <w:sz w:val="24"/>
        </w:rPr>
        <w:t>定义的所述</w:t>
      </w:r>
      <w:r w:rsidR="00A722EB" w:rsidRPr="00A722EB">
        <w:rPr>
          <w:rFonts w:asciiTheme="minorEastAsia" w:eastAsiaTheme="minorEastAsia" w:hAnsiTheme="minorEastAsia" w:hint="eastAsia"/>
          <w:sz w:val="24"/>
        </w:rPr>
        <w:t>数据结构</w:t>
      </w:r>
      <w:r>
        <w:rPr>
          <w:rFonts w:asciiTheme="minorEastAsia" w:eastAsiaTheme="minorEastAsia" w:hAnsiTheme="minorEastAsia" w:hint="eastAsia"/>
          <w:sz w:val="24"/>
        </w:rPr>
        <w:t>采取了</w:t>
      </w:r>
      <w:r w:rsidR="00B827B9">
        <w:rPr>
          <w:rFonts w:asciiTheme="minorEastAsia" w:eastAsiaTheme="minorEastAsia" w:hAnsiTheme="minorEastAsia" w:hint="eastAsia"/>
          <w:sz w:val="24"/>
        </w:rPr>
        <w:t>兼容</w:t>
      </w:r>
      <w:r>
        <w:rPr>
          <w:rFonts w:asciiTheme="minorEastAsia" w:eastAsiaTheme="minorEastAsia" w:hAnsiTheme="minorEastAsia" w:hint="eastAsia"/>
          <w:sz w:val="24"/>
        </w:rPr>
        <w:t>设计，</w:t>
      </w:r>
      <w:r w:rsidRPr="000E1FED">
        <w:rPr>
          <w:rFonts w:asciiTheme="minorEastAsia" w:eastAsiaTheme="minorEastAsia" w:hAnsiTheme="minorEastAsia" w:hint="eastAsia"/>
          <w:sz w:val="24"/>
        </w:rPr>
        <w:t>支持通过步骤1定义的</w:t>
      </w:r>
      <w:r w:rsidR="00871244">
        <w:rPr>
          <w:rFonts w:asciiTheme="minorEastAsia" w:eastAsiaTheme="minorEastAsia" w:hAnsiTheme="minorEastAsia" w:hint="eastAsia"/>
          <w:sz w:val="24"/>
        </w:rPr>
        <w:t>所述</w:t>
      </w:r>
      <w:r w:rsidRPr="000E1FED">
        <w:rPr>
          <w:rFonts w:asciiTheme="minorEastAsia" w:eastAsiaTheme="minorEastAsia" w:hAnsiTheme="minorEastAsia" w:hint="eastAsia"/>
          <w:sz w:val="24"/>
        </w:rPr>
        <w:t>数据结构传递绘制所需的所有数据。</w:t>
      </w:r>
    </w:p>
    <w:p w14:paraId="1B85E8FD" w14:textId="77777777" w:rsidR="00E8075C" w:rsidRPr="00E8075C" w:rsidRDefault="006E3400" w:rsidP="003532EB">
      <w:pPr>
        <w:spacing w:line="360" w:lineRule="auto"/>
        <w:ind w:left="142" w:firstLineChars="200" w:firstLine="480"/>
        <w:rPr>
          <w:rFonts w:asciiTheme="minorEastAsia" w:eastAsiaTheme="minorEastAsia" w:hAnsiTheme="minorEastAsia"/>
          <w:color w:val="000000"/>
          <w:sz w:val="24"/>
          <w:szCs w:val="22"/>
        </w:rPr>
      </w:pPr>
      <w:r w:rsidRPr="00D53F04">
        <w:rPr>
          <w:rFonts w:asciiTheme="minorEastAsia" w:eastAsiaTheme="minorEastAsia" w:hAnsiTheme="minorEastAsia" w:hint="eastAsia"/>
          <w:sz w:val="24"/>
        </w:rPr>
        <w:t>在步骤</w:t>
      </w:r>
      <w:r>
        <w:rPr>
          <w:rFonts w:asciiTheme="minorEastAsia" w:eastAsiaTheme="minorEastAsia" w:hAnsiTheme="minorEastAsia" w:hint="eastAsia"/>
          <w:sz w:val="24"/>
        </w:rPr>
        <w:t>1</w:t>
      </w:r>
      <w:r w:rsidRPr="00D53F04">
        <w:rPr>
          <w:rFonts w:asciiTheme="minorEastAsia" w:eastAsiaTheme="minorEastAsia" w:hAnsiTheme="minorEastAsia" w:hint="eastAsia"/>
          <w:sz w:val="24"/>
        </w:rPr>
        <w:t>中，所述数据</w:t>
      </w:r>
      <w:r w:rsidRPr="008007A3">
        <w:rPr>
          <w:rFonts w:asciiTheme="minorEastAsia" w:eastAsiaTheme="minorEastAsia" w:hAnsiTheme="minorEastAsia" w:hint="eastAsia"/>
          <w:sz w:val="24"/>
        </w:rPr>
        <w:t>结构包括：</w:t>
      </w:r>
      <w:r w:rsidRPr="008007A3">
        <w:rPr>
          <w:rStyle w:val="fontstyle01"/>
          <w:rFonts w:asciiTheme="minorEastAsia" w:eastAsiaTheme="minorEastAsia" w:hAnsiTheme="minorEastAsia" w:hint="default"/>
          <w:sz w:val="24"/>
        </w:rPr>
        <w:t>装置描述数据、状态量数据、模拟量数据、</w:t>
      </w:r>
      <w:r w:rsidR="003532EB">
        <w:rPr>
          <w:rStyle w:val="fontstyle01"/>
          <w:rFonts w:asciiTheme="minorEastAsia" w:eastAsiaTheme="minorEastAsia" w:hAnsiTheme="minorEastAsia" w:hint="default"/>
          <w:sz w:val="24"/>
        </w:rPr>
        <w:t>软压板数据、硬压板数据、网络端口数据、GOOSE/SV回路数据</w:t>
      </w:r>
      <w:r>
        <w:rPr>
          <w:rFonts w:asciiTheme="minorEastAsia" w:eastAsiaTheme="minorEastAsia" w:hAnsiTheme="minorEastAsia" w:hint="eastAsia"/>
          <w:sz w:val="24"/>
        </w:rPr>
        <w:t>。</w:t>
      </w:r>
    </w:p>
    <w:p w14:paraId="7B47ECCD" w14:textId="77777777" w:rsidR="00E8075C" w:rsidRPr="00E8075C" w:rsidRDefault="006E3400" w:rsidP="003532EB">
      <w:pPr>
        <w:spacing w:line="360" w:lineRule="auto"/>
        <w:ind w:left="142" w:firstLineChars="200" w:firstLine="480"/>
        <w:rPr>
          <w:rStyle w:val="fontstyle01"/>
          <w:rFonts w:asciiTheme="minorEastAsia" w:eastAsiaTheme="minorEastAsia" w:hAnsiTheme="minorEastAsia" w:hint="default"/>
          <w:color w:val="auto"/>
          <w:sz w:val="24"/>
          <w:szCs w:val="24"/>
        </w:rPr>
      </w:pP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装置描述数据包括：装置型号、装置名称、装置厂商；</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状态数据包括：状态编号、状态描述、状态路径、图元闪烁标记；</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模拟量数据包括：模拟量编号、模拟量描述、模拟量路径、图元闪烁标记；</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软压板数据包括：遥控编号、软压板编号、软压板描述以及软压板遥信信息；</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硬压板数据包括：硬压板编号、硬压板描述以及硬压板遥信信息；</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网络端口数据包括：所属网络、端口号、接口地址、</w:t>
      </w:r>
      <w:r w:rsidR="003532EB">
        <w:rPr>
          <w:rStyle w:val="fontstyle01"/>
          <w:rFonts w:asciiTheme="minorEastAsia" w:eastAsiaTheme="minorEastAsia" w:hAnsiTheme="minorEastAsia" w:hint="default"/>
          <w:sz w:val="24"/>
        </w:rPr>
        <w:t>接口类型；所述G</w:t>
      </w:r>
      <w:r>
        <w:rPr>
          <w:rStyle w:val="fontstyle01"/>
          <w:rFonts w:asciiTheme="minorEastAsia" w:eastAsiaTheme="minorEastAsia" w:hAnsiTheme="minorEastAsia" w:hint="default"/>
          <w:sz w:val="24"/>
        </w:rPr>
        <w:t>OOSE/SV回路数据</w:t>
      </w:r>
      <w:r w:rsidRPr="008007A3">
        <w:rPr>
          <w:rStyle w:val="fontstyle01"/>
          <w:rFonts w:asciiTheme="minorEastAsia" w:eastAsiaTheme="minorEastAsia" w:hAnsiTheme="minorEastAsia" w:hint="default"/>
          <w:sz w:val="24"/>
        </w:rPr>
        <w:t>包括：回路ID，输出装置ID、输出虚端子名称和描述、输出虚端子路径、输出软压板信息以及路径、输出虚端子控制块APPID、输入装置ID、输入虚端子名称和描述、输入虚端子路径、输入软压板信息、虚端子关联状态信息、与该虚回路关联的网络端口ID。</w:t>
      </w:r>
    </w:p>
    <w:p w14:paraId="11546BD6" w14:textId="77777777" w:rsidR="006E3400" w:rsidRPr="00E8075C" w:rsidRDefault="006E3400" w:rsidP="003532EB">
      <w:pPr>
        <w:spacing w:line="360" w:lineRule="auto"/>
        <w:ind w:left="142" w:firstLineChars="200" w:firstLine="480"/>
        <w:rPr>
          <w:rFonts w:asciiTheme="minorEastAsia" w:eastAsiaTheme="minorEastAsia" w:hAnsiTheme="minorEastAsia"/>
          <w:color w:val="000000"/>
          <w:sz w:val="24"/>
          <w:szCs w:val="22"/>
        </w:rPr>
      </w:pPr>
      <w:r>
        <w:rPr>
          <w:rFonts w:asciiTheme="minorEastAsia" w:eastAsiaTheme="minorEastAsia" w:hAnsiTheme="minorEastAsia" w:hint="eastAsia"/>
          <w:sz w:val="24"/>
        </w:rPr>
        <w:t>在步骤3中，所述</w:t>
      </w:r>
      <w:r w:rsidRPr="008007A3">
        <w:rPr>
          <w:rFonts w:asciiTheme="minorEastAsia" w:eastAsiaTheme="minorEastAsia" w:hAnsiTheme="minorEastAsia" w:hint="eastAsia"/>
          <w:sz w:val="24"/>
        </w:rPr>
        <w:t>接口</w:t>
      </w:r>
      <w:r>
        <w:rPr>
          <w:rFonts w:asciiTheme="minorEastAsia" w:eastAsiaTheme="minorEastAsia" w:hAnsiTheme="minorEastAsia" w:hint="eastAsia"/>
          <w:sz w:val="24"/>
        </w:rPr>
        <w:t>根据不同</w:t>
      </w:r>
      <w:r w:rsidRPr="008007A3">
        <w:rPr>
          <w:rFonts w:asciiTheme="minorEastAsia" w:eastAsiaTheme="minorEastAsia" w:hAnsiTheme="minorEastAsia" w:hint="eastAsia"/>
          <w:sz w:val="24"/>
        </w:rPr>
        <w:t>用途</w:t>
      </w:r>
      <w:r>
        <w:rPr>
          <w:rFonts w:asciiTheme="minorEastAsia" w:eastAsiaTheme="minorEastAsia" w:hAnsiTheme="minorEastAsia" w:hint="eastAsia"/>
          <w:sz w:val="24"/>
        </w:rPr>
        <w:t>包括：</w:t>
      </w:r>
    </w:p>
    <w:p w14:paraId="6EB9B1DA" w14:textId="77777777"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初始化接口</w:t>
      </w:r>
      <w:r>
        <w:rPr>
          <w:rFonts w:asciiTheme="minorEastAsia" w:eastAsiaTheme="minorEastAsia" w:hAnsiTheme="minorEastAsia" w:hint="eastAsia"/>
          <w:sz w:val="24"/>
        </w:rPr>
        <w:t>：</w:t>
      </w:r>
      <w:r w:rsidR="003A561F">
        <w:rPr>
          <w:rFonts w:asciiTheme="minorEastAsia" w:eastAsiaTheme="minorEastAsia" w:hAnsiTheme="minorEastAsia" w:hint="eastAsia"/>
          <w:sz w:val="24"/>
        </w:rPr>
        <w:t>应用程序</w:t>
      </w:r>
      <w:r w:rsidR="00344DD6">
        <w:rPr>
          <w:rFonts w:asciiTheme="minorEastAsia" w:eastAsiaTheme="minorEastAsia" w:hAnsiTheme="minorEastAsia" w:hint="eastAsia"/>
          <w:sz w:val="24"/>
        </w:rPr>
        <w:t>通过调用</w:t>
      </w:r>
      <w:r w:rsidRPr="008007A3">
        <w:rPr>
          <w:rFonts w:asciiTheme="minorEastAsia" w:eastAsiaTheme="minorEastAsia" w:hAnsiTheme="minorEastAsia" w:hint="eastAsia"/>
          <w:sz w:val="24"/>
        </w:rPr>
        <w:t>初始化接口，</w:t>
      </w:r>
      <w:r w:rsidR="00315D7B">
        <w:rPr>
          <w:rFonts w:asciiTheme="minorEastAsia" w:eastAsiaTheme="minorEastAsia" w:hAnsiTheme="minorEastAsia" w:hint="eastAsia"/>
          <w:sz w:val="24"/>
        </w:rPr>
        <w:t>初始化</w:t>
      </w:r>
      <w:r w:rsidRPr="008007A3">
        <w:rPr>
          <w:rFonts w:asciiTheme="minorEastAsia" w:eastAsiaTheme="minorEastAsia" w:hAnsiTheme="minorEastAsia" w:hint="eastAsia"/>
          <w:sz w:val="24"/>
        </w:rPr>
        <w:t>二次设备可视化所需的必备参数，同时插件在初始化函数被调用时，实例化各可视化图形视图窗口，</w:t>
      </w:r>
      <w:r>
        <w:rPr>
          <w:rFonts w:asciiTheme="minorEastAsia" w:eastAsiaTheme="minorEastAsia" w:hAnsiTheme="minorEastAsia" w:hint="eastAsia"/>
          <w:sz w:val="24"/>
        </w:rPr>
        <w:t>优先调用</w:t>
      </w:r>
      <w:r w:rsidRPr="008007A3">
        <w:rPr>
          <w:rFonts w:asciiTheme="minorEastAsia" w:eastAsiaTheme="minorEastAsia" w:hAnsiTheme="minorEastAsia" w:hint="eastAsia"/>
          <w:sz w:val="24"/>
        </w:rPr>
        <w:t>所述</w:t>
      </w:r>
      <w:r>
        <w:rPr>
          <w:rFonts w:asciiTheme="minorEastAsia" w:eastAsiaTheme="minorEastAsia" w:hAnsiTheme="minorEastAsia" w:hint="eastAsia"/>
          <w:sz w:val="24"/>
        </w:rPr>
        <w:t>初始化</w:t>
      </w:r>
      <w:r w:rsidRPr="008007A3">
        <w:rPr>
          <w:rFonts w:asciiTheme="minorEastAsia" w:eastAsiaTheme="minorEastAsia" w:hAnsiTheme="minorEastAsia" w:hint="eastAsia"/>
          <w:sz w:val="24"/>
        </w:rPr>
        <w:t>接口</w:t>
      </w:r>
      <w:r>
        <w:rPr>
          <w:rFonts w:asciiTheme="minorEastAsia" w:eastAsiaTheme="minorEastAsia" w:hAnsiTheme="minorEastAsia" w:hint="eastAsia"/>
          <w:sz w:val="24"/>
        </w:rPr>
        <w:t>；</w:t>
      </w:r>
    </w:p>
    <w:p w14:paraId="64E8F27A" w14:textId="77777777"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窗口调用接口</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w:t>
      </w:r>
      <w:r w:rsidRPr="00D53F04">
        <w:rPr>
          <w:rFonts w:asciiTheme="minorEastAsia" w:eastAsiaTheme="minorEastAsia" w:hAnsiTheme="minorEastAsia" w:hint="eastAsia"/>
          <w:sz w:val="24"/>
        </w:rPr>
        <w:t>返回</w:t>
      </w:r>
      <w:r w:rsidRPr="00F951B9">
        <w:rPr>
          <w:rFonts w:asciiTheme="minorEastAsia" w:eastAsiaTheme="minorEastAsia" w:hAnsiTheme="minorEastAsia" w:hint="eastAsia"/>
          <w:sz w:val="24"/>
        </w:rPr>
        <w:t>插件中定义的可视化图形视图窗口</w:t>
      </w:r>
      <w:r w:rsidRPr="00D53F04">
        <w:rPr>
          <w:rFonts w:asciiTheme="minorEastAsia" w:eastAsiaTheme="minorEastAsia" w:hAnsiTheme="minorEastAsia" w:hint="eastAsia"/>
          <w:sz w:val="24"/>
        </w:rPr>
        <w:t>，应用程序</w:t>
      </w:r>
      <w:r w:rsidRPr="00F951B9">
        <w:rPr>
          <w:rFonts w:asciiTheme="minorEastAsia" w:eastAsiaTheme="minorEastAsia" w:hAnsiTheme="minorEastAsia" w:hint="eastAsia"/>
          <w:sz w:val="24"/>
        </w:rPr>
        <w:t>通过返回的可视化图形视图窗口</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像控制普通部件一样控制视图窗口</w:t>
      </w:r>
      <w:r>
        <w:rPr>
          <w:rFonts w:asciiTheme="minorEastAsia" w:eastAsiaTheme="minorEastAsia" w:hAnsiTheme="minorEastAsia" w:hint="eastAsia"/>
          <w:sz w:val="24"/>
        </w:rPr>
        <w:t>；</w:t>
      </w:r>
    </w:p>
    <w:p w14:paraId="57AB1CF1" w14:textId="77777777"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图形绘制</w:t>
      </w:r>
      <w:r w:rsidRPr="008007A3">
        <w:rPr>
          <w:rFonts w:asciiTheme="minorEastAsia" w:eastAsiaTheme="minorEastAsia" w:hAnsiTheme="minorEastAsia" w:hint="eastAsia"/>
          <w:sz w:val="24"/>
        </w:rPr>
        <w:t>接口</w:t>
      </w:r>
      <w:r w:rsidR="005F28A8">
        <w:rPr>
          <w:rFonts w:asciiTheme="minorEastAsia" w:eastAsiaTheme="minorEastAsia" w:hAnsiTheme="minorEastAsia" w:hint="eastAsia"/>
          <w:sz w:val="24"/>
        </w:rPr>
        <w:t>：</w:t>
      </w:r>
      <w:r w:rsidRPr="008007A3">
        <w:rPr>
          <w:rFonts w:asciiTheme="minorEastAsia" w:eastAsiaTheme="minorEastAsia" w:hAnsiTheme="minorEastAsia" w:hint="eastAsia"/>
          <w:sz w:val="24"/>
        </w:rPr>
        <w:t>图形绘制接口用于二次设备可视化图形的具体绘制，应用程序调用不同的图形绘制接口，传入步骤</w:t>
      </w:r>
      <w:r w:rsidRPr="008007A3">
        <w:rPr>
          <w:rFonts w:asciiTheme="minorEastAsia" w:eastAsiaTheme="minorEastAsia" w:hAnsiTheme="minorEastAsia"/>
          <w:sz w:val="24"/>
        </w:rPr>
        <w:t>1中定义的</w:t>
      </w:r>
      <w:r w:rsidR="001F78B5">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结构，绘制二次设备可视化图形</w:t>
      </w:r>
      <w:r>
        <w:rPr>
          <w:rFonts w:asciiTheme="minorEastAsia" w:eastAsiaTheme="minorEastAsia" w:hAnsiTheme="minorEastAsia" w:hint="eastAsia"/>
          <w:sz w:val="24"/>
        </w:rPr>
        <w:t>；</w:t>
      </w:r>
    </w:p>
    <w:p w14:paraId="5A823599" w14:textId="77777777"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互操作接口：应用程序通过互操作接口，</w:t>
      </w:r>
      <w:r>
        <w:rPr>
          <w:rFonts w:asciiTheme="minorEastAsia" w:eastAsiaTheme="minorEastAsia" w:hAnsiTheme="minorEastAsia" w:hint="eastAsia"/>
          <w:sz w:val="24"/>
        </w:rPr>
        <w:t>对二次设备可视化图形进行</w:t>
      </w:r>
      <w:r w:rsidRPr="008007A3">
        <w:rPr>
          <w:rFonts w:asciiTheme="minorEastAsia" w:eastAsiaTheme="minorEastAsia" w:hAnsiTheme="minorEastAsia" w:hint="eastAsia"/>
          <w:sz w:val="24"/>
        </w:rPr>
        <w:t>操作；</w:t>
      </w:r>
    </w:p>
    <w:p w14:paraId="504F0593" w14:textId="77777777" w:rsidR="006E3400" w:rsidRDefault="006E3400" w:rsidP="003532EB">
      <w:pPr>
        <w:spacing w:line="360" w:lineRule="auto"/>
        <w:ind w:left="142" w:firstLineChars="200" w:firstLine="480"/>
        <w:rPr>
          <w:rStyle w:val="fontstyle01"/>
          <w:rFonts w:asciiTheme="minorEastAsia" w:eastAsiaTheme="minorEastAsia" w:hAnsiTheme="minorEastAsia" w:hint="default"/>
          <w:sz w:val="24"/>
        </w:rPr>
      </w:pPr>
      <w:r>
        <w:rPr>
          <w:rFonts w:asciiTheme="minorEastAsia" w:eastAsiaTheme="minorEastAsia" w:hAnsiTheme="minorEastAsia" w:hint="eastAsia"/>
          <w:sz w:val="24"/>
        </w:rPr>
        <w:t>消息传递接口：</w:t>
      </w:r>
      <w:r w:rsidRPr="008007A3">
        <w:rPr>
          <w:rFonts w:asciiTheme="minorEastAsia" w:eastAsiaTheme="minorEastAsia" w:hAnsiTheme="minorEastAsia" w:hint="eastAsia"/>
          <w:sz w:val="24"/>
        </w:rPr>
        <w:t>插件通过消息传递接口，在用户对图形进行特定操作时主动向应用程序发送消息</w:t>
      </w:r>
      <w:r>
        <w:rPr>
          <w:rStyle w:val="fontstyle01"/>
          <w:rFonts w:asciiTheme="minorEastAsia" w:eastAsiaTheme="minorEastAsia" w:hAnsiTheme="minorEastAsia" w:hint="default"/>
          <w:sz w:val="24"/>
        </w:rPr>
        <w:t>。</w:t>
      </w:r>
    </w:p>
    <w:p w14:paraId="0295ADD3" w14:textId="77777777" w:rsidR="00E8075C" w:rsidRDefault="006E3400" w:rsidP="003532EB">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在步骤3中，</w:t>
      </w:r>
      <w:r w:rsidRPr="008007A3">
        <w:rPr>
          <w:rFonts w:asciiTheme="minorEastAsia" w:eastAsiaTheme="minorEastAsia" w:hAnsiTheme="minorEastAsia"/>
          <w:sz w:val="24"/>
        </w:rPr>
        <w:t>根据可视化类型不同，</w:t>
      </w:r>
      <w:r>
        <w:rPr>
          <w:rFonts w:asciiTheme="minorEastAsia" w:eastAsiaTheme="minorEastAsia" w:hAnsiTheme="minorEastAsia"/>
          <w:sz w:val="24"/>
        </w:rPr>
        <w:t>图形绘制接口</w:t>
      </w:r>
      <w:r w:rsidR="00F330C5">
        <w:rPr>
          <w:rFonts w:asciiTheme="minorEastAsia" w:eastAsiaTheme="minorEastAsia" w:hAnsiTheme="minorEastAsia" w:hint="eastAsia"/>
          <w:sz w:val="24"/>
        </w:rPr>
        <w:t>包括</w:t>
      </w:r>
      <w:r w:rsidRPr="008007A3">
        <w:rPr>
          <w:rFonts w:asciiTheme="minorEastAsia" w:eastAsiaTheme="minorEastAsia" w:hAnsiTheme="minorEastAsia"/>
          <w:sz w:val="24"/>
        </w:rPr>
        <w:t>关联域图绘制接口、二次回路图绘制接口、二次</w:t>
      </w:r>
      <w:r w:rsidRPr="008007A3">
        <w:rPr>
          <w:rFonts w:asciiTheme="minorEastAsia" w:eastAsiaTheme="minorEastAsia" w:hAnsiTheme="minorEastAsia" w:hint="eastAsia"/>
          <w:sz w:val="24"/>
        </w:rPr>
        <w:t>虚实回路图绘制接口、站控层网络示意图绘制接口、网络图绘制接口</w:t>
      </w:r>
      <w:r>
        <w:rPr>
          <w:rFonts w:asciiTheme="minorEastAsia" w:eastAsiaTheme="minorEastAsia" w:hAnsiTheme="minorEastAsia" w:hint="eastAsia"/>
          <w:sz w:val="24"/>
        </w:rPr>
        <w:t>。</w:t>
      </w:r>
    </w:p>
    <w:p w14:paraId="433A2DD3" w14:textId="77777777" w:rsidR="00E8075C" w:rsidRDefault="006E3400" w:rsidP="003532EB">
      <w:pPr>
        <w:spacing w:before="120" w:line="360" w:lineRule="auto"/>
        <w:ind w:left="142" w:firstLineChars="200" w:firstLine="480"/>
        <w:rPr>
          <w:rFonts w:asciiTheme="minorEastAsia" w:eastAsiaTheme="minorEastAsia" w:hAnsiTheme="minorEastAsia"/>
          <w:sz w:val="24"/>
        </w:rPr>
      </w:pPr>
      <w:r>
        <w:rPr>
          <w:rStyle w:val="fontstyle01"/>
          <w:rFonts w:asciiTheme="minorEastAsia" w:eastAsiaTheme="minorEastAsia" w:hAnsiTheme="minorEastAsia" w:hint="default"/>
          <w:sz w:val="24"/>
        </w:rPr>
        <w:lastRenderedPageBreak/>
        <w:t>在步骤4中，</w:t>
      </w:r>
      <w:r w:rsidRPr="00F701DC">
        <w:rPr>
          <w:rFonts w:asciiTheme="minorEastAsia" w:eastAsiaTheme="minorEastAsia" w:hAnsiTheme="minorEastAsia" w:hint="eastAsia"/>
          <w:sz w:val="24"/>
        </w:rPr>
        <w:t>所述二次设备可视化绘制的功能</w:t>
      </w:r>
      <w:r>
        <w:rPr>
          <w:rFonts w:asciiTheme="minorEastAsia" w:eastAsiaTheme="minorEastAsia" w:hAnsiTheme="minorEastAsia" w:hint="eastAsia"/>
          <w:sz w:val="24"/>
        </w:rPr>
        <w:t>为</w:t>
      </w:r>
      <w:r w:rsidRPr="00F701DC">
        <w:rPr>
          <w:rFonts w:asciiTheme="minorEastAsia" w:eastAsiaTheme="minorEastAsia" w:hAnsiTheme="minorEastAsia" w:hint="eastAsia"/>
          <w:sz w:val="24"/>
        </w:rPr>
        <w:t>解析</w:t>
      </w:r>
      <w:r w:rsidRPr="00830D6A">
        <w:rPr>
          <w:rFonts w:asciiTheme="minorEastAsia" w:eastAsiaTheme="minorEastAsia" w:hAnsiTheme="minorEastAsia" w:hint="eastAsia"/>
          <w:sz w:val="24"/>
        </w:rPr>
        <w:t>应用</w:t>
      </w:r>
      <w:r>
        <w:rPr>
          <w:rFonts w:asciiTheme="minorEastAsia" w:eastAsiaTheme="minorEastAsia" w:hAnsiTheme="minorEastAsia" w:hint="eastAsia"/>
          <w:sz w:val="24"/>
        </w:rPr>
        <w:t>程序传递给</w:t>
      </w:r>
      <w:r w:rsidRPr="00830D6A">
        <w:rPr>
          <w:rFonts w:asciiTheme="minorEastAsia" w:eastAsiaTheme="minorEastAsia" w:hAnsiTheme="minorEastAsia" w:hint="eastAsia"/>
          <w:sz w:val="24"/>
        </w:rPr>
        <w:t>插件的数据</w:t>
      </w:r>
      <w:r w:rsidRPr="00CB60E3">
        <w:rPr>
          <w:rFonts w:asciiTheme="minorEastAsia" w:eastAsiaTheme="minorEastAsia" w:hAnsiTheme="minorEastAsia" w:hint="eastAsia"/>
          <w:sz w:val="24"/>
        </w:rPr>
        <w:t>信息</w:t>
      </w:r>
      <w:r>
        <w:rPr>
          <w:rFonts w:asciiTheme="minorEastAsia" w:eastAsiaTheme="minorEastAsia" w:hAnsiTheme="minorEastAsia" w:hint="eastAsia"/>
          <w:sz w:val="24"/>
        </w:rPr>
        <w:t>，</w:t>
      </w:r>
      <w:r w:rsidRPr="00CB60E3">
        <w:rPr>
          <w:rFonts w:asciiTheme="minorEastAsia" w:eastAsiaTheme="minorEastAsia" w:hAnsiTheme="minorEastAsia" w:hint="eastAsia"/>
          <w:sz w:val="24"/>
        </w:rPr>
        <w:t>得到二次设备装置的实体参数、</w:t>
      </w:r>
      <w:r w:rsidRPr="00CB60E3">
        <w:rPr>
          <w:rFonts w:asciiTheme="minorEastAsia" w:eastAsiaTheme="minorEastAsia" w:hAnsiTheme="minorEastAsia"/>
          <w:sz w:val="24"/>
        </w:rPr>
        <w:t>GOOSE/SV回路线路参数、压板参数、网络接口参数等，从而完成界面绘制。</w:t>
      </w:r>
    </w:p>
    <w:p w14:paraId="29FCDE02" w14:textId="77777777" w:rsidR="006E3400" w:rsidRPr="00E8075C" w:rsidRDefault="006E3400" w:rsidP="003532EB">
      <w:pPr>
        <w:spacing w:before="120" w:line="360" w:lineRule="auto"/>
        <w:ind w:left="142" w:firstLineChars="200" w:firstLine="480"/>
        <w:rPr>
          <w:rStyle w:val="fontstyle01"/>
          <w:rFonts w:asciiTheme="minorEastAsia" w:eastAsiaTheme="minorEastAsia" w:hAnsiTheme="minorEastAsia" w:hint="default"/>
          <w:color w:val="auto"/>
          <w:sz w:val="24"/>
          <w:szCs w:val="24"/>
        </w:rPr>
      </w:pPr>
      <w:r>
        <w:rPr>
          <w:rFonts w:asciiTheme="minorEastAsia" w:eastAsiaTheme="minorEastAsia" w:hAnsiTheme="minorEastAsia" w:hint="eastAsia"/>
          <w:sz w:val="24"/>
        </w:rPr>
        <w:t>在步骤4中，</w:t>
      </w:r>
      <w:r w:rsidRPr="008007A3">
        <w:rPr>
          <w:rFonts w:asciiTheme="minorEastAsia" w:eastAsiaTheme="minorEastAsia" w:hAnsiTheme="minorEastAsia" w:hint="eastAsia"/>
          <w:sz w:val="24"/>
        </w:rPr>
        <w:t>绘制的图形包括关联域图、二次回路图、二次虚实回路图、站控层网络示意图、网络回路图，绘制所需的数据均由应用程序提供</w:t>
      </w:r>
      <w:r>
        <w:rPr>
          <w:rFonts w:asciiTheme="minorEastAsia" w:eastAsiaTheme="minorEastAsia" w:hAnsiTheme="minorEastAsia" w:hint="eastAsia"/>
          <w:sz w:val="24"/>
        </w:rPr>
        <w:t>。</w:t>
      </w:r>
    </w:p>
    <w:p w14:paraId="64DDC1D9" w14:textId="77777777" w:rsidR="006E3400" w:rsidRDefault="006E3400" w:rsidP="003532EB">
      <w:pPr>
        <w:spacing w:before="120" w:line="360" w:lineRule="auto"/>
        <w:ind w:left="142" w:firstLineChars="200" w:firstLine="480"/>
        <w:rPr>
          <w:rFonts w:asciiTheme="minorEastAsia" w:eastAsiaTheme="minorEastAsia" w:hAnsiTheme="minorEastAsia"/>
          <w:sz w:val="24"/>
        </w:rPr>
      </w:pPr>
      <w:r>
        <w:rPr>
          <w:rStyle w:val="fontstyle01"/>
          <w:rFonts w:asciiTheme="minorEastAsia" w:eastAsiaTheme="minorEastAsia" w:hAnsiTheme="minorEastAsia" w:hint="default"/>
          <w:sz w:val="24"/>
        </w:rPr>
        <w:t>在步骤5中，所述配置文件的格式为XML格式。</w:t>
      </w:r>
    </w:p>
    <w:p w14:paraId="2A629AD8" w14:textId="77777777" w:rsidR="00E8075C" w:rsidRDefault="006E3400" w:rsidP="003532EB">
      <w:pPr>
        <w:spacing w:before="120" w:line="360" w:lineRule="auto"/>
        <w:ind w:left="142" w:firstLineChars="200" w:firstLine="480"/>
        <w:rPr>
          <w:rStyle w:val="fontstyle01"/>
          <w:rFonts w:asciiTheme="minorEastAsia" w:eastAsiaTheme="minorEastAsia" w:hAnsiTheme="minorEastAsia" w:hint="default"/>
          <w:sz w:val="24"/>
        </w:rPr>
      </w:pPr>
      <w:r>
        <w:rPr>
          <w:rFonts w:asciiTheme="minorEastAsia" w:eastAsiaTheme="minorEastAsia" w:hAnsiTheme="minorEastAsia" w:hint="eastAsia"/>
          <w:sz w:val="24"/>
        </w:rPr>
        <w:t>在步骤6中，应用程序调用</w:t>
      </w:r>
      <w:r w:rsidRPr="00D53F04">
        <w:rPr>
          <w:rFonts w:asciiTheme="minorEastAsia" w:eastAsiaTheme="minorEastAsia" w:hAnsiTheme="minorEastAsia"/>
          <w:sz w:val="24"/>
        </w:rPr>
        <w:t>流程为</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插件实例化”</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初始化接口调用”</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图形绘制接口调用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互操作接口</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插件释放”。</w:t>
      </w:r>
    </w:p>
    <w:p w14:paraId="23DB115C" w14:textId="77777777" w:rsidR="00E8075C" w:rsidRPr="00E8075C" w:rsidRDefault="006E3400" w:rsidP="003532EB">
      <w:pPr>
        <w:spacing w:before="120" w:line="360" w:lineRule="auto"/>
        <w:ind w:left="142" w:firstLineChars="200" w:firstLine="480"/>
        <w:rPr>
          <w:rFonts w:asciiTheme="minorEastAsia" w:eastAsiaTheme="minorEastAsia" w:hAnsiTheme="minorEastAsia"/>
          <w:color w:val="000000"/>
          <w:sz w:val="24"/>
          <w:szCs w:val="22"/>
        </w:rPr>
      </w:pPr>
      <w:r w:rsidRPr="00F951B9">
        <w:rPr>
          <w:rFonts w:asciiTheme="minorEastAsia" w:eastAsiaTheme="minorEastAsia" w:hAnsiTheme="minorEastAsia" w:hint="eastAsia"/>
          <w:sz w:val="24"/>
        </w:rPr>
        <w:t>并且，在本发明的实现二次设备可视化插件的方法中，应用程序同时使用多个视图窗口并由插件负责统一回收。</w:t>
      </w:r>
    </w:p>
    <w:p w14:paraId="2635B570" w14:textId="77777777" w:rsidR="006E3400" w:rsidRDefault="006E3400" w:rsidP="003532EB">
      <w:pPr>
        <w:spacing w:before="120" w:line="360" w:lineRule="auto"/>
        <w:ind w:left="142" w:firstLineChars="200" w:firstLine="480"/>
        <w:rPr>
          <w:rStyle w:val="fontstyle01"/>
          <w:rFonts w:asciiTheme="minorEastAsia" w:eastAsiaTheme="minorEastAsia" w:hAnsiTheme="minorEastAsia" w:hint="default"/>
          <w:color w:val="auto"/>
          <w:sz w:val="24"/>
          <w:szCs w:val="24"/>
        </w:rPr>
      </w:pPr>
      <w:r w:rsidRPr="00CB60E3">
        <w:rPr>
          <w:rFonts w:asciiTheme="minorEastAsia" w:eastAsiaTheme="minorEastAsia" w:hAnsiTheme="minorEastAsia" w:hint="eastAsia"/>
          <w:sz w:val="24"/>
        </w:rPr>
        <w:t>在本发明的实现二次设备可视化插件的方法中，将数据与视图分开，数据由具体应用处理，本插件则负责根据接收的数据进行绘图和操作控制</w:t>
      </w:r>
      <w:r w:rsidRPr="008007A3">
        <w:rPr>
          <w:rFonts w:asciiTheme="minorEastAsia" w:eastAsiaTheme="minorEastAsia" w:hAnsiTheme="minorEastAsia" w:hint="eastAsia"/>
          <w:sz w:val="24"/>
        </w:rPr>
        <w:t>。</w:t>
      </w:r>
    </w:p>
    <w:p w14:paraId="757E5A4F" w14:textId="77777777" w:rsidR="003774D6" w:rsidRDefault="006E3400" w:rsidP="003774D6">
      <w:pPr>
        <w:spacing w:before="120" w:line="360" w:lineRule="auto"/>
        <w:ind w:left="142" w:firstLineChars="200" w:firstLine="480"/>
        <w:rPr>
          <w:rStyle w:val="fontstyle01"/>
          <w:rFonts w:asciiTheme="minorEastAsia" w:eastAsiaTheme="minorEastAsia" w:hAnsiTheme="minorEastAsia" w:hint="default"/>
          <w:sz w:val="24"/>
        </w:rPr>
      </w:pPr>
      <w:r w:rsidRPr="00D53F04">
        <w:rPr>
          <w:rStyle w:val="fontstyle01"/>
          <w:rFonts w:asciiTheme="minorEastAsia" w:eastAsiaTheme="minorEastAsia" w:hAnsiTheme="minorEastAsia" w:hint="default"/>
          <w:sz w:val="24"/>
        </w:rPr>
        <w:t>本发明具有以下有益的技术效果：</w:t>
      </w:r>
    </w:p>
    <w:p w14:paraId="0B5B73A0" w14:textId="77777777" w:rsidR="00411D4E" w:rsidRPr="003774D6" w:rsidRDefault="006E3400" w:rsidP="003774D6">
      <w:pPr>
        <w:spacing w:before="120" w:line="360" w:lineRule="auto"/>
        <w:ind w:left="142" w:firstLineChars="200" w:firstLine="480"/>
        <w:rPr>
          <w:rFonts w:asciiTheme="minorEastAsia" w:eastAsiaTheme="minorEastAsia" w:hAnsiTheme="minorEastAsia"/>
          <w:color w:val="000000"/>
          <w:sz w:val="24"/>
          <w:szCs w:val="22"/>
        </w:rPr>
      </w:pPr>
      <w:r w:rsidRPr="00F951B9">
        <w:rPr>
          <w:rFonts w:asciiTheme="minorEastAsia" w:eastAsiaTheme="minorEastAsia" w:hAnsiTheme="minorEastAsia" w:hint="eastAsia"/>
          <w:sz w:val="24"/>
        </w:rPr>
        <w:t>通过插件的方式进行二次设备的可视化，不再仅仅将数据依托于SCD</w:t>
      </w:r>
      <w:r>
        <w:rPr>
          <w:rFonts w:asciiTheme="minorEastAsia" w:eastAsiaTheme="minorEastAsia" w:hAnsiTheme="minorEastAsia" w:hint="eastAsia"/>
          <w:sz w:val="24"/>
        </w:rPr>
        <w:t>文件</w:t>
      </w:r>
      <w:r w:rsidRPr="00F951B9">
        <w:rPr>
          <w:rFonts w:asciiTheme="minorEastAsia" w:eastAsiaTheme="minorEastAsia" w:hAnsiTheme="minorEastAsia" w:hint="eastAsia"/>
          <w:sz w:val="24"/>
        </w:rPr>
        <w:t>，</w:t>
      </w:r>
      <w:r>
        <w:rPr>
          <w:rFonts w:asciiTheme="minorEastAsia" w:eastAsiaTheme="minorEastAsia" w:hAnsiTheme="minorEastAsia" w:hint="eastAsia"/>
          <w:sz w:val="24"/>
        </w:rPr>
        <w:t>提供</w:t>
      </w:r>
      <w:r w:rsidRPr="008007A3">
        <w:rPr>
          <w:rFonts w:asciiTheme="minorEastAsia" w:eastAsiaTheme="minorEastAsia" w:hAnsiTheme="minorEastAsia" w:hint="eastAsia"/>
          <w:sz w:val="24"/>
        </w:rPr>
        <w:t>由应用程序传入</w:t>
      </w:r>
      <w:r>
        <w:rPr>
          <w:rFonts w:asciiTheme="minorEastAsia" w:eastAsiaTheme="minorEastAsia" w:hAnsiTheme="minorEastAsia" w:hint="eastAsia"/>
          <w:sz w:val="24"/>
        </w:rPr>
        <w:t>的途径</w:t>
      </w:r>
      <w:r w:rsidRPr="008007A3">
        <w:rPr>
          <w:rFonts w:asciiTheme="minorEastAsia" w:eastAsiaTheme="minorEastAsia" w:hAnsiTheme="minorEastAsia" w:hint="eastAsia"/>
          <w:sz w:val="24"/>
        </w:rPr>
        <w:t>，不同的应用程序均可以动态加载二次设备可视化模块，降低开发周期，同时最大程度上降低系统耦合度，通用性高。</w:t>
      </w:r>
    </w:p>
    <w:p w14:paraId="4E6F7C65" w14:textId="77777777" w:rsidR="00CB41C4" w:rsidRPr="00CB41C4" w:rsidRDefault="00CB41C4" w:rsidP="00CB41C4">
      <w:pPr>
        <w:spacing w:line="360" w:lineRule="auto"/>
        <w:jc w:val="left"/>
        <w:rPr>
          <w:rFonts w:ascii="宋体" w:hAnsi="宋体"/>
          <w:b/>
          <w:sz w:val="24"/>
        </w:rPr>
      </w:pPr>
      <w:r w:rsidRPr="00CB41C4">
        <w:rPr>
          <w:rFonts w:ascii="宋体" w:hAnsi="宋体" w:hint="eastAsia"/>
          <w:b/>
          <w:sz w:val="24"/>
        </w:rPr>
        <w:t>附图说明</w:t>
      </w:r>
    </w:p>
    <w:p w14:paraId="2603FC2B" w14:textId="77777777" w:rsidR="006E3400" w:rsidRPr="008007A3" w:rsidRDefault="006E3400" w:rsidP="006E3400">
      <w:pPr>
        <w:spacing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1</w:t>
      </w:r>
      <w:r>
        <w:rPr>
          <w:rFonts w:asciiTheme="minorEastAsia" w:eastAsiaTheme="minorEastAsia" w:hAnsiTheme="minorEastAsia" w:hint="eastAsia"/>
          <w:sz w:val="24"/>
        </w:rPr>
        <w:t>为</w:t>
      </w:r>
      <w:r w:rsidRPr="008007A3">
        <w:rPr>
          <w:rFonts w:asciiTheme="minorEastAsia" w:eastAsiaTheme="minorEastAsia" w:hAnsiTheme="minorEastAsia"/>
          <w:sz w:val="24"/>
        </w:rPr>
        <w:t>展示</w:t>
      </w:r>
      <w:r w:rsidRPr="008007A3">
        <w:rPr>
          <w:rFonts w:asciiTheme="minorEastAsia" w:eastAsiaTheme="minorEastAsia" w:hAnsiTheme="minorEastAsia" w:hint="eastAsia"/>
          <w:sz w:val="24"/>
        </w:rPr>
        <w:t>应用程序和插件之间的交互示意图；</w:t>
      </w:r>
    </w:p>
    <w:p w14:paraId="01EDD06C" w14:textId="77777777" w:rsidR="006E3400" w:rsidRPr="008007A3" w:rsidRDefault="006E3400" w:rsidP="006E3400">
      <w:pPr>
        <w:spacing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2为本发明</w:t>
      </w:r>
      <w:r w:rsidRPr="008007A3">
        <w:rPr>
          <w:rFonts w:asciiTheme="minorEastAsia" w:eastAsiaTheme="minorEastAsia" w:hAnsiTheme="minorEastAsia" w:hint="eastAsia"/>
          <w:sz w:val="24"/>
        </w:rPr>
        <w:t>中的二次设备数据结构定义</w:t>
      </w:r>
      <w:r>
        <w:rPr>
          <w:rFonts w:asciiTheme="minorEastAsia" w:eastAsiaTheme="minorEastAsia" w:hAnsiTheme="minorEastAsia" w:hint="eastAsia"/>
          <w:sz w:val="24"/>
        </w:rPr>
        <w:t>图</w:t>
      </w:r>
      <w:r w:rsidR="001F78B5">
        <w:rPr>
          <w:rFonts w:asciiTheme="minorEastAsia" w:eastAsiaTheme="minorEastAsia" w:hAnsiTheme="minorEastAsia" w:hint="eastAsia"/>
          <w:sz w:val="24"/>
        </w:rPr>
        <w:t>；</w:t>
      </w:r>
    </w:p>
    <w:p w14:paraId="1B6167B3" w14:textId="77777777" w:rsidR="006E3400" w:rsidRDefault="006E3400" w:rsidP="006E3400">
      <w:pPr>
        <w:spacing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3</w:t>
      </w:r>
      <w:r w:rsidRPr="008007A3">
        <w:rPr>
          <w:rFonts w:asciiTheme="minorEastAsia" w:eastAsiaTheme="minorEastAsia" w:hAnsiTheme="minorEastAsia" w:hint="eastAsia"/>
          <w:sz w:val="24"/>
        </w:rPr>
        <w:t>为实现二次设备可视化插件的方法流程示意图；</w:t>
      </w:r>
    </w:p>
    <w:p w14:paraId="02D3F4CE" w14:textId="77777777" w:rsidR="00CB41C4" w:rsidRPr="005572BA" w:rsidRDefault="006E3400" w:rsidP="006E3400">
      <w:pPr>
        <w:spacing w:line="360" w:lineRule="auto"/>
        <w:ind w:firstLineChars="200" w:firstLine="480"/>
        <w:jc w:val="left"/>
        <w:rPr>
          <w:rFonts w:ascii="宋体" w:hAnsi="宋体"/>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4</w:t>
      </w:r>
      <w:r w:rsidRPr="008007A3">
        <w:rPr>
          <w:rFonts w:asciiTheme="minorEastAsia" w:eastAsiaTheme="minorEastAsia" w:hAnsiTheme="minorEastAsia" w:hint="eastAsia"/>
          <w:sz w:val="24"/>
        </w:rPr>
        <w:t>为</w:t>
      </w:r>
      <w:r>
        <w:rPr>
          <w:rFonts w:asciiTheme="minorEastAsia" w:eastAsiaTheme="minorEastAsia" w:hAnsiTheme="minorEastAsia" w:hint="eastAsia"/>
          <w:sz w:val="24"/>
        </w:rPr>
        <w:t>在</w:t>
      </w:r>
      <w:r w:rsidRPr="008007A3">
        <w:rPr>
          <w:rFonts w:asciiTheme="minorEastAsia" w:eastAsiaTheme="minorEastAsia" w:hAnsiTheme="minorEastAsia" w:hint="eastAsia"/>
          <w:sz w:val="24"/>
        </w:rPr>
        <w:t>本发明中应用程序调用插件流程</w:t>
      </w:r>
      <w:r>
        <w:rPr>
          <w:rFonts w:asciiTheme="minorEastAsia" w:eastAsiaTheme="minorEastAsia" w:hAnsiTheme="minorEastAsia" w:hint="eastAsia"/>
          <w:sz w:val="24"/>
        </w:rPr>
        <w:t>图</w:t>
      </w:r>
      <w:r>
        <w:rPr>
          <w:rFonts w:ascii="宋体" w:hAnsi="宋体" w:hint="eastAsia"/>
          <w:sz w:val="24"/>
        </w:rPr>
        <w:t>。</w:t>
      </w:r>
    </w:p>
    <w:p w14:paraId="186344DA" w14:textId="77777777" w:rsidR="00CB41C4" w:rsidRPr="007F175B" w:rsidRDefault="007F175B" w:rsidP="007F175B">
      <w:pPr>
        <w:spacing w:line="360" w:lineRule="auto"/>
        <w:jc w:val="left"/>
        <w:rPr>
          <w:rFonts w:ascii="宋体" w:hAnsi="宋体"/>
          <w:b/>
          <w:sz w:val="24"/>
        </w:rPr>
      </w:pPr>
      <w:r w:rsidRPr="007F175B">
        <w:rPr>
          <w:rFonts w:ascii="宋体" w:hAnsi="宋体" w:hint="eastAsia"/>
          <w:b/>
          <w:sz w:val="24"/>
        </w:rPr>
        <w:t>具体实施方式</w:t>
      </w:r>
    </w:p>
    <w:p w14:paraId="335513A6" w14:textId="77777777" w:rsidR="006E3400" w:rsidRDefault="006E3400" w:rsidP="006E3400">
      <w:pPr>
        <w:spacing w:line="360" w:lineRule="auto"/>
        <w:ind w:left="142" w:firstLineChars="161" w:firstLine="386"/>
        <w:rPr>
          <w:rFonts w:asciiTheme="minorEastAsia" w:eastAsiaTheme="minorEastAsia" w:hAnsiTheme="minorEastAsia"/>
          <w:sz w:val="24"/>
        </w:rPr>
      </w:pPr>
      <w:r w:rsidRPr="00D53F04">
        <w:rPr>
          <w:rFonts w:asciiTheme="minorEastAsia" w:eastAsiaTheme="minorEastAsia" w:hAnsiTheme="minorEastAsia" w:hint="eastAsia"/>
          <w:sz w:val="24"/>
        </w:rPr>
        <w:t>下面结合说明书附图对本发明的技术方案作进一步详细介绍。</w:t>
      </w:r>
    </w:p>
    <w:p w14:paraId="61DF977A" w14:textId="77777777" w:rsidR="006E3400" w:rsidRPr="008007A3" w:rsidRDefault="006E3400" w:rsidP="006E3400">
      <w:pPr>
        <w:spacing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本发明的实现二次设备可视化插件的方法包括以下步骤：</w:t>
      </w:r>
    </w:p>
    <w:p w14:paraId="59C30ACC" w14:textId="77777777" w:rsidR="006E3400" w:rsidRPr="008007A3" w:rsidRDefault="006E3400" w:rsidP="006E340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步骤1：</w:t>
      </w:r>
      <w:r w:rsidRPr="00D53F04">
        <w:rPr>
          <w:rFonts w:asciiTheme="minorEastAsia" w:eastAsiaTheme="minorEastAsia" w:hAnsiTheme="minorEastAsia" w:hint="eastAsia"/>
          <w:sz w:val="24"/>
        </w:rPr>
        <w:t>根据二次设备的特点，建立插件使用的二次设备数据结构</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用于</w:t>
      </w:r>
      <w:r>
        <w:rPr>
          <w:rFonts w:asciiTheme="minorEastAsia" w:eastAsiaTheme="minorEastAsia" w:hAnsiTheme="minorEastAsia" w:hint="eastAsia"/>
          <w:sz w:val="24"/>
        </w:rPr>
        <w:t>绘制</w:t>
      </w:r>
      <w:r w:rsidRPr="00D53F04">
        <w:rPr>
          <w:rFonts w:asciiTheme="minorEastAsia" w:eastAsiaTheme="minorEastAsia" w:hAnsiTheme="minorEastAsia" w:hint="eastAsia"/>
          <w:sz w:val="24"/>
        </w:rPr>
        <w:t>图形，</w:t>
      </w:r>
      <w:r w:rsidR="003532EB">
        <w:rPr>
          <w:rFonts w:asciiTheme="minorEastAsia" w:eastAsiaTheme="minorEastAsia" w:hAnsiTheme="minorEastAsia" w:hint="eastAsia"/>
          <w:sz w:val="24"/>
        </w:rPr>
        <w:t>并且，为保证接口设计的通用性，</w:t>
      </w:r>
      <w:r w:rsidR="00432966">
        <w:rPr>
          <w:rFonts w:asciiTheme="minorEastAsia" w:eastAsiaTheme="minorEastAsia" w:hAnsiTheme="minorEastAsia" w:hint="eastAsia"/>
          <w:sz w:val="24"/>
        </w:rPr>
        <w:t>用于</w:t>
      </w:r>
      <w:r w:rsidR="00A722EB" w:rsidRPr="00A722EB">
        <w:rPr>
          <w:rFonts w:asciiTheme="minorEastAsia" w:eastAsiaTheme="minorEastAsia" w:hAnsiTheme="minorEastAsia" w:hint="eastAsia"/>
          <w:sz w:val="24"/>
        </w:rPr>
        <w:t>应用程序与插件接口的数据信息传递的</w:t>
      </w:r>
      <w:r w:rsidR="00592745">
        <w:rPr>
          <w:rFonts w:asciiTheme="minorEastAsia" w:eastAsiaTheme="minorEastAsia" w:hAnsiTheme="minorEastAsia" w:hint="eastAsia"/>
          <w:sz w:val="24"/>
        </w:rPr>
        <w:t>定义的所述</w:t>
      </w:r>
      <w:r w:rsidR="00A722EB" w:rsidRPr="00A722EB">
        <w:rPr>
          <w:rFonts w:asciiTheme="minorEastAsia" w:eastAsiaTheme="minorEastAsia" w:hAnsiTheme="minorEastAsia" w:hint="eastAsia"/>
          <w:sz w:val="24"/>
        </w:rPr>
        <w:t>数据结构采取兼容设计</w:t>
      </w:r>
      <w:r w:rsidR="0034786F" w:rsidRPr="00D53F04">
        <w:rPr>
          <w:rFonts w:asciiTheme="minorEastAsia" w:eastAsiaTheme="minorEastAsia" w:hAnsiTheme="minorEastAsia" w:hint="eastAsia"/>
          <w:sz w:val="24"/>
        </w:rPr>
        <w:t>，</w:t>
      </w:r>
      <w:r w:rsidR="0034786F" w:rsidRPr="005E556C">
        <w:rPr>
          <w:rFonts w:asciiTheme="minorEastAsia" w:eastAsiaTheme="minorEastAsia" w:hAnsiTheme="minorEastAsia" w:hint="eastAsia"/>
          <w:sz w:val="24"/>
        </w:rPr>
        <w:t>兼容传递</w:t>
      </w:r>
      <w:r w:rsidR="0034786F">
        <w:rPr>
          <w:rFonts w:asciiTheme="minorEastAsia" w:eastAsiaTheme="minorEastAsia" w:hAnsiTheme="minorEastAsia" w:hint="eastAsia"/>
          <w:sz w:val="24"/>
        </w:rPr>
        <w:t>绘制</w:t>
      </w:r>
      <w:r w:rsidR="0034786F" w:rsidRPr="005E556C">
        <w:rPr>
          <w:rFonts w:asciiTheme="minorEastAsia" w:eastAsiaTheme="minorEastAsia" w:hAnsiTheme="minorEastAsia" w:hint="eastAsia"/>
          <w:sz w:val="24"/>
        </w:rPr>
        <w:t>多种图形所需的</w:t>
      </w:r>
      <w:r w:rsidR="0034786F">
        <w:rPr>
          <w:rFonts w:asciiTheme="minorEastAsia" w:eastAsiaTheme="minorEastAsia" w:hAnsiTheme="minorEastAsia" w:hint="eastAsia"/>
          <w:sz w:val="24"/>
        </w:rPr>
        <w:t>所有</w:t>
      </w:r>
      <w:r w:rsidR="0034786F" w:rsidRPr="005E556C">
        <w:rPr>
          <w:rFonts w:asciiTheme="minorEastAsia" w:eastAsiaTheme="minorEastAsia" w:hAnsiTheme="minorEastAsia" w:hint="eastAsia"/>
          <w:sz w:val="24"/>
        </w:rPr>
        <w:t>数据信息。应用程序能够通过步骤1定义的</w:t>
      </w:r>
      <w:r w:rsidR="00592745">
        <w:rPr>
          <w:rFonts w:asciiTheme="minorEastAsia" w:eastAsiaTheme="minorEastAsia" w:hAnsiTheme="minorEastAsia" w:hint="eastAsia"/>
          <w:sz w:val="24"/>
        </w:rPr>
        <w:t>所述</w:t>
      </w:r>
      <w:r w:rsidR="0034786F" w:rsidRPr="005E556C">
        <w:rPr>
          <w:rFonts w:asciiTheme="minorEastAsia" w:eastAsiaTheme="minorEastAsia" w:hAnsiTheme="minorEastAsia" w:hint="eastAsia"/>
          <w:sz w:val="24"/>
        </w:rPr>
        <w:t>数据结构传递给插件绘制关联域图、二次回路图、二次虚实回路</w:t>
      </w:r>
      <w:r w:rsidR="0034786F" w:rsidRPr="005E556C">
        <w:rPr>
          <w:rFonts w:asciiTheme="minorEastAsia" w:eastAsiaTheme="minorEastAsia" w:hAnsiTheme="minorEastAsia" w:hint="eastAsia"/>
          <w:sz w:val="24"/>
        </w:rPr>
        <w:lastRenderedPageBreak/>
        <w:t>图、站控层网络示意图、网络回路图等图形所需的所有数据信息，实际应用时应用程序根据</w:t>
      </w:r>
      <w:r w:rsidR="0034786F">
        <w:rPr>
          <w:rFonts w:asciiTheme="minorEastAsia" w:eastAsiaTheme="minorEastAsia" w:hAnsiTheme="minorEastAsia" w:hint="eastAsia"/>
          <w:sz w:val="24"/>
        </w:rPr>
        <w:t>需要</w:t>
      </w:r>
      <w:r w:rsidR="0034786F" w:rsidRPr="005E556C">
        <w:rPr>
          <w:rFonts w:asciiTheme="minorEastAsia" w:eastAsiaTheme="minorEastAsia" w:hAnsiTheme="minorEastAsia" w:hint="eastAsia"/>
          <w:sz w:val="24"/>
        </w:rPr>
        <w:t>绘制的一种或多种图形</w:t>
      </w:r>
      <w:r w:rsidR="00432966">
        <w:rPr>
          <w:rFonts w:asciiTheme="minorEastAsia" w:eastAsiaTheme="minorEastAsia" w:hAnsiTheme="minorEastAsia" w:hint="eastAsia"/>
          <w:sz w:val="24"/>
        </w:rPr>
        <w:t>来</w:t>
      </w:r>
      <w:r w:rsidR="0034786F" w:rsidRPr="005E556C">
        <w:rPr>
          <w:rFonts w:asciiTheme="minorEastAsia" w:eastAsiaTheme="minorEastAsia" w:hAnsiTheme="minorEastAsia" w:hint="eastAsia"/>
          <w:sz w:val="24"/>
        </w:rPr>
        <w:t>传递</w:t>
      </w:r>
      <w:r w:rsidR="00432966">
        <w:rPr>
          <w:rFonts w:asciiTheme="minorEastAsia" w:eastAsiaTheme="minorEastAsia" w:hAnsiTheme="minorEastAsia" w:hint="eastAsia"/>
          <w:sz w:val="24"/>
        </w:rPr>
        <w:t>绘制</w:t>
      </w:r>
      <w:r w:rsidR="0034786F" w:rsidRPr="005E556C">
        <w:rPr>
          <w:rFonts w:asciiTheme="minorEastAsia" w:eastAsiaTheme="minorEastAsia" w:hAnsiTheme="minorEastAsia" w:hint="eastAsia"/>
          <w:sz w:val="24"/>
        </w:rPr>
        <w:t>一种或多种图形所需</w:t>
      </w:r>
      <w:r w:rsidR="00432966">
        <w:rPr>
          <w:rFonts w:asciiTheme="minorEastAsia" w:eastAsiaTheme="minorEastAsia" w:hAnsiTheme="minorEastAsia" w:hint="eastAsia"/>
          <w:sz w:val="24"/>
        </w:rPr>
        <w:t>的</w:t>
      </w:r>
      <w:r w:rsidR="0034786F" w:rsidRPr="005E556C">
        <w:rPr>
          <w:rFonts w:asciiTheme="minorEastAsia" w:eastAsiaTheme="minorEastAsia" w:hAnsiTheme="minorEastAsia" w:hint="eastAsia"/>
          <w:sz w:val="24"/>
        </w:rPr>
        <w:t>数据信息</w:t>
      </w:r>
      <w:r w:rsidR="00432966">
        <w:rPr>
          <w:rFonts w:asciiTheme="minorEastAsia" w:eastAsiaTheme="minorEastAsia" w:hAnsiTheme="minorEastAsia" w:hint="eastAsia"/>
          <w:sz w:val="24"/>
        </w:rPr>
        <w:t>。</w:t>
      </w:r>
      <w:r w:rsidRPr="000E1FED">
        <w:rPr>
          <w:rFonts w:asciiTheme="minorEastAsia" w:eastAsiaTheme="minorEastAsia" w:hAnsiTheme="minorEastAsia" w:hint="eastAsia"/>
          <w:sz w:val="24"/>
        </w:rPr>
        <w:t>步骤1</w:t>
      </w:r>
      <w:r w:rsidRPr="00D53F04">
        <w:rPr>
          <w:rFonts w:asciiTheme="minorEastAsia" w:eastAsiaTheme="minorEastAsia" w:hAnsiTheme="minorEastAsia" w:hint="eastAsia"/>
          <w:sz w:val="24"/>
        </w:rPr>
        <w:t>定义的</w:t>
      </w:r>
      <w:r w:rsidR="001F78B5">
        <w:rPr>
          <w:rFonts w:asciiTheme="minorEastAsia" w:eastAsiaTheme="minorEastAsia" w:hAnsiTheme="minorEastAsia" w:hint="eastAsia"/>
          <w:sz w:val="24"/>
        </w:rPr>
        <w:t>所述</w:t>
      </w:r>
      <w:r w:rsidRPr="00D53F04">
        <w:rPr>
          <w:rFonts w:asciiTheme="minorEastAsia" w:eastAsiaTheme="minorEastAsia" w:hAnsiTheme="minorEastAsia" w:hint="eastAsia"/>
          <w:sz w:val="24"/>
        </w:rPr>
        <w:t>数据</w:t>
      </w:r>
      <w:r w:rsidR="001F78B5">
        <w:rPr>
          <w:rFonts w:asciiTheme="minorEastAsia" w:eastAsiaTheme="minorEastAsia" w:hAnsiTheme="minorEastAsia" w:hint="eastAsia"/>
          <w:sz w:val="24"/>
        </w:rPr>
        <w:t>结构</w:t>
      </w:r>
      <w:r w:rsidRPr="00D53F04">
        <w:rPr>
          <w:rFonts w:asciiTheme="minorEastAsia" w:eastAsiaTheme="minorEastAsia" w:hAnsiTheme="minorEastAsia" w:hint="eastAsia"/>
          <w:sz w:val="24"/>
        </w:rPr>
        <w:t>中包含全部图形展示的必要数据，在传递单独一种图形数据时，不需要为所有数据类型赋值。</w:t>
      </w:r>
    </w:p>
    <w:p w14:paraId="2A820808" w14:textId="77777777" w:rsidR="006E3400" w:rsidRDefault="006E3400" w:rsidP="006E3400">
      <w:pPr>
        <w:spacing w:line="360" w:lineRule="auto"/>
        <w:ind w:left="142" w:firstLineChars="161" w:firstLine="386"/>
        <w:rPr>
          <w:rFonts w:asciiTheme="minorEastAsia" w:eastAsiaTheme="minorEastAsia" w:hAnsiTheme="minorEastAsia"/>
          <w:sz w:val="24"/>
        </w:rPr>
      </w:pPr>
      <w:r w:rsidRPr="00D53F04">
        <w:rPr>
          <w:rFonts w:asciiTheme="minorEastAsia" w:eastAsiaTheme="minorEastAsia" w:hAnsiTheme="minorEastAsia" w:hint="eastAsia"/>
          <w:sz w:val="24"/>
        </w:rPr>
        <w:t>在</w:t>
      </w:r>
      <w:r w:rsidR="001F78B5">
        <w:rPr>
          <w:rFonts w:asciiTheme="minorEastAsia" w:eastAsiaTheme="minorEastAsia" w:hAnsiTheme="minorEastAsia" w:hint="eastAsia"/>
          <w:sz w:val="24"/>
        </w:rPr>
        <w:t>建立</w:t>
      </w:r>
      <w:r w:rsidRPr="00D53F04">
        <w:rPr>
          <w:rFonts w:asciiTheme="minorEastAsia" w:eastAsiaTheme="minorEastAsia" w:hAnsiTheme="minorEastAsia" w:hint="eastAsia"/>
          <w:sz w:val="24"/>
        </w:rPr>
        <w:t>的</w:t>
      </w:r>
      <w:r w:rsidR="001F78B5">
        <w:rPr>
          <w:rFonts w:asciiTheme="minorEastAsia" w:eastAsiaTheme="minorEastAsia" w:hAnsiTheme="minorEastAsia" w:hint="eastAsia"/>
          <w:sz w:val="24"/>
        </w:rPr>
        <w:t>所述</w:t>
      </w:r>
      <w:r w:rsidRPr="00D53F04">
        <w:rPr>
          <w:rFonts w:asciiTheme="minorEastAsia" w:eastAsiaTheme="minorEastAsia" w:hAnsiTheme="minorEastAsia" w:hint="eastAsia"/>
          <w:sz w:val="24"/>
        </w:rPr>
        <w:t>数据结构中，核心的数据主要有装置描述数据、状态量数据、模拟量数据、软压板数据、硬压板数据、网络端口数据、</w:t>
      </w:r>
      <w:r w:rsidRPr="00D53F04">
        <w:rPr>
          <w:rFonts w:asciiTheme="minorEastAsia" w:eastAsiaTheme="minorEastAsia" w:hAnsiTheme="minorEastAsia"/>
          <w:sz w:val="24"/>
        </w:rPr>
        <w:t>GOOSE</w:t>
      </w:r>
      <w:r>
        <w:rPr>
          <w:rFonts w:asciiTheme="minorEastAsia" w:eastAsiaTheme="minorEastAsia" w:hAnsiTheme="minorEastAsia" w:hint="eastAsia"/>
          <w:sz w:val="24"/>
        </w:rPr>
        <w:t>/</w:t>
      </w:r>
      <w:r w:rsidRPr="00D53F04">
        <w:rPr>
          <w:rFonts w:asciiTheme="minorEastAsia" w:eastAsiaTheme="minorEastAsia" w:hAnsiTheme="minorEastAsia"/>
          <w:sz w:val="24"/>
        </w:rPr>
        <w:t>SV回路数据</w:t>
      </w:r>
      <w:r w:rsidRPr="00D53F04">
        <w:rPr>
          <w:rFonts w:asciiTheme="minorEastAsia" w:eastAsiaTheme="minorEastAsia" w:hAnsiTheme="minorEastAsia" w:hint="eastAsia"/>
          <w:sz w:val="24"/>
        </w:rPr>
        <w:t>，</w:t>
      </w:r>
      <w:r w:rsidRPr="002F4EC5">
        <w:rPr>
          <w:rFonts w:asciiTheme="minorEastAsia" w:eastAsiaTheme="minorEastAsia" w:hAnsiTheme="minorEastAsia" w:hint="eastAsia"/>
          <w:sz w:val="24"/>
        </w:rPr>
        <w:t>所有数据汇总于应用传递的数据定义中，所有的数据结构以</w:t>
      </w:r>
      <w:r w:rsidRPr="002F4EC5">
        <w:rPr>
          <w:rFonts w:asciiTheme="minorEastAsia" w:eastAsiaTheme="minorEastAsia" w:hAnsiTheme="minorEastAsia"/>
          <w:sz w:val="24"/>
        </w:rPr>
        <w:t>id作为唯一标示，不同</w:t>
      </w:r>
      <w:r w:rsidRPr="002F4EC5">
        <w:rPr>
          <w:rFonts w:asciiTheme="minorEastAsia" w:eastAsiaTheme="minorEastAsia" w:hAnsiTheme="minorEastAsia" w:hint="eastAsia"/>
          <w:sz w:val="24"/>
        </w:rPr>
        <w:t>的数据结构中存在包含关系；</w:t>
      </w:r>
      <w:r w:rsidR="008B02B0">
        <w:rPr>
          <w:rFonts w:asciiTheme="minorEastAsia" w:eastAsiaTheme="minorEastAsia" w:hAnsiTheme="minorEastAsia" w:hint="eastAsia"/>
          <w:sz w:val="24"/>
        </w:rPr>
        <w:t>如图2所示，</w:t>
      </w:r>
      <w:r>
        <w:rPr>
          <w:rFonts w:asciiTheme="minorEastAsia" w:eastAsiaTheme="minorEastAsia" w:hAnsiTheme="minorEastAsia"/>
          <w:sz w:val="24"/>
        </w:rPr>
        <w:t>总接口数据中包含其他所有数据类型</w:t>
      </w:r>
      <w:r>
        <w:rPr>
          <w:rFonts w:asciiTheme="minorEastAsia" w:eastAsiaTheme="minorEastAsia" w:hAnsiTheme="minorEastAsia" w:hint="eastAsia"/>
          <w:sz w:val="24"/>
        </w:rPr>
        <w:t>，</w:t>
      </w:r>
      <w:r>
        <w:rPr>
          <w:rFonts w:asciiTheme="minorEastAsia" w:eastAsiaTheme="minorEastAsia" w:hAnsiTheme="minorEastAsia"/>
          <w:sz w:val="24"/>
        </w:rPr>
        <w:t>网络连接数据中包含网络端口数据</w:t>
      </w:r>
      <w:r>
        <w:rPr>
          <w:rFonts w:asciiTheme="minorEastAsia" w:eastAsiaTheme="minorEastAsia" w:hAnsiTheme="minorEastAsia" w:hint="eastAsia"/>
          <w:sz w:val="24"/>
        </w:rPr>
        <w:t>，</w:t>
      </w:r>
      <w:r>
        <w:rPr>
          <w:rFonts w:asciiTheme="minorEastAsia" w:eastAsiaTheme="minorEastAsia" w:hAnsiTheme="minorEastAsia"/>
          <w:sz w:val="24"/>
        </w:rPr>
        <w:t>GOOSE</w:t>
      </w:r>
      <w:r>
        <w:rPr>
          <w:rFonts w:asciiTheme="minorEastAsia" w:eastAsiaTheme="minorEastAsia" w:hAnsiTheme="minorEastAsia" w:hint="eastAsia"/>
          <w:sz w:val="24"/>
        </w:rPr>
        <w:t>/SV回路数据中包含软压板数据、模拟量数据，装置描述数据、硬压板数据、端子数据、网络端口数据、</w:t>
      </w:r>
      <w:r w:rsidRPr="002F4EC5">
        <w:rPr>
          <w:rFonts w:asciiTheme="minorEastAsia" w:eastAsiaTheme="minorEastAsia" w:hAnsiTheme="minorEastAsia" w:hint="eastAsia"/>
          <w:sz w:val="24"/>
        </w:rPr>
        <w:t>GOOSE/SV回路数据</w:t>
      </w:r>
      <w:r>
        <w:rPr>
          <w:rFonts w:asciiTheme="minorEastAsia" w:eastAsiaTheme="minorEastAsia" w:hAnsiTheme="minorEastAsia" w:hint="eastAsia"/>
          <w:sz w:val="24"/>
        </w:rPr>
        <w:t>中包含状态量数据</w:t>
      </w:r>
      <w:r w:rsidRPr="002F4EC5">
        <w:rPr>
          <w:rFonts w:asciiTheme="minorEastAsia" w:eastAsiaTheme="minorEastAsia" w:hAnsiTheme="minorEastAsia" w:hint="eastAsia"/>
          <w:sz w:val="24"/>
        </w:rPr>
        <w:t>。</w:t>
      </w:r>
      <w:r>
        <w:rPr>
          <w:rFonts w:asciiTheme="minorEastAsia" w:eastAsiaTheme="minorEastAsia" w:hAnsiTheme="minorEastAsia" w:hint="eastAsia"/>
          <w:sz w:val="24"/>
        </w:rPr>
        <w:t>其中，</w:t>
      </w:r>
      <w:r w:rsidR="00C4514F">
        <w:rPr>
          <w:rFonts w:asciiTheme="minorEastAsia" w:eastAsiaTheme="minorEastAsia" w:hAnsiTheme="minorEastAsia" w:hint="eastAsia"/>
          <w:sz w:val="24"/>
        </w:rPr>
        <w:t>由于在本发明中GOOSE回路</w:t>
      </w:r>
      <w:r w:rsidRPr="002F4EC5">
        <w:rPr>
          <w:rStyle w:val="fontstyle01"/>
          <w:rFonts w:asciiTheme="minorEastAsia" w:eastAsiaTheme="minorEastAsia" w:hAnsiTheme="minorEastAsia" w:hint="default"/>
          <w:sz w:val="24"/>
        </w:rPr>
        <w:t>数据和SV回路数据</w:t>
      </w:r>
      <w:r w:rsidR="00C4514F">
        <w:rPr>
          <w:rStyle w:val="fontstyle01"/>
          <w:rFonts w:asciiTheme="minorEastAsia" w:eastAsiaTheme="minorEastAsia" w:hAnsiTheme="minorEastAsia" w:hint="default"/>
          <w:sz w:val="24"/>
        </w:rPr>
        <w:t>涉</w:t>
      </w:r>
      <w:r w:rsidRPr="002F4EC5">
        <w:rPr>
          <w:rStyle w:val="fontstyle01"/>
          <w:rFonts w:asciiTheme="minorEastAsia" w:eastAsiaTheme="minorEastAsia" w:hAnsiTheme="minorEastAsia" w:hint="default"/>
          <w:sz w:val="24"/>
        </w:rPr>
        <w:t>及的处理都一样，</w:t>
      </w:r>
      <w:r w:rsidR="00C4514F">
        <w:rPr>
          <w:rStyle w:val="fontstyle01"/>
          <w:rFonts w:asciiTheme="minorEastAsia" w:eastAsiaTheme="minorEastAsia" w:hAnsiTheme="minorEastAsia" w:hint="default"/>
          <w:sz w:val="24"/>
        </w:rPr>
        <w:t>因此</w:t>
      </w:r>
      <w:r w:rsidRPr="002F4EC5">
        <w:rPr>
          <w:rStyle w:val="fontstyle01"/>
          <w:rFonts w:asciiTheme="minorEastAsia" w:eastAsiaTheme="minorEastAsia" w:hAnsiTheme="minorEastAsia" w:hint="default"/>
          <w:sz w:val="24"/>
        </w:rPr>
        <w:t>合并为GOOSE/SV回路数据。</w:t>
      </w:r>
    </w:p>
    <w:p w14:paraId="597ADF2A" w14:textId="77777777" w:rsidR="006E3400" w:rsidRPr="008007A3" w:rsidRDefault="006E3400" w:rsidP="006E3400">
      <w:pPr>
        <w:spacing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其中，</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装置描述数据包括：装置型号、装置名称、装置厂商；</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状态数据包括：状态编号、状态描述、状态路径、图元闪烁标记；</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模拟量数据包括：模拟量编号、模拟量描述、模拟量路径、图元闪烁标记；</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软压板数据包括：遥控编号、软压板编号、软压板描述以及软压板遥信信息；</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硬压板数据包括：硬压板编号、硬压板描述以及硬压板遥信信息；</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网络端口数据包括：所属网络、端口号、接口地址、接口类型；</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GOOSE/SV回路数据包括：回路ID，输出装置ID、输出虚端子名称和描述、输出虚端子路径、输出软压板信息以及路径、输出虚端子控制块APPID、输入装置ID、输入虚端子名称和描述、输入虚端子路径、输入软压板信息、虚端子关联状态信息、与该虚回路关联的网络端口ID</w:t>
      </w:r>
      <w:r>
        <w:rPr>
          <w:rStyle w:val="fontstyle01"/>
          <w:rFonts w:asciiTheme="minorEastAsia" w:eastAsiaTheme="minorEastAsia" w:hAnsiTheme="minorEastAsia" w:hint="default"/>
          <w:sz w:val="24"/>
        </w:rPr>
        <w:t>。</w:t>
      </w:r>
    </w:p>
    <w:p w14:paraId="59D03A4E" w14:textId="77777777" w:rsidR="008700AB" w:rsidRDefault="006E3400" w:rsidP="008700AB">
      <w:pPr>
        <w:spacing w:before="120" w:line="360" w:lineRule="auto"/>
        <w:ind w:firstLineChars="225" w:firstLine="540"/>
        <w:rPr>
          <w:rFonts w:asciiTheme="minorEastAsia" w:eastAsiaTheme="minorEastAsia" w:hAnsiTheme="minorEastAsia"/>
          <w:sz w:val="24"/>
        </w:rPr>
      </w:pPr>
      <w:r>
        <w:rPr>
          <w:rFonts w:asciiTheme="minorEastAsia" w:eastAsiaTheme="minorEastAsia" w:hAnsiTheme="minorEastAsia" w:hint="eastAsia"/>
          <w:sz w:val="24"/>
        </w:rPr>
        <w:t>步骤2：</w:t>
      </w:r>
      <w:r w:rsidRPr="00D53F04">
        <w:rPr>
          <w:rFonts w:asciiTheme="minorEastAsia" w:eastAsiaTheme="minorEastAsia" w:hAnsiTheme="minorEastAsia" w:hint="eastAsia"/>
          <w:sz w:val="24"/>
        </w:rPr>
        <w:t>定义插件实体类，分别定义插件的接口类与实现类。通过</w:t>
      </w:r>
      <w:r>
        <w:rPr>
          <w:rFonts w:asciiTheme="minorEastAsia" w:eastAsiaTheme="minorEastAsia" w:hAnsiTheme="minorEastAsia" w:hint="eastAsia"/>
          <w:sz w:val="24"/>
        </w:rPr>
        <w:t>所述</w:t>
      </w:r>
      <w:r w:rsidRPr="00D53F04">
        <w:rPr>
          <w:rFonts w:asciiTheme="minorEastAsia" w:eastAsiaTheme="minorEastAsia" w:hAnsiTheme="minorEastAsia" w:hint="eastAsia"/>
          <w:sz w:val="24"/>
        </w:rPr>
        <w:t>方法定义的插件实体适合所有应用程序的动态加载，</w:t>
      </w:r>
      <w:r w:rsidR="001F78B5">
        <w:rPr>
          <w:rFonts w:asciiTheme="minorEastAsia" w:eastAsiaTheme="minorEastAsia" w:hAnsiTheme="minorEastAsia" w:hint="eastAsia"/>
          <w:sz w:val="24"/>
        </w:rPr>
        <w:t>能够</w:t>
      </w:r>
      <w:r w:rsidRPr="00D53F04">
        <w:rPr>
          <w:rFonts w:asciiTheme="minorEastAsia" w:eastAsiaTheme="minorEastAsia" w:hAnsiTheme="minorEastAsia" w:hint="eastAsia"/>
          <w:sz w:val="24"/>
        </w:rPr>
        <w:t>减少开发周期</w:t>
      </w:r>
      <w:r w:rsidR="008700AB">
        <w:rPr>
          <w:rFonts w:asciiTheme="minorEastAsia" w:eastAsiaTheme="minorEastAsia" w:hAnsiTheme="minorEastAsia" w:hint="eastAsia"/>
          <w:sz w:val="24"/>
        </w:rPr>
        <w:t>。</w:t>
      </w:r>
    </w:p>
    <w:p w14:paraId="24599954" w14:textId="77777777" w:rsidR="008700AB" w:rsidRDefault="006E3400" w:rsidP="008700AB">
      <w:pPr>
        <w:spacing w:before="120" w:line="360" w:lineRule="auto"/>
        <w:ind w:firstLineChars="225" w:firstLine="540"/>
        <w:rPr>
          <w:rFonts w:asciiTheme="minorEastAsia" w:eastAsiaTheme="minorEastAsia" w:hAnsiTheme="minorEastAsia"/>
          <w:sz w:val="24"/>
        </w:rPr>
      </w:pPr>
      <w:r>
        <w:rPr>
          <w:rFonts w:asciiTheme="minorEastAsia" w:eastAsiaTheme="minorEastAsia" w:hAnsiTheme="minorEastAsia" w:hint="eastAsia"/>
          <w:sz w:val="24"/>
        </w:rPr>
        <w:t>步骤3：</w:t>
      </w:r>
      <w:r w:rsidRPr="008007A3">
        <w:rPr>
          <w:rFonts w:asciiTheme="minorEastAsia" w:eastAsiaTheme="minorEastAsia" w:hAnsiTheme="minorEastAsia" w:hint="eastAsia"/>
          <w:sz w:val="24"/>
        </w:rPr>
        <w:t>应用程序</w:t>
      </w:r>
      <w:r>
        <w:rPr>
          <w:rFonts w:asciiTheme="minorEastAsia" w:eastAsiaTheme="minorEastAsia" w:hAnsiTheme="minorEastAsia" w:hint="eastAsia"/>
          <w:sz w:val="24"/>
        </w:rPr>
        <w:t>通过调用步骤2</w:t>
      </w:r>
      <w:r w:rsidRPr="008007A3">
        <w:rPr>
          <w:rFonts w:asciiTheme="minorEastAsia" w:eastAsiaTheme="minorEastAsia" w:hAnsiTheme="minorEastAsia" w:hint="eastAsia"/>
          <w:sz w:val="24"/>
        </w:rPr>
        <w:t>定义</w:t>
      </w:r>
      <w:r>
        <w:rPr>
          <w:rFonts w:asciiTheme="minorEastAsia" w:eastAsiaTheme="minorEastAsia" w:hAnsiTheme="minorEastAsia" w:hint="eastAsia"/>
          <w:sz w:val="24"/>
        </w:rPr>
        <w:t>的所述</w:t>
      </w:r>
      <w:r w:rsidRPr="008007A3">
        <w:rPr>
          <w:rFonts w:asciiTheme="minorEastAsia" w:eastAsiaTheme="minorEastAsia" w:hAnsiTheme="minorEastAsia" w:hint="eastAsia"/>
          <w:sz w:val="24"/>
        </w:rPr>
        <w:t>插件的</w:t>
      </w:r>
      <w:r w:rsidRPr="000B1FBB">
        <w:rPr>
          <w:rFonts w:asciiTheme="minorEastAsia" w:eastAsiaTheme="minorEastAsia" w:hAnsiTheme="minorEastAsia" w:hint="eastAsia"/>
          <w:sz w:val="24"/>
        </w:rPr>
        <w:t>接口类</w:t>
      </w:r>
      <w:r w:rsidRPr="008007A3">
        <w:rPr>
          <w:rFonts w:asciiTheme="minorEastAsia" w:eastAsiaTheme="minorEastAsia" w:hAnsiTheme="minorEastAsia" w:hint="eastAsia"/>
          <w:sz w:val="24"/>
        </w:rPr>
        <w:t>，</w:t>
      </w:r>
      <w:r w:rsidRPr="00D53F04">
        <w:rPr>
          <w:rFonts w:asciiTheme="minorEastAsia" w:eastAsiaTheme="minorEastAsia" w:hAnsiTheme="minorEastAsia"/>
          <w:sz w:val="24"/>
        </w:rPr>
        <w:t>，实现二次设备可视化的所有操作，</w:t>
      </w:r>
      <w:r w:rsidR="008700AB">
        <w:rPr>
          <w:rFonts w:asciiTheme="minorEastAsia" w:eastAsiaTheme="minorEastAsia" w:hAnsiTheme="minorEastAsia" w:hint="eastAsia"/>
          <w:sz w:val="24"/>
        </w:rPr>
        <w:t>所述接口类</w:t>
      </w:r>
      <w:r w:rsidRPr="00D53F04">
        <w:rPr>
          <w:rFonts w:asciiTheme="minorEastAsia" w:eastAsiaTheme="minorEastAsia" w:hAnsiTheme="minorEastAsia"/>
          <w:sz w:val="24"/>
        </w:rPr>
        <w:t>根据接口用途不同</w:t>
      </w:r>
      <w:r w:rsidR="008700AB">
        <w:rPr>
          <w:rFonts w:asciiTheme="minorEastAsia" w:eastAsiaTheme="minorEastAsia" w:hAnsiTheme="minorEastAsia" w:hint="eastAsia"/>
          <w:sz w:val="24"/>
        </w:rPr>
        <w:t>包括</w:t>
      </w:r>
      <w:r w:rsidRPr="00D53F04">
        <w:rPr>
          <w:rFonts w:asciiTheme="minorEastAsia" w:eastAsiaTheme="minorEastAsia" w:hAnsiTheme="minorEastAsia" w:hint="eastAsia"/>
          <w:sz w:val="24"/>
        </w:rPr>
        <w:t>初始化接口、窗口调用接口、图形绘制接口、互操作接口、消息传递接口</w:t>
      </w:r>
      <w:r w:rsidR="008B02B0">
        <w:rPr>
          <w:rFonts w:asciiTheme="minorEastAsia" w:eastAsiaTheme="minorEastAsia" w:hAnsiTheme="minorEastAsia" w:hint="eastAsia"/>
          <w:sz w:val="24"/>
        </w:rPr>
        <w:t>。</w:t>
      </w:r>
      <w:r>
        <w:rPr>
          <w:rFonts w:asciiTheme="minorEastAsia" w:eastAsiaTheme="minorEastAsia" w:hAnsiTheme="minorEastAsia" w:hint="eastAsia"/>
          <w:sz w:val="24"/>
        </w:rPr>
        <w:t>下面</w:t>
      </w:r>
      <w:r w:rsidR="008B02B0">
        <w:rPr>
          <w:rFonts w:asciiTheme="minorEastAsia" w:eastAsiaTheme="minorEastAsia" w:hAnsiTheme="minorEastAsia" w:hint="eastAsia"/>
          <w:sz w:val="24"/>
        </w:rPr>
        <w:t>，</w:t>
      </w:r>
      <w:r w:rsidRPr="00D53F04">
        <w:rPr>
          <w:rFonts w:asciiTheme="minorEastAsia" w:eastAsiaTheme="minorEastAsia" w:hAnsiTheme="minorEastAsia" w:hint="eastAsia"/>
          <w:sz w:val="24"/>
        </w:rPr>
        <w:t>对不同接口进行说明：</w:t>
      </w:r>
    </w:p>
    <w:p w14:paraId="1C5C00F0" w14:textId="77777777" w:rsidR="008700AB" w:rsidRDefault="006E3400" w:rsidP="008700AB">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a)初始化接口：</w:t>
      </w:r>
      <w:r>
        <w:rPr>
          <w:rFonts w:asciiTheme="minorEastAsia" w:eastAsiaTheme="minorEastAsia" w:hAnsiTheme="minorEastAsia" w:hint="eastAsia"/>
          <w:sz w:val="24"/>
        </w:rPr>
        <w:t>在插件实例化后应用程序调用所述</w:t>
      </w:r>
      <w:r w:rsidRPr="008007A3">
        <w:rPr>
          <w:rFonts w:asciiTheme="minorEastAsia" w:eastAsiaTheme="minorEastAsia" w:hAnsiTheme="minorEastAsia" w:hint="eastAsia"/>
          <w:sz w:val="24"/>
        </w:rPr>
        <w:t>初始化接口，插件在</w:t>
      </w:r>
      <w:r>
        <w:rPr>
          <w:rFonts w:asciiTheme="minorEastAsia" w:eastAsiaTheme="minorEastAsia" w:hAnsiTheme="minorEastAsia" w:hint="eastAsia"/>
          <w:sz w:val="24"/>
        </w:rPr>
        <w:t>所述</w:t>
      </w:r>
      <w:r w:rsidRPr="008007A3">
        <w:rPr>
          <w:rFonts w:asciiTheme="minorEastAsia" w:eastAsiaTheme="minorEastAsia" w:hAnsiTheme="minorEastAsia" w:hint="eastAsia"/>
          <w:sz w:val="24"/>
        </w:rPr>
        <w:t>接口被调用时，初始可视化视图窗口，同时根据应用程序</w:t>
      </w:r>
      <w:r>
        <w:rPr>
          <w:rFonts w:asciiTheme="minorEastAsia" w:eastAsiaTheme="minorEastAsia" w:hAnsiTheme="minorEastAsia" w:hint="eastAsia"/>
          <w:sz w:val="24"/>
        </w:rPr>
        <w:t>输</w:t>
      </w:r>
      <w:r w:rsidRPr="008007A3">
        <w:rPr>
          <w:rFonts w:asciiTheme="minorEastAsia" w:eastAsiaTheme="minorEastAsia" w:hAnsiTheme="minorEastAsia" w:hint="eastAsia"/>
          <w:sz w:val="24"/>
        </w:rPr>
        <w:t>入的配置文件，加载可视化风格</w:t>
      </w:r>
      <w:r>
        <w:rPr>
          <w:rFonts w:asciiTheme="minorEastAsia" w:eastAsiaTheme="minorEastAsia" w:hAnsiTheme="minorEastAsia" w:hint="eastAsia"/>
          <w:sz w:val="24"/>
        </w:rPr>
        <w:t>和互操作内容。并且优先调用所述初始化接口</w:t>
      </w:r>
      <w:r w:rsidRPr="008007A3">
        <w:rPr>
          <w:rFonts w:asciiTheme="minorEastAsia" w:eastAsiaTheme="minorEastAsia" w:hAnsiTheme="minorEastAsia" w:hint="eastAsia"/>
          <w:sz w:val="24"/>
        </w:rPr>
        <w:t>。</w:t>
      </w:r>
    </w:p>
    <w:p w14:paraId="109CAD5D" w14:textId="77777777" w:rsidR="008700AB" w:rsidRDefault="006E3400" w:rsidP="008700AB">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lastRenderedPageBreak/>
        <w:t>b)</w:t>
      </w:r>
      <w:r w:rsidRPr="008007A3">
        <w:rPr>
          <w:rFonts w:asciiTheme="minorEastAsia" w:eastAsiaTheme="minorEastAsia" w:hAnsiTheme="minorEastAsia" w:hint="eastAsia"/>
          <w:sz w:val="24"/>
        </w:rPr>
        <w:t>窗口调用接口：窗口调用接口返回插件中定义的可视化图形视图窗口，</w:t>
      </w:r>
      <w:r w:rsidR="00BD1C74">
        <w:rPr>
          <w:rFonts w:asciiTheme="minorEastAsia" w:eastAsiaTheme="minorEastAsia" w:hAnsiTheme="minorEastAsia" w:hint="eastAsia"/>
          <w:sz w:val="24"/>
        </w:rPr>
        <w:t>可视化图形视图窗口在初始化接口被调用时实例化，多次调用同一接口，返回试图窗口相同，应</w:t>
      </w:r>
      <w:r w:rsidRPr="008007A3">
        <w:rPr>
          <w:rFonts w:asciiTheme="minorEastAsia" w:eastAsiaTheme="minorEastAsia" w:hAnsiTheme="minorEastAsia" w:hint="eastAsia"/>
          <w:sz w:val="24"/>
        </w:rPr>
        <w:t>用程序通过</w:t>
      </w:r>
      <w:r>
        <w:rPr>
          <w:rFonts w:asciiTheme="minorEastAsia" w:eastAsiaTheme="minorEastAsia" w:hAnsiTheme="minorEastAsia" w:hint="eastAsia"/>
          <w:sz w:val="24"/>
        </w:rPr>
        <w:t>所述</w:t>
      </w:r>
      <w:r w:rsidRPr="008007A3">
        <w:rPr>
          <w:rFonts w:asciiTheme="minorEastAsia" w:eastAsiaTheme="minorEastAsia" w:hAnsiTheme="minorEastAsia" w:hint="eastAsia"/>
          <w:sz w:val="24"/>
        </w:rPr>
        <w:t>接口返回的视图窗口，进行界面控制。</w:t>
      </w:r>
    </w:p>
    <w:p w14:paraId="65B388C6" w14:textId="77777777" w:rsidR="008F5811"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c) 图形绘制接口：</w:t>
      </w:r>
      <w:r w:rsidRPr="008007A3">
        <w:rPr>
          <w:rFonts w:asciiTheme="minorEastAsia" w:eastAsiaTheme="minorEastAsia" w:hAnsiTheme="minorEastAsia" w:hint="eastAsia"/>
          <w:sz w:val="24"/>
        </w:rPr>
        <w:t>应用程序通过调用</w:t>
      </w:r>
      <w:r>
        <w:rPr>
          <w:rFonts w:asciiTheme="minorEastAsia" w:eastAsiaTheme="minorEastAsia" w:hAnsiTheme="minorEastAsia" w:hint="eastAsia"/>
          <w:sz w:val="24"/>
        </w:rPr>
        <w:t>所述</w:t>
      </w:r>
      <w:r w:rsidRPr="008007A3">
        <w:rPr>
          <w:rFonts w:asciiTheme="minorEastAsia" w:eastAsiaTheme="minorEastAsia" w:hAnsiTheme="minorEastAsia" w:hint="eastAsia"/>
          <w:sz w:val="24"/>
        </w:rPr>
        <w:t>接口进行具体的可视化绘制，其中传入的数据为步骤</w:t>
      </w:r>
      <w:r>
        <w:rPr>
          <w:rFonts w:asciiTheme="minorEastAsia" w:eastAsiaTheme="minorEastAsia" w:hAnsiTheme="minorEastAsia" w:hint="eastAsia"/>
          <w:sz w:val="24"/>
        </w:rPr>
        <w:t>1</w:t>
      </w:r>
      <w:r w:rsidRPr="008007A3">
        <w:rPr>
          <w:rFonts w:asciiTheme="minorEastAsia" w:eastAsiaTheme="minorEastAsia" w:hAnsiTheme="minorEastAsia"/>
          <w:sz w:val="24"/>
        </w:rPr>
        <w:t>中定义的数据结构。根据可视化类型不同，</w:t>
      </w:r>
      <w:r>
        <w:rPr>
          <w:rFonts w:asciiTheme="minorEastAsia" w:eastAsiaTheme="minorEastAsia" w:hAnsiTheme="minorEastAsia"/>
          <w:sz w:val="24"/>
        </w:rPr>
        <w:t>图形绘制接口</w:t>
      </w:r>
      <w:r w:rsidRPr="008007A3">
        <w:rPr>
          <w:rFonts w:asciiTheme="minorEastAsia" w:eastAsiaTheme="minorEastAsia" w:hAnsiTheme="minorEastAsia"/>
          <w:sz w:val="24"/>
        </w:rPr>
        <w:t>分为关联域图绘制接口、二次回路图绘制接口、二次</w:t>
      </w:r>
      <w:r w:rsidRPr="008007A3">
        <w:rPr>
          <w:rFonts w:asciiTheme="minorEastAsia" w:eastAsiaTheme="minorEastAsia" w:hAnsiTheme="minorEastAsia" w:hint="eastAsia"/>
          <w:sz w:val="24"/>
        </w:rPr>
        <w:t>虚实回路图绘制接口、站控层网络示意图绘制接口、网络图绘制接口，不同的接口所需</w:t>
      </w:r>
      <w:r>
        <w:rPr>
          <w:rFonts w:asciiTheme="minorEastAsia" w:eastAsiaTheme="minorEastAsia" w:hAnsiTheme="minorEastAsia" w:hint="eastAsia"/>
          <w:sz w:val="24"/>
        </w:rPr>
        <w:t>输</w:t>
      </w:r>
      <w:r w:rsidRPr="008007A3">
        <w:rPr>
          <w:rFonts w:asciiTheme="minorEastAsia" w:eastAsiaTheme="minorEastAsia" w:hAnsiTheme="minorEastAsia" w:hint="eastAsia"/>
          <w:sz w:val="24"/>
        </w:rPr>
        <w:t>入</w:t>
      </w:r>
      <w:r>
        <w:rPr>
          <w:rFonts w:asciiTheme="minorEastAsia" w:eastAsiaTheme="minorEastAsia" w:hAnsiTheme="minorEastAsia" w:hint="eastAsia"/>
          <w:sz w:val="24"/>
        </w:rPr>
        <w:t>数据</w:t>
      </w:r>
      <w:r w:rsidRPr="008007A3">
        <w:rPr>
          <w:rFonts w:asciiTheme="minorEastAsia" w:eastAsiaTheme="minorEastAsia" w:hAnsiTheme="minorEastAsia" w:hint="eastAsia"/>
          <w:sz w:val="24"/>
        </w:rPr>
        <w:t>不同，具体如下：</w:t>
      </w:r>
    </w:p>
    <w:p w14:paraId="3392F26A" w14:textId="77777777" w:rsidR="008F5811"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I.关联域图绘制接口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sz w:val="24"/>
        </w:rPr>
        <w:t>关联域图所需要的</w:t>
      </w:r>
      <w:r w:rsidRPr="00D53F04">
        <w:rPr>
          <w:rFonts w:asciiTheme="minorEastAsia" w:eastAsiaTheme="minorEastAsia" w:hAnsiTheme="minorEastAsia" w:hint="eastAsia"/>
          <w:sz w:val="24"/>
        </w:rPr>
        <w:t>输入数据包含装置描述数据、</w:t>
      </w:r>
      <w:r w:rsidRPr="00D53F04">
        <w:rPr>
          <w:rFonts w:asciiTheme="minorEastAsia" w:eastAsiaTheme="minorEastAsia" w:hAnsiTheme="minorEastAsia"/>
          <w:sz w:val="24"/>
        </w:rPr>
        <w:t>GOOSE</w:t>
      </w:r>
      <w:r>
        <w:rPr>
          <w:rFonts w:asciiTheme="minorEastAsia" w:eastAsiaTheme="minorEastAsia" w:hAnsiTheme="minorEastAsia" w:hint="eastAsia"/>
          <w:sz w:val="24"/>
        </w:rPr>
        <w:t>/</w:t>
      </w:r>
      <w:r w:rsidRPr="00D53F04">
        <w:rPr>
          <w:rFonts w:asciiTheme="minorEastAsia" w:eastAsiaTheme="minorEastAsia" w:hAnsiTheme="minorEastAsia"/>
          <w:sz w:val="24"/>
        </w:rPr>
        <w:t>SV回路</w:t>
      </w:r>
      <w:r w:rsidRPr="00D53F04">
        <w:rPr>
          <w:rFonts w:asciiTheme="minorEastAsia" w:eastAsiaTheme="minorEastAsia" w:hAnsiTheme="minorEastAsia" w:hint="eastAsia"/>
          <w:sz w:val="24"/>
        </w:rPr>
        <w:t>数据</w:t>
      </w:r>
      <w:r w:rsidR="008F5811">
        <w:rPr>
          <w:rFonts w:asciiTheme="minorEastAsia" w:eastAsiaTheme="minorEastAsia" w:hAnsiTheme="minorEastAsia" w:hint="eastAsia"/>
          <w:sz w:val="24"/>
        </w:rPr>
        <w:t>；</w:t>
      </w:r>
    </w:p>
    <w:p w14:paraId="276AA839" w14:textId="77777777" w:rsidR="008F5811" w:rsidRDefault="006E3400" w:rsidP="008F5811">
      <w:pPr>
        <w:spacing w:before="120" w:line="360" w:lineRule="auto"/>
        <w:ind w:firstLineChars="225" w:firstLine="540"/>
        <w:rPr>
          <w:rFonts w:asciiTheme="minorEastAsia" w:eastAsiaTheme="minorEastAsia" w:hAnsiTheme="minorEastAsia"/>
          <w:sz w:val="24"/>
        </w:rPr>
      </w:pPr>
      <w:r w:rsidRPr="00D53F04">
        <w:rPr>
          <w:rFonts w:asciiTheme="minorEastAsia" w:eastAsiaTheme="minorEastAsia" w:hAnsiTheme="minorEastAsia"/>
          <w:sz w:val="24"/>
        </w:rPr>
        <w:t>II.</w:t>
      </w:r>
      <w:r w:rsidRPr="00F951B9">
        <w:rPr>
          <w:rFonts w:asciiTheme="minorEastAsia" w:eastAsiaTheme="minorEastAsia" w:hAnsiTheme="minorEastAsia" w:hint="eastAsia"/>
          <w:sz w:val="24"/>
        </w:rPr>
        <w:t>二次回路图绘制接口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D53F04">
        <w:rPr>
          <w:rFonts w:asciiTheme="minorEastAsia" w:eastAsiaTheme="minorEastAsia" w:hAnsiTheme="minorEastAsia" w:hint="eastAsia"/>
          <w:sz w:val="24"/>
        </w:rPr>
        <w:t>二次回路图所需要的输入数据包含装置描述数据、</w:t>
      </w:r>
      <w:r w:rsidRPr="00D53F04">
        <w:rPr>
          <w:rFonts w:asciiTheme="minorEastAsia" w:eastAsiaTheme="minorEastAsia" w:hAnsiTheme="minorEastAsia"/>
          <w:sz w:val="24"/>
        </w:rPr>
        <w:t>GOOSE</w:t>
      </w:r>
      <w:r>
        <w:rPr>
          <w:rFonts w:asciiTheme="minorEastAsia" w:eastAsiaTheme="minorEastAsia" w:hAnsiTheme="minorEastAsia" w:hint="eastAsia"/>
          <w:sz w:val="24"/>
        </w:rPr>
        <w:t>/</w:t>
      </w:r>
      <w:r w:rsidRPr="00D53F04">
        <w:rPr>
          <w:rFonts w:asciiTheme="minorEastAsia" w:eastAsiaTheme="minorEastAsia" w:hAnsiTheme="minorEastAsia"/>
          <w:sz w:val="24"/>
        </w:rPr>
        <w:t>SV回路</w:t>
      </w:r>
      <w:r w:rsidRPr="00F951B9">
        <w:rPr>
          <w:rFonts w:asciiTheme="minorEastAsia" w:eastAsiaTheme="minorEastAsia" w:hAnsiTheme="minorEastAsia" w:hint="eastAsia"/>
          <w:sz w:val="24"/>
        </w:rPr>
        <w:t>数据</w:t>
      </w:r>
      <w:r w:rsidRPr="00D53F04">
        <w:rPr>
          <w:rFonts w:asciiTheme="minorEastAsia" w:eastAsiaTheme="minorEastAsia" w:hAnsiTheme="minorEastAsia" w:hint="eastAsia"/>
          <w:sz w:val="24"/>
        </w:rPr>
        <w:t>、硬压板</w:t>
      </w:r>
      <w:r w:rsidRPr="00F951B9">
        <w:rPr>
          <w:rFonts w:asciiTheme="minorEastAsia" w:eastAsiaTheme="minorEastAsia" w:hAnsiTheme="minorEastAsia" w:hint="eastAsia"/>
          <w:sz w:val="24"/>
        </w:rPr>
        <w:t>数据</w:t>
      </w:r>
      <w:r w:rsidRPr="00D53F04">
        <w:rPr>
          <w:rFonts w:asciiTheme="minorEastAsia" w:eastAsiaTheme="minorEastAsia" w:hAnsiTheme="minorEastAsia" w:hint="eastAsia"/>
          <w:sz w:val="24"/>
        </w:rPr>
        <w:t>、端子</w:t>
      </w:r>
      <w:r w:rsidRPr="00F951B9">
        <w:rPr>
          <w:rFonts w:asciiTheme="minorEastAsia" w:eastAsiaTheme="minorEastAsia" w:hAnsiTheme="minorEastAsia" w:hint="eastAsia"/>
          <w:sz w:val="24"/>
        </w:rPr>
        <w:t>数据</w:t>
      </w:r>
      <w:r w:rsidR="008F5811">
        <w:rPr>
          <w:rFonts w:asciiTheme="minorEastAsia" w:eastAsiaTheme="minorEastAsia" w:hAnsiTheme="minorEastAsia" w:hint="eastAsia"/>
          <w:sz w:val="24"/>
        </w:rPr>
        <w:t>；</w:t>
      </w:r>
    </w:p>
    <w:p w14:paraId="41C452C5" w14:textId="77777777" w:rsidR="008F5811" w:rsidRDefault="006E3400" w:rsidP="008F5811">
      <w:pPr>
        <w:spacing w:before="120" w:line="360" w:lineRule="auto"/>
        <w:ind w:firstLineChars="225" w:firstLine="540"/>
        <w:rPr>
          <w:rFonts w:asciiTheme="minorEastAsia" w:eastAsiaTheme="minorEastAsia" w:hAnsiTheme="minorEastAsia"/>
          <w:sz w:val="24"/>
        </w:rPr>
      </w:pPr>
      <w:r w:rsidRPr="00F951B9">
        <w:rPr>
          <w:rFonts w:asciiTheme="minorEastAsia" w:eastAsiaTheme="minorEastAsia" w:hAnsiTheme="minorEastAsia" w:hint="eastAsia"/>
          <w:sz w:val="24"/>
        </w:rPr>
        <w:t>II</w:t>
      </w:r>
      <w:r w:rsidRPr="008007A3">
        <w:rPr>
          <w:rFonts w:asciiTheme="minorEastAsia" w:eastAsiaTheme="minorEastAsia" w:hAnsiTheme="minorEastAsia"/>
          <w:sz w:val="24"/>
        </w:rPr>
        <w:t>I.二次虚实回路图绘制接口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hint="eastAsia"/>
          <w:sz w:val="24"/>
        </w:rPr>
        <w:t>二次虚实回路图所需要的</w:t>
      </w:r>
      <w:r w:rsidRPr="00D53F04">
        <w:rPr>
          <w:rFonts w:asciiTheme="minorEastAsia" w:eastAsiaTheme="minorEastAsia" w:hAnsiTheme="minorEastAsia" w:hint="eastAsia"/>
          <w:sz w:val="24"/>
        </w:rPr>
        <w:t>输入</w:t>
      </w:r>
      <w:r w:rsidRPr="00F951B9">
        <w:rPr>
          <w:rFonts w:asciiTheme="minorEastAsia" w:eastAsiaTheme="minorEastAsia" w:hAnsiTheme="minorEastAsia" w:hint="eastAsia"/>
          <w:sz w:val="24"/>
        </w:rPr>
        <w:t>数据包含装置</w:t>
      </w:r>
      <w:r w:rsidRPr="00D53F04">
        <w:rPr>
          <w:rFonts w:asciiTheme="minorEastAsia" w:eastAsiaTheme="minorEastAsia" w:hAnsiTheme="minorEastAsia" w:hint="eastAsia"/>
          <w:sz w:val="24"/>
        </w:rPr>
        <w:t>描述数据</w:t>
      </w:r>
      <w:r w:rsidRPr="00F951B9">
        <w:rPr>
          <w:rFonts w:asciiTheme="minorEastAsia" w:eastAsiaTheme="minorEastAsia" w:hAnsiTheme="minorEastAsia" w:hint="eastAsia"/>
          <w:sz w:val="24"/>
        </w:rPr>
        <w:t>、</w:t>
      </w:r>
      <w:r w:rsidRPr="008007A3">
        <w:rPr>
          <w:rFonts w:asciiTheme="minorEastAsia" w:eastAsiaTheme="minorEastAsia" w:hAnsiTheme="minorEastAsia"/>
          <w:sz w:val="24"/>
        </w:rPr>
        <w:t>GOOSE</w:t>
      </w:r>
      <w:r>
        <w:rPr>
          <w:rFonts w:asciiTheme="minorEastAsia" w:eastAsiaTheme="minorEastAsia" w:hAnsiTheme="minorEastAsia" w:hint="eastAsia"/>
          <w:sz w:val="24"/>
        </w:rPr>
        <w:t>/</w:t>
      </w:r>
      <w:r w:rsidRPr="008007A3">
        <w:rPr>
          <w:rFonts w:asciiTheme="minorEastAsia" w:eastAsiaTheme="minorEastAsia" w:hAnsiTheme="minorEastAsia"/>
          <w:sz w:val="24"/>
        </w:rPr>
        <w:t>SV回路</w:t>
      </w:r>
      <w:r w:rsidRPr="008007A3">
        <w:rPr>
          <w:rFonts w:asciiTheme="minorEastAsia" w:eastAsiaTheme="minorEastAsia" w:hAnsiTheme="minorEastAsia" w:hint="eastAsia"/>
          <w:sz w:val="24"/>
        </w:rPr>
        <w:t>数据、硬压板数据、端子数据、网络端口数</w:t>
      </w:r>
      <w:r w:rsidR="008F5811">
        <w:rPr>
          <w:rFonts w:asciiTheme="minorEastAsia" w:eastAsiaTheme="minorEastAsia" w:hAnsiTheme="minorEastAsia" w:hint="eastAsia"/>
          <w:sz w:val="24"/>
        </w:rPr>
        <w:t>据；</w:t>
      </w:r>
    </w:p>
    <w:p w14:paraId="23A83505" w14:textId="77777777" w:rsidR="008F5811"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 xml:space="preserve">IV. </w:t>
      </w:r>
      <w:r w:rsidRPr="008007A3">
        <w:rPr>
          <w:rFonts w:asciiTheme="minorEastAsia" w:eastAsiaTheme="minorEastAsia" w:hAnsiTheme="minorEastAsia" w:hint="eastAsia"/>
          <w:sz w:val="24"/>
        </w:rPr>
        <w:t>站控层网络示意图绘制接口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hint="eastAsia"/>
          <w:sz w:val="24"/>
        </w:rPr>
        <w:t>站控层网络示意图所需要的</w:t>
      </w:r>
      <w:r w:rsidRPr="00D53F04">
        <w:rPr>
          <w:rFonts w:asciiTheme="minorEastAsia" w:eastAsiaTheme="minorEastAsia" w:hAnsiTheme="minorEastAsia" w:hint="eastAsia"/>
          <w:sz w:val="24"/>
        </w:rPr>
        <w:t>输入</w:t>
      </w:r>
      <w:r w:rsidRPr="00F951B9">
        <w:rPr>
          <w:rFonts w:asciiTheme="minorEastAsia" w:eastAsiaTheme="minorEastAsia" w:hAnsiTheme="minorEastAsia" w:hint="eastAsia"/>
          <w:sz w:val="24"/>
        </w:rPr>
        <w:t>数据包含</w:t>
      </w:r>
      <w:r w:rsidRPr="00D53F04">
        <w:rPr>
          <w:rFonts w:asciiTheme="minorEastAsia" w:eastAsiaTheme="minorEastAsia" w:hAnsiTheme="minorEastAsia" w:hint="eastAsia"/>
          <w:sz w:val="24"/>
        </w:rPr>
        <w:t>装置描述数据、网络端口数据</w:t>
      </w:r>
      <w:r w:rsidR="008F5811">
        <w:rPr>
          <w:rFonts w:asciiTheme="minorEastAsia" w:eastAsiaTheme="minorEastAsia" w:hAnsiTheme="minorEastAsia" w:hint="eastAsia"/>
          <w:sz w:val="24"/>
        </w:rPr>
        <w:t>；</w:t>
      </w:r>
    </w:p>
    <w:p w14:paraId="0706D869" w14:textId="77777777" w:rsidR="008700AB"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V. 网络图绘制接口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hint="eastAsia"/>
          <w:sz w:val="24"/>
        </w:rPr>
        <w:t>网络图所需要的</w:t>
      </w:r>
      <w:r w:rsidRPr="00D53F04">
        <w:rPr>
          <w:rFonts w:asciiTheme="minorEastAsia" w:eastAsiaTheme="minorEastAsia" w:hAnsiTheme="minorEastAsia" w:hint="eastAsia"/>
          <w:sz w:val="24"/>
        </w:rPr>
        <w:t>输入</w:t>
      </w:r>
      <w:r w:rsidRPr="00F951B9">
        <w:rPr>
          <w:rFonts w:asciiTheme="minorEastAsia" w:eastAsiaTheme="minorEastAsia" w:hAnsiTheme="minorEastAsia" w:hint="eastAsia"/>
          <w:sz w:val="24"/>
        </w:rPr>
        <w:t>数据包含</w:t>
      </w:r>
      <w:r w:rsidRPr="00D53F04">
        <w:rPr>
          <w:rFonts w:asciiTheme="minorEastAsia" w:eastAsiaTheme="minorEastAsia" w:hAnsiTheme="minorEastAsia" w:hint="eastAsia"/>
          <w:sz w:val="24"/>
        </w:rPr>
        <w:t>装置描述数据、网络端口数据</w:t>
      </w:r>
      <w:r w:rsidRPr="00F951B9">
        <w:rPr>
          <w:rFonts w:asciiTheme="minorEastAsia" w:eastAsiaTheme="minorEastAsia" w:hAnsiTheme="minorEastAsia" w:hint="eastAsia"/>
          <w:sz w:val="24"/>
        </w:rPr>
        <w:t>。</w:t>
      </w:r>
    </w:p>
    <w:p w14:paraId="2CA8F496" w14:textId="77777777" w:rsidR="008700AB" w:rsidRDefault="006E3400" w:rsidP="008700AB">
      <w:pPr>
        <w:spacing w:before="120"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sz w:val="24"/>
        </w:rPr>
        <w:t xml:space="preserve">d) </w:t>
      </w:r>
      <w:r w:rsidRPr="008007A3">
        <w:rPr>
          <w:rFonts w:asciiTheme="minorEastAsia" w:eastAsiaTheme="minorEastAsia" w:hAnsiTheme="minorEastAsia" w:hint="eastAsia"/>
          <w:sz w:val="24"/>
        </w:rPr>
        <w:t>互操作接口：插件通过互操作接口，实现与应用系统的交互处理，</w:t>
      </w:r>
      <w:r w:rsidRPr="00D53F04">
        <w:rPr>
          <w:rFonts w:asciiTheme="minorEastAsia" w:eastAsiaTheme="minorEastAsia" w:hAnsiTheme="minorEastAsia" w:hint="eastAsia"/>
          <w:sz w:val="24"/>
        </w:rPr>
        <w:t>应用程序通过调</w:t>
      </w:r>
      <w:r>
        <w:rPr>
          <w:rFonts w:asciiTheme="minorEastAsia" w:eastAsiaTheme="minorEastAsia" w:hAnsiTheme="minorEastAsia" w:hint="eastAsia"/>
          <w:sz w:val="24"/>
        </w:rPr>
        <w:t>用</w:t>
      </w:r>
      <w:r w:rsidRPr="00D53F04">
        <w:rPr>
          <w:rFonts w:asciiTheme="minorEastAsia" w:eastAsiaTheme="minorEastAsia" w:hAnsiTheme="minorEastAsia" w:hint="eastAsia"/>
          <w:sz w:val="24"/>
        </w:rPr>
        <w:t>所述接口，实现图形缩放、图元状态量更新、模拟量更新、图元定位等</w:t>
      </w:r>
      <w:r>
        <w:rPr>
          <w:rFonts w:asciiTheme="minorEastAsia" w:eastAsiaTheme="minorEastAsia" w:hAnsiTheme="minorEastAsia" w:hint="eastAsia"/>
          <w:sz w:val="24"/>
        </w:rPr>
        <w:t>互操作</w:t>
      </w:r>
      <w:r w:rsidRPr="00D53F04">
        <w:rPr>
          <w:rFonts w:asciiTheme="minorEastAsia" w:eastAsiaTheme="minorEastAsia" w:hAnsiTheme="minorEastAsia" w:hint="eastAsia"/>
          <w:sz w:val="24"/>
        </w:rPr>
        <w:t>功能。</w:t>
      </w:r>
    </w:p>
    <w:p w14:paraId="68BBDA0F" w14:textId="77777777" w:rsidR="008700AB" w:rsidRDefault="006E3400" w:rsidP="008700AB">
      <w:pPr>
        <w:spacing w:before="120" w:line="360" w:lineRule="auto"/>
        <w:ind w:firstLineChars="200" w:firstLine="480"/>
        <w:rPr>
          <w:rFonts w:asciiTheme="minorEastAsia" w:eastAsiaTheme="minorEastAsia" w:hAnsiTheme="minorEastAsia"/>
          <w:sz w:val="24"/>
        </w:rPr>
      </w:pPr>
      <w:r w:rsidRPr="00F951B9">
        <w:rPr>
          <w:rFonts w:asciiTheme="minorEastAsia" w:eastAsiaTheme="minorEastAsia" w:hAnsiTheme="minorEastAsia" w:hint="eastAsia"/>
          <w:sz w:val="24"/>
        </w:rPr>
        <w:t>e)</w:t>
      </w:r>
      <w:r w:rsidRPr="008007A3">
        <w:rPr>
          <w:rFonts w:asciiTheme="minorEastAsia" w:eastAsiaTheme="minorEastAsia" w:hAnsiTheme="minorEastAsia" w:hint="eastAsia"/>
          <w:sz w:val="24"/>
        </w:rPr>
        <w:t>消息传递接口：插件通过消息传递接口，在用户对图形进行特定操作时主动向应用程序发送消息，包括</w:t>
      </w:r>
      <w:r>
        <w:rPr>
          <w:rFonts w:asciiTheme="minorEastAsia" w:eastAsiaTheme="minorEastAsia" w:hAnsiTheme="minorEastAsia" w:hint="eastAsia"/>
          <w:sz w:val="24"/>
        </w:rPr>
        <w:t>图元的</w:t>
      </w:r>
      <w:r w:rsidRPr="008007A3">
        <w:rPr>
          <w:rFonts w:asciiTheme="minorEastAsia" w:eastAsiaTheme="minorEastAsia" w:hAnsiTheme="minorEastAsia" w:hint="eastAsia"/>
          <w:sz w:val="24"/>
        </w:rPr>
        <w:t>置分、置合、取消置数等。</w:t>
      </w:r>
    </w:p>
    <w:p w14:paraId="09A95ACD" w14:textId="77777777" w:rsidR="008700AB" w:rsidRDefault="006E3400" w:rsidP="008700AB">
      <w:pPr>
        <w:spacing w:before="120"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步骤4：</w:t>
      </w:r>
      <w:r w:rsidRPr="008007A3">
        <w:rPr>
          <w:rFonts w:asciiTheme="minorEastAsia" w:eastAsiaTheme="minorEastAsia" w:hAnsiTheme="minorEastAsia"/>
          <w:sz w:val="24"/>
        </w:rPr>
        <w:t>插件</w:t>
      </w:r>
      <w:r w:rsidR="00815574">
        <w:rPr>
          <w:rFonts w:asciiTheme="minorEastAsia" w:eastAsiaTheme="minorEastAsia" w:hAnsiTheme="minorEastAsia" w:hint="eastAsia"/>
          <w:sz w:val="24"/>
        </w:rPr>
        <w:t>利用</w:t>
      </w:r>
      <w:r w:rsidRPr="008007A3">
        <w:rPr>
          <w:rFonts w:asciiTheme="minorEastAsia" w:eastAsiaTheme="minorEastAsia" w:hAnsiTheme="minor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w:t>
      </w:r>
      <w:r w:rsidR="00815574">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w:t>
      </w:r>
      <w:r w:rsidR="00815574">
        <w:rPr>
          <w:rFonts w:asciiTheme="minorEastAsia" w:eastAsiaTheme="minorEastAsia" w:hAnsiTheme="minorEastAsia" w:hint="eastAsia"/>
          <w:sz w:val="24"/>
        </w:rPr>
        <w:t>，添加应用程序提供的数据，</w:t>
      </w:r>
      <w:r w:rsidRPr="008007A3">
        <w:rPr>
          <w:rFonts w:asciiTheme="minorEastAsia" w:eastAsiaTheme="minorEastAsia" w:hAnsiTheme="minorEastAsia" w:hint="eastAsia"/>
          <w:sz w:val="24"/>
        </w:rPr>
        <w:t>实现二次设备可视化绘制的功能，绘制的图形包括关联域图、二次回路图、二次虚实回路图、站控层网络示意图、网络回路图，绘制所需的所有数据</w:t>
      </w:r>
      <w:r>
        <w:rPr>
          <w:rFonts w:asciiTheme="minorEastAsia" w:eastAsiaTheme="minorEastAsia" w:hAnsiTheme="minorEastAsia" w:hint="eastAsia"/>
          <w:sz w:val="24"/>
        </w:rPr>
        <w:t>能够</w:t>
      </w:r>
      <w:r w:rsidRPr="008007A3">
        <w:rPr>
          <w:rFonts w:asciiTheme="minorEastAsia" w:eastAsiaTheme="minorEastAsia" w:hAnsiTheme="minorEastAsia" w:hint="eastAsia"/>
          <w:sz w:val="24"/>
        </w:rPr>
        <w:t>由应用程序提供</w:t>
      </w:r>
      <w:r>
        <w:rPr>
          <w:rFonts w:asciiTheme="minorEastAsia" w:eastAsiaTheme="minorEastAsia" w:hAnsiTheme="minorEastAsia" w:hint="eastAsia"/>
          <w:sz w:val="24"/>
        </w:rPr>
        <w:t>，也能够由</w:t>
      </w:r>
      <w:r w:rsidRPr="00F951B9">
        <w:rPr>
          <w:rFonts w:asciiTheme="minorEastAsia" w:eastAsiaTheme="minorEastAsia" w:hAnsiTheme="minorEastAsia" w:hint="eastAsia"/>
          <w:sz w:val="24"/>
        </w:rPr>
        <w:t>SCD</w:t>
      </w:r>
      <w:r>
        <w:rPr>
          <w:rFonts w:asciiTheme="minorEastAsia" w:eastAsiaTheme="minorEastAsia" w:hAnsiTheme="minorEastAsia" w:hint="eastAsia"/>
          <w:sz w:val="24"/>
        </w:rPr>
        <w:t>文件</w:t>
      </w:r>
      <w:r w:rsidRPr="008007A3">
        <w:rPr>
          <w:rFonts w:asciiTheme="minorEastAsia" w:eastAsiaTheme="minorEastAsia" w:hAnsiTheme="minorEastAsia" w:hint="eastAsia"/>
          <w:sz w:val="24"/>
        </w:rPr>
        <w:t>提供。</w:t>
      </w:r>
    </w:p>
    <w:p w14:paraId="410D2CC9" w14:textId="77777777" w:rsidR="006E3400" w:rsidRPr="008007A3" w:rsidRDefault="006E3400" w:rsidP="008700AB">
      <w:pPr>
        <w:spacing w:before="120" w:line="360" w:lineRule="auto"/>
        <w:ind w:firstLineChars="200" w:firstLine="480"/>
        <w:rPr>
          <w:rFonts w:asciiTheme="minorEastAsia" w:eastAsiaTheme="minorEastAsia" w:hAnsiTheme="minorEastAsia"/>
          <w:sz w:val="24"/>
        </w:rPr>
      </w:pPr>
      <w:r>
        <w:rPr>
          <w:rStyle w:val="fontstyle01"/>
          <w:rFonts w:asciiTheme="minorEastAsia" w:eastAsiaTheme="minorEastAsia" w:hAnsiTheme="minorEastAsia" w:hint="default"/>
          <w:sz w:val="24"/>
        </w:rPr>
        <w:t>在所述步骤</w:t>
      </w:r>
      <w:r w:rsidR="008B02B0">
        <w:rPr>
          <w:rStyle w:val="fontstyle01"/>
          <w:rFonts w:asciiTheme="minorEastAsia" w:eastAsiaTheme="minorEastAsia" w:hAnsiTheme="minorEastAsia" w:hint="default"/>
          <w:sz w:val="24"/>
        </w:rPr>
        <w:t>4</w:t>
      </w:r>
      <w:r w:rsidRPr="008007A3">
        <w:rPr>
          <w:rStyle w:val="fontstyle01"/>
          <w:rFonts w:asciiTheme="minorEastAsia" w:eastAsiaTheme="minorEastAsia" w:hAnsiTheme="minorEastAsia" w:hint="default"/>
          <w:sz w:val="24"/>
        </w:rPr>
        <w:t>中，</w:t>
      </w:r>
      <w:r w:rsidRPr="008007A3">
        <w:rPr>
          <w:rFonts w:asciiTheme="minorEastAsia" w:eastAsiaTheme="minorEastAsia" w:hAnsiTheme="minorEastAsia" w:hint="eastAsia"/>
          <w:sz w:val="24"/>
        </w:rPr>
        <w:t>所述二次设备可视化绘制的功能</w:t>
      </w:r>
      <w:r>
        <w:rPr>
          <w:rFonts w:asciiTheme="minorEastAsia" w:eastAsiaTheme="minorEastAsia" w:hAnsiTheme="minorEastAsia" w:hint="eastAsia"/>
          <w:sz w:val="24"/>
        </w:rPr>
        <w:t>为</w:t>
      </w:r>
      <w:r w:rsidRPr="008007A3">
        <w:rPr>
          <w:rFonts w:asciiTheme="minorEastAsia" w:eastAsiaTheme="minorEastAsia" w:hAnsiTheme="minorEastAsia" w:hint="eastAsia"/>
          <w:sz w:val="24"/>
        </w:rPr>
        <w:t>解析</w:t>
      </w:r>
      <w:r>
        <w:rPr>
          <w:rFonts w:asciiTheme="minorEastAsia" w:eastAsiaTheme="minorEastAsia" w:hAnsiTheme="minorEastAsia" w:hint="eastAsia"/>
          <w:sz w:val="24"/>
        </w:rPr>
        <w:t>应用程序传递给插件的数</w:t>
      </w:r>
      <w:r>
        <w:rPr>
          <w:rFonts w:asciiTheme="minorEastAsia" w:eastAsiaTheme="minorEastAsia" w:hAnsiTheme="minorEastAsia" w:hint="eastAsia"/>
          <w:sz w:val="24"/>
        </w:rPr>
        <w:lastRenderedPageBreak/>
        <w:t>据</w:t>
      </w:r>
      <w:r w:rsidRPr="008007A3">
        <w:rPr>
          <w:rFonts w:asciiTheme="minorEastAsia" w:eastAsiaTheme="minorEastAsia" w:hAnsiTheme="minorEastAsia" w:hint="eastAsia"/>
          <w:sz w:val="24"/>
        </w:rPr>
        <w:t>信息得到二次设备装置的实体参数、</w:t>
      </w:r>
      <w:r w:rsidRPr="008007A3">
        <w:rPr>
          <w:rFonts w:asciiTheme="minorEastAsia" w:eastAsiaTheme="minorEastAsia" w:hAnsiTheme="minorEastAsia"/>
          <w:sz w:val="24"/>
        </w:rPr>
        <w:t>GOOSE/SV回路线路参数、压板参数、网络接口参数等，从而完成界面绘制。</w:t>
      </w:r>
    </w:p>
    <w:p w14:paraId="317BEB58" w14:textId="77777777" w:rsidR="006E3400" w:rsidRDefault="006E3400" w:rsidP="006E3400">
      <w:pPr>
        <w:spacing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步骤5：</w:t>
      </w:r>
      <w:r w:rsidRPr="00D53F04">
        <w:rPr>
          <w:rFonts w:asciiTheme="minorEastAsia" w:eastAsiaTheme="minorEastAsia" w:hAnsiTheme="minorEastAsia" w:hint="eastAsia"/>
          <w:sz w:val="24"/>
        </w:rPr>
        <w:t>为保证接口设计的通用性，适应不同应用系统或不同应用场景下界面展示</w:t>
      </w:r>
      <w:r>
        <w:rPr>
          <w:rFonts w:asciiTheme="minorEastAsia" w:eastAsiaTheme="minorEastAsia" w:hAnsiTheme="minorEastAsia" w:hint="eastAsia"/>
          <w:sz w:val="24"/>
        </w:rPr>
        <w:t>和用户操作</w:t>
      </w:r>
      <w:r w:rsidRPr="00D53F04">
        <w:rPr>
          <w:rFonts w:asciiTheme="minorEastAsia" w:eastAsiaTheme="minorEastAsia" w:hAnsiTheme="minorEastAsia" w:hint="eastAsia"/>
          <w:sz w:val="24"/>
        </w:rPr>
        <w:t>需求的变化。插件通过配置文件的方式，定义图元样式、图形背景、互操作类型等。配置文件格式为</w:t>
      </w:r>
      <w:r w:rsidRPr="00D53F04">
        <w:rPr>
          <w:rFonts w:asciiTheme="minorEastAsia" w:eastAsiaTheme="minorEastAsia" w:hAnsiTheme="minorEastAsia"/>
          <w:sz w:val="24"/>
        </w:rPr>
        <w:t>XML格式，配置</w:t>
      </w:r>
      <w:r>
        <w:rPr>
          <w:rFonts w:asciiTheme="minorEastAsia" w:eastAsiaTheme="minorEastAsia" w:hAnsiTheme="minorEastAsia" w:hint="eastAsia"/>
          <w:sz w:val="24"/>
        </w:rPr>
        <w:t>文件内容</w:t>
      </w:r>
      <w:r w:rsidRPr="00D53F04">
        <w:rPr>
          <w:rFonts w:asciiTheme="minorEastAsia" w:eastAsiaTheme="minorEastAsia" w:hAnsiTheme="minorEastAsia" w:hint="eastAsia"/>
          <w:sz w:val="24"/>
        </w:rPr>
        <w:t>分为界面展示类与用户操作类两种。</w:t>
      </w:r>
    </w:p>
    <w:p w14:paraId="7A005E04" w14:textId="77777777" w:rsidR="006E3400" w:rsidRDefault="006E3400" w:rsidP="006E3400">
      <w:pPr>
        <w:spacing w:line="360" w:lineRule="auto"/>
        <w:ind w:left="142" w:firstLineChars="161" w:firstLine="386"/>
        <w:rPr>
          <w:rFonts w:asciiTheme="minorEastAsia" w:eastAsiaTheme="minorEastAsia" w:hAnsiTheme="minorEastAsia"/>
          <w:sz w:val="24"/>
        </w:rPr>
      </w:pPr>
      <w:r w:rsidRPr="00D53F04">
        <w:rPr>
          <w:rFonts w:asciiTheme="minorEastAsia" w:eastAsiaTheme="minorEastAsia" w:hAnsiTheme="minorEastAsia" w:hint="eastAsia"/>
          <w:sz w:val="24"/>
        </w:rPr>
        <w:t>其中界面展示类配置</w:t>
      </w:r>
      <w:r>
        <w:rPr>
          <w:rFonts w:asciiTheme="minorEastAsia" w:eastAsiaTheme="minorEastAsia" w:hAnsiTheme="minorEastAsia" w:hint="eastAsia"/>
          <w:sz w:val="24"/>
        </w:rPr>
        <w:t>内容信息</w:t>
      </w:r>
      <w:r w:rsidRPr="00D53F04">
        <w:rPr>
          <w:rFonts w:asciiTheme="minorEastAsia" w:eastAsiaTheme="minorEastAsia" w:hAnsiTheme="minorEastAsia" w:hint="eastAsia"/>
          <w:sz w:val="24"/>
        </w:rPr>
        <w:t>分为整体配置</w:t>
      </w:r>
      <w:r w:rsidR="00A751A4">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与图元配置</w:t>
      </w:r>
      <w:r w:rsidR="00A751A4">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，整体配置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包括图元闪烁时间、图形背景色、是否显示图例</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，图元配置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包括图元边框色、填充色、字体颜色、字体、字体大小</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。其中每个图元配置</w:t>
      </w:r>
      <w:r>
        <w:rPr>
          <w:rFonts w:asciiTheme="minorEastAsia" w:eastAsiaTheme="minorEastAsia" w:hAnsiTheme="minorEastAsia" w:hint="eastAsia"/>
          <w:sz w:val="24"/>
        </w:rPr>
        <w:t>信息</w:t>
      </w:r>
      <w:r w:rsidRPr="00D53F04">
        <w:rPr>
          <w:rFonts w:asciiTheme="minorEastAsia" w:eastAsiaTheme="minorEastAsia" w:hAnsiTheme="minorEastAsia" w:hint="eastAsia"/>
          <w:sz w:val="24"/>
        </w:rPr>
        <w:t>中可定义多组图元配置</w:t>
      </w:r>
      <w:r>
        <w:rPr>
          <w:rFonts w:asciiTheme="minorEastAsia" w:eastAsiaTheme="minorEastAsia" w:hAnsiTheme="minorEastAsia" w:hint="eastAsia"/>
          <w:sz w:val="24"/>
        </w:rPr>
        <w:t>信息</w:t>
      </w:r>
      <w:r w:rsidRPr="00D53F04">
        <w:rPr>
          <w:rFonts w:asciiTheme="minorEastAsia" w:eastAsiaTheme="minorEastAsia" w:hAnsiTheme="minorEastAsia" w:hint="eastAsia"/>
          <w:sz w:val="24"/>
        </w:rPr>
        <w:t>用于切换显示风格。</w:t>
      </w:r>
    </w:p>
    <w:p w14:paraId="7B23B17E" w14:textId="77777777" w:rsidR="008700AB" w:rsidRDefault="006E3400" w:rsidP="008700AB">
      <w:pPr>
        <w:spacing w:line="360" w:lineRule="auto"/>
        <w:ind w:left="142" w:firstLineChars="161" w:firstLine="386"/>
        <w:rPr>
          <w:rFonts w:asciiTheme="minorEastAsia" w:eastAsiaTheme="minorEastAsia" w:hAnsiTheme="minorEastAsia"/>
          <w:sz w:val="24"/>
        </w:rPr>
      </w:pPr>
      <w:r w:rsidRPr="00F951B9">
        <w:rPr>
          <w:rFonts w:asciiTheme="minorEastAsia" w:eastAsiaTheme="minorEastAsia" w:hAnsiTheme="minorEastAsia" w:hint="eastAsia"/>
          <w:sz w:val="24"/>
        </w:rPr>
        <w:t>用户操作类</w:t>
      </w:r>
      <w:r w:rsidRPr="008007A3">
        <w:rPr>
          <w:rFonts w:asciiTheme="minorEastAsia" w:eastAsiaTheme="minorEastAsia" w:hAnsiTheme="minorEastAsia" w:hint="eastAsia"/>
          <w:sz w:val="24"/>
        </w:rPr>
        <w:t>配置</w:t>
      </w:r>
      <w:r>
        <w:rPr>
          <w:rFonts w:asciiTheme="minorEastAsia" w:eastAsiaTheme="minorEastAsia" w:hAnsiTheme="minorEastAsia" w:hint="eastAsia"/>
          <w:sz w:val="24"/>
        </w:rPr>
        <w:t>内容信息</w:t>
      </w:r>
      <w:r w:rsidRPr="008007A3">
        <w:rPr>
          <w:rFonts w:asciiTheme="minorEastAsia" w:eastAsiaTheme="minorEastAsia" w:hAnsiTheme="minorEastAsia" w:hint="eastAsia"/>
          <w:sz w:val="24"/>
        </w:rPr>
        <w:t>分为整体配置</w:t>
      </w:r>
      <w:r w:rsidR="00A751A4">
        <w:rPr>
          <w:rFonts w:asciiTheme="minorEastAsia" w:eastAsiaTheme="minorEastAsia" w:hAnsiTheme="minorEastAsia" w:hint="eastAsia"/>
          <w:sz w:val="24"/>
        </w:rPr>
        <w:t>类信息</w:t>
      </w:r>
      <w:r w:rsidRPr="008007A3">
        <w:rPr>
          <w:rFonts w:asciiTheme="minorEastAsia" w:eastAsiaTheme="minorEastAsia" w:hAnsiTheme="minorEastAsia" w:hint="eastAsia"/>
          <w:sz w:val="24"/>
        </w:rPr>
        <w:t>与图元配置</w:t>
      </w:r>
      <w:r w:rsidR="00A751A4">
        <w:rPr>
          <w:rFonts w:asciiTheme="minorEastAsia" w:eastAsiaTheme="minorEastAsia" w:hAnsiTheme="minorEastAsia" w:hint="eastAsia"/>
          <w:sz w:val="24"/>
        </w:rPr>
        <w:t>类信息</w:t>
      </w:r>
      <w:r w:rsidRPr="008007A3">
        <w:rPr>
          <w:rFonts w:asciiTheme="minorEastAsia" w:eastAsiaTheme="minorEastAsia" w:hAnsiTheme="minorEastAsia" w:hint="eastAsia"/>
          <w:sz w:val="24"/>
        </w:rPr>
        <w:t>，</w:t>
      </w:r>
      <w:r w:rsidRPr="00D53F04">
        <w:rPr>
          <w:rFonts w:asciiTheme="minorEastAsia" w:eastAsiaTheme="minorEastAsia" w:hAnsiTheme="minorEastAsia" w:hint="eastAsia"/>
          <w:sz w:val="24"/>
        </w:rPr>
        <w:t>整体配置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记录图形右键的操作，包含“取消所有置数”、“清除全部闪烁”、“清除图元编号”、“人工置所有分”、“人工置所有合”、“重置所有状态”。图元配置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中，定义</w:t>
      </w:r>
      <w:r>
        <w:rPr>
          <w:rFonts w:asciiTheme="minorEastAsia" w:eastAsiaTheme="minorEastAsia" w:hAnsiTheme="minorEastAsia" w:hint="eastAsia"/>
          <w:sz w:val="24"/>
        </w:rPr>
        <w:t>了</w:t>
      </w:r>
      <w:r w:rsidRPr="00D53F04">
        <w:rPr>
          <w:rFonts w:asciiTheme="minorEastAsia" w:eastAsiaTheme="minorEastAsia" w:hAnsiTheme="minorEastAsia" w:hint="eastAsia"/>
          <w:sz w:val="24"/>
        </w:rPr>
        <w:t>“鼠标左键点击”、“鼠标右键点击”、“鼠标双击”、“光标进入”、“光标离开”、“右键菜单项”</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几种操作，定义</w:t>
      </w:r>
      <w:r>
        <w:rPr>
          <w:rFonts w:asciiTheme="minorEastAsia" w:eastAsiaTheme="minorEastAsia" w:hAnsiTheme="minorEastAsia" w:hint="eastAsia"/>
          <w:sz w:val="24"/>
        </w:rPr>
        <w:t>了</w:t>
      </w:r>
      <w:r w:rsidRPr="00D53F04">
        <w:rPr>
          <w:rFonts w:asciiTheme="minorEastAsia" w:eastAsiaTheme="minorEastAsia" w:hAnsiTheme="minorEastAsia" w:hint="eastAsia"/>
          <w:sz w:val="24"/>
        </w:rPr>
        <w:t>“选中图元”、“开始</w:t>
      </w:r>
      <w:r w:rsidRPr="00D53F04">
        <w:rPr>
          <w:rFonts w:asciiTheme="minorEastAsia" w:eastAsiaTheme="minorEastAsia" w:hAnsiTheme="minorEastAsia"/>
          <w:sz w:val="24"/>
        </w:rPr>
        <w:t>\停止闪烁”、“人工置分”、“人工置合”、“取消置数”、“显示菜单”、“发送信号”</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几种行为，通过操作与行为的对应关系设置图元互操作行为。</w:t>
      </w:r>
    </w:p>
    <w:p w14:paraId="235D1A4C" w14:textId="77777777" w:rsidR="006E3400" w:rsidRDefault="006E3400" w:rsidP="008700AB">
      <w:pPr>
        <w:spacing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通过使用配置文件，插件可以适应不同应用系统或不同应用场景下界面展示和互操作需求的变化。</w:t>
      </w:r>
    </w:p>
    <w:p w14:paraId="45C6A243" w14:textId="77777777" w:rsidR="006E3400" w:rsidRDefault="006E3400" w:rsidP="006E3400">
      <w:pPr>
        <w:spacing w:before="120"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步骤6：应用程序调用可视化插件，从而实现二次设备可视化。</w:t>
      </w:r>
    </w:p>
    <w:p w14:paraId="704BB735" w14:textId="77777777" w:rsidR="008700AB" w:rsidRDefault="006E3400" w:rsidP="008700AB">
      <w:pPr>
        <w:spacing w:before="120"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如图4所示，</w:t>
      </w:r>
      <w:r w:rsidRPr="00D53F04">
        <w:rPr>
          <w:rFonts w:asciiTheme="minorEastAsia" w:eastAsiaTheme="minorEastAsia" w:hAnsiTheme="minorEastAsia"/>
          <w:sz w:val="24"/>
        </w:rPr>
        <w:t>应用程序调用可视化插件的流程为</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插件实例化”</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初始化接口调用”</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图形绘制接口调用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互操作接口</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008700AB">
        <w:rPr>
          <w:rFonts w:asciiTheme="minorEastAsia" w:eastAsiaTheme="minorEastAsia" w:hAnsiTheme="minorEastAsia" w:hint="eastAsia"/>
          <w:sz w:val="24"/>
        </w:rPr>
        <w:t>插件释放</w:t>
      </w:r>
      <w:r w:rsidRPr="00D53F04">
        <w:rPr>
          <w:rFonts w:asciiTheme="minorEastAsia" w:eastAsiaTheme="minorEastAsia" w:hAnsiTheme="minorEastAsia" w:hint="eastAsia"/>
          <w:sz w:val="24"/>
        </w:rPr>
        <w:t>”。</w:t>
      </w:r>
    </w:p>
    <w:p w14:paraId="23C0686A" w14:textId="77777777" w:rsidR="008700AB" w:rsidRDefault="006E3400" w:rsidP="008700AB">
      <w:pPr>
        <w:spacing w:before="120" w:line="360" w:lineRule="auto"/>
        <w:ind w:left="142" w:firstLineChars="161" w:firstLine="386"/>
        <w:rPr>
          <w:rFonts w:asciiTheme="minorEastAsia" w:eastAsiaTheme="minorEastAsia" w:hAnsiTheme="minorEastAsia"/>
          <w:sz w:val="24"/>
        </w:rPr>
      </w:pPr>
      <w:r w:rsidRPr="00CF345D">
        <w:rPr>
          <w:rFonts w:asciiTheme="minorEastAsia" w:eastAsiaTheme="minorEastAsia" w:hAnsiTheme="minorEastAsia" w:hint="eastAsia"/>
          <w:sz w:val="24"/>
        </w:rPr>
        <w:t>在此过程中，</w:t>
      </w:r>
      <w:r w:rsidRPr="00CF345D">
        <w:rPr>
          <w:rFonts w:asciiTheme="minorEastAsia" w:eastAsiaTheme="minorEastAsia" w:hAnsiTheme="minorEastAsia"/>
          <w:sz w:val="24"/>
        </w:rPr>
        <w:t>可视化插件</w:t>
      </w:r>
      <w:r w:rsidRPr="00CF345D">
        <w:rPr>
          <w:rStyle w:val="fontstyle01"/>
          <w:rFonts w:asciiTheme="minorEastAsia" w:eastAsiaTheme="minorEastAsia" w:hAnsiTheme="minorEastAsia" w:hint="default"/>
          <w:sz w:val="24"/>
        </w:rPr>
        <w:t>实现具有不同图形绘制能力的视图窗口，所述视图窗口能够接收二次设备信息并能够自动绘制二次设备的虚实回路信息、设备中的软硬压板情况、虚回路中各虚端子的数据状态以及模拟量信息等，并提供互操作控制。</w:t>
      </w:r>
    </w:p>
    <w:p w14:paraId="27725D3C" w14:textId="77777777" w:rsidR="006E3400" w:rsidRDefault="006E3400" w:rsidP="008700AB">
      <w:pPr>
        <w:spacing w:before="120"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在本发明的实现二次设备可视化插件的方法</w:t>
      </w:r>
      <w:r>
        <w:rPr>
          <w:rFonts w:asciiTheme="minorEastAsia" w:eastAsiaTheme="minorEastAsia" w:hAnsiTheme="minorEastAsia" w:hint="eastAsia"/>
          <w:sz w:val="24"/>
        </w:rPr>
        <w:t>中，</w:t>
      </w:r>
      <w:r w:rsidRPr="008007A3">
        <w:rPr>
          <w:rFonts w:asciiTheme="minorEastAsia" w:eastAsiaTheme="minorEastAsia" w:hAnsiTheme="minorEastAsia" w:hint="eastAsia"/>
          <w:sz w:val="24"/>
        </w:rPr>
        <w:t>将数据与视图分开，数据由具体</w:t>
      </w:r>
      <w:r>
        <w:rPr>
          <w:rFonts w:asciiTheme="minorEastAsia" w:eastAsiaTheme="minorEastAsia" w:hAnsiTheme="minorEastAsia" w:hint="eastAsia"/>
          <w:sz w:val="24"/>
        </w:rPr>
        <w:t>应用处理，</w:t>
      </w:r>
      <w:r w:rsidRPr="008007A3">
        <w:rPr>
          <w:rFonts w:asciiTheme="minorEastAsia" w:eastAsiaTheme="minorEastAsia" w:hAnsiTheme="minorEastAsia" w:hint="eastAsia"/>
          <w:sz w:val="24"/>
        </w:rPr>
        <w:t>插件</w:t>
      </w:r>
      <w:r>
        <w:rPr>
          <w:rFonts w:asciiTheme="minorEastAsia" w:eastAsiaTheme="minorEastAsia" w:hAnsiTheme="minorEastAsia" w:hint="eastAsia"/>
          <w:sz w:val="24"/>
        </w:rPr>
        <w:t>则</w:t>
      </w:r>
      <w:r w:rsidRPr="008007A3">
        <w:rPr>
          <w:rFonts w:asciiTheme="minorEastAsia" w:eastAsiaTheme="minorEastAsia" w:hAnsiTheme="minorEastAsia" w:hint="eastAsia"/>
          <w:sz w:val="24"/>
        </w:rPr>
        <w:t>负责根据接收的数据进行绘图</w:t>
      </w:r>
      <w:r>
        <w:rPr>
          <w:rFonts w:asciiTheme="minorEastAsia" w:eastAsiaTheme="minorEastAsia" w:hAnsiTheme="minorEastAsia" w:hint="eastAsia"/>
          <w:sz w:val="24"/>
        </w:rPr>
        <w:t>和操作控制，从而实现二次设备可视化。</w:t>
      </w:r>
    </w:p>
    <w:p w14:paraId="696F9F83" w14:textId="77777777" w:rsidR="006E3400" w:rsidRDefault="006E3400" w:rsidP="006E3400">
      <w:pPr>
        <w:spacing w:before="120" w:line="360" w:lineRule="auto"/>
        <w:ind w:left="142" w:firstLineChars="161" w:firstLine="386"/>
        <w:rPr>
          <w:rStyle w:val="fontstyle01"/>
          <w:rFonts w:asciiTheme="minorEastAsia" w:eastAsiaTheme="minorEastAsia" w:hAnsiTheme="minorEastAsia" w:hint="default"/>
          <w:sz w:val="24"/>
        </w:rPr>
      </w:pPr>
      <w:r w:rsidRPr="00D53F04">
        <w:rPr>
          <w:rStyle w:val="fontstyle01"/>
          <w:rFonts w:asciiTheme="minorEastAsia" w:eastAsiaTheme="minorEastAsia" w:hAnsiTheme="minorEastAsia" w:hint="default"/>
          <w:sz w:val="24"/>
        </w:rPr>
        <w:t>通过使用本发明的实现二次设备可视化插件的方法，调用</w:t>
      </w:r>
      <w:r w:rsidRPr="00F951B9">
        <w:rPr>
          <w:rStyle w:val="fontstyle01"/>
          <w:rFonts w:asciiTheme="minorEastAsia" w:eastAsiaTheme="minorEastAsia" w:hAnsiTheme="minorEastAsia" w:hint="default"/>
          <w:sz w:val="24"/>
        </w:rPr>
        <w:t>所述</w:t>
      </w:r>
      <w:r w:rsidRPr="00D53F04">
        <w:rPr>
          <w:rStyle w:val="fontstyle01"/>
          <w:rFonts w:asciiTheme="minorEastAsia" w:eastAsiaTheme="minorEastAsia" w:hAnsiTheme="minorEastAsia" w:hint="default"/>
          <w:sz w:val="24"/>
        </w:rPr>
        <w:t>插件的应用程序能够</w:t>
      </w:r>
      <w:r w:rsidRPr="00D53F04">
        <w:rPr>
          <w:rStyle w:val="fontstyle01"/>
          <w:rFonts w:asciiTheme="minorEastAsia" w:eastAsiaTheme="minorEastAsia" w:hAnsiTheme="minorEastAsia" w:hint="default"/>
          <w:sz w:val="24"/>
        </w:rPr>
        <w:lastRenderedPageBreak/>
        <w:t>根据应用场合的需求自由地对视图进行缩放、动态显示虚端子状态量和模拟量，</w:t>
      </w:r>
      <w:r w:rsidRPr="00D53F04">
        <w:rPr>
          <w:rFonts w:asciiTheme="minorEastAsia" w:eastAsiaTheme="minorEastAsia" w:hAnsiTheme="minorEastAsia" w:hint="eastAsia"/>
          <w:sz w:val="24"/>
        </w:rPr>
        <w:t>允许对图元进行置分、置合、闪烁的</w:t>
      </w:r>
      <w:r>
        <w:rPr>
          <w:rFonts w:asciiTheme="minorEastAsia" w:eastAsiaTheme="minorEastAsia" w:hAnsiTheme="minorEastAsia" w:hint="eastAsia"/>
          <w:sz w:val="24"/>
        </w:rPr>
        <w:t>互操作</w:t>
      </w:r>
      <w:r w:rsidRPr="00D53F04">
        <w:rPr>
          <w:rFonts w:asciiTheme="minorEastAsia" w:eastAsiaTheme="minorEastAsia" w:hAnsiTheme="minorEastAsia" w:hint="eastAsia"/>
          <w:sz w:val="24"/>
        </w:rPr>
        <w:t>控制</w:t>
      </w:r>
      <w:r w:rsidRPr="00D53F04">
        <w:rPr>
          <w:rStyle w:val="fontstyle01"/>
          <w:rFonts w:asciiTheme="minorEastAsia" w:eastAsiaTheme="minorEastAsia" w:hAnsiTheme="minorEastAsia" w:hint="default"/>
          <w:sz w:val="24"/>
        </w:rPr>
        <w:t>。</w:t>
      </w:r>
    </w:p>
    <w:p w14:paraId="7A4740D3" w14:textId="77777777" w:rsidR="006E3400" w:rsidRDefault="006E3400" w:rsidP="006E3400">
      <w:pPr>
        <w:spacing w:before="120"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该方法适用于不同高级编程语言，不限于特定编程语言，只需要按照该方法实现插件接口，插件将根据调用程序提供的数据来绘制需要的视图界面</w:t>
      </w:r>
      <w:r>
        <w:rPr>
          <w:rFonts w:asciiTheme="minorEastAsia" w:eastAsiaTheme="minorEastAsia" w:hAnsiTheme="minorEastAsia" w:hint="eastAsia"/>
          <w:sz w:val="24"/>
        </w:rPr>
        <w:t>和提供所需互操作控制</w:t>
      </w:r>
      <w:r w:rsidRPr="008007A3">
        <w:rPr>
          <w:rFonts w:asciiTheme="minorEastAsia" w:eastAsiaTheme="minorEastAsia" w:hAnsiTheme="minorEastAsia" w:hint="eastAsia"/>
          <w:sz w:val="24"/>
        </w:rPr>
        <w:t>。</w:t>
      </w:r>
    </w:p>
    <w:p w14:paraId="1A8ECF7F" w14:textId="77777777" w:rsidR="006E3400" w:rsidRDefault="006E3400" w:rsidP="006E3400">
      <w:pPr>
        <w:spacing w:before="120" w:line="360" w:lineRule="auto"/>
        <w:ind w:left="142" w:firstLineChars="161" w:firstLine="386"/>
        <w:rPr>
          <w:rFonts w:asciiTheme="minorEastAsia" w:eastAsiaTheme="minorEastAsia" w:hAnsiTheme="minorEastAsia"/>
          <w:sz w:val="24"/>
        </w:rPr>
      </w:pPr>
      <w:r w:rsidRPr="00071C0F">
        <w:rPr>
          <w:rFonts w:asciiTheme="minorEastAsia" w:eastAsiaTheme="minorEastAsia" w:hAnsiTheme="minorEastAsia" w:hint="eastAsia"/>
          <w:sz w:val="24"/>
        </w:rPr>
        <w:t>本发明的实施方式不限于此，在本发明上述基本技术思想前提下，按照本领域的普通技术知识和惯用手段对本发明内容所做出其它多种形式的修改、替换或变更，均落在本发明权利保护范围之内</w:t>
      </w:r>
      <w:r>
        <w:rPr>
          <w:rFonts w:asciiTheme="minorEastAsia" w:eastAsiaTheme="minorEastAsia" w:hAnsiTheme="minorEastAsia" w:hint="eastAsia"/>
          <w:sz w:val="24"/>
        </w:rPr>
        <w:t>。</w:t>
      </w:r>
    </w:p>
    <w:p w14:paraId="73BB03E4" w14:textId="77777777" w:rsidR="008700AB" w:rsidRDefault="008700AB" w:rsidP="006E3400">
      <w:pPr>
        <w:spacing w:before="120" w:line="360" w:lineRule="auto"/>
        <w:ind w:left="142" w:firstLineChars="161" w:firstLine="386"/>
        <w:rPr>
          <w:ins w:id="44" w:author="app" w:date="2019-04-11T16:45:00Z"/>
          <w:rFonts w:asciiTheme="minorEastAsia" w:eastAsiaTheme="minorEastAsia" w:hAnsiTheme="minorEastAsia"/>
          <w:sz w:val="24"/>
        </w:rPr>
        <w:sectPr w:rsidR="008700AB" w:rsidSect="00D612B7">
          <w:headerReference w:type="default" r:id="rId14"/>
          <w:pgSz w:w="11906" w:h="16838"/>
          <w:pgMar w:top="1418" w:right="1247" w:bottom="1247" w:left="1588" w:header="851" w:footer="992" w:gutter="0"/>
          <w:pgNumType w:start="1"/>
          <w:cols w:space="425"/>
          <w:docGrid w:type="lines" w:linePitch="312"/>
        </w:sectPr>
      </w:pPr>
    </w:p>
    <w:p w14:paraId="689129FA" w14:textId="77777777" w:rsidR="004A7B89" w:rsidRDefault="004A7B89" w:rsidP="008700AB">
      <w:pPr>
        <w:spacing w:line="360" w:lineRule="auto"/>
        <w:jc w:val="center"/>
        <w:rPr>
          <w:rFonts w:ascii="宋体" w:hAnsi="宋体"/>
          <w:b/>
          <w:bCs/>
          <w:color w:val="000000"/>
          <w:sz w:val="36"/>
          <w:szCs w:val="36"/>
        </w:rPr>
      </w:pPr>
    </w:p>
    <w:p w14:paraId="2404483E" w14:textId="77777777" w:rsidR="006E3400" w:rsidRDefault="006E3400" w:rsidP="006E3400">
      <w:pPr>
        <w:spacing w:line="300" w:lineRule="auto"/>
        <w:jc w:val="center"/>
      </w:pPr>
      <w:r>
        <w:object w:dxaOrig="6115" w:dyaOrig="5782" w14:anchorId="28C1920A">
          <v:shape id="_x0000_i1026" type="#_x0000_t75" style="width:300.35pt;height:283.15pt" o:ole="">
            <v:imagedata r:id="rId15" o:title=""/>
          </v:shape>
          <o:OLEObject Type="Embed" ProgID="Visio.Drawing.11" ShapeID="_x0000_i1026" DrawAspect="Content" ObjectID="_1703406509" r:id="rId16"/>
        </w:object>
      </w:r>
    </w:p>
    <w:p w14:paraId="535445FE" w14:textId="77777777" w:rsidR="006E3400" w:rsidRDefault="004A7B89" w:rsidP="008700AB">
      <w:pPr>
        <w:spacing w:line="300" w:lineRule="auto"/>
        <w:jc w:val="center"/>
        <w:rPr>
          <w:rFonts w:ascii="楷体_GB2312" w:eastAsia="楷体_GB2312"/>
          <w:sz w:val="24"/>
        </w:rPr>
      </w:pPr>
      <w:r>
        <w:rPr>
          <w:rFonts w:ascii="楷体_GB2312" w:eastAsia="楷体_GB2312" w:hint="eastAsia"/>
          <w:sz w:val="24"/>
        </w:rPr>
        <w:t>图</w:t>
      </w:r>
      <w:r w:rsidR="008700AB">
        <w:rPr>
          <w:rFonts w:ascii="楷体_GB2312" w:eastAsia="楷体_GB2312" w:hint="eastAsia"/>
          <w:sz w:val="24"/>
        </w:rPr>
        <w:t>1</w:t>
      </w:r>
    </w:p>
    <w:p w14:paraId="630E0873" w14:textId="77777777" w:rsidR="008700AB" w:rsidRDefault="008700AB" w:rsidP="008700AB">
      <w:pPr>
        <w:spacing w:line="300" w:lineRule="auto"/>
        <w:jc w:val="center"/>
        <w:rPr>
          <w:rFonts w:ascii="楷体_GB2312" w:eastAsia="楷体_GB2312"/>
          <w:sz w:val="24"/>
        </w:rPr>
      </w:pPr>
    </w:p>
    <w:p w14:paraId="2C670230" w14:textId="77777777" w:rsidR="008700AB" w:rsidRDefault="008700AB" w:rsidP="008700AB">
      <w:pPr>
        <w:spacing w:line="300" w:lineRule="auto"/>
        <w:jc w:val="center"/>
        <w:rPr>
          <w:rFonts w:ascii="楷体_GB2312" w:eastAsia="楷体_GB2312"/>
          <w:sz w:val="24"/>
        </w:rPr>
      </w:pPr>
    </w:p>
    <w:p w14:paraId="06CBC02F" w14:textId="77777777" w:rsidR="008700AB" w:rsidRDefault="008700AB" w:rsidP="008700AB">
      <w:pPr>
        <w:spacing w:line="300" w:lineRule="auto"/>
        <w:jc w:val="center"/>
        <w:rPr>
          <w:rFonts w:ascii="楷体_GB2312" w:eastAsia="楷体_GB2312"/>
          <w:sz w:val="24"/>
        </w:rPr>
      </w:pPr>
    </w:p>
    <w:p w14:paraId="51988F42" w14:textId="77777777" w:rsidR="008700AB" w:rsidRDefault="008700AB" w:rsidP="008700AB">
      <w:pPr>
        <w:spacing w:line="300" w:lineRule="auto"/>
        <w:jc w:val="center"/>
        <w:rPr>
          <w:rFonts w:ascii="楷体_GB2312" w:eastAsia="楷体_GB2312"/>
          <w:sz w:val="24"/>
        </w:rPr>
      </w:pPr>
    </w:p>
    <w:p w14:paraId="64BCBC0E" w14:textId="77777777" w:rsidR="006E3400" w:rsidRDefault="006E3400" w:rsidP="006E3400">
      <w:pPr>
        <w:spacing w:line="300" w:lineRule="auto"/>
        <w:jc w:val="center"/>
        <w:rPr>
          <w:rFonts w:ascii="楷体_GB2312" w:eastAsia="楷体_GB2312"/>
          <w:sz w:val="24"/>
        </w:rPr>
      </w:pPr>
      <w:r>
        <w:object w:dxaOrig="7511" w:dyaOrig="6255" w14:anchorId="250C5A7B">
          <v:shape id="_x0000_i1027" type="#_x0000_t75" style="width:377.25pt;height:312.75pt" o:ole="">
            <v:imagedata r:id="rId17" o:title=""/>
          </v:shape>
          <o:OLEObject Type="Embed" ProgID="Visio.Drawing.11" ShapeID="_x0000_i1027" DrawAspect="Content" ObjectID="_1703406510" r:id="rId18"/>
        </w:object>
      </w:r>
    </w:p>
    <w:p w14:paraId="37874033" w14:textId="77777777" w:rsidR="006E3400" w:rsidRDefault="006E3400" w:rsidP="006E3400">
      <w:pPr>
        <w:spacing w:line="300" w:lineRule="auto"/>
        <w:jc w:val="center"/>
        <w:rPr>
          <w:rFonts w:ascii="楷体_GB2312" w:eastAsia="楷体_GB2312"/>
          <w:sz w:val="24"/>
        </w:rPr>
      </w:pPr>
      <w:r>
        <w:rPr>
          <w:rFonts w:ascii="楷体_GB2312" w:eastAsia="楷体_GB2312" w:hint="eastAsia"/>
          <w:sz w:val="24"/>
        </w:rPr>
        <w:t>图2</w:t>
      </w:r>
    </w:p>
    <w:p w14:paraId="5AB6B992" w14:textId="77777777" w:rsidR="006E3400" w:rsidRDefault="006E3400" w:rsidP="006E3400">
      <w:pPr>
        <w:spacing w:line="300" w:lineRule="auto"/>
        <w:jc w:val="center"/>
        <w:rPr>
          <w:rFonts w:ascii="楷体_GB2312" w:eastAsia="楷体_GB2312"/>
          <w:sz w:val="24"/>
        </w:rPr>
      </w:pPr>
    </w:p>
    <w:p w14:paraId="2EF9F619" w14:textId="77777777" w:rsidR="006E3400" w:rsidRDefault="006E3400" w:rsidP="006E3400">
      <w:pPr>
        <w:spacing w:line="300" w:lineRule="auto"/>
        <w:jc w:val="center"/>
        <w:rPr>
          <w:rFonts w:ascii="楷体_GB2312" w:eastAsia="楷体_GB2312"/>
          <w:sz w:val="24"/>
        </w:rPr>
      </w:pPr>
      <w:r>
        <w:object w:dxaOrig="2437" w:dyaOrig="7689" w14:anchorId="65F7FA25">
          <v:shape id="_x0000_i1028" type="#_x0000_t75" style="width:121.45pt;height:383.85pt" o:ole="">
            <v:imagedata r:id="rId10" o:title=""/>
          </v:shape>
          <o:OLEObject Type="Embed" ProgID="Visio.Drawing.11" ShapeID="_x0000_i1028" DrawAspect="Content" ObjectID="_1703406511" r:id="rId19"/>
        </w:object>
      </w:r>
    </w:p>
    <w:p w14:paraId="4662F1AD" w14:textId="77777777" w:rsidR="006E3400" w:rsidRDefault="006E3400" w:rsidP="006E3400">
      <w:pPr>
        <w:spacing w:line="300" w:lineRule="auto"/>
        <w:jc w:val="center"/>
        <w:rPr>
          <w:rFonts w:ascii="楷体_GB2312" w:eastAsia="楷体_GB2312"/>
          <w:sz w:val="24"/>
        </w:rPr>
      </w:pPr>
      <w:r>
        <w:rPr>
          <w:rFonts w:ascii="楷体_GB2312" w:eastAsia="楷体_GB2312" w:hint="eastAsia"/>
          <w:sz w:val="24"/>
        </w:rPr>
        <w:t>图3</w:t>
      </w:r>
    </w:p>
    <w:p w14:paraId="5CDE5675" w14:textId="77777777" w:rsidR="006E3400" w:rsidRDefault="006E3400" w:rsidP="006E3400">
      <w:pPr>
        <w:spacing w:line="300" w:lineRule="auto"/>
        <w:jc w:val="center"/>
        <w:rPr>
          <w:rFonts w:ascii="楷体_GB2312" w:eastAsia="楷体_GB2312"/>
          <w:sz w:val="24"/>
        </w:rPr>
      </w:pPr>
    </w:p>
    <w:p w14:paraId="58A7B3D3" w14:textId="77777777" w:rsidR="006E3400" w:rsidRDefault="006E3400" w:rsidP="006E3400">
      <w:pPr>
        <w:spacing w:line="300" w:lineRule="auto"/>
        <w:jc w:val="center"/>
        <w:rPr>
          <w:rFonts w:ascii="楷体_GB2312" w:eastAsia="楷体_GB2312"/>
          <w:sz w:val="24"/>
        </w:rPr>
      </w:pPr>
      <w:r>
        <w:object w:dxaOrig="2891" w:dyaOrig="8773" w14:anchorId="754458FF">
          <v:shape id="_x0000_i1029" type="#_x0000_t75" style="width:144.45pt;height:438.2pt" o:ole="">
            <v:imagedata r:id="rId20" o:title=""/>
          </v:shape>
          <o:OLEObject Type="Embed" ProgID="Visio.Drawing.11" ShapeID="_x0000_i1029" DrawAspect="Content" ObjectID="_1703406512" r:id="rId21"/>
        </w:object>
      </w:r>
    </w:p>
    <w:p w14:paraId="34AA8004" w14:textId="77777777" w:rsidR="00DB5DDC" w:rsidRPr="004A7B89" w:rsidRDefault="006E3400" w:rsidP="006E3400">
      <w:pPr>
        <w:spacing w:line="300" w:lineRule="auto"/>
        <w:jc w:val="center"/>
      </w:pPr>
      <w:r>
        <w:rPr>
          <w:rFonts w:ascii="楷体_GB2312" w:eastAsia="楷体_GB2312" w:hint="eastAsia"/>
          <w:sz w:val="24"/>
        </w:rPr>
        <w:t>图4</w:t>
      </w:r>
    </w:p>
    <w:sectPr w:rsidR="00DB5DDC" w:rsidRPr="004A7B89" w:rsidSect="00D612B7">
      <w:headerReference w:type="default" r:id="rId22"/>
      <w:pgSz w:w="11906" w:h="16838"/>
      <w:pgMar w:top="1418" w:right="1247" w:bottom="1247"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931B1" w14:textId="77777777" w:rsidR="00FE7369" w:rsidRDefault="00FE7369" w:rsidP="004A7B89">
      <w:r>
        <w:separator/>
      </w:r>
    </w:p>
  </w:endnote>
  <w:endnote w:type="continuationSeparator" w:id="0">
    <w:p w14:paraId="27BDA157" w14:textId="77777777" w:rsidR="00FE7369" w:rsidRDefault="00FE7369" w:rsidP="004A7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521"/>
      <w:placeholder>
        <w:docPart w:val="033FD5EAA38648759B0B9C2088B680E9"/>
      </w:placeholder>
      <w:temporary/>
      <w:showingPlcHdr/>
    </w:sdtPr>
    <w:sdtEndPr/>
    <w:sdtContent>
      <w:p w14:paraId="232479AD" w14:textId="77777777" w:rsidR="00DC7FE6" w:rsidRDefault="00DC7FE6">
        <w:pPr>
          <w:pStyle w:val="a5"/>
        </w:pPr>
        <w:r>
          <w:rPr>
            <w:lang w:val="zh-CN"/>
          </w:rPr>
          <w:t>[</w:t>
        </w:r>
        <w:r>
          <w:rPr>
            <w:lang w:val="zh-CN"/>
          </w:rPr>
          <w:t>键入文字</w:t>
        </w:r>
        <w:r>
          <w:rPr>
            <w:lang w:val="zh-CN"/>
          </w:rPr>
          <w:t>]</w:t>
        </w:r>
      </w:p>
    </w:sdtContent>
  </w:sdt>
  <w:p w14:paraId="495CAFD9" w14:textId="77777777" w:rsidR="004A7B89" w:rsidRDefault="004A7B89" w:rsidP="00DC7FE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522"/>
      <w:docPartObj>
        <w:docPartGallery w:val="Page Numbers (Bottom of Page)"/>
        <w:docPartUnique/>
      </w:docPartObj>
    </w:sdtPr>
    <w:sdtEndPr/>
    <w:sdtContent>
      <w:p w14:paraId="4F0F7F56" w14:textId="77777777" w:rsidR="002343E1" w:rsidRDefault="00A722EB" w:rsidP="00401F8B">
        <w:pPr>
          <w:pStyle w:val="a5"/>
          <w:jc w:val="center"/>
        </w:pPr>
        <w:r>
          <w:fldChar w:fldCharType="begin"/>
        </w:r>
        <w:r w:rsidR="00903732">
          <w:instrText xml:space="preserve"> PAGE   \* MERGEFORMAT </w:instrText>
        </w:r>
        <w:r>
          <w:fldChar w:fldCharType="separate"/>
        </w:r>
        <w:r w:rsidR="008B02B0" w:rsidRPr="008B02B0">
          <w:rPr>
            <w:noProof/>
            <w:lang w:val="zh-CN"/>
          </w:rPr>
          <w:t>7</w:t>
        </w:r>
        <w:r>
          <w:rPr>
            <w:noProof/>
            <w:lang w:val="zh-CN"/>
          </w:rPr>
          <w:fldChar w:fldCharType="end"/>
        </w:r>
        <w:r w:rsidR="00401F8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83A5" w14:textId="77777777" w:rsidR="00FE7369" w:rsidRDefault="00FE7369" w:rsidP="004A7B89">
      <w:r>
        <w:separator/>
      </w:r>
    </w:p>
  </w:footnote>
  <w:footnote w:type="continuationSeparator" w:id="0">
    <w:p w14:paraId="42E8F7A3" w14:textId="77777777" w:rsidR="00FE7369" w:rsidRDefault="00FE7369" w:rsidP="004A7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B4082" w14:textId="77777777" w:rsidR="0087708D" w:rsidRPr="0087708D" w:rsidRDefault="0087708D">
    <w:pPr>
      <w:pStyle w:val="a3"/>
      <w:rPr>
        <w:b/>
        <w:sz w:val="30"/>
        <w:szCs w:val="30"/>
      </w:rPr>
    </w:pPr>
    <w:r w:rsidRPr="0087708D">
      <w:rPr>
        <w:rFonts w:hint="eastAsia"/>
        <w:b/>
        <w:sz w:val="30"/>
        <w:szCs w:val="30"/>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6D16" w14:textId="77777777" w:rsidR="00DB7D5A" w:rsidRPr="0087708D" w:rsidRDefault="00DB7D5A">
    <w:pPr>
      <w:pStyle w:val="a3"/>
      <w:rPr>
        <w:b/>
        <w:sz w:val="30"/>
        <w:szCs w:val="30"/>
      </w:rPr>
    </w:pPr>
    <w:r w:rsidRPr="0087708D">
      <w:rPr>
        <w:rFonts w:hint="eastAsia"/>
        <w:b/>
        <w:sz w:val="30"/>
        <w:szCs w:val="30"/>
      </w:rPr>
      <w:t>摘要</w:t>
    </w:r>
    <w:r>
      <w:rPr>
        <w:rFonts w:hint="eastAsia"/>
        <w:b/>
        <w:sz w:val="30"/>
        <w:szCs w:val="30"/>
      </w:rPr>
      <w:t>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C407" w14:textId="77777777" w:rsidR="003346C7" w:rsidRPr="0087708D" w:rsidRDefault="003346C7">
    <w:pPr>
      <w:pStyle w:val="a3"/>
      <w:rPr>
        <w:b/>
        <w:sz w:val="30"/>
        <w:szCs w:val="30"/>
      </w:rPr>
    </w:pPr>
    <w:r>
      <w:rPr>
        <w:rFonts w:hint="eastAsia"/>
        <w:b/>
        <w:sz w:val="30"/>
        <w:szCs w:val="30"/>
      </w:rPr>
      <w:t>权利要求书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5A00" w14:textId="77777777" w:rsidR="006E3400" w:rsidRPr="0087708D" w:rsidRDefault="006E3400">
    <w:pPr>
      <w:pStyle w:val="a3"/>
      <w:rPr>
        <w:b/>
        <w:sz w:val="30"/>
        <w:szCs w:val="30"/>
      </w:rPr>
    </w:pPr>
    <w:r>
      <w:rPr>
        <w:rFonts w:hint="eastAsia"/>
        <w:b/>
        <w:sz w:val="30"/>
        <w:szCs w:val="30"/>
      </w:rPr>
      <w:t>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2125" w14:textId="77777777" w:rsidR="0017676F" w:rsidRPr="0087708D" w:rsidRDefault="0017676F">
    <w:pPr>
      <w:pStyle w:val="a3"/>
      <w:rPr>
        <w:b/>
        <w:sz w:val="30"/>
        <w:szCs w:val="30"/>
      </w:rPr>
    </w:pPr>
    <w:r>
      <w:rPr>
        <w:rFonts w:hint="eastAsia"/>
        <w:b/>
        <w:sz w:val="30"/>
        <w:szCs w:val="30"/>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473"/>
    <w:multiLevelType w:val="hybridMultilevel"/>
    <w:tmpl w:val="C2640FC8"/>
    <w:lvl w:ilvl="0" w:tplc="C584E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A7B89"/>
    <w:rsid w:val="000000A3"/>
    <w:rsid w:val="00006A70"/>
    <w:rsid w:val="000417AA"/>
    <w:rsid w:val="000A3260"/>
    <w:rsid w:val="000B3C13"/>
    <w:rsid w:val="0017676F"/>
    <w:rsid w:val="001D0261"/>
    <w:rsid w:val="001F78B5"/>
    <w:rsid w:val="002343E1"/>
    <w:rsid w:val="0025359B"/>
    <w:rsid w:val="002F2358"/>
    <w:rsid w:val="00315D7B"/>
    <w:rsid w:val="003346C7"/>
    <w:rsid w:val="00344DD6"/>
    <w:rsid w:val="0034786F"/>
    <w:rsid w:val="003532EB"/>
    <w:rsid w:val="003774D6"/>
    <w:rsid w:val="00397E5E"/>
    <w:rsid w:val="003A561F"/>
    <w:rsid w:val="003B3B49"/>
    <w:rsid w:val="00401F8B"/>
    <w:rsid w:val="00411D4E"/>
    <w:rsid w:val="00427912"/>
    <w:rsid w:val="00432966"/>
    <w:rsid w:val="00461275"/>
    <w:rsid w:val="004A0F2A"/>
    <w:rsid w:val="004A7B89"/>
    <w:rsid w:val="004B38BD"/>
    <w:rsid w:val="004C4C32"/>
    <w:rsid w:val="004D7AD4"/>
    <w:rsid w:val="004F3A51"/>
    <w:rsid w:val="00513070"/>
    <w:rsid w:val="005176CA"/>
    <w:rsid w:val="005572BA"/>
    <w:rsid w:val="005746F7"/>
    <w:rsid w:val="00581D63"/>
    <w:rsid w:val="00592745"/>
    <w:rsid w:val="005A6D2D"/>
    <w:rsid w:val="005E4524"/>
    <w:rsid w:val="005F28A8"/>
    <w:rsid w:val="00675579"/>
    <w:rsid w:val="006A0404"/>
    <w:rsid w:val="006B1902"/>
    <w:rsid w:val="006B32BB"/>
    <w:rsid w:val="006B4CB7"/>
    <w:rsid w:val="006E3400"/>
    <w:rsid w:val="00702DBA"/>
    <w:rsid w:val="00704F00"/>
    <w:rsid w:val="0079519A"/>
    <w:rsid w:val="00796AE4"/>
    <w:rsid w:val="007A47EB"/>
    <w:rsid w:val="007C4E09"/>
    <w:rsid w:val="007F175B"/>
    <w:rsid w:val="00815574"/>
    <w:rsid w:val="00834F47"/>
    <w:rsid w:val="008700AB"/>
    <w:rsid w:val="00871244"/>
    <w:rsid w:val="0087708D"/>
    <w:rsid w:val="008B02B0"/>
    <w:rsid w:val="008C44D6"/>
    <w:rsid w:val="008D25E6"/>
    <w:rsid w:val="008D3820"/>
    <w:rsid w:val="008E4BA6"/>
    <w:rsid w:val="008F5811"/>
    <w:rsid w:val="00903732"/>
    <w:rsid w:val="00920ADC"/>
    <w:rsid w:val="00924E14"/>
    <w:rsid w:val="009B3B88"/>
    <w:rsid w:val="009C2966"/>
    <w:rsid w:val="009C4333"/>
    <w:rsid w:val="009D5429"/>
    <w:rsid w:val="009F45AC"/>
    <w:rsid w:val="00A219B7"/>
    <w:rsid w:val="00A722EB"/>
    <w:rsid w:val="00A751A4"/>
    <w:rsid w:val="00A77644"/>
    <w:rsid w:val="00A81706"/>
    <w:rsid w:val="00A9765B"/>
    <w:rsid w:val="00AB2D8C"/>
    <w:rsid w:val="00AC43CE"/>
    <w:rsid w:val="00AD1CBC"/>
    <w:rsid w:val="00B140F0"/>
    <w:rsid w:val="00B827B9"/>
    <w:rsid w:val="00B917BA"/>
    <w:rsid w:val="00B94EF2"/>
    <w:rsid w:val="00BD1C74"/>
    <w:rsid w:val="00BE2F88"/>
    <w:rsid w:val="00C4514F"/>
    <w:rsid w:val="00C96A80"/>
    <w:rsid w:val="00CB41C4"/>
    <w:rsid w:val="00D423C1"/>
    <w:rsid w:val="00D612B7"/>
    <w:rsid w:val="00D93095"/>
    <w:rsid w:val="00DA5F94"/>
    <w:rsid w:val="00DA7933"/>
    <w:rsid w:val="00DB5DDC"/>
    <w:rsid w:val="00DB7D5A"/>
    <w:rsid w:val="00DC5804"/>
    <w:rsid w:val="00DC7FE6"/>
    <w:rsid w:val="00E104C1"/>
    <w:rsid w:val="00E262FB"/>
    <w:rsid w:val="00E778A1"/>
    <w:rsid w:val="00E8075C"/>
    <w:rsid w:val="00EA238F"/>
    <w:rsid w:val="00EC6BBA"/>
    <w:rsid w:val="00EE2896"/>
    <w:rsid w:val="00F1295C"/>
    <w:rsid w:val="00F31455"/>
    <w:rsid w:val="00F330C5"/>
    <w:rsid w:val="00F33661"/>
    <w:rsid w:val="00F86808"/>
    <w:rsid w:val="00FE5248"/>
    <w:rsid w:val="00FE73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DBA88"/>
  <w15:docId w15:val="{36E655B3-29F9-43AB-BF90-8606DEC7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B8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B8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A7B89"/>
    <w:rPr>
      <w:sz w:val="18"/>
      <w:szCs w:val="18"/>
    </w:rPr>
  </w:style>
  <w:style w:type="paragraph" w:styleId="a5">
    <w:name w:val="footer"/>
    <w:basedOn w:val="a"/>
    <w:link w:val="a6"/>
    <w:uiPriority w:val="99"/>
    <w:unhideWhenUsed/>
    <w:rsid w:val="004A7B8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A7B89"/>
    <w:rPr>
      <w:sz w:val="18"/>
      <w:szCs w:val="18"/>
    </w:rPr>
  </w:style>
  <w:style w:type="character" w:styleId="a7">
    <w:name w:val="page number"/>
    <w:basedOn w:val="a0"/>
    <w:semiHidden/>
    <w:rsid w:val="004A7B89"/>
  </w:style>
  <w:style w:type="paragraph" w:styleId="a8">
    <w:name w:val="Balloon Text"/>
    <w:basedOn w:val="a"/>
    <w:link w:val="a9"/>
    <w:uiPriority w:val="99"/>
    <w:semiHidden/>
    <w:unhideWhenUsed/>
    <w:rsid w:val="00BE2F88"/>
    <w:rPr>
      <w:sz w:val="18"/>
      <w:szCs w:val="18"/>
    </w:rPr>
  </w:style>
  <w:style w:type="character" w:customStyle="1" w:styleId="a9">
    <w:name w:val="批注框文本 字符"/>
    <w:basedOn w:val="a0"/>
    <w:link w:val="a8"/>
    <w:uiPriority w:val="99"/>
    <w:semiHidden/>
    <w:rsid w:val="00BE2F88"/>
    <w:rPr>
      <w:rFonts w:ascii="Times New Roman" w:eastAsia="宋体" w:hAnsi="Times New Roman" w:cs="Times New Roman"/>
      <w:sz w:val="18"/>
      <w:szCs w:val="18"/>
    </w:rPr>
  </w:style>
  <w:style w:type="paragraph" w:styleId="aa">
    <w:name w:val="List Paragraph"/>
    <w:basedOn w:val="a"/>
    <w:uiPriority w:val="34"/>
    <w:qFormat/>
    <w:rsid w:val="00BE2F88"/>
    <w:pPr>
      <w:ind w:firstLineChars="200" w:firstLine="420"/>
    </w:pPr>
    <w:rPr>
      <w:rFonts w:asciiTheme="minorHAnsi" w:eastAsiaTheme="minorEastAsia" w:hAnsiTheme="minorHAnsi" w:cstheme="minorBidi"/>
      <w:szCs w:val="22"/>
    </w:rPr>
  </w:style>
  <w:style w:type="paragraph" w:customStyle="1" w:styleId="CM7">
    <w:name w:val="CM7"/>
    <w:basedOn w:val="a"/>
    <w:next w:val="a"/>
    <w:uiPriority w:val="99"/>
    <w:rsid w:val="005572BA"/>
    <w:pPr>
      <w:autoSpaceDE w:val="0"/>
      <w:autoSpaceDN w:val="0"/>
      <w:adjustRightInd w:val="0"/>
      <w:spacing w:line="626" w:lineRule="atLeast"/>
      <w:jc w:val="left"/>
    </w:pPr>
    <w:rPr>
      <w:rFonts w:ascii="仿宋" w:eastAsia="仿宋" w:hAnsi="Calibri"/>
      <w:kern w:val="0"/>
      <w:sz w:val="24"/>
    </w:rPr>
  </w:style>
  <w:style w:type="character" w:customStyle="1" w:styleId="fontstyle01">
    <w:name w:val="fontstyle01"/>
    <w:rsid w:val="006E3400"/>
    <w:rPr>
      <w:rFonts w:ascii="宋体" w:eastAsia="宋体" w:hAnsi="宋体" w:hint="eastAsia"/>
      <w:b w:val="0"/>
      <w:bCs w:val="0"/>
      <w:i w:val="0"/>
      <w:iCs w:val="0"/>
      <w:color w:val="000000"/>
      <w:sz w:val="22"/>
      <w:szCs w:val="22"/>
    </w:rPr>
  </w:style>
  <w:style w:type="paragraph" w:styleId="ab">
    <w:name w:val="Revision"/>
    <w:hidden/>
    <w:uiPriority w:val="99"/>
    <w:semiHidden/>
    <w:rsid w:val="00A9765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oleObject" Target="embeddings/Microsoft_Visio_2003-2010___2.vsd"/><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Microsoft_Visio_2003-2010___4.vsd"/><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oleObject" Target="embeddings/Microsoft_Visio_2003-2010___1.vsd"/><Relationship Id="rId20"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__.vsd"/><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Microsoft_Visio_2003-2010___3.vsd"/><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3FD5EAA38648759B0B9C2088B680E9"/>
        <w:category>
          <w:name w:val="常规"/>
          <w:gallery w:val="placeholder"/>
        </w:category>
        <w:types>
          <w:type w:val="bbPlcHdr"/>
        </w:types>
        <w:behaviors>
          <w:behavior w:val="content"/>
        </w:behaviors>
        <w:guid w:val="{39D877F5-0358-401A-8D31-F67536ACF093}"/>
      </w:docPartPr>
      <w:docPartBody>
        <w:p w:rsidR="00145979" w:rsidRDefault="009F238A" w:rsidP="009F238A">
          <w:pPr>
            <w:pStyle w:val="033FD5EAA38648759B0B9C2088B680E9"/>
          </w:pPr>
          <w:r>
            <w:rPr>
              <w:lang w:val="zh-CN"/>
            </w:rPr>
            <w:t>[键入文字]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F238A"/>
    <w:rsid w:val="00145979"/>
    <w:rsid w:val="0039079F"/>
    <w:rsid w:val="00441052"/>
    <w:rsid w:val="004E12E0"/>
    <w:rsid w:val="007A77DE"/>
    <w:rsid w:val="00806161"/>
    <w:rsid w:val="008B393A"/>
    <w:rsid w:val="009F238A"/>
    <w:rsid w:val="00E15EFA"/>
    <w:rsid w:val="00E21B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9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3FD5EAA38648759B0B9C2088B680E9">
    <w:name w:val="033FD5EAA38648759B0B9C2088B680E9"/>
    <w:rsid w:val="009F238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16</Pages>
  <Words>1198</Words>
  <Characters>6830</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Z</dc:creator>
  <cp:lastModifiedBy>北京智绘未来专利代理事务所</cp:lastModifiedBy>
  <cp:revision>10</cp:revision>
  <dcterms:created xsi:type="dcterms:W3CDTF">2019-04-18T01:04:00Z</dcterms:created>
  <dcterms:modified xsi:type="dcterms:W3CDTF">2022-01-11T03:41:00Z</dcterms:modified>
</cp:coreProperties>
</file>