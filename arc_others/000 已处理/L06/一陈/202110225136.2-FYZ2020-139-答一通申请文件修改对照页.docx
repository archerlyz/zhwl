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8B20"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本发明公开了一种水稻秸秆腐熟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r>
        <w:rPr>
          <w:rFonts w:ascii="Times New Roman" w:eastAsia="宋体" w:hAnsi="Times New Roman" w:cs="Times New Roman" w:hint="eastAsia"/>
          <w:sz w:val="24"/>
          <w:szCs w:val="24"/>
        </w:rPr>
        <w:t>该水稻</w:t>
      </w:r>
      <w:r>
        <w:rPr>
          <w:rFonts w:ascii="Times New Roman" w:eastAsia="宋体" w:hAnsi="Times New Roman" w:hint="eastAsia"/>
          <w:sz w:val="24"/>
        </w:rPr>
        <w:t>秸秆腐熟剂由包括复合微生物、秸秆粉、麸皮、稻糠、氮肥、硫酸镁、磷酸二氢钾和磷酸</w:t>
      </w:r>
      <w:proofErr w:type="gramStart"/>
      <w:r>
        <w:rPr>
          <w:rFonts w:ascii="Times New Roman" w:eastAsia="宋体" w:hAnsi="Times New Roman" w:hint="eastAsia"/>
          <w:sz w:val="24"/>
        </w:rPr>
        <w:t>氢二钾在内</w:t>
      </w:r>
      <w:proofErr w:type="gramEnd"/>
      <w:r>
        <w:rPr>
          <w:rFonts w:ascii="Times New Roman" w:eastAsia="宋体" w:hAnsi="Times New Roman" w:hint="eastAsia"/>
          <w:sz w:val="24"/>
        </w:rPr>
        <w:t>的原料制备而成。该</w:t>
      </w:r>
      <w:r>
        <w:rPr>
          <w:rFonts w:ascii="Times New Roman" w:eastAsia="宋体" w:hAnsi="Times New Roman" w:cs="Times New Roman" w:hint="eastAsia"/>
          <w:sz w:val="24"/>
          <w:szCs w:val="24"/>
        </w:rPr>
        <w:t>秸秆腐熟剂的制备过程包括以下步骤：</w:t>
      </w:r>
      <w:r>
        <w:rPr>
          <w:rFonts w:ascii="Times New Roman" w:eastAsia="宋体" w:hAnsi="Times New Roman" w:hint="eastAsia"/>
          <w:sz w:val="24"/>
        </w:rPr>
        <w:t>1</w:t>
      </w:r>
      <w:r>
        <w:rPr>
          <w:rFonts w:ascii="Times New Roman" w:eastAsia="宋体" w:hAnsi="Times New Roman" w:hint="eastAsia"/>
          <w:sz w:val="24"/>
        </w:rPr>
        <w:t>）将各单一菌液按照预定的重量比例混合，得到复合微生物；</w:t>
      </w:r>
      <w:r>
        <w:rPr>
          <w:rFonts w:ascii="Times New Roman" w:eastAsia="宋体" w:hAnsi="Times New Roman" w:hint="eastAsia"/>
          <w:sz w:val="24"/>
        </w:rPr>
        <w:t>2</w:t>
      </w:r>
      <w:r>
        <w:rPr>
          <w:rFonts w:ascii="Times New Roman" w:eastAsia="宋体" w:hAnsi="Times New Roman" w:hint="eastAsia"/>
          <w:sz w:val="24"/>
        </w:rPr>
        <w:t>）将复合微生物、秸秆粉、麸皮、稻糠、氮肥、硫酸镁、磷酸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磷酸二氢钾按照预定的重量比例混合，再加入清水调整混合物料的水分含量；</w:t>
      </w:r>
      <w:r>
        <w:rPr>
          <w:rFonts w:ascii="Times New Roman" w:eastAsia="宋体" w:hAnsi="Times New Roman" w:hint="eastAsia"/>
          <w:sz w:val="24"/>
        </w:rPr>
        <w:t>3</w:t>
      </w: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sz w:val="24"/>
        </w:rPr>
        <w:t>5</w:t>
      </w:r>
      <w:r>
        <w:rPr>
          <w:rFonts w:ascii="Times New Roman" w:eastAsia="宋体" w:hAnsi="Times New Roman" w:hint="eastAsia"/>
          <w:sz w:val="24"/>
        </w:rPr>
        <w:t>-</w:t>
      </w:r>
      <w:r>
        <w:rPr>
          <w:rFonts w:ascii="Times New Roman" w:eastAsia="宋体" w:hAnsi="Times New Roman"/>
          <w:sz w:val="24"/>
        </w:rPr>
        <w:t>32</w:t>
      </w:r>
      <w:r>
        <w:rPr>
          <w:rFonts w:ascii="Times New Roman" w:eastAsia="宋体" w:hAnsi="Times New Roman" w:hint="eastAsia"/>
          <w:sz w:val="24"/>
        </w:rPr>
        <w:t>℃温度下，将水分调整后的混合物料好氧发酵，得到发酵产物；</w:t>
      </w:r>
      <w:r>
        <w:rPr>
          <w:rFonts w:ascii="Times New Roman" w:eastAsia="宋体" w:hAnsi="Times New Roman" w:hint="eastAsia"/>
          <w:sz w:val="24"/>
        </w:rPr>
        <w:t>4</w:t>
      </w:r>
      <w:r>
        <w:rPr>
          <w:rFonts w:ascii="Times New Roman" w:eastAsia="宋体" w:hAnsi="Times New Roman" w:hint="eastAsia"/>
          <w:sz w:val="24"/>
        </w:rPr>
        <w:t>）将发酵产物阴干或低温干燥，粉碎，制得秸秆腐熟剂</w:t>
      </w:r>
      <w:bookmarkStart w:id="0" w:name="_Hlk56433737"/>
      <w:r>
        <w:rPr>
          <w:rFonts w:ascii="Times New Roman" w:eastAsia="宋体" w:hAnsi="Times New Roman" w:hint="eastAsia"/>
          <w:sz w:val="24"/>
        </w:rPr>
        <w:t>。</w:t>
      </w:r>
      <w:bookmarkEnd w:id="0"/>
      <w:r>
        <w:rPr>
          <w:rFonts w:ascii="Times New Roman" w:eastAsia="宋体" w:hAnsi="Times New Roman" w:hint="eastAsia"/>
          <w:sz w:val="24"/>
        </w:rPr>
        <w:t>本发明的秸秆腐熟剂</w:t>
      </w:r>
      <w:r>
        <w:rPr>
          <w:rFonts w:ascii="Times New Roman" w:eastAsia="宋体" w:hAnsi="Times New Roman" w:hint="eastAsia"/>
          <w:sz w:val="24"/>
          <w:szCs w:val="24"/>
        </w:rPr>
        <w:t>用于水稻秸秆还田，能快速腐熟秸秆，促进秧苗的根系发育和秧苗生长，提高水稻产量。</w:t>
      </w:r>
    </w:p>
    <w:p w14:paraId="5C16F7E1" w14:textId="77777777" w:rsidR="00DD5B00" w:rsidRDefault="00DD5B00">
      <w:pPr>
        <w:spacing w:line="360" w:lineRule="auto"/>
        <w:rPr>
          <w:rFonts w:ascii="Times New Roman" w:eastAsia="宋体" w:hAnsi="Times New Roman"/>
          <w:sz w:val="24"/>
          <w:szCs w:val="24"/>
        </w:rPr>
        <w:sectPr w:rsidR="00DD5B00">
          <w:headerReference w:type="default" r:id="rId8"/>
          <w:footerReference w:type="default" r:id="rId9"/>
          <w:pgSz w:w="11906" w:h="16838"/>
          <w:pgMar w:top="1440" w:right="1800" w:bottom="1440" w:left="1800" w:header="851" w:footer="992" w:gutter="0"/>
          <w:cols w:space="425"/>
          <w:docGrid w:type="lines" w:linePitch="312"/>
        </w:sectPr>
      </w:pPr>
    </w:p>
    <w:p w14:paraId="783067D9" w14:textId="77777777" w:rsidR="00DD5B00" w:rsidRDefault="00B2557E">
      <w:pPr>
        <w:spacing w:line="360" w:lineRule="auto"/>
        <w:jc w:val="center"/>
        <w:rPr>
          <w:rFonts w:ascii="Times New Roman" w:eastAsia="宋体" w:hAnsi="Times New Roman"/>
          <w:sz w:val="24"/>
          <w:szCs w:val="24"/>
        </w:rPr>
        <w:sectPr w:rsidR="00DD5B00">
          <w:headerReference w:type="default" r:id="rId10"/>
          <w:footerReference w:type="default" r:id="rId11"/>
          <w:pgSz w:w="11906" w:h="16838"/>
          <w:pgMar w:top="1440" w:right="1800" w:bottom="1440" w:left="1800" w:header="851" w:footer="992" w:gutter="0"/>
          <w:cols w:space="425"/>
          <w:docGrid w:type="lines" w:linePitch="312"/>
        </w:sectPr>
      </w:pPr>
      <w:r>
        <w:rPr>
          <w:rFonts w:ascii="Times New Roman" w:eastAsia="宋体" w:hAnsi="Times New Roman" w:hint="eastAsia"/>
          <w:noProof/>
          <w:sz w:val="24"/>
          <w:szCs w:val="24"/>
        </w:rPr>
        <w:lastRenderedPageBreak/>
        <w:drawing>
          <wp:inline distT="0" distB="0" distL="114300" distR="114300" wp14:anchorId="629CE077" wp14:editId="375C2D91">
            <wp:extent cx="3933825" cy="2371725"/>
            <wp:effectExtent l="0" t="0" r="9525" b="9525"/>
            <wp:docPr id="5" name="图片 5"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1023340(1)"/>
                    <pic:cNvPicPr>
                      <a:picLocks noChangeAspect="1"/>
                    </pic:cNvPicPr>
                  </pic:nvPicPr>
                  <pic:blipFill>
                    <a:blip r:embed="rId12"/>
                    <a:stretch>
                      <a:fillRect/>
                    </a:stretch>
                  </pic:blipFill>
                  <pic:spPr>
                    <a:xfrm>
                      <a:off x="0" y="0"/>
                      <a:ext cx="3933825" cy="2371725"/>
                    </a:xfrm>
                    <a:prstGeom prst="rect">
                      <a:avLst/>
                    </a:prstGeom>
                  </pic:spPr>
                </pic:pic>
              </a:graphicData>
            </a:graphic>
          </wp:inline>
        </w:drawing>
      </w:r>
    </w:p>
    <w:p w14:paraId="740CEC5C" w14:textId="233B35CE" w:rsidR="00DD5B00" w:rsidDel="005D24BD" w:rsidRDefault="00B2557E" w:rsidP="005D24BD">
      <w:pPr>
        <w:widowControl/>
        <w:spacing w:line="360" w:lineRule="auto"/>
        <w:ind w:firstLineChars="200" w:firstLine="480"/>
        <w:rPr>
          <w:del w:id="1" w:author="李 春龙" w:date="2022-02-06T16:10:00Z"/>
          <w:rFonts w:ascii="Times New Roman" w:eastAsia="宋体" w:hAnsi="Times New Roman" w:cs="宋体"/>
          <w:sz w:val="24"/>
          <w:lang w:bidi="ar"/>
        </w:rPr>
      </w:pPr>
      <w:bookmarkStart w:id="2" w:name="_Hlk53234518"/>
      <w:bookmarkStart w:id="3" w:name="_Hlk53737856"/>
      <w:r>
        <w:rPr>
          <w:rFonts w:ascii="Times New Roman" w:eastAsia="宋体" w:hAnsi="Times New Roman" w:cs="Times New Roman"/>
          <w:sz w:val="24"/>
          <w:lang w:bidi="ar"/>
        </w:rPr>
        <w:lastRenderedPageBreak/>
        <w:t>1</w:t>
      </w:r>
      <w:r>
        <w:rPr>
          <w:rFonts w:ascii="Times New Roman" w:eastAsia="宋体" w:hAnsi="Times New Roman" w:cs="宋体" w:hint="eastAsia"/>
          <w:sz w:val="24"/>
          <w:lang w:bidi="ar"/>
        </w:rPr>
        <w:t>、一种水稻秸秆腐熟剂，其由包括复合微生物、秸秆粉、麸皮、稻糠、氮肥、硫酸镁、磷酸二氢钾和磷酸</w:t>
      </w:r>
      <w:proofErr w:type="gramStart"/>
      <w:r>
        <w:rPr>
          <w:rFonts w:ascii="Times New Roman" w:eastAsia="宋体" w:hAnsi="Times New Roman" w:cs="宋体" w:hint="eastAsia"/>
          <w:sz w:val="24"/>
          <w:lang w:bidi="ar"/>
        </w:rPr>
        <w:t>氢二钾在内</w:t>
      </w:r>
      <w:proofErr w:type="gramEnd"/>
      <w:r>
        <w:rPr>
          <w:rFonts w:ascii="Times New Roman" w:eastAsia="宋体" w:hAnsi="Times New Roman" w:cs="宋体" w:hint="eastAsia"/>
          <w:sz w:val="24"/>
          <w:lang w:bidi="ar"/>
        </w:rPr>
        <w:t>的原料制备而成</w:t>
      </w:r>
      <w:ins w:id="4" w:author="李 春龙" w:date="2022-02-06T16:10:00Z">
        <w:r w:rsidR="005D24BD">
          <w:rPr>
            <w:rFonts w:ascii="Times New Roman" w:eastAsia="宋体" w:hAnsi="Times New Roman" w:cs="宋体" w:hint="eastAsia"/>
            <w:sz w:val="24"/>
            <w:lang w:bidi="ar"/>
          </w:rPr>
          <w:t>；</w:t>
        </w:r>
      </w:ins>
      <w:del w:id="5" w:author="李 春龙" w:date="2022-02-06T16:10:00Z">
        <w:r w:rsidDel="005D24BD">
          <w:rPr>
            <w:rFonts w:ascii="Times New Roman" w:eastAsia="宋体" w:hAnsi="Times New Roman" w:cs="宋体" w:hint="eastAsia"/>
            <w:sz w:val="24"/>
            <w:lang w:bidi="ar"/>
          </w:rPr>
          <w:delText>。</w:delText>
        </w:r>
      </w:del>
    </w:p>
    <w:p w14:paraId="3AF578A9" w14:textId="77777777" w:rsidR="00B2557E" w:rsidRDefault="00B2557E" w:rsidP="005D24BD">
      <w:pPr>
        <w:widowControl/>
        <w:spacing w:line="360" w:lineRule="auto"/>
        <w:ind w:firstLineChars="200" w:firstLine="480"/>
        <w:rPr>
          <w:rFonts w:ascii="Times New Roman" w:eastAsia="宋体" w:hAnsi="Times New Roman" w:cs="Times New Roman"/>
          <w:sz w:val="24"/>
          <w:lang w:bidi="ar"/>
        </w:rPr>
      </w:pPr>
    </w:p>
    <w:p w14:paraId="5543E8AC" w14:textId="59054A05" w:rsidR="005D24BD" w:rsidRDefault="00B2557E" w:rsidP="005D24BD">
      <w:pPr>
        <w:widowControl/>
        <w:spacing w:line="360" w:lineRule="auto"/>
        <w:ind w:firstLineChars="200" w:firstLine="480"/>
        <w:rPr>
          <w:ins w:id="6" w:author="李 春龙" w:date="2022-02-06T16:10:00Z"/>
          <w:rFonts w:ascii="Times New Roman" w:eastAsia="宋体" w:hAnsi="Times New Roman" w:cs="宋体"/>
          <w:sz w:val="24"/>
          <w:lang w:bidi="ar"/>
        </w:rPr>
      </w:pPr>
      <w:del w:id="7" w:author="李 春龙" w:date="2022-02-06T16:10:00Z">
        <w:r w:rsidDel="005D24BD">
          <w:rPr>
            <w:rFonts w:ascii="Times New Roman" w:eastAsia="宋体" w:hAnsi="Times New Roman" w:cs="Times New Roman"/>
            <w:sz w:val="24"/>
            <w:lang w:bidi="ar"/>
          </w:rPr>
          <w:delText>2</w:delText>
        </w:r>
        <w:r w:rsidDel="005D24BD">
          <w:rPr>
            <w:rFonts w:ascii="Times New Roman" w:eastAsia="宋体" w:hAnsi="Times New Roman" w:cs="宋体" w:hint="eastAsia"/>
            <w:sz w:val="24"/>
            <w:lang w:bidi="ar"/>
          </w:rPr>
          <w:delText>、根据权利要求</w:delText>
        </w:r>
        <w:r w:rsidDel="005D24BD">
          <w:rPr>
            <w:rFonts w:ascii="Times New Roman" w:eastAsia="宋体" w:hAnsi="Times New Roman" w:cs="Times New Roman"/>
            <w:sz w:val="24"/>
            <w:lang w:bidi="ar"/>
          </w:rPr>
          <w:delText>1</w:delText>
        </w:r>
        <w:r w:rsidDel="005D24BD">
          <w:rPr>
            <w:rFonts w:ascii="Times New Roman" w:eastAsia="宋体" w:hAnsi="Times New Roman" w:cs="宋体" w:hint="eastAsia"/>
            <w:sz w:val="24"/>
            <w:lang w:bidi="ar"/>
          </w:rPr>
          <w:delText>所述的水稻秸秆腐熟剂，其特征在于：</w:delText>
        </w:r>
      </w:del>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5-20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40-60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0.1-1.0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0.5-1.0</w:t>
      </w:r>
      <w:r>
        <w:rPr>
          <w:rFonts w:ascii="Times New Roman" w:eastAsia="宋体" w:hAnsi="Times New Roman" w:cs="宋体" w:hint="eastAsia"/>
          <w:sz w:val="24"/>
          <w:lang w:bidi="ar"/>
        </w:rPr>
        <w:t>份</w:t>
      </w:r>
      <w:ins w:id="8" w:author="李 春龙" w:date="2022-02-06T16:10:00Z">
        <w:r w:rsidR="005D24BD">
          <w:rPr>
            <w:rFonts w:ascii="Times New Roman" w:eastAsia="宋体" w:hAnsi="Times New Roman" w:cs="宋体" w:hint="eastAsia"/>
            <w:sz w:val="24"/>
            <w:lang w:bidi="ar"/>
          </w:rPr>
          <w:t>；</w:t>
        </w:r>
      </w:ins>
    </w:p>
    <w:p w14:paraId="2ED4816E" w14:textId="5FC60082" w:rsidR="00DD5B00" w:rsidRDefault="001D7D62" w:rsidP="005D24BD">
      <w:pPr>
        <w:widowControl/>
        <w:spacing w:line="360" w:lineRule="auto"/>
        <w:ind w:firstLineChars="200" w:firstLine="480"/>
        <w:rPr>
          <w:rFonts w:ascii="Times New Roman" w:eastAsia="宋体" w:hAnsi="Times New Roman" w:cs="Times New Roman"/>
          <w:sz w:val="24"/>
        </w:rPr>
      </w:pPr>
      <w:ins w:id="9" w:author="李 春龙" w:date="2022-02-06T16:12:00Z">
        <w:r>
          <w:rPr>
            <w:rFonts w:ascii="Times New Roman" w:eastAsia="宋体" w:hAnsi="Times New Roman" w:cs="Calibri" w:hint="eastAsia"/>
            <w:sz w:val="24"/>
            <w:szCs w:val="24"/>
          </w:rPr>
          <w:t>所述</w:t>
        </w:r>
      </w:ins>
      <w:ins w:id="10" w:author="李 春龙" w:date="2022-02-06T16:11:00Z">
        <w:r w:rsidR="005D24BD">
          <w:rPr>
            <w:rFonts w:ascii="Times New Roman" w:eastAsia="宋体" w:hAnsi="Times New Roman" w:cs="Calibri" w:hint="eastAsia"/>
            <w:sz w:val="24"/>
            <w:szCs w:val="24"/>
          </w:rPr>
          <w:t>复合微生物</w:t>
        </w:r>
        <w:r w:rsidR="005D24BD">
          <w:rPr>
            <w:rFonts w:ascii="Times New Roman" w:eastAsia="宋体" w:hAnsi="Times New Roman" w:cs="Calibri" w:hint="eastAsia"/>
            <w:sz w:val="24"/>
            <w:szCs w:val="24"/>
          </w:rPr>
          <w:t>包括</w:t>
        </w:r>
      </w:ins>
      <w:ins w:id="11" w:author="李 春龙" w:date="2022-02-06T16:10:00Z">
        <w:r w:rsidR="005D24BD">
          <w:rPr>
            <w:rFonts w:ascii="Times New Roman" w:eastAsia="宋体" w:hAnsi="Times New Roman" w:cs="Calibri" w:hint="eastAsia"/>
            <w:sz w:val="24"/>
            <w:szCs w:val="24"/>
          </w:rPr>
          <w:t>按照重量计的</w:t>
        </w:r>
        <w:r w:rsidR="005D24BD">
          <w:rPr>
            <w:rFonts w:ascii="Times New Roman" w:eastAsia="宋体" w:hAnsi="Times New Roman" w:hint="eastAsia"/>
            <w:sz w:val="24"/>
            <w:szCs w:val="24"/>
          </w:rPr>
          <w:t>短小芽孢杆菌菌液</w:t>
        </w:r>
        <w:r w:rsidR="005D24BD">
          <w:rPr>
            <w:rFonts w:ascii="Times New Roman" w:eastAsia="宋体" w:hAnsi="Times New Roman"/>
            <w:sz w:val="24"/>
            <w:szCs w:val="24"/>
          </w:rPr>
          <w:t>10</w:t>
        </w:r>
        <w:r w:rsidR="005D24BD">
          <w:rPr>
            <w:rFonts w:ascii="Times New Roman" w:eastAsia="宋体" w:hAnsi="Times New Roman" w:hint="eastAsia"/>
            <w:sz w:val="24"/>
            <w:szCs w:val="24"/>
          </w:rPr>
          <w:t>-</w:t>
        </w:r>
        <w:r w:rsidR="005D24BD">
          <w:rPr>
            <w:rFonts w:ascii="Times New Roman" w:eastAsia="宋体" w:hAnsi="Times New Roman"/>
            <w:sz w:val="24"/>
            <w:szCs w:val="24"/>
          </w:rPr>
          <w:t>20</w:t>
        </w:r>
        <w:r w:rsidR="005D24BD">
          <w:rPr>
            <w:rFonts w:ascii="Times New Roman" w:eastAsia="宋体" w:hAnsi="Times New Roman" w:hint="eastAsia"/>
            <w:sz w:val="24"/>
            <w:szCs w:val="24"/>
          </w:rPr>
          <w:t>份、东方伊</w:t>
        </w:r>
        <w:proofErr w:type="gramStart"/>
        <w:r w:rsidR="005D24BD">
          <w:rPr>
            <w:rFonts w:ascii="Times New Roman" w:eastAsia="宋体" w:hAnsi="Times New Roman" w:hint="eastAsia"/>
            <w:sz w:val="24"/>
            <w:szCs w:val="24"/>
          </w:rPr>
          <w:t>萨</w:t>
        </w:r>
        <w:proofErr w:type="gramEnd"/>
        <w:r w:rsidR="005D24BD">
          <w:rPr>
            <w:rFonts w:ascii="Times New Roman" w:eastAsia="宋体" w:hAnsi="Times New Roman" w:hint="eastAsia"/>
            <w:sz w:val="24"/>
            <w:szCs w:val="24"/>
          </w:rPr>
          <w:t>酵母菌液</w:t>
        </w:r>
        <w:r w:rsidR="005D24BD">
          <w:rPr>
            <w:rFonts w:ascii="Times New Roman" w:eastAsia="宋体" w:hAnsi="Times New Roman"/>
            <w:sz w:val="24"/>
            <w:szCs w:val="24"/>
          </w:rPr>
          <w:t>5</w:t>
        </w:r>
        <w:r w:rsidR="005D24BD">
          <w:rPr>
            <w:rFonts w:ascii="Times New Roman" w:eastAsia="宋体" w:hAnsi="Times New Roman" w:hint="eastAsia"/>
            <w:sz w:val="24"/>
            <w:szCs w:val="24"/>
          </w:rPr>
          <w:t>-</w:t>
        </w:r>
        <w:r w:rsidR="005D24BD">
          <w:rPr>
            <w:rFonts w:ascii="Times New Roman" w:eastAsia="宋体" w:hAnsi="Times New Roman"/>
            <w:sz w:val="24"/>
            <w:szCs w:val="24"/>
          </w:rPr>
          <w:t>10</w:t>
        </w:r>
        <w:r w:rsidR="005D24BD">
          <w:rPr>
            <w:rFonts w:ascii="Times New Roman" w:eastAsia="宋体" w:hAnsi="Times New Roman" w:hint="eastAsia"/>
            <w:sz w:val="24"/>
            <w:szCs w:val="24"/>
          </w:rPr>
          <w:t>份、枯草芽孢杆菌菌液</w:t>
        </w:r>
        <w:r w:rsidR="005D24BD">
          <w:rPr>
            <w:rFonts w:ascii="Times New Roman" w:eastAsia="宋体" w:hAnsi="Times New Roman"/>
            <w:sz w:val="24"/>
            <w:szCs w:val="24"/>
          </w:rPr>
          <w:t>10</w:t>
        </w:r>
        <w:r w:rsidR="005D24BD">
          <w:rPr>
            <w:rFonts w:ascii="Times New Roman" w:eastAsia="宋体" w:hAnsi="Times New Roman" w:hint="eastAsia"/>
            <w:sz w:val="24"/>
            <w:szCs w:val="24"/>
          </w:rPr>
          <w:t>-</w:t>
        </w:r>
        <w:r w:rsidR="005D24BD">
          <w:rPr>
            <w:rFonts w:ascii="Times New Roman" w:eastAsia="宋体" w:hAnsi="Times New Roman"/>
            <w:sz w:val="24"/>
            <w:szCs w:val="24"/>
          </w:rPr>
          <w:t>20</w:t>
        </w:r>
        <w:r w:rsidR="005D24BD">
          <w:rPr>
            <w:rFonts w:ascii="Times New Roman" w:eastAsia="宋体" w:hAnsi="Times New Roman" w:hint="eastAsia"/>
            <w:sz w:val="24"/>
            <w:szCs w:val="24"/>
          </w:rPr>
          <w:t>份、灰略红链霉菌菌液</w:t>
        </w:r>
        <w:r w:rsidR="005D24BD">
          <w:rPr>
            <w:rFonts w:ascii="Times New Roman" w:eastAsia="宋体" w:hAnsi="Times New Roman" w:hint="eastAsia"/>
            <w:sz w:val="24"/>
            <w:szCs w:val="24"/>
          </w:rPr>
          <w:t>1</w:t>
        </w:r>
        <w:r w:rsidR="005D24BD">
          <w:rPr>
            <w:rFonts w:ascii="Times New Roman" w:eastAsia="宋体" w:hAnsi="Times New Roman"/>
            <w:sz w:val="24"/>
            <w:szCs w:val="24"/>
          </w:rPr>
          <w:t>0</w:t>
        </w:r>
        <w:r w:rsidR="005D24BD">
          <w:rPr>
            <w:rFonts w:ascii="Times New Roman" w:eastAsia="宋体" w:hAnsi="Times New Roman" w:hint="eastAsia"/>
            <w:sz w:val="24"/>
            <w:szCs w:val="24"/>
          </w:rPr>
          <w:t>-</w:t>
        </w:r>
        <w:r w:rsidR="005D24BD">
          <w:rPr>
            <w:rFonts w:ascii="Times New Roman" w:eastAsia="宋体" w:hAnsi="Times New Roman"/>
            <w:sz w:val="24"/>
            <w:szCs w:val="24"/>
          </w:rPr>
          <w:t>20</w:t>
        </w:r>
        <w:r w:rsidR="005D24BD">
          <w:rPr>
            <w:rFonts w:ascii="Times New Roman" w:eastAsia="宋体" w:hAnsi="Times New Roman" w:hint="eastAsia"/>
            <w:sz w:val="24"/>
            <w:szCs w:val="24"/>
          </w:rPr>
          <w:t>份、哈</w:t>
        </w:r>
        <w:proofErr w:type="gramStart"/>
        <w:r w:rsidR="005D24BD">
          <w:rPr>
            <w:rFonts w:ascii="Times New Roman" w:eastAsia="宋体" w:hAnsi="Times New Roman" w:hint="eastAsia"/>
            <w:sz w:val="24"/>
            <w:szCs w:val="24"/>
          </w:rPr>
          <w:t>茨</w:t>
        </w:r>
        <w:proofErr w:type="gramEnd"/>
        <w:r w:rsidR="005D24BD">
          <w:rPr>
            <w:rFonts w:ascii="Times New Roman" w:eastAsia="宋体" w:hAnsi="Times New Roman" w:hint="eastAsia"/>
            <w:sz w:val="24"/>
            <w:szCs w:val="24"/>
          </w:rPr>
          <w:t>木霉菌液</w:t>
        </w:r>
        <w:r w:rsidR="005D24BD">
          <w:rPr>
            <w:rFonts w:ascii="Times New Roman" w:eastAsia="宋体" w:hAnsi="Times New Roman" w:hint="eastAsia"/>
            <w:sz w:val="24"/>
            <w:szCs w:val="24"/>
          </w:rPr>
          <w:t>1</w:t>
        </w:r>
        <w:r w:rsidR="005D24BD">
          <w:rPr>
            <w:rFonts w:ascii="Times New Roman" w:eastAsia="宋体" w:hAnsi="Times New Roman"/>
            <w:sz w:val="24"/>
            <w:szCs w:val="24"/>
          </w:rPr>
          <w:t>5</w:t>
        </w:r>
        <w:r w:rsidR="005D24BD">
          <w:rPr>
            <w:rFonts w:ascii="Times New Roman" w:eastAsia="宋体" w:hAnsi="Times New Roman" w:hint="eastAsia"/>
            <w:sz w:val="24"/>
            <w:szCs w:val="24"/>
          </w:rPr>
          <w:t>-</w:t>
        </w:r>
        <w:r w:rsidR="005D24BD">
          <w:rPr>
            <w:rFonts w:ascii="Times New Roman" w:eastAsia="宋体" w:hAnsi="Times New Roman"/>
            <w:sz w:val="24"/>
            <w:szCs w:val="24"/>
          </w:rPr>
          <w:t>25</w:t>
        </w:r>
        <w:r w:rsidR="005D24BD">
          <w:rPr>
            <w:rFonts w:ascii="Times New Roman" w:eastAsia="宋体" w:hAnsi="Times New Roman" w:hint="eastAsia"/>
            <w:sz w:val="24"/>
            <w:szCs w:val="24"/>
          </w:rPr>
          <w:t>份和斜卧青霉菌液</w:t>
        </w:r>
        <w:r w:rsidR="005D24BD">
          <w:rPr>
            <w:rFonts w:ascii="Times New Roman" w:eastAsia="宋体" w:hAnsi="Times New Roman" w:hint="eastAsia"/>
            <w:sz w:val="24"/>
            <w:szCs w:val="24"/>
          </w:rPr>
          <w:t>5-</w:t>
        </w:r>
        <w:r w:rsidR="005D24BD">
          <w:rPr>
            <w:rFonts w:ascii="Times New Roman" w:eastAsia="宋体" w:hAnsi="Times New Roman"/>
            <w:sz w:val="24"/>
            <w:szCs w:val="24"/>
          </w:rPr>
          <w:t>15</w:t>
        </w:r>
        <w:r w:rsidR="005D24BD">
          <w:rPr>
            <w:rFonts w:ascii="Times New Roman" w:eastAsia="宋体" w:hAnsi="Times New Roman" w:hint="eastAsia"/>
            <w:sz w:val="24"/>
            <w:szCs w:val="24"/>
          </w:rPr>
          <w:t>份</w:t>
        </w:r>
      </w:ins>
      <w:r w:rsidR="00B2557E">
        <w:rPr>
          <w:rFonts w:ascii="Times New Roman" w:eastAsia="宋体" w:hAnsi="Times New Roman" w:cs="宋体" w:hint="eastAsia"/>
          <w:sz w:val="24"/>
          <w:lang w:bidi="ar"/>
        </w:rPr>
        <w:t>。</w:t>
      </w:r>
    </w:p>
    <w:p w14:paraId="2976241E" w14:textId="2FDDC8D1" w:rsidR="00DD5B00" w:rsidRDefault="00B2557E">
      <w:pPr>
        <w:widowControl/>
        <w:spacing w:line="360" w:lineRule="auto"/>
        <w:ind w:firstLineChars="200" w:firstLine="480"/>
        <w:rPr>
          <w:rFonts w:ascii="Times New Roman" w:eastAsia="宋体" w:hAnsi="Times New Roman" w:cs="Times New Roman"/>
          <w:sz w:val="24"/>
        </w:rPr>
      </w:pPr>
      <w:del w:id="12" w:author="李 春龙" w:date="2022-02-06T16:12:00Z">
        <w:r w:rsidDel="00C51719">
          <w:rPr>
            <w:rFonts w:ascii="Times New Roman" w:eastAsia="宋体" w:hAnsi="Times New Roman" w:cs="Times New Roman"/>
            <w:sz w:val="24"/>
            <w:lang w:bidi="ar"/>
          </w:rPr>
          <w:delText>3</w:delText>
        </w:r>
      </w:del>
      <w:ins w:id="13" w:author="李 春龙" w:date="2022-02-06T16:12:00Z">
        <w:r w:rsidR="00C51719">
          <w:rPr>
            <w:rFonts w:ascii="Times New Roman" w:eastAsia="宋体" w:hAnsi="Times New Roman" w:cs="Times New Roman"/>
            <w:sz w:val="24"/>
            <w:lang w:bidi="ar"/>
          </w:rPr>
          <w:t>2</w:t>
        </w:r>
      </w:ins>
      <w:r>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1</w:t>
      </w:r>
      <w:del w:id="14" w:author="李 春龙" w:date="2022-02-06T16:12:00Z">
        <w:r w:rsidDel="00C51719">
          <w:rPr>
            <w:rFonts w:ascii="Times New Roman" w:eastAsia="宋体" w:hAnsi="Times New Roman" w:cs="宋体" w:hint="eastAsia"/>
            <w:sz w:val="24"/>
            <w:lang w:bidi="ar"/>
          </w:rPr>
          <w:delText>或</w:delText>
        </w:r>
        <w:r w:rsidDel="00C51719">
          <w:rPr>
            <w:rFonts w:ascii="Times New Roman" w:eastAsia="宋体" w:hAnsi="Times New Roman" w:cs="Times New Roman"/>
            <w:sz w:val="24"/>
            <w:lang w:bidi="ar"/>
          </w:rPr>
          <w:delText>2</w:delText>
        </w:r>
      </w:del>
      <w:r>
        <w:rPr>
          <w:rFonts w:ascii="Times New Roman" w:eastAsia="宋体" w:hAnsi="Times New Roman" w:cs="宋体" w:hint="eastAsia"/>
          <w:sz w:val="24"/>
          <w:lang w:bidi="ar"/>
        </w:rPr>
        <w:t>所述的水稻秸秆腐熟剂，其特征在于：所述原料包括按照重量计的所述复合微生物</w:t>
      </w:r>
      <w:r>
        <w:rPr>
          <w:rFonts w:ascii="Times New Roman" w:eastAsia="宋体" w:hAnsi="Times New Roman" w:cs="Times New Roman"/>
          <w:sz w:val="24"/>
          <w:lang w:bidi="ar"/>
        </w:rPr>
        <w:t>10-20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45-60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0.3-0.5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0.2-0.5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0.4-1.0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0.6-1.0</w:t>
      </w:r>
      <w:r>
        <w:rPr>
          <w:rFonts w:ascii="Times New Roman" w:eastAsia="宋体" w:hAnsi="Times New Roman" w:cs="宋体" w:hint="eastAsia"/>
          <w:sz w:val="24"/>
          <w:lang w:bidi="ar"/>
        </w:rPr>
        <w:t>份。</w:t>
      </w:r>
    </w:p>
    <w:p w14:paraId="34544D7E" w14:textId="65B26146" w:rsidR="00DD5B00" w:rsidRDefault="00B2557E">
      <w:pPr>
        <w:widowControl/>
        <w:spacing w:line="360" w:lineRule="auto"/>
        <w:ind w:firstLineChars="200" w:firstLine="480"/>
        <w:rPr>
          <w:rFonts w:ascii="Times New Roman" w:eastAsia="宋体" w:hAnsi="Times New Roman" w:cs="Times New Roman"/>
          <w:sz w:val="24"/>
        </w:rPr>
      </w:pPr>
      <w:del w:id="15" w:author="李 春龙" w:date="2022-02-06T16:12:00Z">
        <w:r w:rsidDel="00C51719">
          <w:rPr>
            <w:rFonts w:ascii="Times New Roman" w:eastAsia="宋体" w:hAnsi="Times New Roman" w:cs="Times New Roman"/>
            <w:sz w:val="24"/>
            <w:lang w:bidi="ar"/>
          </w:rPr>
          <w:delText>4</w:delText>
        </w:r>
      </w:del>
      <w:ins w:id="16" w:author="李 春龙" w:date="2022-02-06T16:12:00Z">
        <w:r w:rsidR="00C51719">
          <w:rPr>
            <w:rFonts w:ascii="Times New Roman" w:eastAsia="宋体" w:hAnsi="Times New Roman" w:cs="Times New Roman"/>
            <w:sz w:val="24"/>
            <w:lang w:bidi="ar"/>
          </w:rPr>
          <w:t>3</w:t>
        </w:r>
      </w:ins>
      <w:r>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1</w:t>
      </w:r>
      <w:del w:id="17" w:author="李 春龙" w:date="2022-02-06T16:12:00Z">
        <w:r w:rsidDel="00C51719">
          <w:rPr>
            <w:rFonts w:ascii="Times New Roman" w:eastAsia="宋体" w:hAnsi="Times New Roman" w:cs="宋体" w:hint="eastAsia"/>
            <w:sz w:val="24"/>
            <w:lang w:bidi="ar"/>
          </w:rPr>
          <w:delText>或</w:delText>
        </w:r>
        <w:r w:rsidDel="00C51719">
          <w:rPr>
            <w:rFonts w:ascii="Times New Roman" w:eastAsia="宋体" w:hAnsi="Times New Roman" w:cs="Times New Roman"/>
            <w:sz w:val="24"/>
            <w:lang w:bidi="ar"/>
          </w:rPr>
          <w:delText>2</w:delText>
        </w:r>
      </w:del>
      <w:r>
        <w:rPr>
          <w:rFonts w:ascii="Times New Roman" w:eastAsia="宋体" w:hAnsi="Times New Roman" w:cs="宋体" w:hint="eastAsia"/>
          <w:sz w:val="24"/>
          <w:lang w:bidi="ar"/>
        </w:rPr>
        <w:t>所述的水稻秸秆腐熟剂，其特征在于：所述原料包括按照重量计的所述复合微生物</w:t>
      </w:r>
      <w:r>
        <w:rPr>
          <w:rFonts w:ascii="Times New Roman" w:eastAsia="宋体" w:hAnsi="Times New Roman" w:cs="Times New Roman"/>
          <w:sz w:val="24"/>
          <w:lang w:bidi="ar"/>
        </w:rPr>
        <w:t>15</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9</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8</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0.3</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1.0</w:t>
      </w:r>
      <w:r>
        <w:rPr>
          <w:rFonts w:ascii="Times New Roman" w:eastAsia="宋体" w:hAnsi="Times New Roman" w:cs="宋体" w:hint="eastAsia"/>
          <w:sz w:val="24"/>
          <w:lang w:bidi="ar"/>
        </w:rPr>
        <w:t>份和所述磷酸二氢</w:t>
      </w:r>
      <w:r>
        <w:rPr>
          <w:rFonts w:ascii="Times New Roman" w:eastAsia="宋体" w:hAnsi="Times New Roman" w:cs="宋体" w:hint="eastAsia"/>
          <w:sz w:val="24"/>
          <w:lang w:bidi="ar"/>
        </w:rPr>
        <w:t>钾</w:t>
      </w:r>
      <w:r>
        <w:rPr>
          <w:rFonts w:ascii="Times New Roman" w:eastAsia="宋体" w:hAnsi="Times New Roman" w:cs="Times New Roman"/>
          <w:sz w:val="24"/>
          <w:lang w:bidi="ar"/>
        </w:rPr>
        <w:t>0.8</w:t>
      </w:r>
      <w:r>
        <w:rPr>
          <w:rFonts w:ascii="Times New Roman" w:eastAsia="宋体" w:hAnsi="Times New Roman" w:cs="宋体" w:hint="eastAsia"/>
          <w:sz w:val="24"/>
          <w:lang w:bidi="ar"/>
        </w:rPr>
        <w:t>份。</w:t>
      </w:r>
    </w:p>
    <w:p w14:paraId="212DB643" w14:textId="0000FF4A" w:rsidR="00DD5B00" w:rsidDel="005D24BD" w:rsidRDefault="00B2557E">
      <w:pPr>
        <w:widowControl/>
        <w:spacing w:line="360" w:lineRule="auto"/>
        <w:ind w:firstLineChars="200" w:firstLine="480"/>
        <w:rPr>
          <w:del w:id="18" w:author="李 春龙" w:date="2022-02-06T16:06:00Z"/>
          <w:rFonts w:ascii="Times New Roman" w:eastAsia="宋体" w:hAnsi="Times New Roman" w:cs="Times New Roman"/>
          <w:sz w:val="24"/>
        </w:rPr>
      </w:pPr>
      <w:del w:id="19" w:author="李 春龙" w:date="2022-02-06T16:06:00Z">
        <w:r w:rsidDel="005D24BD">
          <w:rPr>
            <w:rFonts w:ascii="Times New Roman" w:eastAsia="宋体" w:hAnsi="Times New Roman" w:cs="Times New Roman"/>
            <w:sz w:val="24"/>
            <w:lang w:bidi="ar"/>
          </w:rPr>
          <w:delText>5</w:delText>
        </w:r>
        <w:r w:rsidDel="005D24BD">
          <w:rPr>
            <w:rFonts w:ascii="Times New Roman" w:eastAsia="宋体" w:hAnsi="Times New Roman" w:cs="宋体" w:hint="eastAsia"/>
            <w:sz w:val="24"/>
            <w:lang w:bidi="ar"/>
          </w:rPr>
          <w:delText>、</w:delText>
        </w:r>
        <w:bookmarkStart w:id="20" w:name="_Hlk61894755"/>
        <w:r w:rsidDel="005D24BD">
          <w:rPr>
            <w:rFonts w:ascii="Times New Roman" w:eastAsia="宋体" w:hAnsi="Times New Roman" w:cs="宋体" w:hint="eastAsia"/>
            <w:sz w:val="24"/>
            <w:lang w:bidi="ar"/>
          </w:rPr>
          <w:delText>根据权利要求</w:delText>
        </w:r>
        <w:r w:rsidDel="005D24BD">
          <w:rPr>
            <w:rFonts w:ascii="Times New Roman" w:eastAsia="宋体" w:hAnsi="Times New Roman" w:cs="Times New Roman"/>
            <w:sz w:val="24"/>
            <w:lang w:bidi="ar"/>
          </w:rPr>
          <w:delText>1</w:delText>
        </w:r>
        <w:r w:rsidDel="005D24BD">
          <w:rPr>
            <w:rFonts w:ascii="Times New Roman" w:eastAsia="宋体" w:hAnsi="Times New Roman" w:cs="宋体" w:hint="eastAsia"/>
            <w:sz w:val="24"/>
            <w:lang w:bidi="ar"/>
          </w:rPr>
          <w:delText>或</w:delText>
        </w:r>
        <w:r w:rsidDel="005D24BD">
          <w:rPr>
            <w:rFonts w:ascii="Times New Roman" w:eastAsia="宋体" w:hAnsi="Times New Roman" w:cs="Times New Roman"/>
            <w:sz w:val="24"/>
            <w:lang w:bidi="ar"/>
          </w:rPr>
          <w:delText>2</w:delText>
        </w:r>
        <w:r w:rsidDel="005D24BD">
          <w:rPr>
            <w:rFonts w:ascii="Times New Roman" w:eastAsia="宋体" w:hAnsi="Times New Roman" w:cs="宋体" w:hint="eastAsia"/>
            <w:sz w:val="24"/>
            <w:lang w:bidi="ar"/>
          </w:rPr>
          <w:delText>所述的水稻秸秆腐熟剂，其特征在于：</w:delText>
        </w:r>
        <w:bookmarkEnd w:id="20"/>
        <w:r w:rsidDel="005D24BD">
          <w:rPr>
            <w:rFonts w:ascii="Times New Roman" w:eastAsia="宋体" w:hAnsi="Times New Roman" w:cs="宋体" w:hint="eastAsia"/>
            <w:sz w:val="24"/>
            <w:lang w:bidi="ar"/>
          </w:rPr>
          <w:delText>所述复合微生物包括</w:delText>
        </w:r>
        <w:bookmarkStart w:id="21" w:name="_Hlk61613840"/>
        <w:r w:rsidDel="005D24BD">
          <w:rPr>
            <w:rFonts w:ascii="Times New Roman" w:eastAsia="宋体" w:hAnsi="Times New Roman" w:cs="宋体" w:hint="eastAsia"/>
            <w:sz w:val="24"/>
            <w:lang w:bidi="ar"/>
          </w:rPr>
          <w:delText>短小芽孢杆菌、东方伊萨酵母、枯草芽孢杆菌、灰略红链霉菌、哈茨木霉和斜卧青霉</w:delText>
        </w:r>
        <w:bookmarkEnd w:id="21"/>
        <w:r w:rsidDel="005D24BD">
          <w:rPr>
            <w:rFonts w:ascii="Times New Roman" w:eastAsia="宋体" w:hAnsi="Times New Roman" w:cs="宋体" w:hint="eastAsia"/>
            <w:sz w:val="24"/>
            <w:lang w:bidi="ar"/>
          </w:rPr>
          <w:delText>。</w:delText>
        </w:r>
      </w:del>
    </w:p>
    <w:p w14:paraId="71B5F9DC" w14:textId="7FE29260" w:rsidR="00DD5B00" w:rsidRDefault="00B2557E">
      <w:pPr>
        <w:widowControl/>
        <w:spacing w:line="360" w:lineRule="auto"/>
        <w:ind w:firstLineChars="200" w:firstLine="480"/>
        <w:rPr>
          <w:rFonts w:ascii="Times New Roman" w:eastAsia="宋体" w:hAnsi="Times New Roman" w:cs="Times New Roman"/>
          <w:szCs w:val="21"/>
        </w:rPr>
      </w:pPr>
      <w:del w:id="22" w:author="李 春龙" w:date="2022-02-06T16:12:00Z">
        <w:r w:rsidDel="00C51719">
          <w:rPr>
            <w:rFonts w:ascii="Times New Roman" w:eastAsia="宋体" w:hAnsi="Times New Roman" w:cs="Times New Roman"/>
            <w:sz w:val="24"/>
            <w:lang w:bidi="ar"/>
          </w:rPr>
          <w:delText>6</w:delText>
        </w:r>
      </w:del>
      <w:ins w:id="23" w:author="李 春龙" w:date="2022-02-06T16:12:00Z">
        <w:r w:rsidR="00C51719">
          <w:rPr>
            <w:rFonts w:ascii="Times New Roman" w:eastAsia="宋体" w:hAnsi="Times New Roman" w:cs="Times New Roman"/>
            <w:sz w:val="24"/>
            <w:lang w:bidi="ar"/>
          </w:rPr>
          <w:t>4</w:t>
        </w:r>
      </w:ins>
      <w:r>
        <w:rPr>
          <w:rFonts w:ascii="Times New Roman" w:eastAsia="宋体" w:hAnsi="Times New Roman" w:cs="宋体" w:hint="eastAsia"/>
          <w:sz w:val="24"/>
          <w:lang w:bidi="ar"/>
        </w:rPr>
        <w:t>、根据权利要求</w:t>
      </w:r>
      <w:del w:id="24" w:author="李 春龙" w:date="2022-02-06T16:12:00Z">
        <w:r w:rsidDel="00C51719">
          <w:rPr>
            <w:rFonts w:ascii="Times New Roman" w:eastAsia="宋体" w:hAnsi="Times New Roman" w:cs="Times New Roman"/>
            <w:sz w:val="24"/>
            <w:lang w:bidi="ar"/>
          </w:rPr>
          <w:delText>5</w:delText>
        </w:r>
      </w:del>
      <w:ins w:id="25" w:author="李 春龙" w:date="2022-02-06T16:12:00Z">
        <w:r w:rsidR="00C51719">
          <w:rPr>
            <w:rFonts w:ascii="Times New Roman" w:eastAsia="宋体" w:hAnsi="Times New Roman" w:cs="Times New Roman"/>
            <w:sz w:val="24"/>
            <w:lang w:bidi="ar"/>
          </w:rPr>
          <w:t>1</w:t>
        </w:r>
      </w:ins>
      <w:r>
        <w:rPr>
          <w:rFonts w:ascii="Times New Roman" w:eastAsia="宋体" w:hAnsi="Times New Roman" w:cs="宋体" w:hint="eastAsia"/>
          <w:sz w:val="24"/>
          <w:lang w:bidi="ar"/>
        </w:rPr>
        <w:t>所述的水稻秸秆腐熟剂，其特征在于：所述</w:t>
      </w:r>
      <w:r>
        <w:rPr>
          <w:rFonts w:ascii="Times New Roman" w:eastAsia="宋体" w:hAnsi="Times New Roman" w:cs="Times New Roman" w:hint="eastAsia"/>
          <w:sz w:val="24"/>
          <w:szCs w:val="24"/>
          <w:lang w:bidi="ar"/>
        </w:rPr>
        <w:t>短小芽孢杆菌的含菌量</w:t>
      </w:r>
      <w:r>
        <w:rPr>
          <w:rFonts w:ascii="Times New Roman" w:eastAsia="宋体" w:hAnsi="Times New Roman" w:cs="Times New Roman"/>
          <w:sz w:val="24"/>
          <w:szCs w:val="24"/>
          <w:lang w:bidi="ar"/>
        </w:rPr>
        <w:t>≥3.0×10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，所述东方伊</w:t>
      </w:r>
      <w:proofErr w:type="gramStart"/>
      <w:r>
        <w:rPr>
          <w:rFonts w:ascii="Times New Roman" w:eastAsia="宋体" w:hAnsi="Times New Roman" w:cs="Times New Roman" w:hint="eastAsia"/>
          <w:sz w:val="24"/>
          <w:szCs w:val="24"/>
          <w:lang w:bidi="ar"/>
        </w:rPr>
        <w:t>萨</w:t>
      </w:r>
      <w:proofErr w:type="gramEnd"/>
      <w:r>
        <w:rPr>
          <w:rFonts w:ascii="Times New Roman" w:eastAsia="宋体" w:hAnsi="Times New Roman" w:cs="Times New Roman" w:hint="eastAsia"/>
          <w:sz w:val="24"/>
          <w:szCs w:val="24"/>
          <w:lang w:bidi="ar"/>
        </w:rPr>
        <w:t>酵母的含菌量</w:t>
      </w:r>
      <w:r>
        <w:rPr>
          <w:rFonts w:ascii="Times New Roman" w:eastAsia="宋体" w:hAnsi="Times New Roman" w:cs="Times New Roman"/>
          <w:sz w:val="24"/>
          <w:szCs w:val="24"/>
          <w:lang w:bidi="ar"/>
        </w:rPr>
        <w:t>≥3.5×10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，所述枯草芽孢杆菌的含菌量</w:t>
      </w:r>
      <w:r>
        <w:rPr>
          <w:rFonts w:ascii="Times New Roman" w:eastAsia="宋体" w:hAnsi="Times New Roman" w:cs="Times New Roman"/>
          <w:sz w:val="24"/>
          <w:szCs w:val="24"/>
          <w:lang w:bidi="ar"/>
        </w:rPr>
        <w:t>≥5.0×10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，所述灰略红链霉菌的含菌量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，所述哈</w:t>
      </w:r>
      <w:proofErr w:type="gramStart"/>
      <w:r>
        <w:rPr>
          <w:rFonts w:ascii="Times New Roman" w:eastAsia="宋体" w:hAnsi="Times New Roman" w:cs="Times New Roman" w:hint="eastAsia"/>
          <w:sz w:val="24"/>
          <w:szCs w:val="24"/>
          <w:lang w:bidi="ar"/>
        </w:rPr>
        <w:t>茨木霉</w:t>
      </w:r>
      <w:proofErr w:type="gramEnd"/>
      <w:r>
        <w:rPr>
          <w:rFonts w:ascii="Times New Roman" w:eastAsia="宋体" w:hAnsi="Times New Roman" w:cs="Times New Roman" w:hint="eastAsia"/>
          <w:sz w:val="24"/>
          <w:szCs w:val="24"/>
          <w:lang w:bidi="ar"/>
        </w:rPr>
        <w:t>的含菌量</w:t>
      </w:r>
      <w:r>
        <w:rPr>
          <w:rFonts w:ascii="Times New Roman" w:eastAsia="宋体" w:hAnsi="Times New Roman" w:cs="Times New Roman"/>
          <w:sz w:val="24"/>
          <w:szCs w:val="24"/>
          <w:lang w:bidi="ar"/>
        </w:rPr>
        <w:t>≥4.0×10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，所述斜卧青霉的含菌量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w:t>
      </w:r>
    </w:p>
    <w:p w14:paraId="6D3F5EBC" w14:textId="15A5472B" w:rsidR="00DD5B00" w:rsidRDefault="00B2557E">
      <w:pPr>
        <w:widowControl/>
        <w:spacing w:line="360" w:lineRule="auto"/>
        <w:ind w:firstLineChars="200" w:firstLine="480"/>
        <w:rPr>
          <w:rFonts w:ascii="Times New Roman" w:eastAsia="宋体" w:hAnsi="Times New Roman" w:cs="Times New Roman"/>
          <w:sz w:val="24"/>
        </w:rPr>
      </w:pPr>
      <w:del w:id="26" w:author="李 春龙" w:date="2022-02-06T16:12:00Z">
        <w:r w:rsidDel="00C51719">
          <w:rPr>
            <w:rFonts w:ascii="Times New Roman" w:eastAsia="宋体" w:hAnsi="Times New Roman" w:cs="Times New Roman"/>
            <w:sz w:val="24"/>
            <w:lang w:bidi="ar"/>
          </w:rPr>
          <w:delText>7</w:delText>
        </w:r>
      </w:del>
      <w:ins w:id="27" w:author="李 春龙" w:date="2022-02-06T16:12:00Z">
        <w:r w:rsidR="00C51719">
          <w:rPr>
            <w:rFonts w:ascii="Times New Roman" w:eastAsia="宋体" w:hAnsi="Times New Roman" w:cs="Times New Roman"/>
            <w:sz w:val="24"/>
            <w:lang w:bidi="ar"/>
          </w:rPr>
          <w:t>5</w:t>
        </w:r>
      </w:ins>
      <w:r>
        <w:rPr>
          <w:rFonts w:ascii="Times New Roman" w:eastAsia="宋体" w:hAnsi="Times New Roman" w:cs="宋体" w:hint="eastAsia"/>
          <w:sz w:val="24"/>
          <w:lang w:bidi="ar"/>
        </w:rPr>
        <w:t>、权利要求</w:t>
      </w:r>
      <w:del w:id="28" w:author="李 春龙" w:date="2022-02-06T16:12:00Z">
        <w:r w:rsidDel="00C51719">
          <w:rPr>
            <w:rFonts w:ascii="Times New Roman" w:eastAsia="宋体" w:hAnsi="Times New Roman" w:cs="Times New Roman"/>
            <w:sz w:val="24"/>
            <w:lang w:bidi="ar"/>
          </w:rPr>
          <w:delText>1</w:delText>
        </w:r>
        <w:r w:rsidDel="00C51719">
          <w:rPr>
            <w:rFonts w:ascii="Times New Roman" w:eastAsia="宋体" w:hAnsi="Times New Roman" w:cs="宋体" w:hint="eastAsia"/>
            <w:sz w:val="24"/>
            <w:lang w:bidi="ar"/>
          </w:rPr>
          <w:delText>至</w:delText>
        </w:r>
        <w:r w:rsidDel="00C51719">
          <w:rPr>
            <w:rFonts w:ascii="Times New Roman" w:eastAsia="宋体" w:hAnsi="Times New Roman" w:cs="Times New Roman" w:hint="eastAsia"/>
            <w:sz w:val="24"/>
            <w:lang w:bidi="ar"/>
          </w:rPr>
          <w:delText>6</w:delText>
        </w:r>
      </w:del>
      <w:ins w:id="29" w:author="李 春龙" w:date="2022-02-06T16:12:00Z">
        <w:r w:rsidR="00C51719">
          <w:rPr>
            <w:rFonts w:ascii="Times New Roman" w:eastAsia="宋体" w:hAnsi="Times New Roman" w:cs="Times New Roman"/>
            <w:sz w:val="24"/>
            <w:lang w:bidi="ar"/>
          </w:rPr>
          <w:t>1</w:t>
        </w:r>
        <w:r w:rsidR="00C51719">
          <w:rPr>
            <w:rFonts w:ascii="Times New Roman" w:eastAsia="宋体" w:hAnsi="Times New Roman" w:cs="宋体" w:hint="eastAsia"/>
            <w:sz w:val="24"/>
            <w:lang w:bidi="ar"/>
          </w:rPr>
          <w:t>至</w:t>
        </w:r>
        <w:r w:rsidR="00C51719">
          <w:rPr>
            <w:rFonts w:ascii="Times New Roman" w:eastAsia="宋体" w:hAnsi="Times New Roman" w:cs="Times New Roman"/>
            <w:sz w:val="24"/>
            <w:lang w:bidi="ar"/>
          </w:rPr>
          <w:t>4</w:t>
        </w:r>
      </w:ins>
      <w:r>
        <w:rPr>
          <w:rFonts w:ascii="Times New Roman" w:eastAsia="宋体" w:hAnsi="Times New Roman" w:cs="宋体" w:hint="eastAsia"/>
          <w:sz w:val="24"/>
          <w:lang w:bidi="ar"/>
        </w:rPr>
        <w:t>中任一项所述水稻秸秆腐熟剂的制备方法，其包括以下步骤：</w:t>
      </w:r>
    </w:p>
    <w:p w14:paraId="33224F34"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1</w:t>
      </w:r>
      <w:r>
        <w:rPr>
          <w:rFonts w:ascii="Times New Roman" w:eastAsia="宋体" w:hAnsi="Times New Roman" w:cs="宋体" w:hint="eastAsia"/>
          <w:sz w:val="24"/>
          <w:lang w:bidi="ar"/>
        </w:rPr>
        <w:t>，将各单一菌液按照预定的重量比例混合，得到复合微生物；</w:t>
      </w:r>
    </w:p>
    <w:p w14:paraId="46454FF0"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2</w:t>
      </w:r>
      <w:r>
        <w:rPr>
          <w:rFonts w:ascii="Times New Roman" w:eastAsia="宋体" w:hAnsi="Times New Roman" w:cs="宋体" w:hint="eastAsia"/>
          <w:sz w:val="24"/>
          <w:lang w:bidi="ar"/>
        </w:rPr>
        <w:t>，将所述复合微生物、秸秆粉、麸皮、稻糠、氮肥、硫酸镁、磷酸</w:t>
      </w:r>
      <w:proofErr w:type="gramStart"/>
      <w:r>
        <w:rPr>
          <w:rFonts w:ascii="Times New Roman" w:eastAsia="宋体" w:hAnsi="Times New Roman" w:cs="宋体" w:hint="eastAsia"/>
          <w:sz w:val="24"/>
          <w:lang w:bidi="ar"/>
        </w:rPr>
        <w:t>氢二钾和</w:t>
      </w:r>
      <w:proofErr w:type="gramEnd"/>
      <w:r>
        <w:rPr>
          <w:rFonts w:ascii="Times New Roman" w:eastAsia="宋体" w:hAnsi="Times New Roman" w:cs="宋体" w:hint="eastAsia"/>
          <w:sz w:val="24"/>
          <w:lang w:bidi="ar"/>
        </w:rPr>
        <w:t>磷酸二氢钾按照预定的重量比例混合，得到混合物料，再加入清水调整所述混合物料的水分含量；</w:t>
      </w:r>
    </w:p>
    <w:p w14:paraId="6C18800E"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3</w:t>
      </w:r>
      <w:r>
        <w:rPr>
          <w:rFonts w:ascii="Times New Roman" w:eastAsia="宋体" w:hAnsi="Times New Roman" w:cs="宋体" w:hint="eastAsia"/>
          <w:sz w:val="24"/>
          <w:lang w:bidi="ar"/>
        </w:rPr>
        <w:t>，在</w:t>
      </w:r>
      <w:r>
        <w:rPr>
          <w:rFonts w:ascii="Times New Roman" w:eastAsia="宋体" w:hAnsi="Times New Roman" w:cs="Times New Roman"/>
          <w:sz w:val="24"/>
          <w:lang w:bidi="ar"/>
        </w:rPr>
        <w:t>25-32</w:t>
      </w:r>
      <w:r>
        <w:rPr>
          <w:rFonts w:ascii="Times New Roman" w:eastAsia="宋体" w:hAnsi="Times New Roman" w:cs="宋体" w:hint="eastAsia"/>
          <w:sz w:val="24"/>
          <w:lang w:bidi="ar"/>
        </w:rPr>
        <w:t>℃温度下，将经过步骤</w:t>
      </w:r>
      <w:r>
        <w:rPr>
          <w:rFonts w:ascii="Times New Roman" w:eastAsia="宋体" w:hAnsi="Times New Roman" w:cs="Times New Roman"/>
          <w:sz w:val="24"/>
          <w:lang w:bidi="ar"/>
        </w:rPr>
        <w:t>2</w:t>
      </w:r>
      <w:r>
        <w:rPr>
          <w:rFonts w:ascii="Times New Roman" w:eastAsia="宋体" w:hAnsi="Times New Roman" w:cs="宋体" w:hint="eastAsia"/>
          <w:sz w:val="24"/>
          <w:lang w:bidi="ar"/>
        </w:rPr>
        <w:t>处理后的混合物料好氧发酵，得到发酵产物；</w:t>
      </w:r>
    </w:p>
    <w:p w14:paraId="02F57913"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lastRenderedPageBreak/>
        <w:t>步骤</w:t>
      </w:r>
      <w:r>
        <w:rPr>
          <w:rFonts w:ascii="Times New Roman" w:eastAsia="宋体" w:hAnsi="Times New Roman" w:cs="Times New Roman"/>
          <w:sz w:val="24"/>
          <w:lang w:bidi="ar"/>
        </w:rPr>
        <w:t>4</w:t>
      </w:r>
      <w:r>
        <w:rPr>
          <w:rFonts w:ascii="Times New Roman" w:eastAsia="宋体" w:hAnsi="Times New Roman" w:cs="宋体" w:hint="eastAsia"/>
          <w:sz w:val="24"/>
          <w:lang w:bidi="ar"/>
        </w:rPr>
        <w:t>，将所述发酵产物阴干或低温干燥，然后粉碎，制得所述水稻秸秆腐熟剂。</w:t>
      </w:r>
    </w:p>
    <w:p w14:paraId="1E32753E" w14:textId="148AEDE9" w:rsidR="00DD5B00" w:rsidRDefault="00B2557E">
      <w:pPr>
        <w:widowControl/>
        <w:spacing w:line="360" w:lineRule="auto"/>
        <w:ind w:firstLineChars="200" w:firstLine="480"/>
        <w:rPr>
          <w:rFonts w:ascii="Times New Roman" w:eastAsia="宋体" w:hAnsi="Times New Roman" w:cs="Times New Roman"/>
          <w:sz w:val="24"/>
        </w:rPr>
      </w:pPr>
      <w:del w:id="30" w:author="李 春龙" w:date="2022-02-06T16:12:00Z">
        <w:r w:rsidDel="00C51719">
          <w:rPr>
            <w:rFonts w:ascii="Times New Roman" w:eastAsia="宋体" w:hAnsi="Times New Roman" w:cs="Times New Roman"/>
            <w:sz w:val="24"/>
            <w:lang w:bidi="ar"/>
          </w:rPr>
          <w:delText>8</w:delText>
        </w:r>
      </w:del>
      <w:ins w:id="31" w:author="李 春龙" w:date="2022-02-06T16:12:00Z">
        <w:r w:rsidR="00C51719">
          <w:rPr>
            <w:rFonts w:ascii="Times New Roman" w:eastAsia="宋体" w:hAnsi="Times New Roman" w:cs="Times New Roman"/>
            <w:sz w:val="24"/>
            <w:lang w:bidi="ar"/>
          </w:rPr>
          <w:t>6</w:t>
        </w:r>
      </w:ins>
      <w:r>
        <w:rPr>
          <w:rFonts w:ascii="Times New Roman" w:eastAsia="宋体" w:hAnsi="Times New Roman" w:cs="宋体" w:hint="eastAsia"/>
          <w:sz w:val="24"/>
          <w:lang w:bidi="ar"/>
        </w:rPr>
        <w:t>、根据权利要求</w:t>
      </w:r>
      <w:del w:id="32" w:author="李 春龙" w:date="2022-02-06T16:12:00Z">
        <w:r w:rsidDel="00C51719">
          <w:rPr>
            <w:rFonts w:ascii="Times New Roman" w:eastAsia="宋体" w:hAnsi="Times New Roman" w:cs="Times New Roman"/>
            <w:sz w:val="24"/>
            <w:lang w:bidi="ar"/>
          </w:rPr>
          <w:delText>8</w:delText>
        </w:r>
      </w:del>
      <w:ins w:id="33" w:author="李 春龙" w:date="2022-02-06T16:12:00Z">
        <w:r w:rsidR="00C51719">
          <w:rPr>
            <w:rFonts w:ascii="Times New Roman" w:eastAsia="宋体" w:hAnsi="Times New Roman" w:cs="Times New Roman"/>
            <w:sz w:val="24"/>
            <w:lang w:bidi="ar"/>
          </w:rPr>
          <w:t>5</w:t>
        </w:r>
      </w:ins>
      <w:r>
        <w:rPr>
          <w:rFonts w:ascii="Times New Roman" w:eastAsia="宋体" w:hAnsi="Times New Roman" w:cs="宋体" w:hint="eastAsia"/>
          <w:sz w:val="24"/>
          <w:lang w:bidi="ar"/>
        </w:rPr>
        <w:t>所述的制备方法，其特征在于：在步骤</w:t>
      </w:r>
      <w:r>
        <w:rPr>
          <w:rFonts w:ascii="Times New Roman" w:eastAsia="宋体" w:hAnsi="Times New Roman" w:cs="Times New Roman"/>
          <w:sz w:val="24"/>
          <w:lang w:bidi="ar"/>
        </w:rPr>
        <w:t>2</w:t>
      </w:r>
      <w:r>
        <w:rPr>
          <w:rFonts w:ascii="Times New Roman" w:eastAsia="宋体" w:hAnsi="Times New Roman" w:cs="宋体" w:hint="eastAsia"/>
          <w:sz w:val="24"/>
          <w:lang w:bidi="ar"/>
        </w:rPr>
        <w:t>中，调整混合物料的水分含量为</w:t>
      </w:r>
      <w:r>
        <w:rPr>
          <w:rFonts w:ascii="Times New Roman" w:eastAsia="宋体" w:hAnsi="Times New Roman" w:cs="Times New Roman"/>
          <w:sz w:val="24"/>
          <w:lang w:bidi="ar"/>
        </w:rPr>
        <w:t>45-65%</w:t>
      </w:r>
      <w:r>
        <w:rPr>
          <w:rFonts w:ascii="Times New Roman" w:eastAsia="宋体" w:hAnsi="Times New Roman" w:cs="宋体" w:hint="eastAsia"/>
          <w:sz w:val="24"/>
          <w:lang w:bidi="ar"/>
        </w:rPr>
        <w:t>。</w:t>
      </w:r>
    </w:p>
    <w:p w14:paraId="10C88CDE" w14:textId="01DB2F1E" w:rsidR="00DD5B00" w:rsidRDefault="00B2557E">
      <w:pPr>
        <w:widowControl/>
        <w:spacing w:line="360" w:lineRule="auto"/>
        <w:ind w:firstLineChars="200" w:firstLine="480"/>
        <w:rPr>
          <w:rFonts w:ascii="Times New Roman" w:eastAsia="宋体" w:hAnsi="Times New Roman" w:cs="Times New Roman"/>
          <w:sz w:val="24"/>
        </w:rPr>
      </w:pPr>
      <w:del w:id="34" w:author="李 春龙" w:date="2022-02-06T16:12:00Z">
        <w:r w:rsidDel="00C51719">
          <w:rPr>
            <w:rFonts w:ascii="Times New Roman" w:eastAsia="宋体" w:hAnsi="Times New Roman" w:cs="Times New Roman"/>
            <w:sz w:val="24"/>
            <w:lang w:bidi="ar"/>
          </w:rPr>
          <w:delText>9</w:delText>
        </w:r>
      </w:del>
      <w:ins w:id="35" w:author="李 春龙" w:date="2022-02-06T16:12:00Z">
        <w:r w:rsidR="00C51719">
          <w:rPr>
            <w:rFonts w:ascii="Times New Roman" w:eastAsia="宋体" w:hAnsi="Times New Roman" w:cs="Times New Roman"/>
            <w:sz w:val="24"/>
            <w:lang w:bidi="ar"/>
          </w:rPr>
          <w:t>7</w:t>
        </w:r>
      </w:ins>
      <w:r>
        <w:rPr>
          <w:rFonts w:ascii="Times New Roman" w:eastAsia="宋体" w:hAnsi="Times New Roman" w:cs="宋体" w:hint="eastAsia"/>
          <w:sz w:val="24"/>
          <w:lang w:bidi="ar"/>
        </w:rPr>
        <w:t>、根据权利要求</w:t>
      </w:r>
      <w:del w:id="36" w:author="李 春龙" w:date="2022-02-06T16:12:00Z">
        <w:r w:rsidDel="00C51719">
          <w:rPr>
            <w:rFonts w:ascii="Times New Roman" w:eastAsia="宋体" w:hAnsi="Times New Roman" w:cs="Times New Roman"/>
            <w:sz w:val="24"/>
            <w:lang w:bidi="ar"/>
          </w:rPr>
          <w:delText>8</w:delText>
        </w:r>
      </w:del>
      <w:ins w:id="37" w:author="李 春龙" w:date="2022-02-06T16:12:00Z">
        <w:r w:rsidR="00C51719">
          <w:rPr>
            <w:rFonts w:ascii="Times New Roman" w:eastAsia="宋体" w:hAnsi="Times New Roman" w:cs="Times New Roman"/>
            <w:sz w:val="24"/>
            <w:lang w:bidi="ar"/>
          </w:rPr>
          <w:t>5</w:t>
        </w:r>
      </w:ins>
      <w:r>
        <w:rPr>
          <w:rFonts w:ascii="Times New Roman" w:eastAsia="宋体" w:hAnsi="Times New Roman" w:cs="宋体" w:hint="eastAsia"/>
          <w:sz w:val="24"/>
          <w:lang w:bidi="ar"/>
        </w:rPr>
        <w:t>所述的制备方法，其特征在于：在步骤</w:t>
      </w:r>
      <w:r>
        <w:rPr>
          <w:rFonts w:ascii="Times New Roman" w:eastAsia="宋体" w:hAnsi="Times New Roman" w:cs="Times New Roman"/>
          <w:sz w:val="24"/>
          <w:lang w:bidi="ar"/>
        </w:rPr>
        <w:t>3</w:t>
      </w:r>
      <w:r>
        <w:rPr>
          <w:rFonts w:ascii="Times New Roman" w:eastAsia="宋体" w:hAnsi="Times New Roman" w:cs="宋体" w:hint="eastAsia"/>
          <w:sz w:val="24"/>
          <w:lang w:bidi="ar"/>
        </w:rPr>
        <w:t>中，发酵时间为</w:t>
      </w:r>
      <w:r>
        <w:rPr>
          <w:rFonts w:ascii="Times New Roman" w:eastAsia="宋体" w:hAnsi="Times New Roman" w:cs="Times New Roman"/>
          <w:sz w:val="24"/>
          <w:lang w:bidi="ar"/>
        </w:rPr>
        <w:t>72-96</w:t>
      </w:r>
      <w:r>
        <w:rPr>
          <w:rFonts w:ascii="Times New Roman" w:eastAsia="宋体" w:hAnsi="Times New Roman" w:cs="宋体" w:hint="eastAsia"/>
          <w:sz w:val="24"/>
          <w:lang w:bidi="ar"/>
        </w:rPr>
        <w:t>小时。</w:t>
      </w:r>
    </w:p>
    <w:p w14:paraId="78D0D3BF" w14:textId="456C6346" w:rsidR="00DD5B00" w:rsidRDefault="00B2557E">
      <w:pPr>
        <w:widowControl/>
        <w:spacing w:line="360" w:lineRule="auto"/>
        <w:ind w:firstLineChars="200" w:firstLine="480"/>
        <w:jc w:val="left"/>
        <w:rPr>
          <w:rFonts w:ascii="Times New Roman" w:eastAsia="宋体" w:hAnsi="Times New Roman"/>
          <w:sz w:val="24"/>
        </w:rPr>
      </w:pPr>
      <w:del w:id="38" w:author="李 春龙" w:date="2022-02-06T16:12:00Z">
        <w:r w:rsidDel="00C51719">
          <w:rPr>
            <w:rFonts w:ascii="Times New Roman" w:eastAsia="宋体" w:hAnsi="Times New Roman" w:cs="Times New Roman"/>
            <w:sz w:val="24"/>
            <w:lang w:bidi="ar"/>
          </w:rPr>
          <w:delText>10</w:delText>
        </w:r>
      </w:del>
      <w:ins w:id="39" w:author="李 春龙" w:date="2022-02-06T16:12:00Z">
        <w:r w:rsidR="00C51719">
          <w:rPr>
            <w:rFonts w:ascii="Times New Roman" w:eastAsia="宋体" w:hAnsi="Times New Roman" w:cs="Times New Roman"/>
            <w:sz w:val="24"/>
            <w:lang w:bidi="ar"/>
          </w:rPr>
          <w:t>8</w:t>
        </w:r>
      </w:ins>
      <w:r>
        <w:rPr>
          <w:rFonts w:ascii="Times New Roman" w:eastAsia="宋体" w:hAnsi="Times New Roman" w:cs="Times New Roman" w:hint="eastAsia"/>
          <w:sz w:val="24"/>
          <w:lang w:bidi="ar"/>
        </w:rPr>
        <w:t>、根据权利要求</w:t>
      </w:r>
      <w:del w:id="40" w:author="李 春龙" w:date="2022-02-06T16:12:00Z">
        <w:r w:rsidDel="00C51719">
          <w:rPr>
            <w:rFonts w:ascii="Times New Roman" w:eastAsia="宋体" w:hAnsi="Times New Roman" w:cs="Times New Roman"/>
            <w:sz w:val="24"/>
            <w:lang w:bidi="ar"/>
          </w:rPr>
          <w:delText>8</w:delText>
        </w:r>
      </w:del>
      <w:ins w:id="41" w:author="李 春龙" w:date="2022-02-06T16:12:00Z">
        <w:r w:rsidR="00C51719">
          <w:rPr>
            <w:rFonts w:ascii="Times New Roman" w:eastAsia="宋体" w:hAnsi="Times New Roman" w:cs="Times New Roman"/>
            <w:sz w:val="24"/>
            <w:lang w:bidi="ar"/>
          </w:rPr>
          <w:t>5</w:t>
        </w:r>
      </w:ins>
      <w:r>
        <w:rPr>
          <w:rFonts w:ascii="Times New Roman" w:eastAsia="宋体" w:hAnsi="Times New Roman" w:cs="Times New Roman" w:hint="eastAsia"/>
          <w:sz w:val="24"/>
          <w:lang w:bidi="ar"/>
        </w:rPr>
        <w:t>所述的制备方法，其特征在于：所述水稻秸秆腐熟剂的目数</w:t>
      </w:r>
      <w:r>
        <w:rPr>
          <w:rFonts w:ascii="Times New Roman" w:eastAsia="宋体" w:hAnsi="Times New Roman" w:cs="Times New Roman"/>
          <w:sz w:val="24"/>
          <w:lang w:bidi="ar"/>
        </w:rPr>
        <w:t>≥80</w:t>
      </w:r>
      <w:r>
        <w:rPr>
          <w:rFonts w:ascii="Times New Roman" w:eastAsia="宋体" w:hAnsi="Times New Roman" w:cs="Times New Roman" w:hint="eastAsia"/>
          <w:sz w:val="24"/>
          <w:lang w:bidi="ar"/>
        </w:rPr>
        <w:t>目</w:t>
      </w:r>
      <w:bookmarkStart w:id="42" w:name="_Hlk59003980"/>
      <w:bookmarkEnd w:id="2"/>
      <w:r>
        <w:rPr>
          <w:rFonts w:ascii="Times New Roman" w:eastAsia="宋体" w:hAnsi="Times New Roman" w:hint="eastAsia"/>
          <w:sz w:val="24"/>
        </w:rPr>
        <w:t>。</w:t>
      </w:r>
      <w:bookmarkEnd w:id="3"/>
      <w:bookmarkEnd w:id="42"/>
    </w:p>
    <w:p w14:paraId="7E5841F1" w14:textId="77777777" w:rsidR="00DD5B00" w:rsidRDefault="00DD5B00">
      <w:pPr>
        <w:spacing w:line="360" w:lineRule="auto"/>
        <w:ind w:firstLineChars="200" w:firstLine="480"/>
        <w:rPr>
          <w:rFonts w:ascii="Times New Roman" w:eastAsia="宋体" w:hAnsi="Times New Roman"/>
          <w:sz w:val="24"/>
          <w:szCs w:val="24"/>
        </w:rPr>
        <w:sectPr w:rsidR="00DD5B00">
          <w:headerReference w:type="default" r:id="rId13"/>
          <w:footerReference w:type="default" r:id="rId14"/>
          <w:pgSz w:w="11906" w:h="16838"/>
          <w:pgMar w:top="1440" w:right="1800" w:bottom="1440" w:left="1800" w:header="851" w:footer="992" w:gutter="0"/>
          <w:pgNumType w:start="1"/>
          <w:cols w:space="425"/>
          <w:docGrid w:type="lines" w:linePitch="312"/>
        </w:sectPr>
      </w:pPr>
    </w:p>
    <w:p w14:paraId="1AE6A89F" w14:textId="77777777" w:rsidR="00DD5B00" w:rsidRDefault="00B2557E">
      <w:pPr>
        <w:spacing w:line="360" w:lineRule="auto"/>
        <w:jc w:val="center"/>
        <w:rPr>
          <w:rFonts w:ascii="Times New Roman" w:eastAsia="宋体" w:hAnsi="Times New Roman"/>
          <w:b/>
          <w:sz w:val="30"/>
          <w:szCs w:val="30"/>
        </w:rPr>
      </w:pPr>
      <w:r>
        <w:rPr>
          <w:rFonts w:ascii="Times New Roman" w:eastAsia="宋体" w:hAnsi="Times New Roman" w:hint="eastAsia"/>
          <w:b/>
          <w:sz w:val="30"/>
          <w:szCs w:val="30"/>
        </w:rPr>
        <w:lastRenderedPageBreak/>
        <w:t>一种水稻秸秆腐熟</w:t>
      </w:r>
      <w:proofErr w:type="gramStart"/>
      <w:r>
        <w:rPr>
          <w:rFonts w:ascii="Times New Roman" w:eastAsia="宋体" w:hAnsi="Times New Roman" w:hint="eastAsia"/>
          <w:b/>
          <w:sz w:val="30"/>
          <w:szCs w:val="30"/>
        </w:rPr>
        <w:t>剂及其</w:t>
      </w:r>
      <w:proofErr w:type="gramEnd"/>
      <w:r>
        <w:rPr>
          <w:rFonts w:ascii="Times New Roman" w:eastAsia="宋体" w:hAnsi="Times New Roman" w:hint="eastAsia"/>
          <w:b/>
          <w:sz w:val="30"/>
          <w:szCs w:val="30"/>
        </w:rPr>
        <w:t>制备方法</w:t>
      </w:r>
    </w:p>
    <w:p w14:paraId="1DDFAF29"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技术领域</w:t>
      </w:r>
    </w:p>
    <w:p w14:paraId="294F71BE"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本发明属于农业微生物技术领域，具体涉及一种水稻秸秆腐熟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p>
    <w:p w14:paraId="67CB4230" w14:textId="77777777" w:rsidR="00DD5B00" w:rsidRDefault="00DD5B00">
      <w:pPr>
        <w:spacing w:line="360" w:lineRule="auto"/>
        <w:ind w:firstLineChars="200" w:firstLine="480"/>
        <w:rPr>
          <w:rFonts w:ascii="Times New Roman" w:eastAsia="宋体" w:hAnsi="Times New Roman"/>
          <w:sz w:val="24"/>
          <w:szCs w:val="24"/>
        </w:rPr>
      </w:pPr>
    </w:p>
    <w:p w14:paraId="7BB7262B"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背景技术</w:t>
      </w:r>
    </w:p>
    <w:p w14:paraId="3C402DB1" w14:textId="77777777" w:rsidR="00DD5B00" w:rsidRDefault="00B2557E">
      <w:pPr>
        <w:spacing w:line="360" w:lineRule="auto"/>
        <w:ind w:firstLine="480"/>
        <w:rPr>
          <w:rFonts w:ascii="Times New Roman" w:eastAsia="宋体" w:hAnsi="Times New Roman" w:cs="Times New Roman"/>
          <w:sz w:val="24"/>
          <w:szCs w:val="24"/>
        </w:rPr>
      </w:pPr>
      <w:bookmarkStart w:id="43" w:name="_Hlk53565384"/>
      <w:r>
        <w:rPr>
          <w:rFonts w:ascii="Times New Roman" w:eastAsia="宋体" w:hAnsi="Times New Roman" w:cs="Times New Roman" w:hint="eastAsia"/>
          <w:sz w:val="24"/>
          <w:szCs w:val="24"/>
        </w:rPr>
        <w:t>随着东北地区水稻种植迅速发展，水稻的产量和品质均显著提高，但同时也产生了大量的水稻秸秆，水稻秸秆的处理问题成为影响东北农业可持续发展的难题。</w:t>
      </w:r>
    </w:p>
    <w:p w14:paraId="0525B2B3" w14:textId="77777777" w:rsidR="00DD5B00" w:rsidRDefault="00B2557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目前，尽管有发电、沼气发酵、堆肥等多种方式处理水稻秸秆，但秸秆还田仍然是最主要措施之一。然而，东北地区秋季收获期集中，冬季封冻时间长，土壤温度较低，气候干燥，在自然条件下，水稻秸秆腐</w:t>
      </w:r>
      <w:proofErr w:type="gramStart"/>
      <w:r>
        <w:rPr>
          <w:rFonts w:ascii="Times New Roman" w:eastAsia="宋体" w:hAnsi="Times New Roman" w:cs="Times New Roman" w:hint="eastAsia"/>
          <w:sz w:val="24"/>
          <w:szCs w:val="24"/>
        </w:rPr>
        <w:t>解速度</w:t>
      </w:r>
      <w:proofErr w:type="gramEnd"/>
      <w:r>
        <w:rPr>
          <w:rFonts w:ascii="Times New Roman" w:eastAsia="宋体" w:hAnsi="Times New Roman" w:cs="Times New Roman" w:hint="eastAsia"/>
          <w:sz w:val="24"/>
          <w:szCs w:val="24"/>
        </w:rPr>
        <w:t>缓慢，操作不当会影响春季土壤的墒情、播种、插秧质量及秋季</w:t>
      </w:r>
      <w:r>
        <w:rPr>
          <w:rFonts w:ascii="Times New Roman" w:eastAsia="宋体" w:hAnsi="Times New Roman" w:cs="Times New Roman" w:hint="eastAsia"/>
          <w:sz w:val="24"/>
          <w:szCs w:val="24"/>
        </w:rPr>
        <w:t>作物的产量。</w:t>
      </w:r>
    </w:p>
    <w:p w14:paraId="124536E0" w14:textId="77777777" w:rsidR="00DD5B00" w:rsidRDefault="00B2557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因此，开发一种水稻秸秆腐熟剂，用于快速腐解水稻秸秆，对于有效利用水稻秸秆资源，减轻环境污染，促进东北地区的水稻可持续发展意义重大。</w:t>
      </w:r>
    </w:p>
    <w:bookmarkEnd w:id="43"/>
    <w:p w14:paraId="0456EB8C" w14:textId="77777777" w:rsidR="00DD5B00" w:rsidRDefault="00DD5B00">
      <w:pPr>
        <w:spacing w:line="360" w:lineRule="auto"/>
        <w:ind w:firstLineChars="200" w:firstLine="480"/>
        <w:rPr>
          <w:rFonts w:ascii="Times New Roman" w:eastAsia="宋体" w:hAnsi="Times New Roman"/>
          <w:sz w:val="24"/>
          <w:szCs w:val="24"/>
        </w:rPr>
      </w:pPr>
    </w:p>
    <w:p w14:paraId="159707DE"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发明内容</w:t>
      </w:r>
    </w:p>
    <w:p w14:paraId="5E15975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本发明要解决的技术问题是提供一种水稻秸秆腐熟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bookmarkStart w:id="44" w:name="_Hlk40878976"/>
      <w:bookmarkStart w:id="45" w:name="_Hlk42764469"/>
      <w:r>
        <w:rPr>
          <w:rFonts w:ascii="Times New Roman" w:eastAsia="宋体" w:hAnsi="Times New Roman" w:hint="eastAsia"/>
          <w:sz w:val="24"/>
          <w:szCs w:val="24"/>
        </w:rPr>
        <w:t>使</w:t>
      </w:r>
      <w:r>
        <w:rPr>
          <w:rFonts w:ascii="Times New Roman" w:eastAsia="宋体" w:hAnsi="Times New Roman" w:hint="eastAsia"/>
          <w:sz w:val="24"/>
          <w:szCs w:val="24"/>
        </w:rPr>
        <w:t>水稻秸秆快速腐解，</w:t>
      </w:r>
      <w:r>
        <w:rPr>
          <w:rFonts w:ascii="Times New Roman" w:eastAsia="宋体" w:hAnsi="Times New Roman" w:hint="eastAsia"/>
          <w:sz w:val="24"/>
          <w:szCs w:val="24"/>
        </w:rPr>
        <w:t>实现水稻秸秆的肥料化</w:t>
      </w:r>
      <w:r>
        <w:rPr>
          <w:rFonts w:ascii="Times New Roman" w:eastAsia="宋体" w:hAnsi="Times New Roman" w:hint="eastAsia"/>
          <w:sz w:val="24"/>
          <w:szCs w:val="24"/>
        </w:rPr>
        <w:t>。</w:t>
      </w:r>
      <w:bookmarkEnd w:id="44"/>
      <w:bookmarkEnd w:id="45"/>
    </w:p>
    <w:p w14:paraId="7D5C5160"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hint="eastAsia"/>
          <w:sz w:val="24"/>
          <w:szCs w:val="24"/>
        </w:rPr>
        <w:t>一方面，</w:t>
      </w:r>
      <w:r>
        <w:rPr>
          <w:rFonts w:ascii="Times New Roman" w:eastAsia="宋体" w:hAnsi="Times New Roman" w:hint="eastAsia"/>
          <w:sz w:val="24"/>
        </w:rPr>
        <w:t>本发明提供</w:t>
      </w:r>
      <w:r>
        <w:rPr>
          <w:rFonts w:ascii="Times New Roman" w:eastAsia="宋体" w:hAnsi="Times New Roman" w:cs="宋体" w:hint="eastAsia"/>
          <w:sz w:val="24"/>
          <w:lang w:bidi="ar"/>
        </w:rPr>
        <w:t>一种水稻秸秆腐熟剂，其由包括复合微生物、秸秆粉、麸皮、稻糠、氮肥、硫酸镁、磷酸二氢钾和磷酸</w:t>
      </w:r>
      <w:proofErr w:type="gramStart"/>
      <w:r>
        <w:rPr>
          <w:rFonts w:ascii="Times New Roman" w:eastAsia="宋体" w:hAnsi="Times New Roman" w:cs="宋体" w:hint="eastAsia"/>
          <w:sz w:val="24"/>
          <w:lang w:bidi="ar"/>
        </w:rPr>
        <w:t>氢二钾在内</w:t>
      </w:r>
      <w:proofErr w:type="gramEnd"/>
      <w:r>
        <w:rPr>
          <w:rFonts w:ascii="Times New Roman" w:eastAsia="宋体" w:hAnsi="Times New Roman" w:cs="宋体" w:hint="eastAsia"/>
          <w:sz w:val="24"/>
          <w:lang w:bidi="ar"/>
        </w:rPr>
        <w:t>的原料制备而成。</w:t>
      </w:r>
    </w:p>
    <w:p w14:paraId="59AACF7A"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5-20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40-60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0.1-1.0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0.5-1.0</w:t>
      </w:r>
      <w:r>
        <w:rPr>
          <w:rFonts w:ascii="Times New Roman" w:eastAsia="宋体" w:hAnsi="Times New Roman" w:cs="宋体" w:hint="eastAsia"/>
          <w:sz w:val="24"/>
          <w:lang w:bidi="ar"/>
        </w:rPr>
        <w:t>份。</w:t>
      </w:r>
    </w:p>
    <w:p w14:paraId="08E6620D"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10-20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45-60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0.3-0.5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0.2-0.5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0.4-1.0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0.6-1.0</w:t>
      </w:r>
      <w:r>
        <w:rPr>
          <w:rFonts w:ascii="Times New Roman" w:eastAsia="宋体" w:hAnsi="Times New Roman" w:cs="宋体" w:hint="eastAsia"/>
          <w:sz w:val="24"/>
          <w:lang w:bidi="ar"/>
        </w:rPr>
        <w:t>份。</w:t>
      </w:r>
    </w:p>
    <w:p w14:paraId="094C4153"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lastRenderedPageBreak/>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15</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9</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8</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0.5</w:t>
      </w:r>
      <w:r>
        <w:rPr>
          <w:rFonts w:ascii="Times New Roman" w:eastAsia="宋体" w:hAnsi="Times New Roman" w:cs="宋体" w:hint="eastAsia"/>
          <w:sz w:val="24"/>
          <w:lang w:bidi="ar"/>
        </w:rPr>
        <w:t>份、所述硫</w:t>
      </w:r>
      <w:r>
        <w:rPr>
          <w:rFonts w:ascii="Times New Roman" w:eastAsia="宋体" w:hAnsi="Times New Roman" w:cs="宋体" w:hint="eastAsia"/>
          <w:sz w:val="24"/>
          <w:lang w:bidi="ar"/>
        </w:rPr>
        <w:t>酸镁</w:t>
      </w:r>
      <w:r>
        <w:rPr>
          <w:rFonts w:ascii="Times New Roman" w:eastAsia="宋体" w:hAnsi="Times New Roman" w:cs="Times New Roman"/>
          <w:sz w:val="24"/>
          <w:lang w:bidi="ar"/>
        </w:rPr>
        <w:t>0.3</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0.8</w:t>
      </w:r>
      <w:r>
        <w:rPr>
          <w:rFonts w:ascii="Times New Roman" w:eastAsia="宋体" w:hAnsi="Times New Roman" w:cs="宋体" w:hint="eastAsia"/>
          <w:sz w:val="24"/>
          <w:lang w:bidi="ar"/>
        </w:rPr>
        <w:t>份。</w:t>
      </w:r>
    </w:p>
    <w:p w14:paraId="4D72D442"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所述复合微生物包括短小芽孢杆菌、东方伊</w:t>
      </w:r>
      <w:proofErr w:type="gramStart"/>
      <w:r>
        <w:rPr>
          <w:rFonts w:ascii="Times New Roman" w:eastAsia="宋体" w:hAnsi="Times New Roman" w:cs="宋体" w:hint="eastAsia"/>
          <w:sz w:val="24"/>
          <w:lang w:bidi="ar"/>
        </w:rPr>
        <w:t>萨</w:t>
      </w:r>
      <w:proofErr w:type="gramEnd"/>
      <w:r>
        <w:rPr>
          <w:rFonts w:ascii="Times New Roman" w:eastAsia="宋体" w:hAnsi="Times New Roman" w:cs="宋体" w:hint="eastAsia"/>
          <w:sz w:val="24"/>
          <w:lang w:bidi="ar"/>
        </w:rPr>
        <w:t>酵母、枯草芽孢杆菌、灰略红链霉菌、哈</w:t>
      </w:r>
      <w:proofErr w:type="gramStart"/>
      <w:r>
        <w:rPr>
          <w:rFonts w:ascii="Times New Roman" w:eastAsia="宋体" w:hAnsi="Times New Roman" w:cs="宋体" w:hint="eastAsia"/>
          <w:sz w:val="24"/>
          <w:lang w:bidi="ar"/>
        </w:rPr>
        <w:t>茨木霉</w:t>
      </w:r>
      <w:proofErr w:type="gramEnd"/>
      <w:r>
        <w:rPr>
          <w:rFonts w:ascii="Times New Roman" w:eastAsia="宋体" w:hAnsi="Times New Roman" w:cs="宋体" w:hint="eastAsia"/>
          <w:sz w:val="24"/>
          <w:lang w:bidi="ar"/>
        </w:rPr>
        <w:t>和斜卧青霉。</w:t>
      </w:r>
    </w:p>
    <w:p w14:paraId="4945D047" w14:textId="77777777" w:rsidR="00DD5B00" w:rsidRDefault="00B2557E">
      <w:pPr>
        <w:widowControl/>
        <w:spacing w:line="360" w:lineRule="auto"/>
        <w:ind w:firstLineChars="200" w:firstLine="480"/>
        <w:rPr>
          <w:rFonts w:ascii="Times New Roman" w:eastAsia="宋体" w:hAnsi="Times New Roman" w:cs="Times New Roman"/>
          <w:szCs w:val="21"/>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w:t>
      </w:r>
      <w:r>
        <w:rPr>
          <w:rFonts w:ascii="Times New Roman" w:eastAsia="宋体" w:hAnsi="Times New Roman" w:cs="Times New Roman" w:hint="eastAsia"/>
          <w:sz w:val="24"/>
          <w:szCs w:val="24"/>
          <w:lang w:bidi="ar"/>
        </w:rPr>
        <w:t>短小芽孢杆菌的含菌量</w:t>
      </w:r>
      <w:r>
        <w:rPr>
          <w:rFonts w:ascii="Times New Roman" w:eastAsia="宋体" w:hAnsi="Times New Roman" w:cs="Times New Roman"/>
          <w:sz w:val="24"/>
          <w:szCs w:val="24"/>
          <w:lang w:bidi="ar"/>
        </w:rPr>
        <w:t>≥3.0×10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，所述东方伊</w:t>
      </w:r>
      <w:proofErr w:type="gramStart"/>
      <w:r>
        <w:rPr>
          <w:rFonts w:ascii="Times New Roman" w:eastAsia="宋体" w:hAnsi="Times New Roman" w:cs="Times New Roman" w:hint="eastAsia"/>
          <w:sz w:val="24"/>
          <w:szCs w:val="24"/>
          <w:lang w:bidi="ar"/>
        </w:rPr>
        <w:t>萨</w:t>
      </w:r>
      <w:proofErr w:type="gramEnd"/>
      <w:r>
        <w:rPr>
          <w:rFonts w:ascii="Times New Roman" w:eastAsia="宋体" w:hAnsi="Times New Roman" w:cs="Times New Roman" w:hint="eastAsia"/>
          <w:sz w:val="24"/>
          <w:szCs w:val="24"/>
          <w:lang w:bidi="ar"/>
        </w:rPr>
        <w:t>酵母的含菌量</w:t>
      </w:r>
      <w:r>
        <w:rPr>
          <w:rFonts w:ascii="Times New Roman" w:eastAsia="宋体" w:hAnsi="Times New Roman" w:cs="Times New Roman"/>
          <w:sz w:val="24"/>
          <w:szCs w:val="24"/>
          <w:lang w:bidi="ar"/>
        </w:rPr>
        <w:t>≥3.5×10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，所述枯草芽孢杆菌的含菌量</w:t>
      </w:r>
      <w:r>
        <w:rPr>
          <w:rFonts w:ascii="Times New Roman" w:eastAsia="宋体" w:hAnsi="Times New Roman" w:cs="Times New Roman"/>
          <w:sz w:val="24"/>
          <w:szCs w:val="24"/>
          <w:lang w:bidi="ar"/>
        </w:rPr>
        <w:t>≥5.0×10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，所述灰略红链霉菌的含菌量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，所述哈</w:t>
      </w:r>
      <w:proofErr w:type="gramStart"/>
      <w:r>
        <w:rPr>
          <w:rFonts w:ascii="Times New Roman" w:eastAsia="宋体" w:hAnsi="Times New Roman" w:cs="Times New Roman" w:hint="eastAsia"/>
          <w:sz w:val="24"/>
          <w:szCs w:val="24"/>
          <w:lang w:bidi="ar"/>
        </w:rPr>
        <w:t>茨木霉</w:t>
      </w:r>
      <w:proofErr w:type="gramEnd"/>
      <w:r>
        <w:rPr>
          <w:rFonts w:ascii="Times New Roman" w:eastAsia="宋体" w:hAnsi="Times New Roman" w:cs="Times New Roman" w:hint="eastAsia"/>
          <w:sz w:val="24"/>
          <w:szCs w:val="24"/>
          <w:lang w:bidi="ar"/>
        </w:rPr>
        <w:t>的含菌量</w:t>
      </w:r>
      <w:r>
        <w:rPr>
          <w:rFonts w:ascii="Times New Roman" w:eastAsia="宋体" w:hAnsi="Times New Roman" w:cs="Times New Roman"/>
          <w:sz w:val="24"/>
          <w:szCs w:val="24"/>
          <w:lang w:bidi="ar"/>
        </w:rPr>
        <w:t>≥4.0×10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，所述斜卧青霉的含菌量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w:t>
      </w:r>
    </w:p>
    <w:p w14:paraId="165407A4"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另一方面，本发明还提供上</w:t>
      </w:r>
      <w:r>
        <w:rPr>
          <w:rFonts w:ascii="Times New Roman" w:eastAsia="宋体" w:hAnsi="Times New Roman" w:cs="宋体" w:hint="eastAsia"/>
          <w:sz w:val="24"/>
          <w:lang w:bidi="ar"/>
        </w:rPr>
        <w:t>述水稻秸秆腐熟剂的制备方法，其包括以下步骤：</w:t>
      </w:r>
    </w:p>
    <w:p w14:paraId="30B5DBDF"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1</w:t>
      </w:r>
      <w:r>
        <w:rPr>
          <w:rFonts w:ascii="Times New Roman" w:eastAsia="宋体" w:hAnsi="Times New Roman" w:cs="宋体" w:hint="eastAsia"/>
          <w:sz w:val="24"/>
          <w:lang w:bidi="ar"/>
        </w:rPr>
        <w:t>，将各单一菌液按照预定的重量比例混合，得到复合微生物；</w:t>
      </w:r>
    </w:p>
    <w:p w14:paraId="4BC0C3D1"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2</w:t>
      </w:r>
      <w:r>
        <w:rPr>
          <w:rFonts w:ascii="Times New Roman" w:eastAsia="宋体" w:hAnsi="Times New Roman" w:cs="宋体" w:hint="eastAsia"/>
          <w:sz w:val="24"/>
          <w:lang w:bidi="ar"/>
        </w:rPr>
        <w:t>，将所述复合微生物、秸秆粉、麸皮、稻糠、氮肥、硫酸镁、磷酸</w:t>
      </w:r>
      <w:proofErr w:type="gramStart"/>
      <w:r>
        <w:rPr>
          <w:rFonts w:ascii="Times New Roman" w:eastAsia="宋体" w:hAnsi="Times New Roman" w:cs="宋体" w:hint="eastAsia"/>
          <w:sz w:val="24"/>
          <w:lang w:bidi="ar"/>
        </w:rPr>
        <w:t>氢二钾和</w:t>
      </w:r>
      <w:proofErr w:type="gramEnd"/>
      <w:r>
        <w:rPr>
          <w:rFonts w:ascii="Times New Roman" w:eastAsia="宋体" w:hAnsi="Times New Roman" w:cs="宋体" w:hint="eastAsia"/>
          <w:sz w:val="24"/>
          <w:lang w:bidi="ar"/>
        </w:rPr>
        <w:t>磷酸二氢钾按照预定的重量比例混合，得到混合物料，再加入清水调整所述混合物料的水分含量；</w:t>
      </w:r>
    </w:p>
    <w:p w14:paraId="3D24FF8B"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3</w:t>
      </w:r>
      <w:r>
        <w:rPr>
          <w:rFonts w:ascii="Times New Roman" w:eastAsia="宋体" w:hAnsi="Times New Roman" w:cs="宋体" w:hint="eastAsia"/>
          <w:sz w:val="24"/>
          <w:lang w:bidi="ar"/>
        </w:rPr>
        <w:t>，在</w:t>
      </w:r>
      <w:r>
        <w:rPr>
          <w:rFonts w:ascii="Times New Roman" w:eastAsia="宋体" w:hAnsi="Times New Roman" w:cs="Times New Roman"/>
          <w:sz w:val="24"/>
          <w:lang w:bidi="ar"/>
        </w:rPr>
        <w:t>25-32</w:t>
      </w:r>
      <w:r>
        <w:rPr>
          <w:rFonts w:ascii="Times New Roman" w:eastAsia="宋体" w:hAnsi="Times New Roman" w:cs="宋体" w:hint="eastAsia"/>
          <w:sz w:val="24"/>
          <w:lang w:bidi="ar"/>
        </w:rPr>
        <w:t>℃温度下，将经过步骤</w:t>
      </w:r>
      <w:r>
        <w:rPr>
          <w:rFonts w:ascii="Times New Roman" w:eastAsia="宋体" w:hAnsi="Times New Roman" w:cs="Times New Roman"/>
          <w:sz w:val="24"/>
          <w:lang w:bidi="ar"/>
        </w:rPr>
        <w:t>2</w:t>
      </w:r>
      <w:r>
        <w:rPr>
          <w:rFonts w:ascii="Times New Roman" w:eastAsia="宋体" w:hAnsi="Times New Roman" w:cs="宋体" w:hint="eastAsia"/>
          <w:sz w:val="24"/>
          <w:lang w:bidi="ar"/>
        </w:rPr>
        <w:t>处理后的混合物料好氧发酵，得到发酵产物；</w:t>
      </w:r>
    </w:p>
    <w:p w14:paraId="4F6C506F"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4</w:t>
      </w:r>
      <w:r>
        <w:rPr>
          <w:rFonts w:ascii="Times New Roman" w:eastAsia="宋体" w:hAnsi="Times New Roman" w:cs="宋体" w:hint="eastAsia"/>
          <w:sz w:val="24"/>
          <w:lang w:bidi="ar"/>
        </w:rPr>
        <w:t>，将所述发酵产物阴干或低温干燥，然后粉碎，制得所述水稻秸秆腐熟剂。</w:t>
      </w:r>
    </w:p>
    <w:p w14:paraId="0956A378"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在步骤</w:t>
      </w:r>
      <w:r>
        <w:rPr>
          <w:rFonts w:ascii="Times New Roman" w:eastAsia="宋体" w:hAnsi="Times New Roman" w:cs="Times New Roman"/>
          <w:sz w:val="24"/>
          <w:lang w:bidi="ar"/>
        </w:rPr>
        <w:t>2</w:t>
      </w:r>
      <w:r>
        <w:rPr>
          <w:rFonts w:ascii="Times New Roman" w:eastAsia="宋体" w:hAnsi="Times New Roman" w:cs="宋体" w:hint="eastAsia"/>
          <w:sz w:val="24"/>
          <w:lang w:bidi="ar"/>
        </w:rPr>
        <w:t>中，调整混合物料的水分含量为</w:t>
      </w:r>
      <w:r>
        <w:rPr>
          <w:rFonts w:ascii="Times New Roman" w:eastAsia="宋体" w:hAnsi="Times New Roman" w:cs="Times New Roman"/>
          <w:sz w:val="24"/>
          <w:lang w:bidi="ar"/>
        </w:rPr>
        <w:t>45-65%</w:t>
      </w:r>
      <w:r>
        <w:rPr>
          <w:rFonts w:ascii="Times New Roman" w:eastAsia="宋体" w:hAnsi="Times New Roman" w:cs="宋体" w:hint="eastAsia"/>
          <w:sz w:val="24"/>
          <w:lang w:bidi="ar"/>
        </w:rPr>
        <w:t>。</w:t>
      </w:r>
    </w:p>
    <w:p w14:paraId="5BC9F0B5" w14:textId="77777777" w:rsidR="00DD5B00" w:rsidRDefault="00B2557E">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w:t>
      </w:r>
      <w:r>
        <w:rPr>
          <w:rFonts w:ascii="Times New Roman" w:eastAsia="宋体" w:hAnsi="Times New Roman" w:cs="Times New Roman" w:hint="eastAsia"/>
          <w:sz w:val="24"/>
          <w:lang w:bidi="ar"/>
        </w:rPr>
        <w:t>选地，</w:t>
      </w:r>
      <w:r>
        <w:rPr>
          <w:rFonts w:ascii="Times New Roman" w:eastAsia="宋体" w:hAnsi="Times New Roman" w:cs="宋体" w:hint="eastAsia"/>
          <w:sz w:val="24"/>
          <w:lang w:bidi="ar"/>
        </w:rPr>
        <w:t>在步骤</w:t>
      </w:r>
      <w:r>
        <w:rPr>
          <w:rFonts w:ascii="Times New Roman" w:eastAsia="宋体" w:hAnsi="Times New Roman" w:cs="Times New Roman"/>
          <w:sz w:val="24"/>
          <w:lang w:bidi="ar"/>
        </w:rPr>
        <w:t>3</w:t>
      </w:r>
      <w:r>
        <w:rPr>
          <w:rFonts w:ascii="Times New Roman" w:eastAsia="宋体" w:hAnsi="Times New Roman" w:cs="宋体" w:hint="eastAsia"/>
          <w:sz w:val="24"/>
          <w:lang w:bidi="ar"/>
        </w:rPr>
        <w:t>中，发酵时间为</w:t>
      </w:r>
      <w:r>
        <w:rPr>
          <w:rFonts w:ascii="Times New Roman" w:eastAsia="宋体" w:hAnsi="Times New Roman" w:cs="Times New Roman"/>
          <w:sz w:val="24"/>
          <w:lang w:bidi="ar"/>
        </w:rPr>
        <w:t>72-96</w:t>
      </w:r>
      <w:r>
        <w:rPr>
          <w:rFonts w:ascii="Times New Roman" w:eastAsia="宋体" w:hAnsi="Times New Roman" w:cs="宋体" w:hint="eastAsia"/>
          <w:sz w:val="24"/>
          <w:lang w:bidi="ar"/>
        </w:rPr>
        <w:t>小时。</w:t>
      </w:r>
    </w:p>
    <w:p w14:paraId="6D243FD8"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Times New Roman" w:hint="eastAsia"/>
          <w:sz w:val="24"/>
          <w:lang w:bidi="ar"/>
        </w:rPr>
        <w:t>优选地，所述水稻秸秆腐熟剂的目数</w:t>
      </w:r>
      <w:r>
        <w:rPr>
          <w:rFonts w:ascii="Times New Roman" w:eastAsia="宋体" w:hAnsi="Times New Roman" w:cs="Times New Roman"/>
          <w:sz w:val="24"/>
          <w:lang w:bidi="ar"/>
        </w:rPr>
        <w:t>≥80</w:t>
      </w:r>
      <w:r>
        <w:rPr>
          <w:rFonts w:ascii="Times New Roman" w:eastAsia="宋体" w:hAnsi="Times New Roman" w:cs="Times New Roman" w:hint="eastAsia"/>
          <w:sz w:val="24"/>
          <w:lang w:bidi="ar"/>
        </w:rPr>
        <w:t>目</w:t>
      </w:r>
      <w:r>
        <w:rPr>
          <w:rFonts w:ascii="Times New Roman" w:eastAsia="宋体" w:hAnsi="Times New Roman" w:hint="eastAsia"/>
          <w:sz w:val="24"/>
          <w:szCs w:val="24"/>
        </w:rPr>
        <w:t>。</w:t>
      </w:r>
    </w:p>
    <w:p w14:paraId="22B2377C"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将本发明的</w:t>
      </w:r>
      <w:bookmarkStart w:id="46" w:name="_Hlk53747936"/>
      <w:bookmarkStart w:id="47" w:name="_Hlk53754064"/>
      <w:r>
        <w:rPr>
          <w:rFonts w:ascii="Times New Roman" w:eastAsia="宋体" w:hAnsi="Times New Roman" w:hint="eastAsia"/>
          <w:sz w:val="24"/>
          <w:szCs w:val="24"/>
        </w:rPr>
        <w:t>秸秆腐熟剂用于水稻秸秆还田，能快速腐熟水稻秸秆，</w:t>
      </w:r>
      <w:bookmarkStart w:id="48" w:name="_Hlk61941210"/>
      <w:r>
        <w:rPr>
          <w:rFonts w:ascii="Times New Roman" w:eastAsia="宋体" w:hAnsi="Times New Roman" w:hint="eastAsia"/>
          <w:sz w:val="24"/>
          <w:szCs w:val="24"/>
        </w:rPr>
        <w:t>促进水稻秧苗的根系发育和水稻秧苗的生长，提高水稻产量</w:t>
      </w:r>
      <w:bookmarkEnd w:id="46"/>
      <w:bookmarkEnd w:id="47"/>
      <w:bookmarkEnd w:id="48"/>
      <w:r>
        <w:rPr>
          <w:rFonts w:ascii="Times New Roman" w:eastAsia="宋体" w:hAnsi="Times New Roman" w:hint="eastAsia"/>
          <w:sz w:val="24"/>
          <w:szCs w:val="24"/>
        </w:rPr>
        <w:t>。</w:t>
      </w:r>
    </w:p>
    <w:p w14:paraId="2A0746D2" w14:textId="77777777" w:rsidR="00DD5B00" w:rsidRDefault="00DD5B00">
      <w:pPr>
        <w:spacing w:line="360" w:lineRule="auto"/>
        <w:rPr>
          <w:rFonts w:ascii="Times New Roman" w:eastAsia="宋体" w:hAnsi="Times New Roman"/>
          <w:b/>
          <w:sz w:val="24"/>
          <w:szCs w:val="24"/>
        </w:rPr>
      </w:pPr>
    </w:p>
    <w:p w14:paraId="7434B7A9"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附图说明</w:t>
      </w:r>
    </w:p>
    <w:p w14:paraId="2576B247" w14:textId="77777777" w:rsidR="00DD5B00" w:rsidRDefault="00B2557E">
      <w:pPr>
        <w:spacing w:line="360" w:lineRule="auto"/>
        <w:ind w:firstLineChars="200"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1</w:t>
      </w:r>
      <w:r>
        <w:rPr>
          <w:rFonts w:ascii="Times New Roman" w:eastAsia="宋体" w:hAnsi="Times New Roman" w:hint="eastAsia"/>
          <w:bCs/>
          <w:sz w:val="24"/>
          <w:szCs w:val="24"/>
        </w:rPr>
        <w:t>为施用本发明的秸秆腐熟剂后水稻秸秆的腐解率；</w:t>
      </w:r>
    </w:p>
    <w:p w14:paraId="55A20637"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2</w:t>
      </w:r>
      <w:r>
        <w:rPr>
          <w:rFonts w:ascii="Times New Roman" w:eastAsia="宋体" w:hAnsi="Times New Roman" w:hint="eastAsia"/>
          <w:bCs/>
          <w:sz w:val="24"/>
          <w:szCs w:val="24"/>
        </w:rPr>
        <w:t>为施用本发明的秸秆腐熟剂后水稻根干重的变化；</w:t>
      </w:r>
    </w:p>
    <w:p w14:paraId="43D53D34"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3</w:t>
      </w:r>
      <w:r>
        <w:rPr>
          <w:rFonts w:ascii="Times New Roman" w:eastAsia="宋体" w:hAnsi="Times New Roman" w:hint="eastAsia"/>
          <w:bCs/>
          <w:sz w:val="24"/>
          <w:szCs w:val="24"/>
        </w:rPr>
        <w:t>为施用本发明的秸秆腐熟剂后水稻干物质的变化；</w:t>
      </w:r>
    </w:p>
    <w:p w14:paraId="6699C9D5"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4</w:t>
      </w:r>
      <w:r>
        <w:rPr>
          <w:rFonts w:ascii="Times New Roman" w:eastAsia="宋体" w:hAnsi="Times New Roman" w:hint="eastAsia"/>
          <w:bCs/>
          <w:sz w:val="24"/>
          <w:szCs w:val="24"/>
        </w:rPr>
        <w:t>为施用本发明的秸秆腐熟剂后水稻剑叶</w:t>
      </w:r>
      <w:r>
        <w:rPr>
          <w:rFonts w:ascii="Times New Roman" w:eastAsia="宋体" w:hAnsi="Times New Roman" w:hint="eastAsia"/>
          <w:bCs/>
          <w:sz w:val="24"/>
          <w:szCs w:val="24"/>
        </w:rPr>
        <w:t>S</w:t>
      </w:r>
      <w:r>
        <w:rPr>
          <w:rFonts w:ascii="Times New Roman" w:eastAsia="宋体" w:hAnsi="Times New Roman"/>
          <w:bCs/>
          <w:sz w:val="24"/>
          <w:szCs w:val="24"/>
        </w:rPr>
        <w:t>PAD</w:t>
      </w:r>
      <w:r>
        <w:rPr>
          <w:rFonts w:ascii="Times New Roman" w:eastAsia="宋体" w:hAnsi="Times New Roman" w:hint="eastAsia"/>
          <w:bCs/>
          <w:sz w:val="24"/>
          <w:szCs w:val="24"/>
        </w:rPr>
        <w:t>变化</w:t>
      </w:r>
      <w:r>
        <w:rPr>
          <w:rFonts w:ascii="Times New Roman" w:eastAsia="宋体" w:hAnsi="Times New Roman" w:hint="eastAsia"/>
          <w:bCs/>
          <w:sz w:val="24"/>
          <w:szCs w:val="24"/>
        </w:rPr>
        <w:t>；</w:t>
      </w:r>
    </w:p>
    <w:p w14:paraId="34E0D755" w14:textId="77777777" w:rsidR="00DD5B00" w:rsidRDefault="00B2557E">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lastRenderedPageBreak/>
        <w:t>其中，</w:t>
      </w:r>
      <w:r>
        <w:rPr>
          <w:rFonts w:ascii="Times New Roman" w:eastAsia="宋体" w:hAnsi="Times New Roman" w:hint="eastAsia"/>
          <w:bCs/>
          <w:sz w:val="24"/>
          <w:szCs w:val="24"/>
        </w:rPr>
        <w:t>CK</w:t>
      </w:r>
      <w:r>
        <w:rPr>
          <w:rFonts w:ascii="Times New Roman" w:eastAsia="宋体" w:hAnsi="Times New Roman" w:hint="eastAsia"/>
          <w:bCs/>
          <w:sz w:val="24"/>
          <w:szCs w:val="24"/>
        </w:rPr>
        <w:t>表示对照组，</w:t>
      </w:r>
      <w:r>
        <w:rPr>
          <w:rFonts w:ascii="Times New Roman" w:eastAsia="宋体" w:hAnsi="Times New Roman" w:hint="eastAsia"/>
          <w:bCs/>
          <w:sz w:val="24"/>
          <w:szCs w:val="24"/>
        </w:rPr>
        <w:t>F</w:t>
      </w:r>
      <w:r>
        <w:rPr>
          <w:rFonts w:ascii="Times New Roman" w:eastAsia="宋体" w:hAnsi="Times New Roman" w:hint="eastAsia"/>
          <w:bCs/>
          <w:sz w:val="24"/>
          <w:szCs w:val="24"/>
        </w:rPr>
        <w:t>表示试验组</w:t>
      </w:r>
      <w:r>
        <w:rPr>
          <w:rFonts w:ascii="Times New Roman" w:eastAsia="宋体" w:hAnsi="Times New Roman" w:hint="eastAsia"/>
          <w:bCs/>
          <w:sz w:val="24"/>
          <w:szCs w:val="24"/>
        </w:rPr>
        <w:t>。</w:t>
      </w:r>
    </w:p>
    <w:p w14:paraId="30B1A163" w14:textId="77777777" w:rsidR="00DD5B00" w:rsidRDefault="00B2557E">
      <w:pPr>
        <w:spacing w:line="360" w:lineRule="auto"/>
        <w:rPr>
          <w:rFonts w:ascii="Times New Roman" w:eastAsia="宋体" w:hAnsi="Times New Roman"/>
          <w:b/>
          <w:sz w:val="24"/>
          <w:szCs w:val="24"/>
        </w:rPr>
      </w:pPr>
      <w:r>
        <w:rPr>
          <w:rFonts w:ascii="Times New Roman" w:eastAsia="宋体" w:hAnsi="Times New Roman" w:hint="eastAsia"/>
          <w:b/>
          <w:sz w:val="24"/>
          <w:szCs w:val="24"/>
        </w:rPr>
        <w:t>具体实施方式</w:t>
      </w:r>
    </w:p>
    <w:p w14:paraId="29890DB6"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宋体" w:hint="eastAsia"/>
          <w:sz w:val="24"/>
          <w:szCs w:val="24"/>
        </w:rPr>
        <w:t>下面结合具体实施例来进一步描述本发明，本发明的优点和特点将会随着描述而更为清楚。但是应当理解，实施例仅是示例性的，不对本发明的范围构成限制。本领域技术人员应该理解的是，在不偏离本发明的精神和范围下可以对本发明技术方案的细节和形式进行修改或替换，但这些修改和替换均落入本发明的保护范围内。</w:t>
      </w:r>
    </w:p>
    <w:p w14:paraId="09DFC22F"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rPr>
        <w:t>在下文的描述中，所涉及的方法如无特别说明，则均为本领域的常规方法。所涉及的原料如无特别说明，则均是能从公开商业途径获得的原料。</w:t>
      </w:r>
    </w:p>
    <w:p w14:paraId="682927FD" w14:textId="77777777" w:rsidR="00DD5B00" w:rsidRDefault="00B2557E">
      <w:pPr>
        <w:spacing w:line="360" w:lineRule="auto"/>
        <w:ind w:firstLineChars="200" w:firstLine="480"/>
        <w:rPr>
          <w:rFonts w:ascii="Times New Roman" w:eastAsia="宋体" w:hAnsi="Times New Roman"/>
          <w:sz w:val="24"/>
        </w:rPr>
      </w:pPr>
      <w:r>
        <w:rPr>
          <w:rFonts w:ascii="Times New Roman" w:eastAsia="宋体" w:hAnsi="Times New Roman" w:hint="eastAsia"/>
          <w:sz w:val="24"/>
          <w:szCs w:val="24"/>
        </w:rPr>
        <w:t>本发明将</w:t>
      </w:r>
      <w:r>
        <w:rPr>
          <w:rFonts w:ascii="Times New Roman" w:eastAsia="宋体" w:hAnsi="Times New Roman" w:hint="eastAsia"/>
          <w:sz w:val="24"/>
        </w:rPr>
        <w:t>复合微生物、秸秆粉、麸皮、稻糠、氮肥、硫酸镁、磷酸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磷酸二氢钾按照一定比例配比，然</w:t>
      </w:r>
      <w:r>
        <w:rPr>
          <w:rFonts w:ascii="Times New Roman" w:eastAsia="宋体" w:hAnsi="Times New Roman" w:hint="eastAsia"/>
          <w:sz w:val="24"/>
        </w:rPr>
        <w:t>后添加清水调整混合物料的水分含量，再经过发酵得到一种水稻秸秆腐熟剂。其中的秸秆粉优选水稻秸秆粉、玉米芯粉或小麦秸秆粉中的</w:t>
      </w:r>
      <w:bookmarkStart w:id="49" w:name="_Hlk61612641"/>
      <w:r>
        <w:rPr>
          <w:rFonts w:ascii="Times New Roman" w:eastAsia="宋体" w:hAnsi="Times New Roman" w:hint="eastAsia"/>
          <w:sz w:val="24"/>
        </w:rPr>
        <w:t>任意一种、两种或三种的组合</w:t>
      </w:r>
      <w:bookmarkEnd w:id="49"/>
      <w:r>
        <w:rPr>
          <w:rFonts w:ascii="Times New Roman" w:eastAsia="宋体" w:hAnsi="Times New Roman" w:hint="eastAsia"/>
          <w:sz w:val="24"/>
        </w:rPr>
        <w:t>，进一步优选秸秆粉的目数</w:t>
      </w:r>
      <w:r>
        <w:rPr>
          <w:rFonts w:ascii="Times New Roman" w:eastAsia="宋体" w:hAnsi="Times New Roman" w:cs="Times New Roman"/>
          <w:sz w:val="24"/>
        </w:rPr>
        <w:t>≥</w:t>
      </w:r>
      <w:r>
        <w:rPr>
          <w:rFonts w:ascii="Times New Roman" w:eastAsia="宋体" w:hAnsi="Times New Roman" w:hint="eastAsia"/>
          <w:sz w:val="24"/>
        </w:rPr>
        <w:t>5</w:t>
      </w:r>
      <w:r>
        <w:rPr>
          <w:rFonts w:ascii="Times New Roman" w:eastAsia="宋体" w:hAnsi="Times New Roman"/>
          <w:sz w:val="24"/>
        </w:rPr>
        <w:t>0</w:t>
      </w:r>
      <w:r>
        <w:rPr>
          <w:rFonts w:ascii="Times New Roman" w:eastAsia="宋体" w:hAnsi="Times New Roman" w:hint="eastAsia"/>
          <w:sz w:val="24"/>
        </w:rPr>
        <w:t>目。氮肥优选为碳酸氢铵、硫酸铵、氯化铵、硝酸铵或尿素中的任意一种、两种或多种的组合。</w:t>
      </w:r>
      <w:r>
        <w:rPr>
          <w:rFonts w:ascii="Times New Roman" w:eastAsia="宋体" w:hAnsi="Times New Roman"/>
          <w:sz w:val="24"/>
          <w:szCs w:val="24"/>
        </w:rPr>
        <w:t>稻糠是稻谷制米过程中去除稻壳和净米后的部分</w:t>
      </w:r>
      <w:r>
        <w:rPr>
          <w:rFonts w:ascii="Times New Roman" w:eastAsia="宋体" w:hAnsi="Times New Roman" w:hint="eastAsia"/>
          <w:sz w:val="24"/>
          <w:szCs w:val="24"/>
        </w:rPr>
        <w:t>。</w:t>
      </w:r>
      <w:r>
        <w:rPr>
          <w:rFonts w:ascii="Times New Roman" w:eastAsia="宋体" w:hAnsi="Times New Roman" w:hint="eastAsia"/>
          <w:sz w:val="24"/>
        </w:rPr>
        <w:t>本发明的水稻秸秆腐熟剂</w:t>
      </w:r>
      <w:r>
        <w:rPr>
          <w:rFonts w:ascii="Times New Roman" w:eastAsia="宋体" w:hAnsi="Times New Roman" w:hint="eastAsia"/>
          <w:sz w:val="24"/>
          <w:szCs w:val="24"/>
        </w:rPr>
        <w:t>用于水稻秸秆还田，能快速腐熟水稻秸秆，促进水稻秧苗的根系发育和水稻秧苗的生长，提高水稻产量。</w:t>
      </w:r>
    </w:p>
    <w:p w14:paraId="0DF0077B" w14:textId="77777777" w:rsidR="00DD5B00" w:rsidRDefault="00B2557E">
      <w:pPr>
        <w:spacing w:line="360" w:lineRule="auto"/>
        <w:ind w:firstLineChars="200" w:firstLine="480"/>
        <w:rPr>
          <w:rFonts w:ascii="Times New Roman" w:eastAsia="宋体" w:hAnsi="Times New Roman" w:cs="Calibri"/>
          <w:sz w:val="24"/>
          <w:szCs w:val="24"/>
        </w:rPr>
      </w:pPr>
      <w:bookmarkStart w:id="50" w:name="_Hlk55468622"/>
      <w:r>
        <w:rPr>
          <w:rFonts w:ascii="Times New Roman" w:eastAsia="宋体" w:hAnsi="Times New Roman" w:hint="eastAsia"/>
          <w:sz w:val="24"/>
          <w:szCs w:val="24"/>
        </w:rPr>
        <w:t>在本发明的一个具体实施方式中，水稻秸秆腐熟剂</w:t>
      </w:r>
      <w:r>
        <w:rPr>
          <w:rFonts w:ascii="Times New Roman" w:eastAsia="宋体" w:hAnsi="Times New Roman" w:hint="eastAsia"/>
          <w:sz w:val="24"/>
        </w:rPr>
        <w:t>采用复合微生物、秸秆粉、麸皮、稻糠、氮肥、硫酸镁</w:t>
      </w:r>
      <w:r>
        <w:rPr>
          <w:rFonts w:ascii="Times New Roman" w:eastAsia="宋体" w:hAnsi="Times New Roman" w:hint="eastAsia"/>
          <w:sz w:val="24"/>
        </w:rPr>
        <w:t>、磷酸氢二钾、磷酸二氢钾</w:t>
      </w:r>
      <w:r>
        <w:rPr>
          <w:rFonts w:ascii="Times New Roman" w:eastAsia="宋体" w:hAnsi="Times New Roman" w:hint="eastAsia"/>
          <w:sz w:val="24"/>
          <w:szCs w:val="24"/>
        </w:rPr>
        <w:t>和清水</w:t>
      </w:r>
      <w:r>
        <w:rPr>
          <w:rFonts w:ascii="Times New Roman" w:eastAsia="宋体" w:hAnsi="Times New Roman" w:hint="eastAsia"/>
          <w:sz w:val="24"/>
        </w:rPr>
        <w:t>组成的原料制备而成</w:t>
      </w:r>
      <w:r>
        <w:rPr>
          <w:rFonts w:ascii="Times New Roman" w:eastAsia="宋体" w:hAnsi="Times New Roman" w:hint="eastAsia"/>
          <w:sz w:val="24"/>
          <w:szCs w:val="24"/>
        </w:rPr>
        <w:t>。其具体制备过程包括以下步骤：</w:t>
      </w:r>
    </w:p>
    <w:p w14:paraId="4C5BA2BE"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Calibri" w:hint="eastAsia"/>
          <w:sz w:val="24"/>
          <w:szCs w:val="24"/>
        </w:rPr>
        <w:t>1</w:t>
      </w:r>
      <w:r>
        <w:rPr>
          <w:rFonts w:ascii="Times New Roman" w:eastAsia="宋体" w:hAnsi="Times New Roman" w:cs="Calibri" w:hint="eastAsia"/>
          <w:sz w:val="24"/>
          <w:szCs w:val="24"/>
        </w:rPr>
        <w:t>）选取</w:t>
      </w:r>
      <w:bookmarkStart w:id="51" w:name="_Hlk60926924"/>
      <w:r>
        <w:rPr>
          <w:rFonts w:ascii="Times New Roman" w:eastAsia="宋体" w:hAnsi="Times New Roman" w:hint="eastAsia"/>
          <w:sz w:val="24"/>
        </w:rPr>
        <w:t>短小芽孢杆菌</w:t>
      </w:r>
      <w:r>
        <w:rPr>
          <w:rFonts w:ascii="Times New Roman" w:eastAsia="宋体" w:hAnsi="Times New Roman" w:hint="eastAsia"/>
          <w:sz w:val="24"/>
          <w:szCs w:val="24"/>
        </w:rPr>
        <w:t>（</w:t>
      </w:r>
      <w:r>
        <w:rPr>
          <w:rFonts w:ascii="Times New Roman" w:eastAsia="宋体" w:hAnsi="Times New Roman" w:hint="eastAsia"/>
          <w:i/>
          <w:iCs/>
          <w:sz w:val="24"/>
          <w:szCs w:val="24"/>
        </w:rPr>
        <w:t>B</w:t>
      </w:r>
      <w:r>
        <w:rPr>
          <w:rFonts w:ascii="Times New Roman" w:eastAsia="宋体" w:hAnsi="Times New Roman"/>
          <w:i/>
          <w:iCs/>
          <w:sz w:val="24"/>
          <w:szCs w:val="24"/>
        </w:rPr>
        <w:t xml:space="preserve">acillus </w:t>
      </w:r>
      <w:proofErr w:type="spellStart"/>
      <w:r>
        <w:rPr>
          <w:rFonts w:ascii="Times New Roman" w:eastAsia="宋体" w:hAnsi="Times New Roman"/>
          <w:i/>
          <w:iCs/>
          <w:sz w:val="24"/>
          <w:szCs w:val="24"/>
        </w:rPr>
        <w:t>pumilus</w:t>
      </w:r>
      <w:proofErr w:type="spellEnd"/>
      <w:r>
        <w:rPr>
          <w:rFonts w:ascii="Times New Roman" w:eastAsia="宋体" w:hAnsi="Times New Roman" w:hint="eastAsia"/>
          <w:sz w:val="24"/>
          <w:szCs w:val="24"/>
        </w:rPr>
        <w:t>）菌液</w:t>
      </w:r>
      <w:r>
        <w:rPr>
          <w:rFonts w:ascii="Times New Roman" w:eastAsia="宋体" w:hAnsi="Times New Roman" w:hint="eastAsia"/>
          <w:sz w:val="24"/>
        </w:rPr>
        <w:t>、东方伊</w:t>
      </w:r>
      <w:proofErr w:type="gramStart"/>
      <w:r>
        <w:rPr>
          <w:rFonts w:ascii="Times New Roman" w:eastAsia="宋体" w:hAnsi="Times New Roman" w:hint="eastAsia"/>
          <w:sz w:val="24"/>
        </w:rPr>
        <w:t>萨</w:t>
      </w:r>
      <w:proofErr w:type="gramEnd"/>
      <w:r>
        <w:rPr>
          <w:rFonts w:ascii="Times New Roman" w:eastAsia="宋体" w:hAnsi="Times New Roman" w:hint="eastAsia"/>
          <w:sz w:val="24"/>
        </w:rPr>
        <w:t>酵母</w:t>
      </w:r>
      <w:r>
        <w:rPr>
          <w:rFonts w:ascii="Times New Roman" w:eastAsia="宋体" w:hAnsi="Times New Roman" w:hint="eastAsia"/>
          <w:sz w:val="24"/>
          <w:szCs w:val="24"/>
        </w:rPr>
        <w:t>（</w:t>
      </w:r>
      <w:proofErr w:type="spellStart"/>
      <w:r>
        <w:rPr>
          <w:rFonts w:ascii="Times New Roman" w:eastAsia="宋体" w:hAnsi="Times New Roman" w:hint="eastAsia"/>
          <w:i/>
          <w:iCs/>
          <w:sz w:val="24"/>
          <w:szCs w:val="24"/>
        </w:rPr>
        <w:t>I</w:t>
      </w:r>
      <w:r>
        <w:rPr>
          <w:rFonts w:ascii="Times New Roman" w:eastAsia="宋体" w:hAnsi="Times New Roman"/>
          <w:i/>
          <w:iCs/>
          <w:sz w:val="24"/>
          <w:szCs w:val="24"/>
        </w:rPr>
        <w:t>ssatchenkia</w:t>
      </w:r>
      <w:proofErr w:type="spellEnd"/>
      <w:r>
        <w:rPr>
          <w:rFonts w:ascii="Times New Roman" w:eastAsia="宋体" w:hAnsi="Times New Roman"/>
          <w:i/>
          <w:iCs/>
          <w:sz w:val="24"/>
          <w:szCs w:val="24"/>
        </w:rPr>
        <w:t xml:space="preserve"> </w:t>
      </w:r>
      <w:proofErr w:type="spellStart"/>
      <w:r>
        <w:rPr>
          <w:rFonts w:ascii="Times New Roman" w:eastAsia="宋体" w:hAnsi="Times New Roman"/>
          <w:i/>
          <w:iCs/>
          <w:sz w:val="24"/>
          <w:szCs w:val="24"/>
        </w:rPr>
        <w:t>orientalis</w:t>
      </w:r>
      <w:proofErr w:type="spellEnd"/>
      <w:r>
        <w:rPr>
          <w:rFonts w:ascii="Times New Roman" w:eastAsia="宋体" w:hAnsi="Times New Roman" w:hint="eastAsia"/>
          <w:sz w:val="24"/>
          <w:szCs w:val="24"/>
        </w:rPr>
        <w:t>）菌液</w:t>
      </w:r>
      <w:r>
        <w:rPr>
          <w:rFonts w:ascii="Times New Roman" w:eastAsia="宋体" w:hAnsi="Times New Roman" w:hint="eastAsia"/>
          <w:sz w:val="24"/>
        </w:rPr>
        <w:t>、枯草芽孢杆菌</w:t>
      </w:r>
      <w:r>
        <w:rPr>
          <w:rFonts w:ascii="Times New Roman" w:eastAsia="宋体" w:hAnsi="Times New Roman" w:hint="eastAsia"/>
          <w:sz w:val="24"/>
          <w:szCs w:val="24"/>
        </w:rPr>
        <w:t>（</w:t>
      </w:r>
      <w:r>
        <w:rPr>
          <w:rFonts w:ascii="Times New Roman" w:eastAsia="宋体" w:hAnsi="Times New Roman" w:cs="Times New Roman"/>
          <w:i/>
          <w:iCs/>
          <w:sz w:val="24"/>
          <w:szCs w:val="24"/>
        </w:rPr>
        <w:t>Bacillus subtilis</w:t>
      </w:r>
      <w:r>
        <w:rPr>
          <w:rFonts w:ascii="Times New Roman" w:eastAsia="宋体" w:hAnsi="Times New Roman" w:hint="eastAsia"/>
          <w:sz w:val="24"/>
          <w:szCs w:val="24"/>
        </w:rPr>
        <w:t>）菌液</w:t>
      </w:r>
      <w:r>
        <w:rPr>
          <w:rFonts w:ascii="Times New Roman" w:eastAsia="宋体" w:hAnsi="Times New Roman" w:hint="eastAsia"/>
          <w:sz w:val="24"/>
        </w:rPr>
        <w:t>、哈</w:t>
      </w:r>
      <w:proofErr w:type="gramStart"/>
      <w:r>
        <w:rPr>
          <w:rFonts w:ascii="Times New Roman" w:eastAsia="宋体" w:hAnsi="Times New Roman" w:hint="eastAsia"/>
          <w:sz w:val="24"/>
        </w:rPr>
        <w:t>茨</w:t>
      </w:r>
      <w:proofErr w:type="gramEnd"/>
      <w:r>
        <w:rPr>
          <w:rFonts w:ascii="Times New Roman" w:eastAsia="宋体" w:hAnsi="Times New Roman" w:hint="eastAsia"/>
          <w:sz w:val="24"/>
        </w:rPr>
        <w:t>木霉</w:t>
      </w:r>
      <w:r>
        <w:rPr>
          <w:rFonts w:ascii="Times New Roman" w:eastAsia="宋体" w:hAnsi="Times New Roman" w:hint="eastAsia"/>
          <w:sz w:val="24"/>
          <w:szCs w:val="24"/>
        </w:rPr>
        <w:t>（</w:t>
      </w:r>
      <w:r>
        <w:rPr>
          <w:rFonts w:ascii="Times New Roman" w:eastAsia="宋体" w:hAnsi="Times New Roman" w:cs="Times New Roman"/>
          <w:i/>
          <w:iCs/>
          <w:sz w:val="24"/>
          <w:szCs w:val="24"/>
        </w:rPr>
        <w:t xml:space="preserve">Trichoderma </w:t>
      </w:r>
      <w:proofErr w:type="spellStart"/>
      <w:r>
        <w:rPr>
          <w:rFonts w:ascii="Times New Roman" w:eastAsia="宋体" w:hAnsi="Times New Roman" w:cs="Times New Roman"/>
          <w:i/>
          <w:iCs/>
          <w:sz w:val="24"/>
          <w:szCs w:val="24"/>
        </w:rPr>
        <w:t>harzianum</w:t>
      </w:r>
      <w:proofErr w:type="spellEnd"/>
      <w:r>
        <w:rPr>
          <w:rFonts w:ascii="Times New Roman" w:eastAsia="宋体" w:hAnsi="Times New Roman" w:hint="eastAsia"/>
          <w:sz w:val="24"/>
          <w:szCs w:val="24"/>
        </w:rPr>
        <w:t>）菌液</w:t>
      </w:r>
      <w:r>
        <w:rPr>
          <w:rFonts w:ascii="Times New Roman" w:eastAsia="宋体" w:hAnsi="Times New Roman" w:hint="eastAsia"/>
          <w:sz w:val="24"/>
        </w:rPr>
        <w:t>、斜卧青霉</w:t>
      </w:r>
      <w:r>
        <w:rPr>
          <w:rFonts w:ascii="Times New Roman" w:eastAsia="宋体" w:hAnsi="Times New Roman" w:hint="eastAsia"/>
          <w:sz w:val="24"/>
          <w:szCs w:val="24"/>
          <w:lang w:bidi="ar"/>
        </w:rPr>
        <w:t>（</w:t>
      </w:r>
      <w:r>
        <w:rPr>
          <w:rFonts w:ascii="Times New Roman" w:eastAsia="宋体" w:hAnsi="Times New Roman" w:cs="Times New Roman"/>
          <w:i/>
          <w:iCs/>
          <w:sz w:val="24"/>
          <w:szCs w:val="24"/>
        </w:rPr>
        <w:t xml:space="preserve">Penicillium </w:t>
      </w:r>
      <w:proofErr w:type="spellStart"/>
      <w:r>
        <w:rPr>
          <w:rFonts w:ascii="Times New Roman" w:eastAsia="宋体" w:hAnsi="Times New Roman" w:cs="Times New Roman"/>
          <w:i/>
          <w:iCs/>
          <w:sz w:val="24"/>
          <w:szCs w:val="24"/>
        </w:rPr>
        <w:t>decumbens</w:t>
      </w:r>
      <w:proofErr w:type="spellEnd"/>
      <w:r>
        <w:rPr>
          <w:rFonts w:ascii="Times New Roman" w:eastAsia="宋体" w:hAnsi="Times New Roman" w:hint="eastAsia"/>
          <w:sz w:val="24"/>
          <w:szCs w:val="24"/>
          <w:lang w:bidi="ar"/>
        </w:rPr>
        <w:t>）菌液</w:t>
      </w:r>
      <w:r>
        <w:rPr>
          <w:rFonts w:ascii="Times New Roman" w:eastAsia="宋体" w:hAnsi="Times New Roman" w:hint="eastAsia"/>
          <w:sz w:val="24"/>
        </w:rPr>
        <w:t>、灰略红链霉菌（</w:t>
      </w:r>
      <w:r>
        <w:rPr>
          <w:rFonts w:ascii="Times New Roman" w:eastAsia="宋体" w:hAnsi="Times New Roman" w:cs="Times New Roman"/>
          <w:i/>
          <w:iCs/>
          <w:sz w:val="24"/>
          <w:szCs w:val="24"/>
        </w:rPr>
        <w:t xml:space="preserve">Streptomyces </w:t>
      </w:r>
      <w:proofErr w:type="spellStart"/>
      <w:r>
        <w:rPr>
          <w:rFonts w:ascii="Times New Roman" w:eastAsia="宋体" w:hAnsi="Times New Roman" w:cs="Times New Roman"/>
          <w:i/>
          <w:iCs/>
          <w:sz w:val="24"/>
          <w:szCs w:val="24"/>
        </w:rPr>
        <w:t>griseorubens</w:t>
      </w:r>
      <w:proofErr w:type="spellEnd"/>
      <w:r>
        <w:rPr>
          <w:rFonts w:ascii="Times New Roman" w:eastAsia="宋体" w:hAnsi="Times New Roman" w:hint="eastAsia"/>
          <w:sz w:val="24"/>
        </w:rPr>
        <w:t>）</w:t>
      </w:r>
      <w:r>
        <w:rPr>
          <w:rFonts w:ascii="Times New Roman" w:eastAsia="宋体" w:hAnsi="Times New Roman" w:hint="eastAsia"/>
          <w:sz w:val="24"/>
          <w:szCs w:val="24"/>
        </w:rPr>
        <w:t>菌液</w:t>
      </w:r>
      <w:bookmarkEnd w:id="51"/>
      <w:r>
        <w:rPr>
          <w:rFonts w:ascii="Times New Roman" w:eastAsia="宋体" w:hAnsi="Times New Roman" w:cs="Calibri" w:hint="eastAsia"/>
          <w:sz w:val="24"/>
          <w:szCs w:val="24"/>
        </w:rPr>
        <w:t>，然后</w:t>
      </w:r>
      <w:bookmarkStart w:id="52" w:name="_Hlk95056175"/>
      <w:r>
        <w:rPr>
          <w:rFonts w:ascii="Times New Roman" w:eastAsia="宋体" w:hAnsi="Times New Roman" w:cs="Calibri" w:hint="eastAsia"/>
          <w:sz w:val="24"/>
          <w:szCs w:val="24"/>
        </w:rPr>
        <w:t>将六种菌液按照重量计的配比关系进行复配获得复合微生物，</w:t>
      </w:r>
      <w:bookmarkStart w:id="53" w:name="_Hlk56087034"/>
      <w:bookmarkStart w:id="54" w:name="_Hlk53751681"/>
      <w:r>
        <w:rPr>
          <w:rFonts w:ascii="Times New Roman" w:eastAsia="宋体" w:hAnsi="Times New Roman" w:cs="Calibri" w:hint="eastAsia"/>
          <w:sz w:val="24"/>
          <w:szCs w:val="24"/>
        </w:rPr>
        <w:t>优选</w:t>
      </w:r>
      <w:bookmarkStart w:id="55" w:name="_Hlk60841198"/>
      <w:r>
        <w:rPr>
          <w:rFonts w:ascii="Times New Roman" w:eastAsia="宋体" w:hAnsi="Times New Roman" w:hint="eastAsia"/>
          <w:sz w:val="24"/>
          <w:szCs w:val="24"/>
        </w:rPr>
        <w:t>短小芽孢杆菌菌液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10</w:t>
      </w:r>
      <w:r>
        <w:rPr>
          <w:rFonts w:ascii="Times New Roman" w:eastAsia="宋体" w:hAnsi="Times New Roman" w:hint="eastAsia"/>
          <w:sz w:val="24"/>
          <w:szCs w:val="24"/>
        </w:rPr>
        <w:t>份、枯草芽孢杆菌菌液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份、灰略红链霉菌菌液</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25</w:t>
      </w:r>
      <w:r>
        <w:rPr>
          <w:rFonts w:ascii="Times New Roman" w:eastAsia="宋体" w:hAnsi="Times New Roman" w:hint="eastAsia"/>
          <w:sz w:val="24"/>
          <w:szCs w:val="24"/>
        </w:rPr>
        <w:t>份和斜卧青霉菌液</w:t>
      </w:r>
      <w:r>
        <w:rPr>
          <w:rFonts w:ascii="Times New Roman" w:eastAsia="宋体" w:hAnsi="Times New Roman" w:hint="eastAsia"/>
          <w:sz w:val="24"/>
          <w:szCs w:val="24"/>
        </w:rPr>
        <w:t>5-</w:t>
      </w:r>
      <w:r>
        <w:rPr>
          <w:rFonts w:ascii="Times New Roman" w:eastAsia="宋体" w:hAnsi="Times New Roman"/>
          <w:sz w:val="24"/>
          <w:szCs w:val="24"/>
        </w:rPr>
        <w:t>15</w:t>
      </w:r>
      <w:r>
        <w:rPr>
          <w:rFonts w:ascii="Times New Roman" w:eastAsia="宋体" w:hAnsi="Times New Roman" w:hint="eastAsia"/>
          <w:sz w:val="24"/>
          <w:szCs w:val="24"/>
        </w:rPr>
        <w:t>份</w:t>
      </w:r>
      <w:bookmarkEnd w:id="53"/>
      <w:bookmarkEnd w:id="54"/>
      <w:bookmarkEnd w:id="55"/>
      <w:bookmarkEnd w:id="52"/>
      <w:r>
        <w:rPr>
          <w:rFonts w:ascii="Times New Roman" w:eastAsia="宋体" w:hAnsi="Times New Roman" w:cs="Calibri" w:hint="eastAsia"/>
          <w:sz w:val="24"/>
          <w:szCs w:val="24"/>
        </w:rPr>
        <w:t>。六种菌液可以自行制备，分别将</w:t>
      </w:r>
      <w:r>
        <w:rPr>
          <w:rFonts w:ascii="Times New Roman" w:eastAsia="宋体" w:hAnsi="Times New Roman" w:hint="eastAsia"/>
          <w:sz w:val="24"/>
        </w:rPr>
        <w:t>短小芽孢杆菌、东方伊</w:t>
      </w:r>
      <w:proofErr w:type="gramStart"/>
      <w:r>
        <w:rPr>
          <w:rFonts w:ascii="Times New Roman" w:eastAsia="宋体" w:hAnsi="Times New Roman" w:hint="eastAsia"/>
          <w:sz w:val="24"/>
        </w:rPr>
        <w:t>萨</w:t>
      </w:r>
      <w:proofErr w:type="gramEnd"/>
      <w:r>
        <w:rPr>
          <w:rFonts w:ascii="Times New Roman" w:eastAsia="宋体" w:hAnsi="Times New Roman" w:hint="eastAsia"/>
          <w:sz w:val="24"/>
        </w:rPr>
        <w:t>酵母、枯草芽孢杆菌、灰略红链霉菌、哈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和斜卧青霉</w:t>
      </w:r>
      <w:r>
        <w:rPr>
          <w:rFonts w:ascii="Times New Roman" w:eastAsia="宋体" w:hAnsi="Times New Roman" w:hint="eastAsia"/>
          <w:sz w:val="24"/>
          <w:szCs w:val="24"/>
        </w:rPr>
        <w:t>在相应的液体培养基中发酵培养获得菌液。各单菌株菌液中的含菌量分别为：</w:t>
      </w:r>
      <w:bookmarkStart w:id="56" w:name="_Hlk61618194"/>
      <w:r>
        <w:rPr>
          <w:rFonts w:ascii="Times New Roman" w:eastAsia="宋体" w:hAnsi="Times New Roman" w:hint="eastAsia"/>
          <w:sz w:val="24"/>
          <w:szCs w:val="24"/>
        </w:rPr>
        <w:t>短小芽孢杆菌的</w:t>
      </w:r>
      <w:r>
        <w:rPr>
          <w:rFonts w:ascii="Times New Roman" w:eastAsia="宋体" w:hAnsi="Times New Roman" w:hint="eastAsia"/>
          <w:sz w:val="24"/>
          <w:szCs w:val="24"/>
        </w:rPr>
        <w:lastRenderedPageBreak/>
        <w:t>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bookmarkStart w:id="57" w:name="_Hlk59375694"/>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w:t>
      </w:r>
      <w:bookmarkEnd w:id="57"/>
      <w:r>
        <w:rPr>
          <w:rFonts w:ascii="Times New Roman" w:eastAsia="宋体" w:hAnsi="Times New Roman" w:cs="Times New Roman"/>
          <w:sz w:val="24"/>
        </w:rPr>
        <w:t>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bookmarkEnd w:id="56"/>
      <w:r>
        <w:rPr>
          <w:rFonts w:ascii="Times New Roman" w:eastAsia="宋体" w:hAnsi="Times New Roman" w:hint="eastAsia"/>
          <w:sz w:val="24"/>
          <w:szCs w:val="24"/>
        </w:rPr>
        <w:t>。</w:t>
      </w:r>
    </w:p>
    <w:p w14:paraId="727F418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cs="Calibri"/>
          <w:sz w:val="24"/>
          <w:szCs w:val="24"/>
        </w:rPr>
        <w:t>2</w:t>
      </w:r>
      <w:r>
        <w:rPr>
          <w:rFonts w:ascii="Times New Roman" w:eastAsia="宋体" w:hAnsi="Times New Roman" w:cs="Calibri" w:hint="eastAsia"/>
          <w:sz w:val="24"/>
          <w:szCs w:val="24"/>
        </w:rPr>
        <w:t>）按照预定的重量比例称取</w:t>
      </w:r>
      <w:bookmarkStart w:id="58" w:name="_Hlk60671480"/>
      <w:bookmarkStart w:id="59" w:name="_Hlk61618265"/>
      <w:r>
        <w:rPr>
          <w:rFonts w:ascii="Times New Roman" w:eastAsia="宋体" w:hAnsi="Times New Roman" w:hint="eastAsia"/>
          <w:sz w:val="24"/>
          <w:szCs w:val="24"/>
        </w:rPr>
        <w:t>复合微生物、</w:t>
      </w:r>
      <w:r>
        <w:rPr>
          <w:rFonts w:ascii="Times New Roman" w:eastAsia="宋体" w:hAnsi="Times New Roman" w:hint="eastAsia"/>
          <w:sz w:val="24"/>
        </w:rPr>
        <w:t>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，然后将八种原料添加在一起，</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w:t>
      </w:r>
      <w:bookmarkEnd w:id="58"/>
      <w:r>
        <w:rPr>
          <w:rFonts w:ascii="Times New Roman" w:eastAsia="宋体" w:hAnsi="Times New Roman" w:hint="eastAsia"/>
          <w:sz w:val="24"/>
          <w:szCs w:val="24"/>
        </w:rPr>
        <w:t>，再添加清水调整混合物料的水分含量</w:t>
      </w:r>
      <w:bookmarkEnd w:id="59"/>
      <w:r>
        <w:rPr>
          <w:rFonts w:ascii="Times New Roman" w:eastAsia="宋体" w:hAnsi="Times New Roman" w:hint="eastAsia"/>
          <w:sz w:val="24"/>
          <w:szCs w:val="24"/>
        </w:rPr>
        <w:t>。八种原料组分的重量配比分别优选：</w:t>
      </w:r>
      <w:r>
        <w:rPr>
          <w:rFonts w:ascii="Times New Roman" w:eastAsia="宋体" w:hAnsi="Times New Roman" w:hint="eastAsia"/>
          <w:sz w:val="24"/>
        </w:rPr>
        <w:t>复合微生物</w:t>
      </w:r>
      <w:r>
        <w:rPr>
          <w:rFonts w:ascii="Times New Roman" w:eastAsia="宋体" w:hAnsi="Times New Roman" w:hint="eastAsia"/>
          <w:sz w:val="24"/>
        </w:rPr>
        <w:t>5-</w:t>
      </w:r>
      <w:r>
        <w:rPr>
          <w:rFonts w:ascii="Times New Roman" w:eastAsia="宋体" w:hAnsi="Times New Roman"/>
          <w:sz w:val="24"/>
        </w:rPr>
        <w:t>20</w:t>
      </w:r>
      <w:r>
        <w:rPr>
          <w:rFonts w:ascii="Times New Roman" w:eastAsia="宋体" w:hAnsi="Times New Roman" w:hint="eastAsia"/>
          <w:sz w:val="24"/>
        </w:rPr>
        <w:t>份、秸秆粉</w:t>
      </w:r>
      <w:r>
        <w:rPr>
          <w:rFonts w:ascii="Times New Roman" w:eastAsia="宋体" w:hAnsi="Times New Roman" w:hint="eastAsia"/>
          <w:sz w:val="24"/>
        </w:rPr>
        <w:t>4</w:t>
      </w:r>
      <w:r>
        <w:rPr>
          <w:rFonts w:ascii="Times New Roman" w:eastAsia="宋体" w:hAnsi="Times New Roman"/>
          <w:sz w:val="24"/>
        </w:rPr>
        <w:t>0</w:t>
      </w:r>
      <w:r>
        <w:rPr>
          <w:rFonts w:ascii="Times New Roman" w:eastAsia="宋体" w:hAnsi="Times New Roman" w:hint="eastAsia"/>
          <w:sz w:val="24"/>
        </w:rPr>
        <w:t>-</w:t>
      </w:r>
      <w:r>
        <w:rPr>
          <w:rFonts w:ascii="Times New Roman" w:eastAsia="宋体" w:hAnsi="Times New Roman"/>
          <w:sz w:val="24"/>
        </w:rPr>
        <w:t>60</w:t>
      </w:r>
      <w:r>
        <w:rPr>
          <w:rFonts w:ascii="Times New Roman" w:eastAsia="宋体" w:hAnsi="Times New Roman" w:hint="eastAsia"/>
          <w:sz w:val="24"/>
        </w:rPr>
        <w:t>份、麸皮</w:t>
      </w:r>
      <w:r>
        <w:rPr>
          <w:rFonts w:ascii="Times New Roman" w:eastAsia="宋体" w:hAnsi="Times New Roman" w:hint="eastAsia"/>
          <w:sz w:val="24"/>
        </w:rPr>
        <w:t>5-</w:t>
      </w:r>
      <w:r>
        <w:rPr>
          <w:rFonts w:ascii="Times New Roman" w:eastAsia="宋体" w:hAnsi="Times New Roman"/>
          <w:sz w:val="24"/>
        </w:rPr>
        <w:t>10</w:t>
      </w:r>
      <w:r>
        <w:rPr>
          <w:rFonts w:ascii="Times New Roman" w:eastAsia="宋体" w:hAnsi="Times New Roman" w:hint="eastAsia"/>
          <w:sz w:val="24"/>
        </w:rPr>
        <w:t>份、稻糠</w:t>
      </w:r>
      <w:r>
        <w:rPr>
          <w:rFonts w:ascii="Times New Roman" w:eastAsia="宋体" w:hAnsi="Times New Roman" w:hint="eastAsia"/>
          <w:sz w:val="24"/>
        </w:rPr>
        <w:t>5-</w:t>
      </w:r>
      <w:r>
        <w:rPr>
          <w:rFonts w:ascii="Times New Roman" w:eastAsia="宋体" w:hAnsi="Times New Roman"/>
          <w:sz w:val="24"/>
        </w:rPr>
        <w:t>10</w:t>
      </w:r>
      <w:r>
        <w:rPr>
          <w:rFonts w:ascii="Times New Roman" w:eastAsia="宋体" w:hAnsi="Times New Roman" w:hint="eastAsia"/>
          <w:sz w:val="24"/>
        </w:rPr>
        <w:t>份、氮肥</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0.5</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0.5</w:t>
      </w:r>
      <w:r>
        <w:rPr>
          <w:rFonts w:ascii="Times New Roman" w:eastAsia="宋体" w:hAnsi="Times New Roman" w:hint="eastAsia"/>
          <w:sz w:val="24"/>
        </w:rPr>
        <w:t>份、磷酸</w:t>
      </w:r>
      <w:proofErr w:type="gramStart"/>
      <w:r>
        <w:rPr>
          <w:rFonts w:ascii="Times New Roman" w:eastAsia="宋体" w:hAnsi="Times New Roman" w:hint="eastAsia"/>
          <w:sz w:val="24"/>
        </w:rPr>
        <w:t>氢二钾</w:t>
      </w:r>
      <w:proofErr w:type="gramEnd"/>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hint="eastAsia"/>
          <w:sz w:val="24"/>
        </w:rPr>
        <w:t>份和磷酸二氢钾</w:t>
      </w:r>
      <w:r>
        <w:rPr>
          <w:rFonts w:ascii="Times New Roman" w:eastAsia="宋体" w:hAnsi="Times New Roman" w:hint="eastAsia"/>
          <w:sz w:val="24"/>
        </w:rPr>
        <w:t>0</w:t>
      </w:r>
      <w:r>
        <w:rPr>
          <w:rFonts w:ascii="Times New Roman" w:eastAsia="宋体" w:hAnsi="Times New Roman"/>
          <w:sz w:val="24"/>
        </w:rPr>
        <w:t>.5</w:t>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hint="eastAsia"/>
          <w:sz w:val="24"/>
        </w:rPr>
        <w:t>份</w:t>
      </w:r>
      <w:r>
        <w:rPr>
          <w:rFonts w:ascii="Times New Roman" w:eastAsia="宋体" w:hAnsi="Times New Roman" w:hint="eastAsia"/>
          <w:sz w:val="24"/>
          <w:szCs w:val="24"/>
        </w:rPr>
        <w:t>。混合物料的水分含量优选为</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65</w:t>
      </w:r>
      <w:r>
        <w:rPr>
          <w:rFonts w:ascii="Times New Roman" w:eastAsia="宋体" w:hAnsi="Times New Roman" w:hint="eastAsia"/>
          <w:sz w:val="24"/>
          <w:szCs w:val="24"/>
        </w:rPr>
        <w:t>%</w:t>
      </w:r>
      <w:r>
        <w:rPr>
          <w:rFonts w:ascii="Times New Roman" w:eastAsia="宋体" w:hAnsi="Times New Roman" w:hint="eastAsia"/>
          <w:sz w:val="24"/>
          <w:szCs w:val="24"/>
        </w:rPr>
        <w:t>。</w:t>
      </w:r>
    </w:p>
    <w:p w14:paraId="17024844"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℃的范围内，将混合物料好氧发酵，得到发酵产物。发酵时间优选为</w:t>
      </w:r>
      <w:r>
        <w:rPr>
          <w:rFonts w:ascii="Times New Roman" w:eastAsia="宋体" w:hAnsi="Times New Roman" w:cs="Times New Roman"/>
          <w:sz w:val="24"/>
          <w:szCs w:val="24"/>
        </w:rPr>
        <w:t>72</w:t>
      </w:r>
      <w:r>
        <w:rPr>
          <w:rFonts w:ascii="Times New Roman" w:eastAsia="宋体" w:hAnsi="Times New Roman" w:cs="Times New Roman" w:hint="eastAsia"/>
          <w:sz w:val="24"/>
          <w:szCs w:val="24"/>
        </w:rPr>
        <w:t>-</w:t>
      </w:r>
      <w:r>
        <w:rPr>
          <w:rFonts w:ascii="Times New Roman" w:eastAsia="宋体" w:hAnsi="Times New Roman" w:cs="Times New Roman"/>
          <w:sz w:val="24"/>
          <w:szCs w:val="24"/>
        </w:rPr>
        <w:t>96</w:t>
      </w:r>
      <w:r>
        <w:rPr>
          <w:rFonts w:ascii="Times New Roman" w:eastAsia="宋体" w:hAnsi="Times New Roman" w:hint="eastAsia"/>
          <w:sz w:val="24"/>
          <w:szCs w:val="24"/>
        </w:rPr>
        <w:t>小时。</w:t>
      </w:r>
    </w:p>
    <w:p w14:paraId="4D9B195E"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）的发酵产物进行阴干或者低温干燥，然后将干燥物粉碎，得到水稻秸秆腐熟剂。进一步优选水稻秸秆腐熟剂的目数</w:t>
      </w:r>
      <w:r>
        <w:rPr>
          <w:rFonts w:ascii="Times New Roman" w:eastAsia="宋体" w:hAnsi="Times New Roman" w:cs="Times New Roman"/>
          <w:sz w:val="24"/>
          <w:szCs w:val="24"/>
        </w:rPr>
        <w:t>≥</w:t>
      </w:r>
      <w:r>
        <w:rPr>
          <w:rFonts w:ascii="Times New Roman" w:eastAsia="宋体" w:hAnsi="Times New Roman" w:hint="eastAsia"/>
          <w:sz w:val="24"/>
          <w:szCs w:val="24"/>
        </w:rPr>
        <w:t>8</w:t>
      </w:r>
      <w:r>
        <w:rPr>
          <w:rFonts w:ascii="Times New Roman" w:eastAsia="宋体" w:hAnsi="Times New Roman"/>
          <w:sz w:val="24"/>
          <w:szCs w:val="24"/>
        </w:rPr>
        <w:t>0</w:t>
      </w:r>
      <w:r>
        <w:rPr>
          <w:rFonts w:ascii="Times New Roman" w:eastAsia="宋体" w:hAnsi="Times New Roman" w:hint="eastAsia"/>
          <w:sz w:val="24"/>
          <w:szCs w:val="24"/>
        </w:rPr>
        <w:t>目，发酵产物干燥时的温度优选</w:t>
      </w:r>
      <w:r>
        <w:rPr>
          <w:rFonts w:ascii="Times New Roman" w:eastAsia="宋体" w:hAnsi="Times New Roman" w:cs="Times New Roman"/>
          <w:sz w:val="24"/>
          <w:szCs w:val="24"/>
        </w:rPr>
        <w:t>≤</w:t>
      </w:r>
      <w:r>
        <w:rPr>
          <w:rFonts w:ascii="Times New Roman" w:eastAsia="宋体" w:hAnsi="Times New Roman" w:hint="eastAsia"/>
          <w:sz w:val="24"/>
          <w:szCs w:val="24"/>
        </w:rPr>
        <w:t>5</w:t>
      </w:r>
      <w:r>
        <w:rPr>
          <w:rFonts w:ascii="Times New Roman" w:eastAsia="宋体" w:hAnsi="Times New Roman"/>
          <w:sz w:val="24"/>
          <w:szCs w:val="24"/>
        </w:rPr>
        <w:t>0</w:t>
      </w:r>
      <w:r>
        <w:rPr>
          <w:rFonts w:ascii="Times New Roman" w:eastAsia="宋体" w:hAnsi="Times New Roman" w:hint="eastAsia"/>
          <w:sz w:val="24"/>
          <w:szCs w:val="24"/>
        </w:rPr>
        <w:t>℃。</w:t>
      </w:r>
    </w:p>
    <w:p w14:paraId="5228FB9F" w14:textId="77777777" w:rsidR="00DD5B00" w:rsidRDefault="00B2557E">
      <w:pPr>
        <w:spacing w:line="360" w:lineRule="auto"/>
        <w:ind w:firstLineChars="200" w:firstLine="480"/>
        <w:rPr>
          <w:rFonts w:ascii="Times New Roman" w:eastAsia="宋体" w:hAnsi="Times New Roman"/>
          <w:sz w:val="24"/>
        </w:rPr>
      </w:pPr>
      <w:r>
        <w:rPr>
          <w:rFonts w:ascii="Times New Roman" w:eastAsia="宋体" w:hAnsi="Times New Roman" w:cs="Calibri" w:hint="eastAsia"/>
          <w:sz w:val="24"/>
          <w:szCs w:val="24"/>
        </w:rPr>
        <w:t>在进行寒地水稻秸秆还田时，在水稻返青后，先将本发明的秸秆腐熟剂用清水稀释</w:t>
      </w:r>
      <w:r>
        <w:rPr>
          <w:rFonts w:ascii="Times New Roman" w:eastAsia="宋体" w:hAnsi="Times New Roman" w:cs="Calibri"/>
          <w:sz w:val="24"/>
          <w:szCs w:val="24"/>
        </w:rPr>
        <w:t>20</w:t>
      </w:r>
      <w:r>
        <w:rPr>
          <w:rFonts w:ascii="Times New Roman" w:eastAsia="宋体" w:hAnsi="Times New Roman" w:cs="Calibri" w:hint="eastAsia"/>
          <w:sz w:val="24"/>
          <w:szCs w:val="24"/>
        </w:rPr>
        <w:t>-</w:t>
      </w:r>
      <w:r>
        <w:rPr>
          <w:rFonts w:ascii="Times New Roman" w:eastAsia="宋体" w:hAnsi="Times New Roman" w:cs="Calibri"/>
          <w:sz w:val="24"/>
          <w:szCs w:val="24"/>
        </w:rPr>
        <w:t>30</w:t>
      </w:r>
      <w:r>
        <w:rPr>
          <w:rFonts w:ascii="Times New Roman" w:eastAsia="宋体" w:hAnsi="Times New Roman" w:cs="Calibri" w:hint="eastAsia"/>
          <w:sz w:val="24"/>
          <w:szCs w:val="24"/>
        </w:rPr>
        <w:t>倍，然后均匀喷施在稻田中。</w:t>
      </w:r>
      <w:bookmarkStart w:id="60" w:name="_Hlk61619673"/>
      <w:r>
        <w:rPr>
          <w:rFonts w:ascii="Times New Roman" w:eastAsia="宋体" w:hAnsi="Times New Roman" w:cs="Calibri" w:hint="eastAsia"/>
          <w:sz w:val="24"/>
          <w:szCs w:val="24"/>
        </w:rPr>
        <w:t>水稻秸秆腐熟剂的施用量优选为</w:t>
      </w:r>
      <w:r>
        <w:rPr>
          <w:rFonts w:ascii="Times New Roman" w:eastAsia="宋体" w:hAnsi="Times New Roman" w:cs="Calibri"/>
          <w:sz w:val="24"/>
          <w:szCs w:val="24"/>
        </w:rPr>
        <w:t>50</w:t>
      </w:r>
      <w:r>
        <w:rPr>
          <w:rFonts w:ascii="Times New Roman" w:eastAsia="宋体" w:hAnsi="Times New Roman" w:cs="Calibri" w:hint="eastAsia"/>
          <w:sz w:val="24"/>
          <w:szCs w:val="24"/>
        </w:rPr>
        <w:t>-</w:t>
      </w:r>
      <w:r>
        <w:rPr>
          <w:rFonts w:ascii="Times New Roman" w:eastAsia="宋体" w:hAnsi="Times New Roman" w:cs="Calibri"/>
          <w:sz w:val="24"/>
          <w:szCs w:val="24"/>
        </w:rPr>
        <w:t>60kg</w:t>
      </w:r>
      <w:r>
        <w:rPr>
          <w:rFonts w:ascii="Times New Roman" w:eastAsia="宋体" w:hAnsi="Times New Roman" w:cs="Calibri" w:hint="eastAsia"/>
          <w:sz w:val="24"/>
          <w:szCs w:val="24"/>
        </w:rPr>
        <w:t>/</w:t>
      </w:r>
      <w:r>
        <w:rPr>
          <w:rFonts w:ascii="Times New Roman" w:eastAsia="宋体" w:hAnsi="Times New Roman" w:cs="Calibri"/>
          <w:sz w:val="24"/>
          <w:szCs w:val="24"/>
        </w:rPr>
        <w:t>hm</w:t>
      </w:r>
      <w:r>
        <w:rPr>
          <w:rFonts w:ascii="Times New Roman" w:eastAsia="宋体" w:hAnsi="Times New Roman" w:cs="Calibri"/>
          <w:sz w:val="24"/>
          <w:szCs w:val="24"/>
          <w:vertAlign w:val="superscript"/>
        </w:rPr>
        <w:t>2</w:t>
      </w:r>
      <w:bookmarkEnd w:id="50"/>
      <w:bookmarkEnd w:id="60"/>
      <w:r>
        <w:rPr>
          <w:rFonts w:ascii="Times New Roman" w:eastAsia="宋体" w:hAnsi="Times New Roman" w:hint="eastAsia"/>
          <w:sz w:val="24"/>
        </w:rPr>
        <w:t>。</w:t>
      </w:r>
    </w:p>
    <w:p w14:paraId="0949DFC0"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为了帮助更好地理解本发明的技术方案，以下提供实施例，用于说明本发明的水稻秸秆腐熟剂的制备过程。</w:t>
      </w:r>
    </w:p>
    <w:p w14:paraId="72198C2F" w14:textId="77777777" w:rsidR="00DD5B00" w:rsidRDefault="00B2557E">
      <w:pPr>
        <w:spacing w:line="360" w:lineRule="auto"/>
        <w:ind w:firstLineChars="200" w:firstLine="482"/>
        <w:rPr>
          <w:rFonts w:ascii="Times New Roman" w:eastAsia="宋体" w:hAnsi="Times New Roman"/>
          <w:b/>
          <w:sz w:val="24"/>
          <w:szCs w:val="24"/>
          <w:u w:val="single"/>
        </w:rPr>
      </w:pPr>
      <w:bookmarkStart w:id="61" w:name="_Hlk51139679"/>
      <w:r>
        <w:rPr>
          <w:rFonts w:ascii="Times New Roman" w:eastAsia="宋体" w:hAnsi="Times New Roman" w:hint="eastAsia"/>
          <w:b/>
          <w:sz w:val="24"/>
          <w:szCs w:val="24"/>
          <w:u w:val="single"/>
        </w:rPr>
        <w:t>实施例一</w:t>
      </w:r>
    </w:p>
    <w:p w14:paraId="5923D332" w14:textId="77777777" w:rsidR="00DD5B00" w:rsidRDefault="00B2557E">
      <w:pPr>
        <w:widowControl/>
        <w:spacing w:line="360" w:lineRule="auto"/>
        <w:ind w:firstLineChars="200" w:firstLine="480"/>
        <w:rPr>
          <w:rFonts w:ascii="Times New Roman" w:eastAsia="宋体" w:hAnsi="Times New Roman" w:cs="Times New Roman"/>
          <w:sz w:val="24"/>
          <w:szCs w:val="24"/>
        </w:rPr>
      </w:pPr>
      <w:bookmarkStart w:id="62" w:name="_Hlk53753046"/>
      <w:bookmarkStart w:id="63" w:name="_Hlk53404805"/>
      <w:bookmarkStart w:id="64" w:name="_Hlk59379115"/>
      <w:bookmarkStart w:id="65" w:name="_Hlk56088258"/>
      <w:bookmarkStart w:id="66" w:name="_Hlk59024751"/>
      <w:bookmarkStart w:id="67" w:name="_Hlk60930216"/>
      <w:r>
        <w:rPr>
          <w:rFonts w:ascii="Times New Roman" w:eastAsia="宋体" w:hAnsi="Times New Roman" w:hint="eastAsia"/>
          <w:sz w:val="24"/>
          <w:szCs w:val="24"/>
        </w:rPr>
        <w:t>本实施例的水稻秸秆腐熟剂的原料包括按重量计的</w:t>
      </w:r>
      <w:bookmarkStart w:id="68" w:name="_Hlk53500303"/>
      <w:bookmarkStart w:id="69" w:name="_Hlk53404626"/>
      <w:r>
        <w:rPr>
          <w:rFonts w:ascii="Times New Roman" w:eastAsia="宋体" w:hAnsi="Times New Roman" w:hint="eastAsia"/>
          <w:sz w:val="24"/>
          <w:szCs w:val="24"/>
        </w:rPr>
        <w:t>复合微生物</w:t>
      </w:r>
      <w:r>
        <w:rPr>
          <w:rFonts w:ascii="Times New Roman" w:eastAsia="宋体" w:hAnsi="Times New Roman"/>
          <w:sz w:val="24"/>
          <w:szCs w:val="24"/>
        </w:rPr>
        <w:t>5</w:t>
      </w:r>
      <w:r>
        <w:rPr>
          <w:rFonts w:ascii="Times New Roman" w:eastAsia="宋体" w:hAnsi="Times New Roman" w:hint="eastAsia"/>
          <w:sz w:val="24"/>
          <w:szCs w:val="24"/>
        </w:rPr>
        <w:t>份、水稻</w:t>
      </w:r>
      <w:r>
        <w:rPr>
          <w:rFonts w:ascii="Times New Roman" w:eastAsia="宋体" w:hAnsi="Times New Roman" w:hint="eastAsia"/>
          <w:sz w:val="24"/>
        </w:rPr>
        <w:t>秸秆粉</w:t>
      </w:r>
      <w:r>
        <w:rPr>
          <w:rFonts w:ascii="Times New Roman" w:eastAsia="宋体" w:hAnsi="Times New Roman" w:hint="eastAsia"/>
          <w:sz w:val="24"/>
        </w:rPr>
        <w:t>40</w:t>
      </w:r>
      <w:r>
        <w:rPr>
          <w:rFonts w:ascii="Times New Roman" w:eastAsia="宋体" w:hAnsi="Times New Roman" w:hint="eastAsia"/>
          <w:sz w:val="24"/>
        </w:rPr>
        <w:t>份、麸皮</w:t>
      </w:r>
      <w:r>
        <w:rPr>
          <w:rFonts w:ascii="Times New Roman" w:eastAsia="宋体" w:hAnsi="Times New Roman" w:hint="eastAsia"/>
          <w:sz w:val="24"/>
        </w:rPr>
        <w:t>5</w:t>
      </w:r>
      <w:r>
        <w:rPr>
          <w:rFonts w:ascii="Times New Roman" w:eastAsia="宋体" w:hAnsi="Times New Roman" w:hint="eastAsia"/>
          <w:sz w:val="24"/>
        </w:rPr>
        <w:t>份、稻糠</w:t>
      </w:r>
      <w:r>
        <w:rPr>
          <w:rFonts w:ascii="Times New Roman" w:eastAsia="宋体" w:hAnsi="Times New Roman" w:hint="eastAsia"/>
          <w:sz w:val="24"/>
        </w:rPr>
        <w:t>5</w:t>
      </w:r>
      <w:r>
        <w:rPr>
          <w:rFonts w:ascii="Times New Roman" w:eastAsia="宋体" w:hAnsi="Times New Roman" w:hint="eastAsia"/>
          <w:sz w:val="24"/>
        </w:rPr>
        <w:t>份、碳酸氢铵</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bookmarkEnd w:id="68"/>
      <w:bookmarkEnd w:id="69"/>
      <w:proofErr w:type="gramEnd"/>
      <w:r>
        <w:rPr>
          <w:rFonts w:ascii="Times New Roman" w:eastAsia="宋体" w:hAnsi="Times New Roman" w:hint="eastAsia"/>
          <w:sz w:val="24"/>
        </w:rPr>
        <w:t>0.5</w:t>
      </w:r>
      <w:r>
        <w:rPr>
          <w:rFonts w:ascii="Times New Roman" w:eastAsia="宋体" w:hAnsi="Times New Roman" w:hint="eastAsia"/>
          <w:sz w:val="24"/>
        </w:rPr>
        <w:t>份。</w:t>
      </w:r>
      <w:bookmarkStart w:id="70" w:name="_Hlk60475561"/>
      <w:r>
        <w:rPr>
          <w:rFonts w:ascii="Times New Roman" w:eastAsia="宋体" w:hAnsi="Times New Roman" w:cs="Calibri" w:hint="eastAsia"/>
          <w:sz w:val="24"/>
          <w:szCs w:val="24"/>
        </w:rPr>
        <w:t>其中的复合微生物由</w:t>
      </w:r>
      <w:bookmarkStart w:id="71" w:name="_Hlk60474254"/>
      <w:bookmarkStart w:id="72" w:name="_Hlk53404397"/>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w:t>
      </w:r>
      <w:bookmarkEnd w:id="71"/>
      <w:r>
        <w:rPr>
          <w:rFonts w:ascii="Times New Roman" w:eastAsia="宋体" w:hAnsi="Times New Roman" w:hint="eastAsia"/>
          <w:sz w:val="24"/>
          <w:szCs w:val="24"/>
        </w:rPr>
        <w:t>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hint="eastAsia"/>
          <w:sz w:val="24"/>
          <w:szCs w:val="24"/>
        </w:rPr>
        <w:t>8</w:t>
      </w:r>
      <w:r>
        <w:rPr>
          <w:rFonts w:ascii="Times New Roman" w:eastAsia="宋体" w:hAnsi="Times New Roman" w:hint="eastAsia"/>
          <w:sz w:val="24"/>
          <w:szCs w:val="24"/>
        </w:rPr>
        <w:t>份、枯草芽孢杆菌菌液</w:t>
      </w:r>
      <w:r>
        <w:rPr>
          <w:rFonts w:ascii="Times New Roman" w:eastAsia="宋体" w:hAnsi="Times New Roman" w:hint="eastAsia"/>
          <w:sz w:val="24"/>
          <w:szCs w:val="24"/>
        </w:rPr>
        <w:t>1</w:t>
      </w:r>
      <w:r>
        <w:rPr>
          <w:rFonts w:ascii="Times New Roman" w:eastAsia="宋体" w:hAnsi="Times New Roman"/>
          <w:sz w:val="24"/>
          <w:szCs w:val="24"/>
        </w:rPr>
        <w:t>7</w:t>
      </w:r>
      <w:r>
        <w:rPr>
          <w:rFonts w:ascii="Times New Roman" w:eastAsia="宋体" w:hAnsi="Times New Roman" w:hint="eastAsia"/>
          <w:sz w:val="24"/>
          <w:szCs w:val="24"/>
        </w:rPr>
        <w:t>份、灰略红链霉菌菌液</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份和斜卧青霉菌液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w:t>
      </w:r>
      <w:r>
        <w:rPr>
          <w:rFonts w:ascii="Times New Roman" w:eastAsia="宋体" w:hAnsi="Times New Roman" w:cs="Calibri" w:hint="eastAsia"/>
          <w:sz w:val="24"/>
          <w:szCs w:val="24"/>
        </w:rPr>
        <w:t>。</w:t>
      </w:r>
      <w:bookmarkStart w:id="73" w:name="_Hlk59557578"/>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w:t>
      </w:r>
      <w:r>
        <w:rPr>
          <w:rFonts w:ascii="Times New Roman" w:eastAsia="宋体" w:hAnsi="Times New Roman" w:hint="eastAsia"/>
          <w:sz w:val="24"/>
          <w:szCs w:val="24"/>
        </w:rPr>
        <w:lastRenderedPageBreak/>
        <w:t>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w:t>
      </w:r>
      <w:r>
        <w:rPr>
          <w:rFonts w:ascii="Times New Roman" w:eastAsia="宋体" w:hAnsi="Times New Roman" w:cs="Times New Roman"/>
          <w:sz w:val="24"/>
        </w:rPr>
        <w:t>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bookmarkEnd w:id="72"/>
      <w:bookmarkEnd w:id="73"/>
      <w:r>
        <w:rPr>
          <w:rFonts w:ascii="Times New Roman" w:eastAsia="宋体" w:hAnsi="Times New Roman" w:hint="eastAsia"/>
          <w:sz w:val="24"/>
        </w:rPr>
        <w:t>。</w:t>
      </w:r>
    </w:p>
    <w:p w14:paraId="4E6A0333"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540993CB"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0E77AB8A"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w:t>
      </w:r>
      <w:bookmarkStart w:id="74" w:name="_Hlk51140033"/>
      <w:r>
        <w:rPr>
          <w:rFonts w:ascii="Times New Roman" w:eastAsia="宋体" w:hAnsi="Times New Roman" w:hint="eastAsia"/>
          <w:sz w:val="24"/>
          <w:szCs w:val="24"/>
        </w:rPr>
        <w:t>将复合微生物、水稻</w:t>
      </w:r>
      <w:r>
        <w:rPr>
          <w:rFonts w:ascii="Times New Roman" w:eastAsia="宋体" w:hAnsi="Times New Roman" w:hint="eastAsia"/>
          <w:sz w:val="24"/>
        </w:rPr>
        <w:t>秸秆粉、麸皮、稻糠、碳酸氢铵、硫酸镁、磷酸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bookmarkEnd w:id="62"/>
      <w:bookmarkEnd w:id="63"/>
      <w:bookmarkEnd w:id="74"/>
      <w:r>
        <w:rPr>
          <w:rFonts w:ascii="Times New Roman" w:eastAsia="宋体" w:hAnsi="Times New Roman" w:cs="Calibri" w:hint="eastAsia"/>
          <w:sz w:val="24"/>
          <w:szCs w:val="24"/>
        </w:rPr>
        <w:t>为</w:t>
      </w:r>
      <w:r>
        <w:rPr>
          <w:rFonts w:ascii="Times New Roman" w:eastAsia="宋体" w:hAnsi="Times New Roman" w:cs="Calibri" w:hint="eastAsia"/>
          <w:sz w:val="24"/>
          <w:szCs w:val="24"/>
        </w:rPr>
        <w:t>4</w:t>
      </w:r>
      <w:r>
        <w:rPr>
          <w:rFonts w:ascii="Times New Roman" w:eastAsia="宋体" w:hAnsi="Times New Roman" w:cs="Calibri"/>
          <w:sz w:val="24"/>
          <w:szCs w:val="24"/>
        </w:rPr>
        <w:t>5</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1FFC89FA"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hint="eastAsia"/>
          <w:sz w:val="24"/>
          <w:szCs w:val="24"/>
        </w:rPr>
        <w:t>7</w:t>
      </w:r>
      <w:r>
        <w:rPr>
          <w:rFonts w:ascii="Times New Roman" w:eastAsia="宋体" w:hAnsi="Times New Roman"/>
          <w:sz w:val="24"/>
          <w:szCs w:val="24"/>
        </w:rPr>
        <w:t>2</w:t>
      </w:r>
      <w:r>
        <w:rPr>
          <w:rFonts w:ascii="Times New Roman" w:eastAsia="宋体" w:hAnsi="Times New Roman" w:hint="eastAsia"/>
          <w:sz w:val="24"/>
          <w:szCs w:val="24"/>
        </w:rPr>
        <w:t>小时，得到发酵产物</w:t>
      </w:r>
      <w:bookmarkEnd w:id="64"/>
      <w:r>
        <w:rPr>
          <w:rFonts w:ascii="Times New Roman" w:eastAsia="宋体" w:hAnsi="Times New Roman" w:cs="Times New Roman" w:hint="eastAsia"/>
          <w:sz w:val="24"/>
          <w:szCs w:val="24"/>
        </w:rPr>
        <w:t>。</w:t>
      </w:r>
    </w:p>
    <w:p w14:paraId="3646022E"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得到的发酵产物在通风处阴干，然后将干燥物粉碎为</w:t>
      </w:r>
      <w:r>
        <w:rPr>
          <w:rFonts w:ascii="Times New Roman" w:eastAsia="宋体" w:hAnsi="Times New Roman" w:hint="eastAsia"/>
          <w:sz w:val="24"/>
          <w:szCs w:val="24"/>
        </w:rPr>
        <w:t>8</w:t>
      </w:r>
      <w:r>
        <w:rPr>
          <w:rFonts w:ascii="Times New Roman" w:eastAsia="宋体" w:hAnsi="Times New Roman"/>
          <w:sz w:val="24"/>
          <w:szCs w:val="24"/>
        </w:rPr>
        <w:t>0</w:t>
      </w:r>
      <w:r>
        <w:rPr>
          <w:rFonts w:ascii="Times New Roman" w:eastAsia="宋体" w:hAnsi="Times New Roman" w:hint="eastAsia"/>
          <w:sz w:val="24"/>
          <w:szCs w:val="24"/>
        </w:rPr>
        <w:t>目的粉状物，得到水稻秸秆腐</w:t>
      </w:r>
      <w:r>
        <w:rPr>
          <w:rFonts w:ascii="Times New Roman" w:eastAsia="宋体" w:hAnsi="Times New Roman" w:hint="eastAsia"/>
          <w:sz w:val="24"/>
          <w:szCs w:val="24"/>
        </w:rPr>
        <w:t>熟剂</w:t>
      </w:r>
      <w:r>
        <w:rPr>
          <w:rFonts w:ascii="Times New Roman" w:eastAsia="宋体" w:hAnsi="Times New Roman" w:hint="eastAsia"/>
          <w:sz w:val="24"/>
          <w:szCs w:val="24"/>
        </w:rPr>
        <w:t>1</w:t>
      </w:r>
      <w:r>
        <w:rPr>
          <w:rFonts w:ascii="Times New Roman" w:eastAsia="宋体" w:hAnsi="Times New Roman" w:cs="Times New Roman" w:hint="eastAsia"/>
          <w:sz w:val="24"/>
          <w:szCs w:val="24"/>
        </w:rPr>
        <w:t>。</w:t>
      </w:r>
    </w:p>
    <w:bookmarkEnd w:id="65"/>
    <w:bookmarkEnd w:id="66"/>
    <w:bookmarkEnd w:id="67"/>
    <w:bookmarkEnd w:id="70"/>
    <w:p w14:paraId="36CE67B1"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实施例二</w:t>
      </w:r>
    </w:p>
    <w:p w14:paraId="276CC7FF" w14:textId="77777777" w:rsidR="00DD5B00" w:rsidRDefault="00B2557E">
      <w:pPr>
        <w:widowControl/>
        <w:spacing w:line="360" w:lineRule="auto"/>
        <w:ind w:firstLineChars="200" w:firstLine="480"/>
        <w:rPr>
          <w:rFonts w:ascii="Times New Roman" w:eastAsia="宋体" w:hAnsi="Times New Roman" w:cs="Times New Roman"/>
          <w:sz w:val="24"/>
          <w:szCs w:val="24"/>
        </w:rPr>
      </w:pPr>
      <w:bookmarkStart w:id="75" w:name="_Hlk55718139"/>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sz w:val="24"/>
          <w:szCs w:val="24"/>
        </w:rPr>
        <w:t>10</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hint="eastAsia"/>
          <w:sz w:val="24"/>
        </w:rPr>
        <w:t>45</w:t>
      </w:r>
      <w:r>
        <w:rPr>
          <w:rFonts w:ascii="Times New Roman" w:eastAsia="宋体" w:hAnsi="Times New Roman" w:hint="eastAsia"/>
          <w:sz w:val="24"/>
        </w:rPr>
        <w:t>份、麸皮</w:t>
      </w:r>
      <w:r>
        <w:rPr>
          <w:rFonts w:ascii="Times New Roman" w:eastAsia="宋体" w:hAnsi="Times New Roman"/>
          <w:sz w:val="24"/>
        </w:rPr>
        <w:t>7</w:t>
      </w:r>
      <w:r>
        <w:rPr>
          <w:rFonts w:ascii="Times New Roman" w:eastAsia="宋体" w:hAnsi="Times New Roman" w:hint="eastAsia"/>
          <w:sz w:val="24"/>
        </w:rPr>
        <w:t>份、稻糠</w:t>
      </w:r>
      <w:r>
        <w:rPr>
          <w:rFonts w:ascii="Times New Roman" w:eastAsia="宋体" w:hAnsi="Times New Roman" w:hint="eastAsia"/>
          <w:sz w:val="24"/>
        </w:rPr>
        <w:t>7</w:t>
      </w:r>
      <w:r>
        <w:rPr>
          <w:rFonts w:ascii="Times New Roman" w:eastAsia="宋体" w:hAnsi="Times New Roman" w:hint="eastAsia"/>
          <w:sz w:val="24"/>
        </w:rPr>
        <w:t>份、硫酸铵</w:t>
      </w:r>
      <w:r>
        <w:rPr>
          <w:rFonts w:ascii="Times New Roman" w:eastAsia="宋体" w:hAnsi="Times New Roman" w:hint="eastAsia"/>
          <w:sz w:val="24"/>
        </w:rPr>
        <w:t>0</w:t>
      </w:r>
      <w:r>
        <w:rPr>
          <w:rFonts w:ascii="Times New Roman" w:eastAsia="宋体" w:hAnsi="Times New Roman"/>
          <w:sz w:val="24"/>
        </w:rPr>
        <w:t>.4</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2</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.6</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sz w:val="24"/>
        </w:rPr>
        <w:t>0.6</w:t>
      </w:r>
      <w:r>
        <w:rPr>
          <w:rFonts w:ascii="Times New Roman" w:eastAsia="宋体" w:hAnsi="Times New Roman" w:hint="eastAsia"/>
          <w:sz w:val="24"/>
        </w:rPr>
        <w:t>份。其中的混合秸秆粉由水稻秸秆粉和小麦秸秆</w:t>
      </w:r>
      <w:proofErr w:type="gramStart"/>
      <w:r>
        <w:rPr>
          <w:rFonts w:ascii="Times New Roman" w:eastAsia="宋体" w:hAnsi="Times New Roman" w:hint="eastAsia"/>
          <w:sz w:val="24"/>
        </w:rPr>
        <w:t>粉按照</w:t>
      </w:r>
      <w:proofErr w:type="gramEnd"/>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hint="eastAsia"/>
          <w:sz w:val="24"/>
          <w:szCs w:val="24"/>
        </w:rPr>
        <w:t>1</w:t>
      </w:r>
      <w:r>
        <w:rPr>
          <w:rFonts w:ascii="Times New Roman" w:eastAsia="宋体" w:hAnsi="Times New Roman"/>
          <w:sz w:val="24"/>
          <w:szCs w:val="24"/>
        </w:rPr>
        <w:t>3</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7</w:t>
      </w:r>
      <w:r>
        <w:rPr>
          <w:rFonts w:ascii="Times New Roman" w:eastAsia="宋体" w:hAnsi="Times New Roman" w:hint="eastAsia"/>
          <w:sz w:val="24"/>
          <w:szCs w:val="24"/>
        </w:rPr>
        <w:t>份、枯草芽孢杆菌菌液</w:t>
      </w:r>
      <w:r>
        <w:rPr>
          <w:rFonts w:ascii="Times New Roman" w:eastAsia="宋体" w:hAnsi="Times New Roman"/>
          <w:sz w:val="24"/>
          <w:szCs w:val="24"/>
        </w:rPr>
        <w:t>20</w:t>
      </w:r>
      <w:r>
        <w:rPr>
          <w:rFonts w:ascii="Times New Roman" w:eastAsia="宋体" w:hAnsi="Times New Roman" w:hint="eastAsia"/>
          <w:sz w:val="24"/>
          <w:szCs w:val="24"/>
        </w:rPr>
        <w:t>份、灰略红链霉菌菌液</w:t>
      </w:r>
      <w:r>
        <w:rPr>
          <w:rFonts w:ascii="Times New Roman" w:eastAsia="宋体" w:hAnsi="Times New Roman"/>
          <w:sz w:val="24"/>
          <w:szCs w:val="24"/>
        </w:rPr>
        <w:t>17</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8</w:t>
      </w:r>
      <w:r>
        <w:rPr>
          <w:rFonts w:ascii="Times New Roman" w:eastAsia="宋体" w:hAnsi="Times New Roman" w:hint="eastAsia"/>
          <w:sz w:val="24"/>
          <w:szCs w:val="24"/>
        </w:rPr>
        <w:t>份和斜卧青霉菌液</w:t>
      </w:r>
      <w:r>
        <w:rPr>
          <w:rFonts w:ascii="Times New Roman" w:eastAsia="宋体" w:hAnsi="Times New Roman" w:hint="eastAsia"/>
          <w:sz w:val="24"/>
          <w:szCs w:val="24"/>
        </w:rPr>
        <w:t>1</w:t>
      </w:r>
      <w:r>
        <w:rPr>
          <w:rFonts w:ascii="Times New Roman" w:eastAsia="宋体" w:hAnsi="Times New Roman"/>
          <w:sz w:val="24"/>
          <w:szCs w:val="24"/>
        </w:rPr>
        <w:t>2</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13413B2F"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该水稻秸秆腐熟剂通过以下步骤制备而成。</w:t>
      </w:r>
    </w:p>
    <w:p w14:paraId="488840BB"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2E282ACA"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秸秆粉、小麦秸秆粉、麸皮、稻糠、硫酸铵、硫酸镁、磷酸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50</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55FE4D97"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sz w:val="24"/>
          <w:szCs w:val="24"/>
        </w:rPr>
        <w:t>80</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17F37B44"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得到的发酵产物在通风处阴干，然后将干燥物粉碎为</w:t>
      </w:r>
      <w:r>
        <w:rPr>
          <w:rFonts w:ascii="Times New Roman" w:eastAsia="宋体" w:hAnsi="Times New Roman" w:hint="eastAsia"/>
          <w:sz w:val="24"/>
          <w:szCs w:val="24"/>
        </w:rPr>
        <w:t>90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2</w:t>
      </w:r>
      <w:r>
        <w:rPr>
          <w:rFonts w:ascii="Times New Roman" w:eastAsia="宋体" w:hAnsi="Times New Roman" w:cs="Times New Roman" w:hint="eastAsia"/>
          <w:sz w:val="24"/>
          <w:szCs w:val="24"/>
        </w:rPr>
        <w:t>。</w:t>
      </w:r>
    </w:p>
    <w:bookmarkEnd w:id="75"/>
    <w:p w14:paraId="72CC9845"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实施例三</w:t>
      </w:r>
    </w:p>
    <w:p w14:paraId="2DFA9497" w14:textId="77777777" w:rsidR="00DD5B00" w:rsidRDefault="00B255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sz w:val="24"/>
        </w:rPr>
        <w:t>60</w:t>
      </w:r>
      <w:r>
        <w:rPr>
          <w:rFonts w:ascii="Times New Roman" w:eastAsia="宋体" w:hAnsi="Times New Roman" w:hint="eastAsia"/>
          <w:sz w:val="24"/>
        </w:rPr>
        <w:t>份、麸皮</w:t>
      </w:r>
      <w:r>
        <w:rPr>
          <w:rFonts w:ascii="Times New Roman" w:eastAsia="宋体" w:hAnsi="Times New Roman" w:hint="eastAsia"/>
          <w:sz w:val="24"/>
        </w:rPr>
        <w:t>9</w:t>
      </w:r>
      <w:r>
        <w:rPr>
          <w:rFonts w:ascii="Times New Roman" w:eastAsia="宋体" w:hAnsi="Times New Roman" w:hint="eastAsia"/>
          <w:sz w:val="24"/>
        </w:rPr>
        <w:t>份、稻糠</w:t>
      </w:r>
      <w:r>
        <w:rPr>
          <w:rFonts w:ascii="Times New Roman" w:eastAsia="宋体" w:hAnsi="Times New Roman" w:hint="eastAsia"/>
          <w:sz w:val="24"/>
        </w:rPr>
        <w:t>8</w:t>
      </w:r>
      <w:r>
        <w:rPr>
          <w:rFonts w:ascii="Times New Roman" w:eastAsia="宋体" w:hAnsi="Times New Roman" w:hint="eastAsia"/>
          <w:sz w:val="24"/>
        </w:rPr>
        <w:t>份、氯化铵</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5</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3</w:t>
      </w:r>
      <w:r>
        <w:rPr>
          <w:rFonts w:ascii="Times New Roman" w:eastAsia="宋体" w:hAnsi="Times New Roman" w:hint="eastAsia"/>
          <w:sz w:val="24"/>
        </w:rPr>
        <w:t>份、磷酸二氢钾</w:t>
      </w:r>
      <w:r>
        <w:rPr>
          <w:rFonts w:ascii="Times New Roman" w:eastAsia="宋体" w:hAnsi="Times New Roman"/>
          <w:sz w:val="24"/>
        </w:rPr>
        <w:t>1.0</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sz w:val="24"/>
        </w:rPr>
        <w:t>0.8</w:t>
      </w:r>
      <w:r>
        <w:rPr>
          <w:rFonts w:ascii="Times New Roman" w:eastAsia="宋体" w:hAnsi="Times New Roman" w:hint="eastAsia"/>
          <w:sz w:val="24"/>
        </w:rPr>
        <w:t>份。其中的混合秸秆粉由水稻秸秆粉和玉米芯粉按照</w:t>
      </w:r>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sz w:val="24"/>
          <w:szCs w:val="24"/>
        </w:rPr>
        <w:t>16</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10</w:t>
      </w:r>
      <w:r>
        <w:rPr>
          <w:rFonts w:ascii="Times New Roman" w:eastAsia="宋体" w:hAnsi="Times New Roman" w:hint="eastAsia"/>
          <w:sz w:val="24"/>
          <w:szCs w:val="24"/>
        </w:rPr>
        <w:t>份、枯草芽孢杆菌菌液</w:t>
      </w:r>
      <w:r>
        <w:rPr>
          <w:rFonts w:ascii="Times New Roman" w:eastAsia="宋体" w:hAnsi="Times New Roman"/>
          <w:sz w:val="24"/>
          <w:szCs w:val="24"/>
        </w:rPr>
        <w:t>10</w:t>
      </w:r>
      <w:r>
        <w:rPr>
          <w:rFonts w:ascii="Times New Roman" w:eastAsia="宋体" w:hAnsi="Times New Roman" w:hint="eastAsia"/>
          <w:sz w:val="24"/>
          <w:szCs w:val="24"/>
        </w:rPr>
        <w:t>份、灰略红链霉菌菌液</w:t>
      </w:r>
      <w:r>
        <w:rPr>
          <w:rFonts w:ascii="Times New Roman" w:eastAsia="宋体" w:hAnsi="Times New Roman"/>
          <w:sz w:val="24"/>
          <w:szCs w:val="24"/>
        </w:rPr>
        <w:t>13</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sz w:val="24"/>
          <w:szCs w:val="24"/>
        </w:rPr>
        <w:t>25</w:t>
      </w:r>
      <w:r>
        <w:rPr>
          <w:rFonts w:ascii="Times New Roman" w:eastAsia="宋体" w:hAnsi="Times New Roman" w:hint="eastAsia"/>
          <w:sz w:val="24"/>
          <w:szCs w:val="24"/>
        </w:rPr>
        <w:t>份和斜卧青霉菌液</w:t>
      </w:r>
      <w:r>
        <w:rPr>
          <w:rFonts w:ascii="Times New Roman" w:eastAsia="宋体" w:hAnsi="Times New Roman"/>
          <w:sz w:val="24"/>
          <w:szCs w:val="24"/>
        </w:rPr>
        <w:t>9</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w:t>
      </w:r>
      <w:r>
        <w:rPr>
          <w:rFonts w:ascii="Times New Roman" w:eastAsia="宋体" w:hAnsi="Times New Roman" w:cs="Times New Roman"/>
          <w:sz w:val="24"/>
        </w:rPr>
        <w:t>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012332B6"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3E5D1907"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14960221"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lastRenderedPageBreak/>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秸秆粉、玉米芯粉、麸皮、稻糠、氯化铵、硫酸镁、磷酸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60</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59DC7019"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sz w:val="24"/>
          <w:szCs w:val="24"/>
        </w:rPr>
        <w:t>88</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78C54D30"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50</w:t>
      </w:r>
      <w:r>
        <w:rPr>
          <w:rFonts w:ascii="Times New Roman" w:eastAsia="宋体" w:hAnsi="Times New Roman" w:hint="eastAsia"/>
          <w:sz w:val="24"/>
          <w:szCs w:val="24"/>
        </w:rPr>
        <w:t>℃的温度下烘干，然后将干燥物粉碎为</w:t>
      </w:r>
      <w:r>
        <w:rPr>
          <w:rFonts w:ascii="Times New Roman" w:eastAsia="宋体" w:hAnsi="Times New Roman" w:hint="eastAsia"/>
          <w:sz w:val="24"/>
          <w:szCs w:val="24"/>
        </w:rPr>
        <w:t>100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3</w:t>
      </w:r>
      <w:r>
        <w:rPr>
          <w:rFonts w:ascii="Times New Roman" w:eastAsia="宋体" w:hAnsi="Times New Roman" w:cs="Times New Roman" w:hint="eastAsia"/>
          <w:sz w:val="24"/>
          <w:szCs w:val="24"/>
        </w:rPr>
        <w:t>。</w:t>
      </w:r>
    </w:p>
    <w:p w14:paraId="442F3009"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实施例四</w:t>
      </w:r>
    </w:p>
    <w:p w14:paraId="61529E03" w14:textId="77777777" w:rsidR="00DD5B00" w:rsidRDefault="00B255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sz w:val="24"/>
          <w:szCs w:val="24"/>
        </w:rPr>
        <w:t>20</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sz w:val="24"/>
        </w:rPr>
        <w:t>55</w:t>
      </w:r>
      <w:r>
        <w:rPr>
          <w:rFonts w:ascii="Times New Roman" w:eastAsia="宋体" w:hAnsi="Times New Roman" w:hint="eastAsia"/>
          <w:sz w:val="24"/>
        </w:rPr>
        <w:t>份、麸皮</w:t>
      </w:r>
      <w:r>
        <w:rPr>
          <w:rFonts w:ascii="Times New Roman" w:eastAsia="宋体" w:hAnsi="Times New Roman" w:hint="eastAsia"/>
          <w:sz w:val="24"/>
        </w:rPr>
        <w:t>10</w:t>
      </w:r>
      <w:r>
        <w:rPr>
          <w:rFonts w:ascii="Times New Roman" w:eastAsia="宋体" w:hAnsi="Times New Roman" w:hint="eastAsia"/>
          <w:sz w:val="24"/>
        </w:rPr>
        <w:t>份、稻糠</w:t>
      </w:r>
      <w:r>
        <w:rPr>
          <w:rFonts w:ascii="Times New Roman" w:eastAsia="宋体" w:hAnsi="Times New Roman"/>
          <w:sz w:val="24"/>
        </w:rPr>
        <w:t>10</w:t>
      </w:r>
      <w:r>
        <w:rPr>
          <w:rFonts w:ascii="Times New Roman" w:eastAsia="宋体" w:hAnsi="Times New Roman" w:hint="eastAsia"/>
          <w:sz w:val="24"/>
        </w:rPr>
        <w:t>份、尿素</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3</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5</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4</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hint="eastAsia"/>
          <w:sz w:val="24"/>
        </w:rPr>
        <w:t>1.0</w:t>
      </w:r>
      <w:r>
        <w:rPr>
          <w:rFonts w:ascii="Times New Roman" w:eastAsia="宋体" w:hAnsi="Times New Roman" w:hint="eastAsia"/>
          <w:sz w:val="24"/>
        </w:rPr>
        <w:t>份。其中的混合秸秆粉由水稻秸秆粉、小麦秸秆粉和玉米芯粉按照</w:t>
      </w:r>
      <w:r>
        <w:rPr>
          <w:rFonts w:ascii="Times New Roman" w:eastAsia="宋体" w:hAnsi="Times New Roman" w:hint="eastAsia"/>
          <w:sz w:val="24"/>
        </w:rPr>
        <w:t>5</w:t>
      </w:r>
      <w:r>
        <w:rPr>
          <w:rFonts w:ascii="Times New Roman" w:eastAsia="宋体" w:hAnsi="Times New Roman"/>
          <w:sz w:val="24"/>
        </w:rPr>
        <w:t>:3:2</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sz w:val="24"/>
          <w:szCs w:val="24"/>
        </w:rPr>
        <w:t>20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5</w:t>
      </w:r>
      <w:r>
        <w:rPr>
          <w:rFonts w:ascii="Times New Roman" w:eastAsia="宋体" w:hAnsi="Times New Roman" w:hint="eastAsia"/>
          <w:sz w:val="24"/>
          <w:szCs w:val="24"/>
        </w:rPr>
        <w:t>份、枯草芽孢杆菌菌液</w:t>
      </w:r>
      <w:r>
        <w:rPr>
          <w:rFonts w:ascii="Times New Roman" w:eastAsia="宋体" w:hAnsi="Times New Roman" w:hint="eastAsia"/>
          <w:sz w:val="24"/>
          <w:szCs w:val="24"/>
        </w:rPr>
        <w:t>1</w:t>
      </w:r>
      <w:r>
        <w:rPr>
          <w:rFonts w:ascii="Times New Roman" w:eastAsia="宋体" w:hAnsi="Times New Roman"/>
          <w:sz w:val="24"/>
          <w:szCs w:val="24"/>
        </w:rPr>
        <w:t>4</w:t>
      </w:r>
      <w:r>
        <w:rPr>
          <w:rFonts w:ascii="Times New Roman" w:eastAsia="宋体" w:hAnsi="Times New Roman" w:hint="eastAsia"/>
          <w:sz w:val="24"/>
          <w:szCs w:val="24"/>
        </w:rPr>
        <w:t>份、灰略红链霉菌菌液</w:t>
      </w:r>
      <w:r>
        <w:rPr>
          <w:rFonts w:ascii="Times New Roman" w:eastAsia="宋体" w:hAnsi="Times New Roman"/>
          <w:sz w:val="24"/>
          <w:szCs w:val="24"/>
        </w:rPr>
        <w:t>10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sz w:val="24"/>
          <w:szCs w:val="24"/>
        </w:rPr>
        <w:t>22</w:t>
      </w:r>
      <w:r>
        <w:rPr>
          <w:rFonts w:ascii="Times New Roman" w:eastAsia="宋体" w:hAnsi="Times New Roman" w:hint="eastAsia"/>
          <w:sz w:val="24"/>
          <w:szCs w:val="24"/>
        </w:rPr>
        <w:t>份和斜卧青霉菌液</w:t>
      </w:r>
      <w:r>
        <w:rPr>
          <w:rFonts w:ascii="Times New Roman" w:eastAsia="宋体" w:hAnsi="Times New Roman"/>
          <w:sz w:val="24"/>
          <w:szCs w:val="24"/>
        </w:rPr>
        <w:t>5</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3984C3A3"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3552294B"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w:t>
      </w:r>
      <w:r>
        <w:rPr>
          <w:rFonts w:ascii="Times New Roman" w:eastAsia="宋体" w:hAnsi="Times New Roman" w:hint="eastAsia"/>
          <w:sz w:val="24"/>
          <w:szCs w:val="24"/>
        </w:rPr>
        <w:t>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2C06FD5C" w14:textId="77777777" w:rsidR="00DD5B00" w:rsidRDefault="00B2557E">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秸秆粉、小麦秸秆粉、玉米芯粉、麸皮、稻糠、尿素、硫酸镁、磷酸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65</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23328778"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w:t>
      </w:r>
      <w:r>
        <w:rPr>
          <w:rFonts w:ascii="Times New Roman" w:eastAsia="宋体" w:hAnsi="Times New Roman" w:hint="eastAsia"/>
          <w:sz w:val="24"/>
          <w:szCs w:val="24"/>
        </w:rPr>
        <w:lastRenderedPageBreak/>
        <w:t>合物料好氧发酵</w:t>
      </w:r>
      <w:r>
        <w:rPr>
          <w:rFonts w:ascii="Times New Roman" w:eastAsia="宋体" w:hAnsi="Times New Roman"/>
          <w:sz w:val="24"/>
          <w:szCs w:val="24"/>
        </w:rPr>
        <w:t>96</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6483C049" w14:textId="77777777" w:rsidR="00DD5B00" w:rsidRDefault="00B255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50</w:t>
      </w:r>
      <w:r>
        <w:rPr>
          <w:rFonts w:ascii="Times New Roman" w:eastAsia="宋体" w:hAnsi="Times New Roman" w:hint="eastAsia"/>
          <w:sz w:val="24"/>
          <w:szCs w:val="24"/>
        </w:rPr>
        <w:t>℃的温度下烘干，然后将干燥物粉碎为</w:t>
      </w:r>
      <w:r>
        <w:rPr>
          <w:rFonts w:ascii="Times New Roman" w:eastAsia="宋体" w:hAnsi="Times New Roman" w:hint="eastAsia"/>
          <w:sz w:val="24"/>
          <w:szCs w:val="24"/>
        </w:rPr>
        <w:t>11</w:t>
      </w:r>
      <w:r>
        <w:rPr>
          <w:rFonts w:ascii="Times New Roman" w:eastAsia="宋体" w:hAnsi="Times New Roman"/>
          <w:sz w:val="24"/>
          <w:szCs w:val="24"/>
        </w:rPr>
        <w:t>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4</w:t>
      </w:r>
      <w:r>
        <w:rPr>
          <w:rFonts w:ascii="Times New Roman" w:eastAsia="宋体" w:hAnsi="Times New Roman" w:cs="Times New Roman" w:hint="eastAsia"/>
          <w:sz w:val="24"/>
          <w:szCs w:val="24"/>
        </w:rPr>
        <w:t>。</w:t>
      </w:r>
    </w:p>
    <w:bookmarkEnd w:id="61"/>
    <w:p w14:paraId="2D74AB7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为了帮助更好的理解本发明的技术方案，以采用秸秆腐熟剂</w:t>
      </w:r>
      <w:r>
        <w:rPr>
          <w:rFonts w:ascii="Times New Roman" w:eastAsia="宋体" w:hAnsi="Times New Roman" w:hint="eastAsia"/>
          <w:sz w:val="24"/>
          <w:szCs w:val="24"/>
        </w:rPr>
        <w:t>3</w:t>
      </w:r>
      <w:r>
        <w:rPr>
          <w:rFonts w:ascii="Times New Roman" w:eastAsia="宋体" w:hAnsi="Times New Roman" w:hint="eastAsia"/>
          <w:sz w:val="24"/>
          <w:szCs w:val="24"/>
        </w:rPr>
        <w:t>进行水稻秸秆还田的试验为例，说明本发明的应用效果。</w:t>
      </w:r>
    </w:p>
    <w:p w14:paraId="6FE343EE" w14:textId="77777777" w:rsidR="00DD5B00" w:rsidRDefault="00B2557E">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试验例：水稻秸秆腐熟剂在水稻秸秆还田中的应用效果</w:t>
      </w:r>
    </w:p>
    <w:p w14:paraId="7CB1EEC7" w14:textId="77777777" w:rsidR="00DD5B00" w:rsidRDefault="00B2557E">
      <w:pPr>
        <w:spacing w:line="360" w:lineRule="auto"/>
        <w:ind w:firstLineChars="200" w:firstLine="480"/>
        <w:rPr>
          <w:rFonts w:ascii="Times New Roman" w:eastAsia="宋体" w:hAnsi="Times New Roman"/>
          <w:sz w:val="24"/>
        </w:rPr>
      </w:pPr>
      <w:r>
        <w:rPr>
          <w:rFonts w:ascii="Times New Roman" w:eastAsia="宋体" w:hAnsi="Times New Roman" w:hint="eastAsia"/>
          <w:sz w:val="24"/>
          <w:szCs w:val="24"/>
        </w:rPr>
        <w:t>试验田块位于黑龙江省哈尔滨市，试验田土壤的基本理化性状</w:t>
      </w:r>
      <w:r>
        <w:rPr>
          <w:rFonts w:ascii="Times New Roman" w:eastAsia="宋体" w:hAnsi="Times New Roman" w:hint="eastAsia"/>
          <w:sz w:val="24"/>
          <w:lang w:bidi="ar"/>
        </w:rPr>
        <w:t>为</w:t>
      </w:r>
      <w:r>
        <w:rPr>
          <w:rFonts w:ascii="Times New Roman" w:eastAsia="宋体" w:hAnsi="Times New Roman" w:hint="eastAsia"/>
          <w:sz w:val="24"/>
          <w:lang w:bidi="ar"/>
        </w:rPr>
        <w:t>p</w:t>
      </w:r>
      <w:r>
        <w:rPr>
          <w:rFonts w:ascii="Times New Roman" w:eastAsia="宋体" w:hAnsi="Times New Roman" w:cs="Times New Roman" w:hint="eastAsia"/>
          <w:sz w:val="24"/>
          <w:lang w:bidi="ar"/>
        </w:rPr>
        <w:t>H</w:t>
      </w:r>
      <w:r>
        <w:rPr>
          <w:rFonts w:ascii="Times New Roman" w:eastAsia="宋体" w:hAnsi="Times New Roman" w:hint="eastAsia"/>
          <w:sz w:val="24"/>
          <w:lang w:bidi="ar"/>
        </w:rPr>
        <w:t>值</w:t>
      </w:r>
      <w:r>
        <w:rPr>
          <w:rFonts w:ascii="Times New Roman" w:eastAsia="宋体" w:hAnsi="Times New Roman"/>
          <w:sz w:val="24"/>
          <w:lang w:bidi="ar"/>
        </w:rPr>
        <w:t>8.0</w:t>
      </w:r>
      <w:r>
        <w:rPr>
          <w:rFonts w:ascii="Times New Roman" w:eastAsia="宋体" w:hAnsi="Times New Roman" w:hint="eastAsia"/>
          <w:sz w:val="24"/>
          <w:lang w:bidi="ar"/>
        </w:rPr>
        <w:t>，有机质</w:t>
      </w:r>
      <w:r>
        <w:rPr>
          <w:rFonts w:ascii="Times New Roman" w:eastAsia="宋体" w:hAnsi="Times New Roman"/>
          <w:sz w:val="24"/>
          <w:lang w:bidi="ar"/>
        </w:rPr>
        <w:t>3</w:t>
      </w:r>
      <w:r>
        <w:rPr>
          <w:rFonts w:ascii="Times New Roman" w:eastAsia="宋体" w:hAnsi="Times New Roman" w:hint="eastAsia"/>
          <w:sz w:val="24"/>
          <w:lang w:bidi="ar"/>
        </w:rPr>
        <w:t>.0</w:t>
      </w:r>
      <w:r>
        <w:rPr>
          <w:rFonts w:ascii="Times New Roman" w:eastAsia="宋体" w:hAnsi="Times New Roman" w:hint="eastAsia"/>
          <w:sz w:val="24"/>
          <w:lang w:bidi="ar"/>
        </w:rPr>
        <w:t>%</w:t>
      </w:r>
      <w:r>
        <w:rPr>
          <w:rFonts w:ascii="Times New Roman" w:eastAsia="宋体" w:hAnsi="Times New Roman" w:hint="eastAsia"/>
          <w:sz w:val="24"/>
          <w:lang w:bidi="ar"/>
        </w:rPr>
        <w:t>，全氮</w:t>
      </w:r>
      <w:r>
        <w:rPr>
          <w:rFonts w:ascii="Times New Roman" w:eastAsia="宋体" w:hAnsi="Times New Roman"/>
          <w:sz w:val="24"/>
          <w:lang w:bidi="ar"/>
        </w:rPr>
        <w:t>1.1</w:t>
      </w:r>
      <w:r>
        <w:rPr>
          <w:rFonts w:ascii="Times New Roman" w:eastAsia="宋体" w:hAnsi="Times New Roman" w:hint="eastAsia"/>
          <w:sz w:val="24"/>
          <w:lang w:bidi="ar"/>
        </w:rPr>
        <w:t>g/kg</w:t>
      </w:r>
      <w:r>
        <w:rPr>
          <w:rFonts w:ascii="Times New Roman" w:eastAsia="宋体" w:hAnsi="Times New Roman" w:hint="eastAsia"/>
          <w:sz w:val="24"/>
          <w:lang w:bidi="ar"/>
        </w:rPr>
        <w:t>，全磷</w:t>
      </w:r>
      <w:r>
        <w:rPr>
          <w:rFonts w:ascii="Times New Roman" w:eastAsia="宋体" w:hAnsi="Times New Roman" w:hint="eastAsia"/>
          <w:sz w:val="24"/>
          <w:lang w:bidi="ar"/>
        </w:rPr>
        <w:t>0.</w:t>
      </w:r>
      <w:r>
        <w:rPr>
          <w:rFonts w:ascii="Times New Roman" w:eastAsia="宋体" w:hAnsi="Times New Roman"/>
          <w:sz w:val="24"/>
          <w:lang w:bidi="ar"/>
        </w:rPr>
        <w:t>6</w:t>
      </w:r>
      <w:r>
        <w:rPr>
          <w:rFonts w:ascii="Times New Roman" w:eastAsia="宋体" w:hAnsi="Times New Roman" w:hint="eastAsia"/>
          <w:sz w:val="24"/>
          <w:lang w:bidi="ar"/>
        </w:rPr>
        <w:t>g/kg</w:t>
      </w:r>
      <w:r>
        <w:rPr>
          <w:rFonts w:ascii="Times New Roman" w:eastAsia="宋体" w:hAnsi="Times New Roman" w:hint="eastAsia"/>
          <w:sz w:val="24"/>
          <w:lang w:bidi="ar"/>
        </w:rPr>
        <w:t>，全钾</w:t>
      </w:r>
      <w:r>
        <w:rPr>
          <w:rFonts w:ascii="Times New Roman" w:eastAsia="宋体" w:hAnsi="Times New Roman"/>
          <w:sz w:val="24"/>
          <w:lang w:bidi="ar"/>
        </w:rPr>
        <w:t>21.5</w:t>
      </w:r>
      <w:r>
        <w:rPr>
          <w:rFonts w:ascii="Times New Roman" w:eastAsia="宋体" w:hAnsi="Times New Roman" w:hint="eastAsia"/>
          <w:sz w:val="24"/>
          <w:lang w:bidi="ar"/>
        </w:rPr>
        <w:t>g/kg</w:t>
      </w:r>
      <w:r>
        <w:rPr>
          <w:rFonts w:ascii="Times New Roman" w:eastAsia="宋体" w:hAnsi="Times New Roman" w:hint="eastAsia"/>
          <w:sz w:val="24"/>
          <w:lang w:bidi="ar"/>
        </w:rPr>
        <w:t>，碱解氮</w:t>
      </w:r>
      <w:r>
        <w:rPr>
          <w:rFonts w:ascii="Times New Roman" w:eastAsia="宋体" w:hAnsi="Times New Roman" w:hint="eastAsia"/>
          <w:sz w:val="24"/>
          <w:lang w:bidi="ar"/>
        </w:rPr>
        <w:t>1</w:t>
      </w:r>
      <w:r>
        <w:rPr>
          <w:rFonts w:ascii="Times New Roman" w:eastAsia="宋体" w:hAnsi="Times New Roman"/>
          <w:sz w:val="24"/>
          <w:lang w:bidi="ar"/>
        </w:rPr>
        <w:t>00.9mg/kg</w:t>
      </w:r>
      <w:r>
        <w:rPr>
          <w:rFonts w:ascii="Times New Roman" w:eastAsia="宋体" w:hAnsi="Times New Roman" w:hint="eastAsia"/>
          <w:sz w:val="24"/>
          <w:lang w:bidi="ar"/>
        </w:rPr>
        <w:t>，速效磷</w:t>
      </w:r>
      <w:r>
        <w:rPr>
          <w:rFonts w:ascii="Times New Roman" w:eastAsia="宋体" w:hAnsi="Times New Roman"/>
          <w:sz w:val="24"/>
          <w:lang w:bidi="ar"/>
        </w:rPr>
        <w:t>33.7</w:t>
      </w:r>
      <w:r>
        <w:rPr>
          <w:rFonts w:ascii="Times New Roman" w:eastAsia="宋体" w:hAnsi="Times New Roman" w:hint="eastAsia"/>
          <w:sz w:val="24"/>
          <w:lang w:bidi="ar"/>
        </w:rPr>
        <w:t>mg/kg</w:t>
      </w:r>
      <w:r>
        <w:rPr>
          <w:rFonts w:ascii="Times New Roman" w:eastAsia="宋体" w:hAnsi="Times New Roman" w:hint="eastAsia"/>
          <w:sz w:val="24"/>
          <w:lang w:bidi="ar"/>
        </w:rPr>
        <w:t>，速效钾</w:t>
      </w:r>
      <w:r>
        <w:rPr>
          <w:rFonts w:ascii="Times New Roman" w:eastAsia="宋体" w:hAnsi="Times New Roman"/>
          <w:sz w:val="24"/>
          <w:lang w:bidi="ar"/>
        </w:rPr>
        <w:t>143.0</w:t>
      </w:r>
      <w:r>
        <w:rPr>
          <w:rFonts w:ascii="Times New Roman" w:eastAsia="宋体" w:hAnsi="Times New Roman" w:hint="eastAsia"/>
          <w:sz w:val="24"/>
          <w:lang w:bidi="ar"/>
        </w:rPr>
        <w:t>mg/kg</w:t>
      </w:r>
      <w:r>
        <w:rPr>
          <w:rFonts w:ascii="Times New Roman" w:eastAsia="宋体" w:hAnsi="Times New Roman" w:hint="eastAsia"/>
          <w:sz w:val="24"/>
          <w:lang w:bidi="ar"/>
        </w:rPr>
        <w:t>。</w:t>
      </w:r>
      <w:r>
        <w:rPr>
          <w:rFonts w:ascii="Times New Roman" w:eastAsia="宋体" w:hAnsi="Times New Roman" w:hint="eastAsia"/>
          <w:sz w:val="24"/>
        </w:rPr>
        <w:t>试验设计</w:t>
      </w:r>
      <w:r>
        <w:rPr>
          <w:rFonts w:ascii="Times New Roman" w:eastAsia="宋体" w:hAnsi="Times New Roman"/>
          <w:sz w:val="24"/>
        </w:rPr>
        <w:t>2</w:t>
      </w:r>
      <w:r>
        <w:rPr>
          <w:rFonts w:ascii="Times New Roman" w:eastAsia="宋体" w:hAnsi="Times New Roman" w:hint="eastAsia"/>
          <w:sz w:val="24"/>
        </w:rPr>
        <w:t>组，包括</w:t>
      </w:r>
      <w:r>
        <w:rPr>
          <w:rFonts w:ascii="Times New Roman" w:eastAsia="宋体" w:hAnsi="Times New Roman"/>
          <w:sz w:val="24"/>
        </w:rPr>
        <w:t>1</w:t>
      </w:r>
      <w:r>
        <w:rPr>
          <w:rFonts w:ascii="Times New Roman" w:eastAsia="宋体" w:hAnsi="Times New Roman" w:hint="eastAsia"/>
          <w:sz w:val="24"/>
        </w:rPr>
        <w:t>个试验组和</w:t>
      </w:r>
      <w:r>
        <w:rPr>
          <w:rFonts w:ascii="Times New Roman" w:eastAsia="宋体" w:hAnsi="Times New Roman" w:hint="eastAsia"/>
          <w:sz w:val="24"/>
        </w:rPr>
        <w:t>1</w:t>
      </w:r>
      <w:r>
        <w:rPr>
          <w:rFonts w:ascii="Times New Roman" w:eastAsia="宋体" w:hAnsi="Times New Roman" w:hint="eastAsia"/>
          <w:sz w:val="24"/>
        </w:rPr>
        <w:t>个对照组，每组试验设计</w:t>
      </w:r>
      <w:r>
        <w:rPr>
          <w:rFonts w:ascii="Times New Roman" w:eastAsia="宋体" w:hAnsi="Times New Roman" w:hint="eastAsia"/>
          <w:sz w:val="24"/>
        </w:rPr>
        <w:t>3</w:t>
      </w:r>
      <w:r>
        <w:rPr>
          <w:rFonts w:ascii="Times New Roman" w:eastAsia="宋体" w:hAnsi="Times New Roman" w:hint="eastAsia"/>
          <w:sz w:val="24"/>
        </w:rPr>
        <w:t>个试验小区，每个试验小区面积为</w:t>
      </w:r>
      <w:r>
        <w:rPr>
          <w:rFonts w:ascii="Times New Roman" w:eastAsia="宋体" w:hAnsi="Times New Roman"/>
          <w:sz w:val="24"/>
        </w:rPr>
        <w:t>3</w:t>
      </w:r>
      <w:r>
        <w:rPr>
          <w:rFonts w:ascii="Times New Roman" w:eastAsia="宋体" w:hAnsi="Times New Roman" w:hint="eastAsia"/>
          <w:sz w:val="24"/>
        </w:rPr>
        <w:t>0m</w:t>
      </w:r>
      <w:r>
        <w:rPr>
          <w:rFonts w:ascii="Times New Roman" w:eastAsia="宋体" w:hAnsi="Times New Roman" w:hint="eastAsia"/>
          <w:sz w:val="24"/>
          <w:vertAlign w:val="superscript"/>
        </w:rPr>
        <w:t>2</w:t>
      </w:r>
      <w:r>
        <w:rPr>
          <w:rFonts w:ascii="Times New Roman" w:eastAsia="宋体" w:hAnsi="Times New Roman" w:hint="eastAsia"/>
          <w:sz w:val="24"/>
        </w:rPr>
        <w:t>，所有试验小区均随机分布。</w:t>
      </w:r>
    </w:p>
    <w:p w14:paraId="51224918" w14:textId="77777777" w:rsidR="00DD5B00" w:rsidRDefault="00B2557E">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hint="eastAsia"/>
          <w:sz w:val="24"/>
        </w:rPr>
        <w:t>试验组施用本发明制备的水稻秸秆腐熟剂</w:t>
      </w:r>
      <w:r>
        <w:rPr>
          <w:rFonts w:ascii="Times New Roman" w:eastAsia="宋体" w:hAnsi="Times New Roman"/>
          <w:sz w:val="24"/>
        </w:rPr>
        <w:t>3</w:t>
      </w:r>
      <w:r>
        <w:rPr>
          <w:rFonts w:ascii="Times New Roman" w:eastAsia="宋体" w:hAnsi="Times New Roman" w:hint="eastAsia"/>
          <w:sz w:val="24"/>
        </w:rPr>
        <w:t>。具体施用方式为：</w:t>
      </w:r>
      <w:r>
        <w:rPr>
          <w:rFonts w:ascii="Times New Roman" w:eastAsia="宋体" w:hAnsi="Times New Roman" w:cs="Calibri" w:hint="eastAsia"/>
          <w:sz w:val="24"/>
          <w:szCs w:val="24"/>
        </w:rPr>
        <w:t>在水稻返青后，按照</w:t>
      </w:r>
      <w:r>
        <w:rPr>
          <w:rFonts w:ascii="Times New Roman" w:eastAsia="宋体" w:hAnsi="Times New Roman" w:cs="Calibri" w:hint="eastAsia"/>
          <w:sz w:val="24"/>
          <w:szCs w:val="24"/>
        </w:rPr>
        <w:t>5</w:t>
      </w:r>
      <w:r>
        <w:rPr>
          <w:rFonts w:ascii="Times New Roman" w:eastAsia="宋体" w:hAnsi="Times New Roman" w:cs="Calibri"/>
          <w:sz w:val="24"/>
          <w:szCs w:val="24"/>
        </w:rPr>
        <w:t>5kg/hm</w:t>
      </w:r>
      <w:r>
        <w:rPr>
          <w:rFonts w:ascii="Times New Roman" w:eastAsia="宋体" w:hAnsi="Times New Roman" w:cs="Calibri"/>
          <w:sz w:val="24"/>
          <w:szCs w:val="24"/>
          <w:vertAlign w:val="superscript"/>
        </w:rPr>
        <w:t>2</w:t>
      </w:r>
      <w:r>
        <w:rPr>
          <w:rFonts w:ascii="Times New Roman" w:eastAsia="宋体" w:hAnsi="Times New Roman" w:cs="Calibri" w:hint="eastAsia"/>
          <w:sz w:val="24"/>
          <w:szCs w:val="24"/>
        </w:rPr>
        <w:t>的用量，先将秸秆腐熟剂</w:t>
      </w:r>
      <w:r>
        <w:rPr>
          <w:rFonts w:ascii="Times New Roman" w:eastAsia="宋体" w:hAnsi="Times New Roman" w:cs="Calibri" w:hint="eastAsia"/>
          <w:sz w:val="24"/>
          <w:szCs w:val="24"/>
        </w:rPr>
        <w:t>3</w:t>
      </w:r>
      <w:r>
        <w:rPr>
          <w:rFonts w:ascii="Times New Roman" w:eastAsia="宋体" w:hAnsi="Times New Roman" w:cs="Calibri" w:hint="eastAsia"/>
          <w:sz w:val="24"/>
          <w:szCs w:val="24"/>
        </w:rPr>
        <w:t>用清水稀释</w:t>
      </w:r>
      <w:r>
        <w:rPr>
          <w:rFonts w:ascii="Times New Roman" w:eastAsia="宋体" w:hAnsi="Times New Roman" w:cs="Calibri" w:hint="eastAsia"/>
          <w:sz w:val="24"/>
          <w:szCs w:val="24"/>
        </w:rPr>
        <w:t>2</w:t>
      </w:r>
      <w:r>
        <w:rPr>
          <w:rFonts w:ascii="Times New Roman" w:eastAsia="宋体" w:hAnsi="Times New Roman" w:cs="Calibri"/>
          <w:sz w:val="24"/>
          <w:szCs w:val="24"/>
        </w:rPr>
        <w:t>5</w:t>
      </w:r>
      <w:r>
        <w:rPr>
          <w:rFonts w:ascii="Times New Roman" w:eastAsia="宋体" w:hAnsi="Times New Roman" w:cs="Calibri" w:hint="eastAsia"/>
          <w:sz w:val="24"/>
          <w:szCs w:val="24"/>
        </w:rPr>
        <w:t>倍，然后均匀喷施在稻田中。</w:t>
      </w:r>
      <w:r>
        <w:rPr>
          <w:rFonts w:ascii="Times New Roman" w:eastAsia="宋体" w:hAnsi="Times New Roman" w:hint="eastAsia"/>
          <w:sz w:val="24"/>
        </w:rPr>
        <w:t>对照组以等量的清水代替水稻秸秆腐熟剂，其余操作与试验组相同。</w:t>
      </w:r>
      <w:proofErr w:type="gramStart"/>
      <w:r>
        <w:rPr>
          <w:rFonts w:ascii="Times New Roman" w:eastAsia="宋体" w:hAnsi="Times New Roman" w:cs="Times New Roman" w:hint="eastAsia"/>
          <w:sz w:val="24"/>
        </w:rPr>
        <w:t>选用龙稻</w:t>
      </w:r>
      <w:r>
        <w:rPr>
          <w:rFonts w:ascii="Times New Roman" w:eastAsia="宋体" w:hAnsi="Times New Roman" w:cs="Times New Roman"/>
          <w:sz w:val="24"/>
        </w:rPr>
        <w:t>21</w:t>
      </w:r>
      <w:r>
        <w:rPr>
          <w:rFonts w:ascii="Times New Roman" w:eastAsia="宋体" w:hAnsi="Times New Roman" w:cs="Times New Roman" w:hint="eastAsia"/>
          <w:sz w:val="24"/>
        </w:rPr>
        <w:t>号</w:t>
      </w:r>
      <w:proofErr w:type="gramEnd"/>
      <w:r>
        <w:rPr>
          <w:rFonts w:ascii="Times New Roman" w:eastAsia="宋体" w:hAnsi="Times New Roman" w:cs="Times New Roman" w:hint="eastAsia"/>
          <w:sz w:val="24"/>
        </w:rPr>
        <w:t>为试验品种，</w:t>
      </w:r>
      <w:r>
        <w:rPr>
          <w:rFonts w:ascii="Times New Roman" w:eastAsia="宋体" w:hAnsi="Times New Roman" w:cs="Times New Roman" w:hint="eastAsia"/>
          <w:kern w:val="0"/>
          <w:sz w:val="24"/>
          <w:szCs w:val="24"/>
        </w:rPr>
        <w:t>在</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月</w:t>
      </w:r>
      <w:r>
        <w:rPr>
          <w:rFonts w:ascii="Times New Roman" w:eastAsia="宋体" w:hAnsi="Times New Roman" w:cs="Times New Roman" w:hint="eastAsia"/>
          <w:kern w:val="0"/>
          <w:sz w:val="24"/>
          <w:szCs w:val="24"/>
        </w:rPr>
        <w:t>中</w:t>
      </w:r>
      <w:r>
        <w:rPr>
          <w:rFonts w:ascii="Times New Roman" w:eastAsia="宋体" w:hAnsi="Times New Roman" w:cs="Times New Roman"/>
          <w:kern w:val="0"/>
          <w:sz w:val="24"/>
          <w:szCs w:val="24"/>
        </w:rPr>
        <w:t>旬</w:t>
      </w:r>
      <w:r>
        <w:rPr>
          <w:rFonts w:ascii="Times New Roman" w:eastAsia="宋体" w:hAnsi="Times New Roman" w:cs="Times New Roman" w:hint="eastAsia"/>
          <w:kern w:val="0"/>
          <w:sz w:val="24"/>
          <w:szCs w:val="24"/>
        </w:rPr>
        <w:t>人工插秧，株距</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cm</w:t>
      </w:r>
      <w:r>
        <w:rPr>
          <w:rFonts w:ascii="Times New Roman" w:eastAsia="宋体" w:hAnsi="Times New Roman" w:cs="Times New Roman" w:hint="eastAsia"/>
          <w:kern w:val="0"/>
          <w:sz w:val="24"/>
          <w:szCs w:val="24"/>
        </w:rPr>
        <w:t>，行距</w:t>
      </w:r>
      <w:r>
        <w:rPr>
          <w:rFonts w:ascii="Times New Roman" w:eastAsia="宋体" w:hAnsi="Times New Roman" w:cs="Times New Roman"/>
          <w:kern w:val="0"/>
          <w:sz w:val="24"/>
          <w:szCs w:val="24"/>
        </w:rPr>
        <w:t>30cm</w:t>
      </w:r>
      <w:r>
        <w:rPr>
          <w:rFonts w:ascii="Times New Roman" w:eastAsia="宋体" w:hAnsi="Times New Roman" w:cs="Times New Roman" w:hint="eastAsia"/>
          <w:kern w:val="0"/>
          <w:sz w:val="24"/>
          <w:szCs w:val="24"/>
        </w:rPr>
        <w:t>，每穴</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株。各小区采用同样的常规管理，</w:t>
      </w: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月</w:t>
      </w:r>
      <w:r>
        <w:rPr>
          <w:rFonts w:ascii="Times New Roman" w:eastAsia="宋体" w:hAnsi="Times New Roman" w:cs="Times New Roman" w:hint="eastAsia"/>
          <w:kern w:val="0"/>
          <w:sz w:val="24"/>
          <w:szCs w:val="24"/>
        </w:rPr>
        <w:t>上</w:t>
      </w:r>
      <w:r>
        <w:rPr>
          <w:rFonts w:ascii="Times New Roman" w:eastAsia="宋体" w:hAnsi="Times New Roman" w:cs="Times New Roman" w:hint="eastAsia"/>
          <w:kern w:val="0"/>
          <w:sz w:val="24"/>
          <w:szCs w:val="24"/>
        </w:rPr>
        <w:t>旬收获。</w:t>
      </w:r>
    </w:p>
    <w:p w14:paraId="2B5B00DA" w14:textId="77777777" w:rsidR="00DD5B00" w:rsidRDefault="00B2557E">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在水稻植株的生长过程中，分别在水稻的拔节孕穗期、灌浆期和成熟期，从每个小区取样统计水稻秸秆的腐解情况。结果如图</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所示，与对照相比，试验组的水稻秸秆腐解率在拔节孕穗期提高了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7.3</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7</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。说明施用本发明的秸秆腐熟剂能促进水稻秸秆的原位腐熟，快速释放秸秆中的养分，有效的培肥土壤。</w:t>
      </w:r>
    </w:p>
    <w:p w14:paraId="5D3C6A95" w14:textId="77777777" w:rsidR="00DD5B00" w:rsidRDefault="00B2557E">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另外，分别在水稻的拔节孕穗期、灌浆期和成熟期，从每个小区取样统计水稻根干重的变化情况。结果如图</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所示，与对照相比，试验组的水稻根干重在拔节孕穗期提高了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4.0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4.9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w:t>
      </w:r>
      <w:r>
        <w:rPr>
          <w:rFonts w:ascii="Times New Roman" w:eastAsia="宋体" w:hAnsi="Times New Roman" w:cs="Times New Roman" w:hint="eastAsia"/>
          <w:kern w:val="0"/>
          <w:sz w:val="24"/>
          <w:szCs w:val="24"/>
        </w:rPr>
        <w:t>成熟期提高了</w:t>
      </w:r>
      <w:r>
        <w:rPr>
          <w:rFonts w:ascii="Times New Roman" w:eastAsia="宋体" w:hAnsi="Times New Roman" w:cs="Times New Roman" w:hint="eastAsia"/>
          <w:kern w:val="0"/>
          <w:sz w:val="24"/>
          <w:szCs w:val="24"/>
        </w:rPr>
        <w:t>7</w:t>
      </w:r>
      <w:r>
        <w:rPr>
          <w:rFonts w:ascii="Times New Roman" w:eastAsia="宋体" w:hAnsi="Times New Roman" w:cs="Times New Roman"/>
          <w:kern w:val="0"/>
          <w:sz w:val="24"/>
          <w:szCs w:val="24"/>
        </w:rPr>
        <w:t>0.9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。说明施用本发明的秸秆腐熟剂能促进水稻根系发育。</w:t>
      </w:r>
    </w:p>
    <w:p w14:paraId="71D1C997" w14:textId="77777777" w:rsidR="00DD5B00" w:rsidRDefault="00B2557E">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在水稻的灌浆期和成熟期，分别从每个小区取样统计水稻干物质的变化情况。结果如图</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所示，与对照组相比，试验组的水稻干物质在灌浆期增加了</w:t>
      </w:r>
      <w:r>
        <w:rPr>
          <w:rFonts w:ascii="Times New Roman" w:eastAsia="宋体" w:hAnsi="Times New Roman" w:cs="Times New Roman" w:hint="eastAsia"/>
          <w:kern w:val="0"/>
          <w:sz w:val="24"/>
          <w:szCs w:val="24"/>
        </w:rPr>
        <w:t>4.6%</w:t>
      </w:r>
      <w:r>
        <w:rPr>
          <w:rFonts w:ascii="Times New Roman" w:eastAsia="宋体" w:hAnsi="Times New Roman" w:cs="Times New Roman" w:hint="eastAsia"/>
          <w:kern w:val="0"/>
          <w:sz w:val="24"/>
          <w:szCs w:val="24"/>
        </w:rPr>
        <w:t>，在成熟期增加了</w:t>
      </w:r>
      <w:r>
        <w:rPr>
          <w:rFonts w:ascii="Times New Roman" w:eastAsia="宋体" w:hAnsi="Times New Roman" w:cs="Times New Roman" w:hint="eastAsia"/>
          <w:kern w:val="0"/>
          <w:sz w:val="24"/>
          <w:szCs w:val="24"/>
        </w:rPr>
        <w:t>12.2%</w:t>
      </w:r>
      <w:r>
        <w:rPr>
          <w:rFonts w:ascii="Times New Roman" w:eastAsia="宋体" w:hAnsi="Times New Roman" w:cs="Times New Roman" w:hint="eastAsia"/>
          <w:kern w:val="0"/>
          <w:sz w:val="24"/>
          <w:szCs w:val="24"/>
        </w:rPr>
        <w:t>。同时，在水稻的灌浆期和成熟期，分别从每个小区取样统计不同时期的水稻剑叶</w:t>
      </w:r>
      <w:r>
        <w:rPr>
          <w:rFonts w:ascii="Times New Roman" w:eastAsia="宋体" w:hAnsi="Times New Roman" w:cs="Times New Roman" w:hint="eastAsia"/>
          <w:kern w:val="0"/>
          <w:sz w:val="24"/>
          <w:szCs w:val="24"/>
        </w:rPr>
        <w:t>SPAD</w:t>
      </w:r>
      <w:r>
        <w:rPr>
          <w:rFonts w:ascii="Times New Roman" w:eastAsia="宋体" w:hAnsi="Times New Roman" w:cs="Times New Roman" w:hint="eastAsia"/>
          <w:kern w:val="0"/>
          <w:sz w:val="24"/>
          <w:szCs w:val="24"/>
        </w:rPr>
        <w:t>。结果如图</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所示，与对照组相比，试验组的水</w:t>
      </w:r>
      <w:r>
        <w:rPr>
          <w:rFonts w:ascii="Times New Roman" w:eastAsia="宋体" w:hAnsi="Times New Roman" w:cs="Times New Roman" w:hint="eastAsia"/>
          <w:kern w:val="0"/>
          <w:sz w:val="24"/>
          <w:szCs w:val="24"/>
        </w:rPr>
        <w:lastRenderedPageBreak/>
        <w:t>稻剑叶</w:t>
      </w:r>
      <w:r>
        <w:rPr>
          <w:rFonts w:ascii="Times New Roman" w:eastAsia="宋体" w:hAnsi="Times New Roman" w:cs="Times New Roman" w:hint="eastAsia"/>
          <w:kern w:val="0"/>
          <w:sz w:val="24"/>
          <w:szCs w:val="24"/>
        </w:rPr>
        <w:t>SPAD</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9.0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。图</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和图</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的结果说明施用本发明的秸秆腐熟剂能促进水稻秧苗的生长。</w:t>
      </w:r>
    </w:p>
    <w:p w14:paraId="182FA28A"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在水稻收获时，每个小区随</w:t>
      </w:r>
      <w:r>
        <w:rPr>
          <w:rFonts w:ascii="Times New Roman" w:eastAsia="宋体" w:hAnsi="Times New Roman" w:hint="eastAsia"/>
          <w:sz w:val="24"/>
          <w:szCs w:val="24"/>
        </w:rPr>
        <w:t>机取样进行</w:t>
      </w:r>
      <w:proofErr w:type="gramStart"/>
      <w:r>
        <w:rPr>
          <w:rFonts w:ascii="Times New Roman" w:eastAsia="宋体" w:hAnsi="Times New Roman" w:hint="eastAsia"/>
          <w:sz w:val="24"/>
          <w:szCs w:val="24"/>
        </w:rPr>
        <w:t>室内考</w:t>
      </w:r>
      <w:proofErr w:type="gramEnd"/>
      <w:r>
        <w:rPr>
          <w:rFonts w:ascii="Times New Roman" w:eastAsia="宋体" w:hAnsi="Times New Roman" w:hint="eastAsia"/>
          <w:sz w:val="24"/>
          <w:szCs w:val="24"/>
        </w:rPr>
        <w:t>种，调查每组的</w:t>
      </w: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数、每穗粒数、结实率、千粒重，水稻收获后统计小区水稻产量，结果见表</w:t>
      </w:r>
      <w:r>
        <w:rPr>
          <w:rFonts w:ascii="Times New Roman" w:eastAsia="宋体" w:hAnsi="Times New Roman" w:hint="eastAsia"/>
          <w:sz w:val="24"/>
          <w:szCs w:val="24"/>
        </w:rPr>
        <w:t>1</w:t>
      </w:r>
      <w:r>
        <w:rPr>
          <w:rFonts w:ascii="Times New Roman" w:eastAsia="宋体" w:hAnsi="Times New Roman" w:hint="eastAsia"/>
          <w:sz w:val="24"/>
          <w:szCs w:val="24"/>
        </w:rPr>
        <w:t>。</w:t>
      </w:r>
    </w:p>
    <w:p w14:paraId="767B4532"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p>
    <w:tbl>
      <w:tblPr>
        <w:tblW w:w="0" w:type="auto"/>
        <w:jc w:val="center"/>
        <w:tblBorders>
          <w:top w:val="single" w:sz="4" w:space="0" w:color="auto"/>
          <w:bottom w:val="single" w:sz="4" w:space="0" w:color="auto"/>
        </w:tblBorders>
        <w:tblLook w:val="04A0" w:firstRow="1" w:lastRow="0" w:firstColumn="1" w:lastColumn="0" w:noHBand="0" w:noVBand="1"/>
      </w:tblPr>
      <w:tblGrid>
        <w:gridCol w:w="936"/>
        <w:gridCol w:w="1870"/>
        <w:gridCol w:w="1416"/>
        <w:gridCol w:w="936"/>
        <w:gridCol w:w="936"/>
        <w:gridCol w:w="1176"/>
      </w:tblGrid>
      <w:tr w:rsidR="00DD5B00" w14:paraId="729AA233" w14:textId="77777777">
        <w:trPr>
          <w:trHeight w:val="23"/>
          <w:jc w:val="center"/>
        </w:trPr>
        <w:tc>
          <w:tcPr>
            <w:tcW w:w="0" w:type="auto"/>
            <w:tcBorders>
              <w:bottom w:val="single" w:sz="4" w:space="0" w:color="auto"/>
            </w:tcBorders>
            <w:vAlign w:val="center"/>
          </w:tcPr>
          <w:p w14:paraId="721A90CA"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组别</w:t>
            </w:r>
          </w:p>
        </w:tc>
        <w:tc>
          <w:tcPr>
            <w:tcW w:w="0" w:type="auto"/>
            <w:tcBorders>
              <w:bottom w:val="single" w:sz="4" w:space="0" w:color="auto"/>
            </w:tcBorders>
            <w:vAlign w:val="center"/>
          </w:tcPr>
          <w:p w14:paraId="00317884" w14:textId="77777777" w:rsidR="00DD5B00" w:rsidRDefault="00B2557E">
            <w:pPr>
              <w:jc w:val="center"/>
              <w:rPr>
                <w:rFonts w:ascii="Times New Roman" w:eastAsia="宋体" w:hAnsi="Times New Roman"/>
                <w:sz w:val="24"/>
                <w:szCs w:val="24"/>
              </w:rPr>
            </w:pP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w:t>
            </w:r>
          </w:p>
          <w:p w14:paraId="04E91F6C"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（万穗</w:t>
            </w:r>
            <w:r>
              <w:rPr>
                <w:rFonts w:ascii="Times New Roman" w:eastAsia="宋体" w:hAnsi="Times New Roman" w:hint="eastAsia"/>
                <w:sz w:val="24"/>
                <w:szCs w:val="24"/>
              </w:rPr>
              <w:t>/667m</w:t>
            </w:r>
            <w:r>
              <w:rPr>
                <w:rFonts w:ascii="Times New Roman" w:eastAsia="宋体" w:hAnsi="Times New Roman" w:hint="eastAsia"/>
                <w:sz w:val="24"/>
                <w:szCs w:val="24"/>
                <w:vertAlign w:val="superscript"/>
              </w:rPr>
              <w:t>2</w:t>
            </w:r>
            <w:r>
              <w:rPr>
                <w:rFonts w:ascii="Times New Roman" w:eastAsia="宋体" w:hAnsi="Times New Roman" w:hint="eastAsia"/>
                <w:sz w:val="24"/>
                <w:szCs w:val="24"/>
              </w:rPr>
              <w:t>）</w:t>
            </w:r>
          </w:p>
        </w:tc>
        <w:tc>
          <w:tcPr>
            <w:tcW w:w="0" w:type="auto"/>
            <w:tcBorders>
              <w:bottom w:val="single" w:sz="4" w:space="0" w:color="auto"/>
            </w:tcBorders>
            <w:vAlign w:val="center"/>
          </w:tcPr>
          <w:p w14:paraId="7E671FF0"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每穗实粒数</w:t>
            </w:r>
          </w:p>
          <w:p w14:paraId="5541411E"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（粒）</w:t>
            </w:r>
          </w:p>
        </w:tc>
        <w:tc>
          <w:tcPr>
            <w:tcW w:w="0" w:type="auto"/>
            <w:tcBorders>
              <w:bottom w:val="single" w:sz="4" w:space="0" w:color="auto"/>
            </w:tcBorders>
            <w:vAlign w:val="center"/>
          </w:tcPr>
          <w:p w14:paraId="436C0A6B"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结实率</w:t>
            </w:r>
          </w:p>
          <w:p w14:paraId="22D881A4"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w:t>
            </w:r>
            <w:r>
              <w:rPr>
                <w:rFonts w:ascii="Times New Roman" w:eastAsia="宋体" w:hAnsi="Times New Roman" w:hint="eastAsia"/>
                <w:sz w:val="24"/>
                <w:szCs w:val="24"/>
              </w:rPr>
              <w:t>）</w:t>
            </w:r>
          </w:p>
        </w:tc>
        <w:tc>
          <w:tcPr>
            <w:tcW w:w="0" w:type="auto"/>
            <w:tcBorders>
              <w:bottom w:val="single" w:sz="4" w:space="0" w:color="auto"/>
            </w:tcBorders>
            <w:vAlign w:val="center"/>
          </w:tcPr>
          <w:p w14:paraId="66F23117"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千粒重</w:t>
            </w:r>
          </w:p>
          <w:p w14:paraId="74522841"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g</w:t>
            </w:r>
            <w:r>
              <w:rPr>
                <w:rFonts w:ascii="Times New Roman" w:eastAsia="宋体" w:hAnsi="Times New Roman" w:hint="eastAsia"/>
                <w:sz w:val="24"/>
                <w:szCs w:val="24"/>
              </w:rPr>
              <w:t>）</w:t>
            </w:r>
          </w:p>
        </w:tc>
        <w:tc>
          <w:tcPr>
            <w:tcW w:w="0" w:type="auto"/>
            <w:tcBorders>
              <w:bottom w:val="single" w:sz="4" w:space="0" w:color="auto"/>
            </w:tcBorders>
            <w:vAlign w:val="center"/>
          </w:tcPr>
          <w:p w14:paraId="0EDF2AD8"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小区产量</w:t>
            </w:r>
          </w:p>
          <w:p w14:paraId="227B633B" w14:textId="77777777" w:rsidR="00DD5B00" w:rsidRDefault="00B2557E">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kg</w:t>
            </w:r>
            <w:r>
              <w:rPr>
                <w:rFonts w:ascii="Times New Roman" w:eastAsia="宋体" w:hAnsi="Times New Roman" w:hint="eastAsia"/>
                <w:sz w:val="24"/>
                <w:szCs w:val="24"/>
              </w:rPr>
              <w:t>）</w:t>
            </w:r>
          </w:p>
        </w:tc>
      </w:tr>
      <w:tr w:rsidR="00DD5B00" w14:paraId="5C03E106" w14:textId="77777777">
        <w:trPr>
          <w:trHeight w:val="23"/>
          <w:jc w:val="center"/>
        </w:trPr>
        <w:tc>
          <w:tcPr>
            <w:tcW w:w="0" w:type="auto"/>
            <w:vAlign w:val="center"/>
          </w:tcPr>
          <w:p w14:paraId="314D8194"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腐熟剂</w:t>
            </w:r>
          </w:p>
        </w:tc>
        <w:tc>
          <w:tcPr>
            <w:tcW w:w="0" w:type="auto"/>
            <w:vAlign w:val="center"/>
          </w:tcPr>
          <w:p w14:paraId="0570D8C5"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44</w:t>
            </w:r>
            <w:r>
              <w:rPr>
                <w:rFonts w:ascii="Times New Roman" w:eastAsia="宋体" w:hAnsi="Times New Roman" w:hint="eastAsia"/>
                <w:color w:val="000000"/>
                <w:sz w:val="24"/>
                <w:szCs w:val="24"/>
              </w:rPr>
              <w:t>0.0</w:t>
            </w:r>
            <w:r>
              <w:rPr>
                <w:rFonts w:ascii="Times New Roman" w:eastAsia="宋体" w:hAnsi="Times New Roman"/>
                <w:color w:val="000000"/>
                <w:sz w:val="24"/>
                <w:szCs w:val="24"/>
              </w:rPr>
              <w:t>0</w:t>
            </w:r>
          </w:p>
        </w:tc>
        <w:tc>
          <w:tcPr>
            <w:tcW w:w="0" w:type="auto"/>
            <w:vAlign w:val="center"/>
          </w:tcPr>
          <w:p w14:paraId="5538B46A"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109.91</w:t>
            </w:r>
          </w:p>
        </w:tc>
        <w:tc>
          <w:tcPr>
            <w:tcW w:w="0" w:type="auto"/>
            <w:vAlign w:val="center"/>
          </w:tcPr>
          <w:p w14:paraId="7B6E1ED8"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9</w:t>
            </w:r>
            <w:r>
              <w:rPr>
                <w:rFonts w:ascii="Times New Roman" w:eastAsia="宋体" w:hAnsi="Times New Roman" w:hint="eastAsia"/>
                <w:color w:val="000000"/>
                <w:sz w:val="24"/>
                <w:szCs w:val="24"/>
              </w:rPr>
              <w:t>2</w:t>
            </w:r>
            <w:r>
              <w:rPr>
                <w:rFonts w:ascii="Times New Roman" w:eastAsia="宋体" w:hAnsi="Times New Roman"/>
                <w:color w:val="000000"/>
                <w:sz w:val="24"/>
                <w:szCs w:val="24"/>
              </w:rPr>
              <w:t>.55</w:t>
            </w:r>
          </w:p>
        </w:tc>
        <w:tc>
          <w:tcPr>
            <w:tcW w:w="0" w:type="auto"/>
            <w:vAlign w:val="center"/>
          </w:tcPr>
          <w:p w14:paraId="4AA24A97"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27.4</w:t>
            </w:r>
            <w:r>
              <w:rPr>
                <w:rFonts w:ascii="Times New Roman" w:eastAsia="宋体" w:hAnsi="Times New Roman"/>
                <w:color w:val="000000"/>
                <w:sz w:val="24"/>
                <w:szCs w:val="24"/>
              </w:rPr>
              <w:t>5</w:t>
            </w:r>
          </w:p>
        </w:tc>
        <w:tc>
          <w:tcPr>
            <w:tcW w:w="0" w:type="auto"/>
            <w:vAlign w:val="center"/>
          </w:tcPr>
          <w:p w14:paraId="4F146217"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3</w:t>
            </w:r>
            <w:r>
              <w:rPr>
                <w:rFonts w:ascii="Times New Roman" w:eastAsia="宋体" w:hAnsi="Times New Roman" w:hint="eastAsia"/>
                <w:color w:val="000000"/>
                <w:sz w:val="24"/>
                <w:szCs w:val="24"/>
              </w:rPr>
              <w:t>0</w:t>
            </w:r>
            <w:r>
              <w:rPr>
                <w:rFonts w:ascii="Times New Roman" w:eastAsia="宋体" w:hAnsi="Times New Roman"/>
                <w:color w:val="000000"/>
                <w:sz w:val="24"/>
                <w:szCs w:val="24"/>
              </w:rPr>
              <w:t>.</w:t>
            </w:r>
            <w:r>
              <w:rPr>
                <w:rFonts w:ascii="Times New Roman" w:eastAsia="宋体" w:hAnsi="Times New Roman" w:hint="eastAsia"/>
                <w:color w:val="000000"/>
                <w:sz w:val="24"/>
                <w:szCs w:val="24"/>
              </w:rPr>
              <w:t>61</w:t>
            </w:r>
          </w:p>
        </w:tc>
      </w:tr>
      <w:tr w:rsidR="00DD5B00" w14:paraId="7D5E3203" w14:textId="77777777">
        <w:trPr>
          <w:trHeight w:val="23"/>
          <w:jc w:val="center"/>
        </w:trPr>
        <w:tc>
          <w:tcPr>
            <w:tcW w:w="0" w:type="auto"/>
            <w:vAlign w:val="center"/>
          </w:tcPr>
          <w:p w14:paraId="1BDC86C3"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对照组</w:t>
            </w:r>
          </w:p>
        </w:tc>
        <w:tc>
          <w:tcPr>
            <w:tcW w:w="0" w:type="auto"/>
            <w:vAlign w:val="center"/>
          </w:tcPr>
          <w:p w14:paraId="762AA9AC"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430.26</w:t>
            </w:r>
          </w:p>
        </w:tc>
        <w:tc>
          <w:tcPr>
            <w:tcW w:w="0" w:type="auto"/>
            <w:vAlign w:val="center"/>
          </w:tcPr>
          <w:p w14:paraId="5DBC2C96"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101</w:t>
            </w:r>
            <w:r>
              <w:rPr>
                <w:rFonts w:ascii="Times New Roman" w:eastAsia="宋体" w:hAnsi="Times New Roman" w:hint="eastAsia"/>
                <w:color w:val="000000"/>
                <w:sz w:val="24"/>
                <w:szCs w:val="24"/>
              </w:rPr>
              <w:t>.0</w:t>
            </w:r>
            <w:r>
              <w:rPr>
                <w:rFonts w:ascii="Times New Roman" w:eastAsia="宋体" w:hAnsi="Times New Roman"/>
                <w:color w:val="000000"/>
                <w:sz w:val="24"/>
                <w:szCs w:val="24"/>
              </w:rPr>
              <w:t>0</w:t>
            </w:r>
          </w:p>
        </w:tc>
        <w:tc>
          <w:tcPr>
            <w:tcW w:w="0" w:type="auto"/>
            <w:vAlign w:val="center"/>
          </w:tcPr>
          <w:p w14:paraId="17074F23"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95.5</w:t>
            </w:r>
            <w:r>
              <w:rPr>
                <w:rFonts w:ascii="Times New Roman" w:eastAsia="宋体" w:hAnsi="Times New Roman"/>
                <w:color w:val="000000"/>
                <w:sz w:val="24"/>
                <w:szCs w:val="24"/>
              </w:rPr>
              <w:t>4</w:t>
            </w:r>
          </w:p>
        </w:tc>
        <w:tc>
          <w:tcPr>
            <w:tcW w:w="0" w:type="auto"/>
            <w:vAlign w:val="center"/>
          </w:tcPr>
          <w:p w14:paraId="0E73A0A0" w14:textId="77777777" w:rsidR="00DD5B00" w:rsidRDefault="00B2557E">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27.4</w:t>
            </w:r>
            <w:r>
              <w:rPr>
                <w:rFonts w:ascii="Times New Roman" w:eastAsia="宋体" w:hAnsi="Times New Roman"/>
                <w:color w:val="000000"/>
                <w:sz w:val="24"/>
                <w:szCs w:val="24"/>
              </w:rPr>
              <w:t>0</w:t>
            </w:r>
          </w:p>
        </w:tc>
        <w:tc>
          <w:tcPr>
            <w:tcW w:w="0" w:type="auto"/>
            <w:vAlign w:val="center"/>
          </w:tcPr>
          <w:p w14:paraId="04E5C25E" w14:textId="77777777" w:rsidR="00DD5B00" w:rsidRDefault="00B2557E">
            <w:pPr>
              <w:jc w:val="center"/>
              <w:rPr>
                <w:rFonts w:ascii="Times New Roman" w:eastAsia="宋体" w:hAnsi="Times New Roman"/>
                <w:color w:val="000000"/>
                <w:sz w:val="24"/>
                <w:szCs w:val="24"/>
              </w:rPr>
            </w:pPr>
            <w:r>
              <w:rPr>
                <w:rFonts w:ascii="Times New Roman" w:eastAsia="宋体" w:hAnsi="Times New Roman"/>
                <w:color w:val="000000"/>
                <w:sz w:val="24"/>
                <w:szCs w:val="24"/>
              </w:rPr>
              <w:t>26.63</w:t>
            </w:r>
          </w:p>
        </w:tc>
      </w:tr>
    </w:tbl>
    <w:p w14:paraId="21B1A131" w14:textId="77777777" w:rsidR="00DD5B00" w:rsidRDefault="00B2557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r>
        <w:rPr>
          <w:rFonts w:ascii="Times New Roman" w:eastAsia="宋体" w:hAnsi="Times New Roman" w:hint="eastAsia"/>
          <w:sz w:val="24"/>
          <w:szCs w:val="24"/>
        </w:rPr>
        <w:t>结果表明，与对照相比，试验组的</w:t>
      </w: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数增加了</w:t>
      </w:r>
      <w:r>
        <w:rPr>
          <w:rFonts w:ascii="Times New Roman" w:eastAsia="宋体" w:hAnsi="Times New Roman" w:hint="eastAsia"/>
          <w:sz w:val="24"/>
          <w:szCs w:val="24"/>
        </w:rPr>
        <w:t>2</w:t>
      </w:r>
      <w:r>
        <w:rPr>
          <w:rFonts w:ascii="Times New Roman" w:eastAsia="宋体" w:hAnsi="Times New Roman"/>
          <w:sz w:val="24"/>
          <w:szCs w:val="24"/>
        </w:rPr>
        <w:t>.3</w:t>
      </w:r>
      <w:r>
        <w:rPr>
          <w:rFonts w:ascii="Times New Roman" w:eastAsia="宋体" w:hAnsi="Times New Roman" w:hint="eastAsia"/>
          <w:sz w:val="24"/>
          <w:szCs w:val="24"/>
        </w:rPr>
        <w:t>%</w:t>
      </w:r>
      <w:r>
        <w:rPr>
          <w:rFonts w:ascii="Times New Roman" w:eastAsia="宋体" w:hAnsi="Times New Roman" w:hint="eastAsia"/>
          <w:sz w:val="24"/>
          <w:szCs w:val="24"/>
        </w:rPr>
        <w:t>，每穗粒数增加了</w:t>
      </w:r>
      <w:r>
        <w:rPr>
          <w:rFonts w:ascii="Times New Roman" w:eastAsia="宋体" w:hAnsi="Times New Roman" w:hint="eastAsia"/>
          <w:sz w:val="24"/>
          <w:szCs w:val="24"/>
        </w:rPr>
        <w:t>8</w:t>
      </w:r>
      <w:r>
        <w:rPr>
          <w:rFonts w:ascii="Times New Roman" w:eastAsia="宋体" w:hAnsi="Times New Roman"/>
          <w:sz w:val="24"/>
          <w:szCs w:val="24"/>
        </w:rPr>
        <w:t>.8%</w:t>
      </w:r>
      <w:r>
        <w:rPr>
          <w:rFonts w:ascii="Times New Roman" w:eastAsia="宋体" w:hAnsi="Times New Roman" w:hint="eastAsia"/>
          <w:sz w:val="24"/>
          <w:szCs w:val="24"/>
        </w:rPr>
        <w:t>，千粒重增加了</w:t>
      </w:r>
      <w:r>
        <w:rPr>
          <w:rFonts w:ascii="Times New Roman" w:eastAsia="宋体" w:hAnsi="Times New Roman" w:hint="eastAsia"/>
          <w:sz w:val="24"/>
          <w:szCs w:val="24"/>
        </w:rPr>
        <w:t>0</w:t>
      </w:r>
      <w:r>
        <w:rPr>
          <w:rFonts w:ascii="Times New Roman" w:eastAsia="宋体" w:hAnsi="Times New Roman"/>
          <w:sz w:val="24"/>
          <w:szCs w:val="24"/>
        </w:rPr>
        <w:t>.2</w:t>
      </w:r>
      <w:r>
        <w:rPr>
          <w:rFonts w:ascii="Times New Roman" w:eastAsia="宋体" w:hAnsi="Times New Roman" w:hint="eastAsia"/>
          <w:sz w:val="24"/>
          <w:szCs w:val="24"/>
        </w:rPr>
        <w:t>%</w:t>
      </w:r>
      <w:r>
        <w:rPr>
          <w:rFonts w:ascii="Times New Roman" w:eastAsia="宋体" w:hAnsi="Times New Roman" w:hint="eastAsia"/>
          <w:sz w:val="24"/>
          <w:szCs w:val="24"/>
        </w:rPr>
        <w:t>，水稻产量增加了</w:t>
      </w:r>
      <w:r>
        <w:rPr>
          <w:rFonts w:ascii="Times New Roman" w:eastAsia="宋体" w:hAnsi="Times New Roman" w:hint="eastAsia"/>
          <w:sz w:val="24"/>
          <w:szCs w:val="24"/>
        </w:rPr>
        <w:t>15.0%</w:t>
      </w:r>
      <w:r>
        <w:rPr>
          <w:rFonts w:ascii="Times New Roman" w:eastAsia="宋体" w:hAnsi="Times New Roman" w:hint="eastAsia"/>
          <w:sz w:val="24"/>
          <w:szCs w:val="24"/>
        </w:rPr>
        <w:t>。说明施用本发明的秸秆腐熟剂能提高水稻的产量。</w:t>
      </w:r>
    </w:p>
    <w:p w14:paraId="36819145" w14:textId="77777777" w:rsidR="00DD5B00" w:rsidRDefault="00B2557E">
      <w:pPr>
        <w:spacing w:line="360" w:lineRule="auto"/>
        <w:ind w:firstLineChars="200" w:firstLine="480"/>
        <w:rPr>
          <w:rFonts w:ascii="Times New Roman" w:eastAsia="宋体" w:hAnsi="Times New Roman"/>
          <w:sz w:val="24"/>
          <w:szCs w:val="24"/>
        </w:rPr>
        <w:sectPr w:rsidR="00DD5B00">
          <w:headerReference w:type="default" r:id="rId15"/>
          <w:footerReference w:type="default" r:id="rId16"/>
          <w:pgSz w:w="11906" w:h="16838"/>
          <w:pgMar w:top="1440" w:right="1800" w:bottom="1440" w:left="1800" w:header="851" w:footer="992" w:gutter="0"/>
          <w:pgNumType w:start="1"/>
          <w:cols w:space="425"/>
          <w:docGrid w:type="lines" w:linePitch="312"/>
        </w:sectPr>
      </w:pPr>
      <w:r>
        <w:rPr>
          <w:rFonts w:ascii="Times New Roman" w:eastAsia="宋体" w:hAnsi="Times New Roman" w:hint="eastAsia"/>
          <w:sz w:val="24"/>
          <w:szCs w:val="24"/>
        </w:rPr>
        <w:t>以上所述仅为本发明的实施例，并非因此限制本发明的专利范围，凡是利用本发明说明书内容所作的等效结构变换，或直接或间接运用在其他相关的技术领域，均同理包括在本发明的专利保护范围内。</w:t>
      </w:r>
    </w:p>
    <w:p w14:paraId="23AECDF3"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lastRenderedPageBreak/>
        <w:drawing>
          <wp:inline distT="0" distB="0" distL="114300" distR="114300" wp14:anchorId="664CE293" wp14:editId="2E9D0582">
            <wp:extent cx="3933825" cy="2371725"/>
            <wp:effectExtent l="0" t="0" r="9525" b="9525"/>
            <wp:docPr id="3" name="图片 3"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1023340(1)"/>
                    <pic:cNvPicPr>
                      <a:picLocks noChangeAspect="1"/>
                    </pic:cNvPicPr>
                  </pic:nvPicPr>
                  <pic:blipFill>
                    <a:blip r:embed="rId12"/>
                    <a:stretch>
                      <a:fillRect/>
                    </a:stretch>
                  </pic:blipFill>
                  <pic:spPr>
                    <a:xfrm>
                      <a:off x="0" y="0"/>
                      <a:ext cx="3933825" cy="2371725"/>
                    </a:xfrm>
                    <a:prstGeom prst="rect">
                      <a:avLst/>
                    </a:prstGeom>
                  </pic:spPr>
                </pic:pic>
              </a:graphicData>
            </a:graphic>
          </wp:inline>
        </w:drawing>
      </w:r>
    </w:p>
    <w:p w14:paraId="041F9A81"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1</w:t>
      </w:r>
    </w:p>
    <w:p w14:paraId="4B76F552"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drawing>
          <wp:inline distT="0" distB="0" distL="114300" distR="114300" wp14:anchorId="58E9197A" wp14:editId="01834194">
            <wp:extent cx="3876675" cy="2390775"/>
            <wp:effectExtent l="0" t="0" r="9525" b="9525"/>
            <wp:docPr id="2" name="图片 2" descr="1611023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1023293(1)"/>
                    <pic:cNvPicPr>
                      <a:picLocks noChangeAspect="1"/>
                    </pic:cNvPicPr>
                  </pic:nvPicPr>
                  <pic:blipFill>
                    <a:blip r:embed="rId17"/>
                    <a:stretch>
                      <a:fillRect/>
                    </a:stretch>
                  </pic:blipFill>
                  <pic:spPr>
                    <a:xfrm>
                      <a:off x="0" y="0"/>
                      <a:ext cx="3876675" cy="2390775"/>
                    </a:xfrm>
                    <a:prstGeom prst="rect">
                      <a:avLst/>
                    </a:prstGeom>
                  </pic:spPr>
                </pic:pic>
              </a:graphicData>
            </a:graphic>
          </wp:inline>
        </w:drawing>
      </w:r>
    </w:p>
    <w:p w14:paraId="2DAE15F2"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2</w:t>
      </w:r>
    </w:p>
    <w:p w14:paraId="0A8C9F83"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114300" distR="114300" wp14:anchorId="23777F98" wp14:editId="3A669FDF">
            <wp:extent cx="4467225" cy="2305050"/>
            <wp:effectExtent l="0" t="0" r="9525" b="0"/>
            <wp:docPr id="6" name="图片 6" descr="1611023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11023942(1)"/>
                    <pic:cNvPicPr>
                      <a:picLocks noChangeAspect="1"/>
                    </pic:cNvPicPr>
                  </pic:nvPicPr>
                  <pic:blipFill>
                    <a:blip r:embed="rId18"/>
                    <a:stretch>
                      <a:fillRect/>
                    </a:stretch>
                  </pic:blipFill>
                  <pic:spPr>
                    <a:xfrm>
                      <a:off x="0" y="0"/>
                      <a:ext cx="4467225" cy="2305050"/>
                    </a:xfrm>
                    <a:prstGeom prst="rect">
                      <a:avLst/>
                    </a:prstGeom>
                  </pic:spPr>
                </pic:pic>
              </a:graphicData>
            </a:graphic>
          </wp:inline>
        </w:drawing>
      </w:r>
    </w:p>
    <w:p w14:paraId="4FD019B7"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3</w:t>
      </w:r>
    </w:p>
    <w:p w14:paraId="7D775300"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lastRenderedPageBreak/>
        <w:drawing>
          <wp:inline distT="0" distB="0" distL="114300" distR="114300" wp14:anchorId="0E0FEF17" wp14:editId="145402A6">
            <wp:extent cx="3981450" cy="2352675"/>
            <wp:effectExtent l="0" t="0" r="0" b="9525"/>
            <wp:docPr id="4" name="图片 4" descr="1611023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1023385(1)"/>
                    <pic:cNvPicPr>
                      <a:picLocks noChangeAspect="1"/>
                    </pic:cNvPicPr>
                  </pic:nvPicPr>
                  <pic:blipFill>
                    <a:blip r:embed="rId19"/>
                    <a:stretch>
                      <a:fillRect/>
                    </a:stretch>
                  </pic:blipFill>
                  <pic:spPr>
                    <a:xfrm>
                      <a:off x="0" y="0"/>
                      <a:ext cx="3981450" cy="2352675"/>
                    </a:xfrm>
                    <a:prstGeom prst="rect">
                      <a:avLst/>
                    </a:prstGeom>
                  </pic:spPr>
                </pic:pic>
              </a:graphicData>
            </a:graphic>
          </wp:inline>
        </w:drawing>
      </w:r>
    </w:p>
    <w:p w14:paraId="65B818D0" w14:textId="77777777" w:rsidR="00DD5B00" w:rsidRDefault="00B2557E">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4</w:t>
      </w:r>
    </w:p>
    <w:sectPr w:rsidR="00DD5B00">
      <w:head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FAF1" w14:textId="77777777" w:rsidR="00000000" w:rsidRDefault="00B2557E">
      <w:r>
        <w:separator/>
      </w:r>
    </w:p>
  </w:endnote>
  <w:endnote w:type="continuationSeparator" w:id="0">
    <w:p w14:paraId="5F22CECE" w14:textId="77777777" w:rsidR="00000000" w:rsidRDefault="00B2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A5B2" w14:textId="77777777" w:rsidR="00DD5B00" w:rsidRDefault="00B2557E">
    <w:pPr>
      <w:pStyle w:val="a7"/>
      <w:jc w:val="center"/>
    </w:pPr>
    <w:r>
      <w:pict w14:anchorId="5BA22E2C">
        <v:shapetype id="_x0000_t202" coordsize="21600,21600" o:spt="202" path="m,l,21600r21600,l21600,xe">
          <v:stroke joinstyle="miter"/>
          <v:path gradientshapeok="t" o:connecttype="rect"/>
        </v:shapetype>
        <v:shape id="_x0000_s4097"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sdt>
                <w:sdtPr>
                  <w:id w:val="133763704"/>
                </w:sdtPr>
                <w:sdtEndPr/>
                <w:sdtContent>
                  <w:p w14:paraId="7822C865" w14:textId="77777777" w:rsidR="00DD5B00" w:rsidRDefault="00B2557E">
                    <w:pPr>
                      <w:pStyle w:val="a7"/>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lang w:val="zh-CN"/>
                      </w:rPr>
                      <w:fldChar w:fldCharType="end"/>
                    </w:r>
                  </w:p>
                </w:sdtContent>
              </w:sdt>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A07F" w14:textId="77777777" w:rsidR="00DD5B00" w:rsidRDefault="00B2557E">
    <w:pPr>
      <w:pStyle w:val="a7"/>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8EEC" w14:textId="77777777" w:rsidR="00DD5B00" w:rsidRDefault="00B2557E">
    <w:pPr>
      <w:pStyle w:val="a7"/>
      <w:jc w:val="center"/>
      <w:rPr>
        <w:rFonts w:ascii="Times New Roman" w:hAnsi="Times New Roman" w:cs="Times New Roman"/>
      </w:rPr>
    </w:pPr>
    <w:r>
      <w:pict w14:anchorId="77D232D6">
        <v:shapetype id="_x0000_t202" coordsize="21600,21600" o:spt="202" path="m,l,21600r21600,l21600,xe">
          <v:stroke joinstyle="miter"/>
          <v:path gradientshapeok="t" o:connecttype="rect"/>
        </v:shapetype>
        <v:shape id="_x0000_s4098" type="#_x0000_t202" style="position:absolute;left:0;text-align:left;margin-left:0;margin-top:0;width:2in;height:2in;z-index:251661312;mso-wrap-style:none;mso-position-horizontal:center;mso-position-horizontal-relative:margin;mso-width-relative:page;mso-height-relative:page" filled="f" stroked="f">
          <v:textbox style="mso-fit-shape-to-text:t" inset="0,0,0,0">
            <w:txbxContent>
              <w:p w14:paraId="5A9882DE" w14:textId="77777777" w:rsidR="00DD5B00" w:rsidRDefault="00B2557E">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6BAC" w14:textId="77777777" w:rsidR="00DD5B00" w:rsidRDefault="00B2557E">
    <w:pPr>
      <w:pStyle w:val="a7"/>
      <w:jc w:val="center"/>
    </w:pPr>
    <w:r>
      <w:pict w14:anchorId="55F52850">
        <v:shapetype id="_x0000_t202" coordsize="21600,21600" o:spt="202" path="m,l,21600r21600,l21600,xe">
          <v:stroke joinstyle="miter"/>
          <v:path gradientshapeok="t" o:connecttype="rect"/>
        </v:shapetype>
        <v:shape id="_x0000_s409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14:paraId="0DA48736" w14:textId="77777777" w:rsidR="00DD5B00" w:rsidRDefault="00B2557E">
                <w:pPr>
                  <w:pStyle w:val="a7"/>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p>
            </w:txbxContent>
          </v:textbox>
          <w10:wrap anchorx="margin"/>
        </v:shape>
      </w:pict>
    </w:r>
    <w:r>
      <w:pict w14:anchorId="3918668C">
        <v:shape id="_x0000_s4100"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14:paraId="6F98FCE1" w14:textId="77777777" w:rsidR="00DD5B00" w:rsidRDefault="00DD5B00">
                <w:pPr>
                  <w:pStyle w:val="a7"/>
                  <w:jc w:val="center"/>
                </w:pPr>
              </w:p>
            </w:txbxContent>
          </v:textbox>
          <w10:wrap anchorx="margin"/>
        </v:shape>
      </w:pict>
    </w:r>
  </w:p>
  <w:p w14:paraId="7C439101" w14:textId="77777777" w:rsidR="00DD5B00" w:rsidRDefault="00DD5B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641B" w14:textId="77777777" w:rsidR="00000000" w:rsidRDefault="00B2557E">
      <w:r>
        <w:separator/>
      </w:r>
    </w:p>
  </w:footnote>
  <w:footnote w:type="continuationSeparator" w:id="0">
    <w:p w14:paraId="19D38A53" w14:textId="77777777" w:rsidR="00000000" w:rsidRDefault="00B25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EEF6" w14:textId="77777777" w:rsidR="00DD5B00" w:rsidRDefault="00B2557E">
    <w:pPr>
      <w:pStyle w:val="a9"/>
      <w:rPr>
        <w:b/>
        <w:sz w:val="30"/>
        <w:szCs w:val="30"/>
      </w:rPr>
    </w:pPr>
    <w:r>
      <w:rPr>
        <w:rFonts w:hint="eastAsia"/>
        <w:b/>
        <w:sz w:val="30"/>
        <w:szCs w:val="30"/>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3403" w14:textId="77777777" w:rsidR="00DD5B00" w:rsidRDefault="00B2557E">
    <w:pPr>
      <w:pStyle w:val="a9"/>
      <w:rPr>
        <w:b/>
        <w:sz w:val="30"/>
        <w:szCs w:val="30"/>
      </w:rPr>
    </w:pPr>
    <w:r>
      <w:rPr>
        <w:rFonts w:hint="eastAsia"/>
        <w:b/>
        <w:sz w:val="30"/>
        <w:szCs w:val="30"/>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5280" w14:textId="77777777" w:rsidR="00DD5B00" w:rsidRDefault="00B2557E">
    <w:pPr>
      <w:pStyle w:val="a9"/>
      <w:rPr>
        <w:b/>
        <w:sz w:val="30"/>
        <w:szCs w:val="30"/>
      </w:rPr>
    </w:pPr>
    <w:r>
      <w:rPr>
        <w:rFonts w:hint="eastAsia"/>
        <w:b/>
        <w:sz w:val="30"/>
        <w:szCs w:val="30"/>
      </w:rPr>
      <w:t>权利要求书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6E03" w14:textId="77777777" w:rsidR="00DD5B00" w:rsidRDefault="00B2557E">
    <w:pPr>
      <w:pStyle w:val="a9"/>
      <w:rPr>
        <w:b/>
        <w:sz w:val="30"/>
        <w:szCs w:val="30"/>
      </w:rPr>
    </w:pPr>
    <w:r>
      <w:rPr>
        <w:rFonts w:hint="eastAsia"/>
        <w:b/>
        <w:sz w:val="30"/>
        <w:szCs w:val="30"/>
      </w:rPr>
      <w:t>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6A64" w14:textId="77777777" w:rsidR="00DD5B00" w:rsidRDefault="00B2557E">
    <w:pPr>
      <w:pStyle w:val="a9"/>
      <w:rPr>
        <w:b/>
        <w:sz w:val="30"/>
        <w:szCs w:val="30"/>
      </w:rPr>
    </w:pPr>
    <w:r>
      <w:rPr>
        <w:rFonts w:hint="eastAsia"/>
        <w:b/>
        <w:sz w:val="30"/>
        <w:szCs w:val="30"/>
      </w:rPr>
      <w:t>说明书附图</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春龙">
    <w15:presenceInfo w15:providerId="Windows Live" w15:userId="05b153a3f3e5e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D6F89"/>
    <w:rsid w:val="00000331"/>
    <w:rsid w:val="00000AF6"/>
    <w:rsid w:val="00001774"/>
    <w:rsid w:val="00001C50"/>
    <w:rsid w:val="0000301F"/>
    <w:rsid w:val="0000364C"/>
    <w:rsid w:val="00003811"/>
    <w:rsid w:val="0000414C"/>
    <w:rsid w:val="00004D34"/>
    <w:rsid w:val="00006E10"/>
    <w:rsid w:val="000078F9"/>
    <w:rsid w:val="00007AFD"/>
    <w:rsid w:val="00010B2C"/>
    <w:rsid w:val="00012132"/>
    <w:rsid w:val="000128E3"/>
    <w:rsid w:val="00013DD3"/>
    <w:rsid w:val="00013F3F"/>
    <w:rsid w:val="00016F67"/>
    <w:rsid w:val="0002325A"/>
    <w:rsid w:val="00026DDC"/>
    <w:rsid w:val="00030A69"/>
    <w:rsid w:val="00032BC7"/>
    <w:rsid w:val="00032C4A"/>
    <w:rsid w:val="00033A01"/>
    <w:rsid w:val="00034F8E"/>
    <w:rsid w:val="0003672C"/>
    <w:rsid w:val="00036735"/>
    <w:rsid w:val="00037DE0"/>
    <w:rsid w:val="00040645"/>
    <w:rsid w:val="00040847"/>
    <w:rsid w:val="0004101A"/>
    <w:rsid w:val="00041AF8"/>
    <w:rsid w:val="00042060"/>
    <w:rsid w:val="00042760"/>
    <w:rsid w:val="00042C95"/>
    <w:rsid w:val="00042F84"/>
    <w:rsid w:val="000449C2"/>
    <w:rsid w:val="0004505F"/>
    <w:rsid w:val="00045911"/>
    <w:rsid w:val="0004615B"/>
    <w:rsid w:val="00047876"/>
    <w:rsid w:val="00047B85"/>
    <w:rsid w:val="00047FE3"/>
    <w:rsid w:val="00050F49"/>
    <w:rsid w:val="00051828"/>
    <w:rsid w:val="00052290"/>
    <w:rsid w:val="00054225"/>
    <w:rsid w:val="000544CA"/>
    <w:rsid w:val="00057F38"/>
    <w:rsid w:val="0006132E"/>
    <w:rsid w:val="00063F82"/>
    <w:rsid w:val="00066CE8"/>
    <w:rsid w:val="00066DBD"/>
    <w:rsid w:val="000705AD"/>
    <w:rsid w:val="00070AE9"/>
    <w:rsid w:val="00070E2F"/>
    <w:rsid w:val="00071C13"/>
    <w:rsid w:val="00072168"/>
    <w:rsid w:val="000740F0"/>
    <w:rsid w:val="000755C6"/>
    <w:rsid w:val="000755EA"/>
    <w:rsid w:val="000810F4"/>
    <w:rsid w:val="000819D4"/>
    <w:rsid w:val="00081A54"/>
    <w:rsid w:val="0008258F"/>
    <w:rsid w:val="00083B0C"/>
    <w:rsid w:val="00084BD6"/>
    <w:rsid w:val="00085261"/>
    <w:rsid w:val="000852C9"/>
    <w:rsid w:val="00085D61"/>
    <w:rsid w:val="00085E97"/>
    <w:rsid w:val="00086DCF"/>
    <w:rsid w:val="000904E1"/>
    <w:rsid w:val="00092EF5"/>
    <w:rsid w:val="0009426A"/>
    <w:rsid w:val="00094548"/>
    <w:rsid w:val="00095E2F"/>
    <w:rsid w:val="00096FC6"/>
    <w:rsid w:val="000A044C"/>
    <w:rsid w:val="000A0956"/>
    <w:rsid w:val="000A0FC6"/>
    <w:rsid w:val="000A0FEF"/>
    <w:rsid w:val="000A1E92"/>
    <w:rsid w:val="000A2571"/>
    <w:rsid w:val="000A25AF"/>
    <w:rsid w:val="000A2A3B"/>
    <w:rsid w:val="000A5B65"/>
    <w:rsid w:val="000A7E8F"/>
    <w:rsid w:val="000B15B3"/>
    <w:rsid w:val="000B24D0"/>
    <w:rsid w:val="000B4B6B"/>
    <w:rsid w:val="000B521B"/>
    <w:rsid w:val="000B7105"/>
    <w:rsid w:val="000C06DC"/>
    <w:rsid w:val="000C07BA"/>
    <w:rsid w:val="000C106F"/>
    <w:rsid w:val="000C2850"/>
    <w:rsid w:val="000C3A05"/>
    <w:rsid w:val="000C464D"/>
    <w:rsid w:val="000C5C00"/>
    <w:rsid w:val="000C5FCD"/>
    <w:rsid w:val="000C6CCF"/>
    <w:rsid w:val="000C7028"/>
    <w:rsid w:val="000D0460"/>
    <w:rsid w:val="000D112F"/>
    <w:rsid w:val="000D2292"/>
    <w:rsid w:val="000D3F49"/>
    <w:rsid w:val="000D5E21"/>
    <w:rsid w:val="000D69E5"/>
    <w:rsid w:val="000D7E46"/>
    <w:rsid w:val="000E0BF0"/>
    <w:rsid w:val="000E0C6F"/>
    <w:rsid w:val="000E0F06"/>
    <w:rsid w:val="000E121E"/>
    <w:rsid w:val="000E2D89"/>
    <w:rsid w:val="000E3847"/>
    <w:rsid w:val="000E4448"/>
    <w:rsid w:val="000E4D11"/>
    <w:rsid w:val="000E5163"/>
    <w:rsid w:val="000E595E"/>
    <w:rsid w:val="000E6E34"/>
    <w:rsid w:val="000E6F23"/>
    <w:rsid w:val="000F1151"/>
    <w:rsid w:val="000F212B"/>
    <w:rsid w:val="000F3590"/>
    <w:rsid w:val="000F3A59"/>
    <w:rsid w:val="000F42B1"/>
    <w:rsid w:val="000F4652"/>
    <w:rsid w:val="000F5C4E"/>
    <w:rsid w:val="000F61CE"/>
    <w:rsid w:val="000F6D4C"/>
    <w:rsid w:val="000F6E3C"/>
    <w:rsid w:val="00100C97"/>
    <w:rsid w:val="001015D9"/>
    <w:rsid w:val="00103A1E"/>
    <w:rsid w:val="00104E87"/>
    <w:rsid w:val="0010506D"/>
    <w:rsid w:val="0010638E"/>
    <w:rsid w:val="00111301"/>
    <w:rsid w:val="00111E39"/>
    <w:rsid w:val="00111FFE"/>
    <w:rsid w:val="00113B76"/>
    <w:rsid w:val="001153CE"/>
    <w:rsid w:val="0011666F"/>
    <w:rsid w:val="00117926"/>
    <w:rsid w:val="0012097E"/>
    <w:rsid w:val="00120B01"/>
    <w:rsid w:val="00120BC3"/>
    <w:rsid w:val="001221BE"/>
    <w:rsid w:val="001222D8"/>
    <w:rsid w:val="00125539"/>
    <w:rsid w:val="0012745E"/>
    <w:rsid w:val="00132DA3"/>
    <w:rsid w:val="001347D2"/>
    <w:rsid w:val="00134B5E"/>
    <w:rsid w:val="00135172"/>
    <w:rsid w:val="00135965"/>
    <w:rsid w:val="00136425"/>
    <w:rsid w:val="00136473"/>
    <w:rsid w:val="001366B9"/>
    <w:rsid w:val="00136F75"/>
    <w:rsid w:val="0014021C"/>
    <w:rsid w:val="00140B75"/>
    <w:rsid w:val="00140D19"/>
    <w:rsid w:val="001413FF"/>
    <w:rsid w:val="00141F42"/>
    <w:rsid w:val="00142AF1"/>
    <w:rsid w:val="0014308D"/>
    <w:rsid w:val="001449EE"/>
    <w:rsid w:val="00145EA0"/>
    <w:rsid w:val="00145F5D"/>
    <w:rsid w:val="0014692C"/>
    <w:rsid w:val="0014698D"/>
    <w:rsid w:val="00150E6B"/>
    <w:rsid w:val="001510ED"/>
    <w:rsid w:val="00152295"/>
    <w:rsid w:val="00153B2C"/>
    <w:rsid w:val="00154775"/>
    <w:rsid w:val="00155A1A"/>
    <w:rsid w:val="0015626F"/>
    <w:rsid w:val="00156434"/>
    <w:rsid w:val="00157D34"/>
    <w:rsid w:val="00157FF9"/>
    <w:rsid w:val="001610A0"/>
    <w:rsid w:val="0016113F"/>
    <w:rsid w:val="0016191A"/>
    <w:rsid w:val="0016215A"/>
    <w:rsid w:val="00163B18"/>
    <w:rsid w:val="001646EF"/>
    <w:rsid w:val="00165956"/>
    <w:rsid w:val="00165E59"/>
    <w:rsid w:val="00165E84"/>
    <w:rsid w:val="001661D8"/>
    <w:rsid w:val="00166C6A"/>
    <w:rsid w:val="00166D08"/>
    <w:rsid w:val="00167B43"/>
    <w:rsid w:val="00171827"/>
    <w:rsid w:val="00172409"/>
    <w:rsid w:val="001753E7"/>
    <w:rsid w:val="0017541D"/>
    <w:rsid w:val="00176F87"/>
    <w:rsid w:val="0017719E"/>
    <w:rsid w:val="001807EF"/>
    <w:rsid w:val="00181861"/>
    <w:rsid w:val="00183BF3"/>
    <w:rsid w:val="00184BFC"/>
    <w:rsid w:val="001853C0"/>
    <w:rsid w:val="0018751A"/>
    <w:rsid w:val="001878DF"/>
    <w:rsid w:val="00187D5D"/>
    <w:rsid w:val="00190B53"/>
    <w:rsid w:val="00191020"/>
    <w:rsid w:val="00191E66"/>
    <w:rsid w:val="00192122"/>
    <w:rsid w:val="001928AA"/>
    <w:rsid w:val="00194305"/>
    <w:rsid w:val="00194473"/>
    <w:rsid w:val="00195293"/>
    <w:rsid w:val="00197A77"/>
    <w:rsid w:val="001A000A"/>
    <w:rsid w:val="001A1011"/>
    <w:rsid w:val="001A1B9F"/>
    <w:rsid w:val="001A29AE"/>
    <w:rsid w:val="001A3747"/>
    <w:rsid w:val="001A3A17"/>
    <w:rsid w:val="001A59EB"/>
    <w:rsid w:val="001A6F40"/>
    <w:rsid w:val="001A700C"/>
    <w:rsid w:val="001A7AF9"/>
    <w:rsid w:val="001A7E14"/>
    <w:rsid w:val="001B010C"/>
    <w:rsid w:val="001B097B"/>
    <w:rsid w:val="001B0B83"/>
    <w:rsid w:val="001B1D8B"/>
    <w:rsid w:val="001B2A78"/>
    <w:rsid w:val="001B5B69"/>
    <w:rsid w:val="001C08C1"/>
    <w:rsid w:val="001C0A00"/>
    <w:rsid w:val="001C0DFE"/>
    <w:rsid w:val="001C1461"/>
    <w:rsid w:val="001C302F"/>
    <w:rsid w:val="001C48C4"/>
    <w:rsid w:val="001C6351"/>
    <w:rsid w:val="001D02D0"/>
    <w:rsid w:val="001D0361"/>
    <w:rsid w:val="001D0861"/>
    <w:rsid w:val="001D17BD"/>
    <w:rsid w:val="001D4005"/>
    <w:rsid w:val="001D48BF"/>
    <w:rsid w:val="001D50DA"/>
    <w:rsid w:val="001D6F89"/>
    <w:rsid w:val="001D7D62"/>
    <w:rsid w:val="001E1CDE"/>
    <w:rsid w:val="001E226E"/>
    <w:rsid w:val="001E36F9"/>
    <w:rsid w:val="001E472F"/>
    <w:rsid w:val="001E4C45"/>
    <w:rsid w:val="001E62A9"/>
    <w:rsid w:val="001E715F"/>
    <w:rsid w:val="001F0A0D"/>
    <w:rsid w:val="001F221F"/>
    <w:rsid w:val="001F37F4"/>
    <w:rsid w:val="001F4398"/>
    <w:rsid w:val="001F4879"/>
    <w:rsid w:val="001F4D61"/>
    <w:rsid w:val="001F51C9"/>
    <w:rsid w:val="001F6B89"/>
    <w:rsid w:val="001F7BF9"/>
    <w:rsid w:val="001F7F7F"/>
    <w:rsid w:val="002009C9"/>
    <w:rsid w:val="00200B81"/>
    <w:rsid w:val="00201C38"/>
    <w:rsid w:val="00204F00"/>
    <w:rsid w:val="0020685F"/>
    <w:rsid w:val="00207A8E"/>
    <w:rsid w:val="00207D34"/>
    <w:rsid w:val="002101C4"/>
    <w:rsid w:val="00211CE3"/>
    <w:rsid w:val="00212968"/>
    <w:rsid w:val="00212E1B"/>
    <w:rsid w:val="00213044"/>
    <w:rsid w:val="00213B4E"/>
    <w:rsid w:val="00214D78"/>
    <w:rsid w:val="0021586F"/>
    <w:rsid w:val="00216376"/>
    <w:rsid w:val="002207BD"/>
    <w:rsid w:val="002223CF"/>
    <w:rsid w:val="0022348B"/>
    <w:rsid w:val="00224D4D"/>
    <w:rsid w:val="00225C2A"/>
    <w:rsid w:val="00230FE8"/>
    <w:rsid w:val="00232CA7"/>
    <w:rsid w:val="00233A69"/>
    <w:rsid w:val="00233E86"/>
    <w:rsid w:val="0023453A"/>
    <w:rsid w:val="00234741"/>
    <w:rsid w:val="00234AB5"/>
    <w:rsid w:val="00235CC8"/>
    <w:rsid w:val="00235EDB"/>
    <w:rsid w:val="0023673B"/>
    <w:rsid w:val="00236832"/>
    <w:rsid w:val="00236AAD"/>
    <w:rsid w:val="00236B83"/>
    <w:rsid w:val="00236C21"/>
    <w:rsid w:val="00240E36"/>
    <w:rsid w:val="002410E0"/>
    <w:rsid w:val="0024122B"/>
    <w:rsid w:val="002415BE"/>
    <w:rsid w:val="00241713"/>
    <w:rsid w:val="002420FF"/>
    <w:rsid w:val="002434C9"/>
    <w:rsid w:val="00244524"/>
    <w:rsid w:val="00244B44"/>
    <w:rsid w:val="002476C4"/>
    <w:rsid w:val="002505B4"/>
    <w:rsid w:val="002505F4"/>
    <w:rsid w:val="0025084C"/>
    <w:rsid w:val="00250BCC"/>
    <w:rsid w:val="00250FF2"/>
    <w:rsid w:val="002516A2"/>
    <w:rsid w:val="00252E69"/>
    <w:rsid w:val="00252FD8"/>
    <w:rsid w:val="00254675"/>
    <w:rsid w:val="00254BE1"/>
    <w:rsid w:val="00254EC4"/>
    <w:rsid w:val="00256AE5"/>
    <w:rsid w:val="00260012"/>
    <w:rsid w:val="002620FD"/>
    <w:rsid w:val="00262648"/>
    <w:rsid w:val="002629BE"/>
    <w:rsid w:val="00264969"/>
    <w:rsid w:val="00264978"/>
    <w:rsid w:val="00266361"/>
    <w:rsid w:val="00267F24"/>
    <w:rsid w:val="00270AAE"/>
    <w:rsid w:val="00271874"/>
    <w:rsid w:val="0027210A"/>
    <w:rsid w:val="002723A5"/>
    <w:rsid w:val="00272FD5"/>
    <w:rsid w:val="00273115"/>
    <w:rsid w:val="00274DF6"/>
    <w:rsid w:val="00275AA6"/>
    <w:rsid w:val="00276E14"/>
    <w:rsid w:val="002800E5"/>
    <w:rsid w:val="002808CA"/>
    <w:rsid w:val="00281A53"/>
    <w:rsid w:val="00282941"/>
    <w:rsid w:val="002835E2"/>
    <w:rsid w:val="002837B2"/>
    <w:rsid w:val="00283D77"/>
    <w:rsid w:val="0028672C"/>
    <w:rsid w:val="002901FA"/>
    <w:rsid w:val="00290258"/>
    <w:rsid w:val="0029235C"/>
    <w:rsid w:val="00292A6F"/>
    <w:rsid w:val="00292D55"/>
    <w:rsid w:val="00294DAE"/>
    <w:rsid w:val="002954FB"/>
    <w:rsid w:val="0029601F"/>
    <w:rsid w:val="002964EB"/>
    <w:rsid w:val="00297170"/>
    <w:rsid w:val="002A1459"/>
    <w:rsid w:val="002A36E8"/>
    <w:rsid w:val="002A3BC8"/>
    <w:rsid w:val="002A3E77"/>
    <w:rsid w:val="002A467A"/>
    <w:rsid w:val="002A4986"/>
    <w:rsid w:val="002A4FFF"/>
    <w:rsid w:val="002A6699"/>
    <w:rsid w:val="002A6A34"/>
    <w:rsid w:val="002B0C56"/>
    <w:rsid w:val="002B18B0"/>
    <w:rsid w:val="002B2D34"/>
    <w:rsid w:val="002B2DEC"/>
    <w:rsid w:val="002B3C0F"/>
    <w:rsid w:val="002B53C1"/>
    <w:rsid w:val="002B5F8C"/>
    <w:rsid w:val="002B726D"/>
    <w:rsid w:val="002C0584"/>
    <w:rsid w:val="002C079C"/>
    <w:rsid w:val="002C112A"/>
    <w:rsid w:val="002C2A30"/>
    <w:rsid w:val="002C2ADF"/>
    <w:rsid w:val="002C401B"/>
    <w:rsid w:val="002C45A4"/>
    <w:rsid w:val="002C52D2"/>
    <w:rsid w:val="002C7434"/>
    <w:rsid w:val="002C76E7"/>
    <w:rsid w:val="002C7A40"/>
    <w:rsid w:val="002D237E"/>
    <w:rsid w:val="002D2A34"/>
    <w:rsid w:val="002D2D42"/>
    <w:rsid w:val="002D3A96"/>
    <w:rsid w:val="002D5DC0"/>
    <w:rsid w:val="002D6B28"/>
    <w:rsid w:val="002D754C"/>
    <w:rsid w:val="002D77A2"/>
    <w:rsid w:val="002E2E2F"/>
    <w:rsid w:val="002E39E5"/>
    <w:rsid w:val="002E72CC"/>
    <w:rsid w:val="002F0CAE"/>
    <w:rsid w:val="002F1038"/>
    <w:rsid w:val="002F1AA9"/>
    <w:rsid w:val="002F1EC1"/>
    <w:rsid w:val="002F2CC5"/>
    <w:rsid w:val="002F2FCE"/>
    <w:rsid w:val="002F3E56"/>
    <w:rsid w:val="002F46CF"/>
    <w:rsid w:val="002F471D"/>
    <w:rsid w:val="002F4BF0"/>
    <w:rsid w:val="002F5C57"/>
    <w:rsid w:val="002F5C87"/>
    <w:rsid w:val="00301C26"/>
    <w:rsid w:val="00305E4C"/>
    <w:rsid w:val="003071B1"/>
    <w:rsid w:val="003102B5"/>
    <w:rsid w:val="00312A9F"/>
    <w:rsid w:val="00315229"/>
    <w:rsid w:val="00316127"/>
    <w:rsid w:val="00317D9C"/>
    <w:rsid w:val="0032054C"/>
    <w:rsid w:val="00320EEA"/>
    <w:rsid w:val="00321D45"/>
    <w:rsid w:val="00321D5D"/>
    <w:rsid w:val="00321FDD"/>
    <w:rsid w:val="003233ED"/>
    <w:rsid w:val="00323669"/>
    <w:rsid w:val="00324B01"/>
    <w:rsid w:val="00325270"/>
    <w:rsid w:val="00325C10"/>
    <w:rsid w:val="00326C27"/>
    <w:rsid w:val="0032713C"/>
    <w:rsid w:val="00327663"/>
    <w:rsid w:val="00327DDD"/>
    <w:rsid w:val="00330207"/>
    <w:rsid w:val="00331B49"/>
    <w:rsid w:val="00332322"/>
    <w:rsid w:val="0033278D"/>
    <w:rsid w:val="00332BB8"/>
    <w:rsid w:val="00332EAB"/>
    <w:rsid w:val="0033352E"/>
    <w:rsid w:val="0033380B"/>
    <w:rsid w:val="00333D52"/>
    <w:rsid w:val="0033461B"/>
    <w:rsid w:val="00334855"/>
    <w:rsid w:val="00334CCF"/>
    <w:rsid w:val="00336135"/>
    <w:rsid w:val="0033614F"/>
    <w:rsid w:val="00336F4E"/>
    <w:rsid w:val="00337787"/>
    <w:rsid w:val="00337DF3"/>
    <w:rsid w:val="003400A9"/>
    <w:rsid w:val="003401D4"/>
    <w:rsid w:val="00340CA6"/>
    <w:rsid w:val="00340E35"/>
    <w:rsid w:val="003411EB"/>
    <w:rsid w:val="00341449"/>
    <w:rsid w:val="00343E12"/>
    <w:rsid w:val="00344345"/>
    <w:rsid w:val="003449AB"/>
    <w:rsid w:val="00344CC5"/>
    <w:rsid w:val="00346F3B"/>
    <w:rsid w:val="00347362"/>
    <w:rsid w:val="00350C48"/>
    <w:rsid w:val="003515F0"/>
    <w:rsid w:val="00351B66"/>
    <w:rsid w:val="00352AA9"/>
    <w:rsid w:val="00353643"/>
    <w:rsid w:val="0035389B"/>
    <w:rsid w:val="00354B90"/>
    <w:rsid w:val="00354C37"/>
    <w:rsid w:val="00354FAB"/>
    <w:rsid w:val="00355F21"/>
    <w:rsid w:val="003609F4"/>
    <w:rsid w:val="00360E93"/>
    <w:rsid w:val="00361A7A"/>
    <w:rsid w:val="00362087"/>
    <w:rsid w:val="0036244D"/>
    <w:rsid w:val="00364F28"/>
    <w:rsid w:val="00367884"/>
    <w:rsid w:val="00367DBC"/>
    <w:rsid w:val="00371376"/>
    <w:rsid w:val="00372A7C"/>
    <w:rsid w:val="003733B0"/>
    <w:rsid w:val="00373916"/>
    <w:rsid w:val="0037433A"/>
    <w:rsid w:val="00374CA0"/>
    <w:rsid w:val="00374E1D"/>
    <w:rsid w:val="003753E3"/>
    <w:rsid w:val="00375F98"/>
    <w:rsid w:val="0037733A"/>
    <w:rsid w:val="00380869"/>
    <w:rsid w:val="003817E6"/>
    <w:rsid w:val="00381A84"/>
    <w:rsid w:val="00381BFE"/>
    <w:rsid w:val="0038289E"/>
    <w:rsid w:val="00382E5B"/>
    <w:rsid w:val="00383724"/>
    <w:rsid w:val="00384255"/>
    <w:rsid w:val="003858EA"/>
    <w:rsid w:val="00387060"/>
    <w:rsid w:val="0039077A"/>
    <w:rsid w:val="00391C10"/>
    <w:rsid w:val="00393257"/>
    <w:rsid w:val="003944D5"/>
    <w:rsid w:val="00394CFE"/>
    <w:rsid w:val="003964C9"/>
    <w:rsid w:val="003965B8"/>
    <w:rsid w:val="00396A65"/>
    <w:rsid w:val="00396BE4"/>
    <w:rsid w:val="0039729C"/>
    <w:rsid w:val="003A0C10"/>
    <w:rsid w:val="003A0FC3"/>
    <w:rsid w:val="003A1149"/>
    <w:rsid w:val="003A1344"/>
    <w:rsid w:val="003A198C"/>
    <w:rsid w:val="003A527E"/>
    <w:rsid w:val="003A5BC5"/>
    <w:rsid w:val="003B267A"/>
    <w:rsid w:val="003B33E5"/>
    <w:rsid w:val="003B50E0"/>
    <w:rsid w:val="003B72A0"/>
    <w:rsid w:val="003C2AFA"/>
    <w:rsid w:val="003C2D6B"/>
    <w:rsid w:val="003C30BF"/>
    <w:rsid w:val="003C4921"/>
    <w:rsid w:val="003C56AF"/>
    <w:rsid w:val="003D02C1"/>
    <w:rsid w:val="003D403B"/>
    <w:rsid w:val="003D409D"/>
    <w:rsid w:val="003D5213"/>
    <w:rsid w:val="003D5462"/>
    <w:rsid w:val="003E0B61"/>
    <w:rsid w:val="003E0D86"/>
    <w:rsid w:val="003E110F"/>
    <w:rsid w:val="003E2CA6"/>
    <w:rsid w:val="003E3F7F"/>
    <w:rsid w:val="003E480D"/>
    <w:rsid w:val="003E4A6F"/>
    <w:rsid w:val="003E4E3B"/>
    <w:rsid w:val="003E5583"/>
    <w:rsid w:val="003E6E0D"/>
    <w:rsid w:val="003E749B"/>
    <w:rsid w:val="003E7794"/>
    <w:rsid w:val="003E7D75"/>
    <w:rsid w:val="003F11BC"/>
    <w:rsid w:val="003F1C34"/>
    <w:rsid w:val="003F2A84"/>
    <w:rsid w:val="003F32C9"/>
    <w:rsid w:val="003F5025"/>
    <w:rsid w:val="003F539C"/>
    <w:rsid w:val="0040150F"/>
    <w:rsid w:val="00401BE4"/>
    <w:rsid w:val="0040246C"/>
    <w:rsid w:val="00404528"/>
    <w:rsid w:val="00405AE0"/>
    <w:rsid w:val="00405B61"/>
    <w:rsid w:val="004064F5"/>
    <w:rsid w:val="00406774"/>
    <w:rsid w:val="00407C9D"/>
    <w:rsid w:val="00412F82"/>
    <w:rsid w:val="00414235"/>
    <w:rsid w:val="004161DA"/>
    <w:rsid w:val="004162D4"/>
    <w:rsid w:val="00417786"/>
    <w:rsid w:val="004230F9"/>
    <w:rsid w:val="00424659"/>
    <w:rsid w:val="00430F8B"/>
    <w:rsid w:val="004334FF"/>
    <w:rsid w:val="00434520"/>
    <w:rsid w:val="004403C1"/>
    <w:rsid w:val="004403FA"/>
    <w:rsid w:val="00441150"/>
    <w:rsid w:val="00441EE1"/>
    <w:rsid w:val="00443552"/>
    <w:rsid w:val="004445C1"/>
    <w:rsid w:val="00445A16"/>
    <w:rsid w:val="004463F6"/>
    <w:rsid w:val="0044754F"/>
    <w:rsid w:val="00450B09"/>
    <w:rsid w:val="00450D7D"/>
    <w:rsid w:val="004525EB"/>
    <w:rsid w:val="00452DDD"/>
    <w:rsid w:val="00453139"/>
    <w:rsid w:val="00453994"/>
    <w:rsid w:val="00454085"/>
    <w:rsid w:val="0045414A"/>
    <w:rsid w:val="004546C6"/>
    <w:rsid w:val="00454AEF"/>
    <w:rsid w:val="004553A0"/>
    <w:rsid w:val="00455C5B"/>
    <w:rsid w:val="004564BE"/>
    <w:rsid w:val="004568C0"/>
    <w:rsid w:val="00456983"/>
    <w:rsid w:val="004575C8"/>
    <w:rsid w:val="004618CA"/>
    <w:rsid w:val="00461AA7"/>
    <w:rsid w:val="00462891"/>
    <w:rsid w:val="00462AF2"/>
    <w:rsid w:val="0046310C"/>
    <w:rsid w:val="00465313"/>
    <w:rsid w:val="004657AB"/>
    <w:rsid w:val="00466E62"/>
    <w:rsid w:val="004673F7"/>
    <w:rsid w:val="00467CB1"/>
    <w:rsid w:val="00467DE9"/>
    <w:rsid w:val="00471544"/>
    <w:rsid w:val="00473EBA"/>
    <w:rsid w:val="00474486"/>
    <w:rsid w:val="004756F6"/>
    <w:rsid w:val="00476BD1"/>
    <w:rsid w:val="004770EF"/>
    <w:rsid w:val="0047780E"/>
    <w:rsid w:val="00480051"/>
    <w:rsid w:val="00480B19"/>
    <w:rsid w:val="00482704"/>
    <w:rsid w:val="004843B0"/>
    <w:rsid w:val="00484F0E"/>
    <w:rsid w:val="00485437"/>
    <w:rsid w:val="00485B2B"/>
    <w:rsid w:val="00486734"/>
    <w:rsid w:val="00486C3B"/>
    <w:rsid w:val="00487415"/>
    <w:rsid w:val="004900C2"/>
    <w:rsid w:val="00490134"/>
    <w:rsid w:val="00491846"/>
    <w:rsid w:val="00492925"/>
    <w:rsid w:val="00492D8D"/>
    <w:rsid w:val="00493833"/>
    <w:rsid w:val="0049541E"/>
    <w:rsid w:val="00496290"/>
    <w:rsid w:val="0049753F"/>
    <w:rsid w:val="00497839"/>
    <w:rsid w:val="004A11D5"/>
    <w:rsid w:val="004A2271"/>
    <w:rsid w:val="004A2E23"/>
    <w:rsid w:val="004A39AA"/>
    <w:rsid w:val="004A4577"/>
    <w:rsid w:val="004A66B9"/>
    <w:rsid w:val="004A6FF1"/>
    <w:rsid w:val="004A720D"/>
    <w:rsid w:val="004B1C0B"/>
    <w:rsid w:val="004B2A76"/>
    <w:rsid w:val="004B3425"/>
    <w:rsid w:val="004B4DEA"/>
    <w:rsid w:val="004B56D0"/>
    <w:rsid w:val="004B67B6"/>
    <w:rsid w:val="004C0AED"/>
    <w:rsid w:val="004C1EA4"/>
    <w:rsid w:val="004C24C4"/>
    <w:rsid w:val="004C261D"/>
    <w:rsid w:val="004C3C4E"/>
    <w:rsid w:val="004C4A73"/>
    <w:rsid w:val="004C6244"/>
    <w:rsid w:val="004C64D1"/>
    <w:rsid w:val="004C6EE9"/>
    <w:rsid w:val="004C7D15"/>
    <w:rsid w:val="004D34BF"/>
    <w:rsid w:val="004D5D93"/>
    <w:rsid w:val="004D60B5"/>
    <w:rsid w:val="004D6CF0"/>
    <w:rsid w:val="004D7855"/>
    <w:rsid w:val="004E0224"/>
    <w:rsid w:val="004E1C32"/>
    <w:rsid w:val="004E30F7"/>
    <w:rsid w:val="004E3762"/>
    <w:rsid w:val="004E3C82"/>
    <w:rsid w:val="004E470D"/>
    <w:rsid w:val="004E4813"/>
    <w:rsid w:val="004E492A"/>
    <w:rsid w:val="004E49A3"/>
    <w:rsid w:val="004E4B22"/>
    <w:rsid w:val="004E4CC2"/>
    <w:rsid w:val="004E5809"/>
    <w:rsid w:val="004F0F32"/>
    <w:rsid w:val="004F241F"/>
    <w:rsid w:val="004F29CE"/>
    <w:rsid w:val="004F3E02"/>
    <w:rsid w:val="004F5C51"/>
    <w:rsid w:val="004F5C67"/>
    <w:rsid w:val="004F632C"/>
    <w:rsid w:val="004F6F17"/>
    <w:rsid w:val="00501D7C"/>
    <w:rsid w:val="00501DAA"/>
    <w:rsid w:val="00502865"/>
    <w:rsid w:val="0050412A"/>
    <w:rsid w:val="00505185"/>
    <w:rsid w:val="00505F89"/>
    <w:rsid w:val="0051055F"/>
    <w:rsid w:val="005108C6"/>
    <w:rsid w:val="00510B71"/>
    <w:rsid w:val="0051294E"/>
    <w:rsid w:val="00512B56"/>
    <w:rsid w:val="00512C0D"/>
    <w:rsid w:val="0051463F"/>
    <w:rsid w:val="00514F22"/>
    <w:rsid w:val="005154F7"/>
    <w:rsid w:val="00515E87"/>
    <w:rsid w:val="005216A4"/>
    <w:rsid w:val="005233E2"/>
    <w:rsid w:val="0052424A"/>
    <w:rsid w:val="00524298"/>
    <w:rsid w:val="00524F82"/>
    <w:rsid w:val="005255D5"/>
    <w:rsid w:val="00525C4E"/>
    <w:rsid w:val="00526240"/>
    <w:rsid w:val="00526D6F"/>
    <w:rsid w:val="00530BF8"/>
    <w:rsid w:val="005318A5"/>
    <w:rsid w:val="005324EB"/>
    <w:rsid w:val="005330ED"/>
    <w:rsid w:val="00534AFA"/>
    <w:rsid w:val="00534CB3"/>
    <w:rsid w:val="005373B8"/>
    <w:rsid w:val="005375A2"/>
    <w:rsid w:val="00540339"/>
    <w:rsid w:val="00540AF0"/>
    <w:rsid w:val="00541096"/>
    <w:rsid w:val="005415E1"/>
    <w:rsid w:val="0054191A"/>
    <w:rsid w:val="00541F97"/>
    <w:rsid w:val="0054379E"/>
    <w:rsid w:val="0054425D"/>
    <w:rsid w:val="00544635"/>
    <w:rsid w:val="00546B7C"/>
    <w:rsid w:val="00546FB5"/>
    <w:rsid w:val="00547F53"/>
    <w:rsid w:val="00550BA6"/>
    <w:rsid w:val="0055432B"/>
    <w:rsid w:val="0055612E"/>
    <w:rsid w:val="00560227"/>
    <w:rsid w:val="005611BE"/>
    <w:rsid w:val="0056128E"/>
    <w:rsid w:val="00562C4A"/>
    <w:rsid w:val="00571BE0"/>
    <w:rsid w:val="00573C17"/>
    <w:rsid w:val="00573D07"/>
    <w:rsid w:val="00576ED6"/>
    <w:rsid w:val="0058118A"/>
    <w:rsid w:val="0058289B"/>
    <w:rsid w:val="0058498E"/>
    <w:rsid w:val="00584B87"/>
    <w:rsid w:val="00586910"/>
    <w:rsid w:val="00586E56"/>
    <w:rsid w:val="00587BD5"/>
    <w:rsid w:val="005920F0"/>
    <w:rsid w:val="0059236B"/>
    <w:rsid w:val="00593500"/>
    <w:rsid w:val="00594FCD"/>
    <w:rsid w:val="0059530C"/>
    <w:rsid w:val="005956F6"/>
    <w:rsid w:val="00596767"/>
    <w:rsid w:val="005968B9"/>
    <w:rsid w:val="00596B7E"/>
    <w:rsid w:val="00596EA2"/>
    <w:rsid w:val="00596F6B"/>
    <w:rsid w:val="005973C5"/>
    <w:rsid w:val="00597550"/>
    <w:rsid w:val="00597C73"/>
    <w:rsid w:val="00597F4E"/>
    <w:rsid w:val="005A02D3"/>
    <w:rsid w:val="005A0735"/>
    <w:rsid w:val="005A0A76"/>
    <w:rsid w:val="005A10A6"/>
    <w:rsid w:val="005A15FA"/>
    <w:rsid w:val="005A1F3B"/>
    <w:rsid w:val="005A26C5"/>
    <w:rsid w:val="005A3522"/>
    <w:rsid w:val="005A4A1D"/>
    <w:rsid w:val="005A4A41"/>
    <w:rsid w:val="005A4F51"/>
    <w:rsid w:val="005A61AD"/>
    <w:rsid w:val="005A63A0"/>
    <w:rsid w:val="005A6493"/>
    <w:rsid w:val="005A7047"/>
    <w:rsid w:val="005A704E"/>
    <w:rsid w:val="005A7166"/>
    <w:rsid w:val="005B141B"/>
    <w:rsid w:val="005B31B3"/>
    <w:rsid w:val="005B3B84"/>
    <w:rsid w:val="005B3FE4"/>
    <w:rsid w:val="005B461D"/>
    <w:rsid w:val="005B57A0"/>
    <w:rsid w:val="005B58F5"/>
    <w:rsid w:val="005B6C07"/>
    <w:rsid w:val="005B76D6"/>
    <w:rsid w:val="005C0957"/>
    <w:rsid w:val="005C0D45"/>
    <w:rsid w:val="005C13A3"/>
    <w:rsid w:val="005C3309"/>
    <w:rsid w:val="005C3F0D"/>
    <w:rsid w:val="005C4BE0"/>
    <w:rsid w:val="005C5280"/>
    <w:rsid w:val="005C6064"/>
    <w:rsid w:val="005C6D77"/>
    <w:rsid w:val="005C7136"/>
    <w:rsid w:val="005C74F6"/>
    <w:rsid w:val="005C79FF"/>
    <w:rsid w:val="005C7CC7"/>
    <w:rsid w:val="005D2378"/>
    <w:rsid w:val="005D24BD"/>
    <w:rsid w:val="005D28A7"/>
    <w:rsid w:val="005D34E2"/>
    <w:rsid w:val="005D3741"/>
    <w:rsid w:val="005D51C6"/>
    <w:rsid w:val="005D5AA8"/>
    <w:rsid w:val="005D5BFA"/>
    <w:rsid w:val="005D6125"/>
    <w:rsid w:val="005D6B3E"/>
    <w:rsid w:val="005D7E94"/>
    <w:rsid w:val="005E0010"/>
    <w:rsid w:val="005E0836"/>
    <w:rsid w:val="005E08BA"/>
    <w:rsid w:val="005E20BB"/>
    <w:rsid w:val="005E2C30"/>
    <w:rsid w:val="005E361A"/>
    <w:rsid w:val="005E5541"/>
    <w:rsid w:val="005E5CCB"/>
    <w:rsid w:val="005E6B0C"/>
    <w:rsid w:val="005E6EE6"/>
    <w:rsid w:val="005E731B"/>
    <w:rsid w:val="005F5067"/>
    <w:rsid w:val="005F5BDE"/>
    <w:rsid w:val="005F680E"/>
    <w:rsid w:val="006002D3"/>
    <w:rsid w:val="0060037A"/>
    <w:rsid w:val="00600508"/>
    <w:rsid w:val="00602708"/>
    <w:rsid w:val="006027D0"/>
    <w:rsid w:val="00602C09"/>
    <w:rsid w:val="00602D29"/>
    <w:rsid w:val="00605457"/>
    <w:rsid w:val="00606D35"/>
    <w:rsid w:val="00606E01"/>
    <w:rsid w:val="00607457"/>
    <w:rsid w:val="00607FD3"/>
    <w:rsid w:val="0061031D"/>
    <w:rsid w:val="0061043C"/>
    <w:rsid w:val="00610D14"/>
    <w:rsid w:val="00610EA4"/>
    <w:rsid w:val="00611349"/>
    <w:rsid w:val="006116E3"/>
    <w:rsid w:val="00611A77"/>
    <w:rsid w:val="00611EDF"/>
    <w:rsid w:val="00612033"/>
    <w:rsid w:val="00613B31"/>
    <w:rsid w:val="00616008"/>
    <w:rsid w:val="00616A66"/>
    <w:rsid w:val="00616F90"/>
    <w:rsid w:val="00621149"/>
    <w:rsid w:val="00621C3A"/>
    <w:rsid w:val="00621D5B"/>
    <w:rsid w:val="00621E49"/>
    <w:rsid w:val="00623E55"/>
    <w:rsid w:val="00624E13"/>
    <w:rsid w:val="0062530D"/>
    <w:rsid w:val="00627267"/>
    <w:rsid w:val="00627291"/>
    <w:rsid w:val="00627CAD"/>
    <w:rsid w:val="00630909"/>
    <w:rsid w:val="00631016"/>
    <w:rsid w:val="006312C4"/>
    <w:rsid w:val="00632081"/>
    <w:rsid w:val="00632381"/>
    <w:rsid w:val="00633B11"/>
    <w:rsid w:val="00635755"/>
    <w:rsid w:val="00636602"/>
    <w:rsid w:val="0063700C"/>
    <w:rsid w:val="00640E7E"/>
    <w:rsid w:val="00641770"/>
    <w:rsid w:val="0064182A"/>
    <w:rsid w:val="00641B98"/>
    <w:rsid w:val="006423EE"/>
    <w:rsid w:val="00645826"/>
    <w:rsid w:val="00646993"/>
    <w:rsid w:val="00650220"/>
    <w:rsid w:val="00650A58"/>
    <w:rsid w:val="00651483"/>
    <w:rsid w:val="006517F2"/>
    <w:rsid w:val="00652014"/>
    <w:rsid w:val="00653619"/>
    <w:rsid w:val="00653754"/>
    <w:rsid w:val="00654083"/>
    <w:rsid w:val="00654191"/>
    <w:rsid w:val="00655B3E"/>
    <w:rsid w:val="00657191"/>
    <w:rsid w:val="00657982"/>
    <w:rsid w:val="00657A57"/>
    <w:rsid w:val="00657A97"/>
    <w:rsid w:val="00660A21"/>
    <w:rsid w:val="00662F08"/>
    <w:rsid w:val="006637C7"/>
    <w:rsid w:val="0066451F"/>
    <w:rsid w:val="00665506"/>
    <w:rsid w:val="00665736"/>
    <w:rsid w:val="00667F81"/>
    <w:rsid w:val="0067012F"/>
    <w:rsid w:val="006717E2"/>
    <w:rsid w:val="0067430C"/>
    <w:rsid w:val="00675A57"/>
    <w:rsid w:val="006766A5"/>
    <w:rsid w:val="00676EF5"/>
    <w:rsid w:val="00677021"/>
    <w:rsid w:val="00677094"/>
    <w:rsid w:val="00677DA6"/>
    <w:rsid w:val="00680B34"/>
    <w:rsid w:val="00680B79"/>
    <w:rsid w:val="00681EC4"/>
    <w:rsid w:val="0068225B"/>
    <w:rsid w:val="006832F1"/>
    <w:rsid w:val="006844E4"/>
    <w:rsid w:val="00684A3A"/>
    <w:rsid w:val="00685786"/>
    <w:rsid w:val="00687639"/>
    <w:rsid w:val="00687E3D"/>
    <w:rsid w:val="00690ABB"/>
    <w:rsid w:val="0069277D"/>
    <w:rsid w:val="00692974"/>
    <w:rsid w:val="00692AEF"/>
    <w:rsid w:val="00692C5B"/>
    <w:rsid w:val="006931C6"/>
    <w:rsid w:val="0069328A"/>
    <w:rsid w:val="00695228"/>
    <w:rsid w:val="006972F2"/>
    <w:rsid w:val="006973C6"/>
    <w:rsid w:val="0069752D"/>
    <w:rsid w:val="006A0357"/>
    <w:rsid w:val="006A14E0"/>
    <w:rsid w:val="006A2D5A"/>
    <w:rsid w:val="006A33A2"/>
    <w:rsid w:val="006A3B6E"/>
    <w:rsid w:val="006A4927"/>
    <w:rsid w:val="006A4D15"/>
    <w:rsid w:val="006A649D"/>
    <w:rsid w:val="006A64C8"/>
    <w:rsid w:val="006A7503"/>
    <w:rsid w:val="006B054B"/>
    <w:rsid w:val="006B439E"/>
    <w:rsid w:val="006B4499"/>
    <w:rsid w:val="006B531D"/>
    <w:rsid w:val="006B5D23"/>
    <w:rsid w:val="006B732D"/>
    <w:rsid w:val="006B7A0B"/>
    <w:rsid w:val="006C0191"/>
    <w:rsid w:val="006C0E51"/>
    <w:rsid w:val="006C2473"/>
    <w:rsid w:val="006C4CED"/>
    <w:rsid w:val="006C4FE2"/>
    <w:rsid w:val="006C69D8"/>
    <w:rsid w:val="006C6D42"/>
    <w:rsid w:val="006D0CC7"/>
    <w:rsid w:val="006D0D89"/>
    <w:rsid w:val="006D10A6"/>
    <w:rsid w:val="006D12D9"/>
    <w:rsid w:val="006D34E2"/>
    <w:rsid w:val="006D414D"/>
    <w:rsid w:val="006D4150"/>
    <w:rsid w:val="006D4AC0"/>
    <w:rsid w:val="006D59A9"/>
    <w:rsid w:val="006D73B9"/>
    <w:rsid w:val="006E0E5C"/>
    <w:rsid w:val="006E257B"/>
    <w:rsid w:val="006E3741"/>
    <w:rsid w:val="006E40B7"/>
    <w:rsid w:val="006E44AA"/>
    <w:rsid w:val="006E6B80"/>
    <w:rsid w:val="006E7890"/>
    <w:rsid w:val="006E7AB1"/>
    <w:rsid w:val="006E7E1D"/>
    <w:rsid w:val="006F15A5"/>
    <w:rsid w:val="006F1AD9"/>
    <w:rsid w:val="006F338C"/>
    <w:rsid w:val="006F397E"/>
    <w:rsid w:val="006F4B2E"/>
    <w:rsid w:val="006F4CAE"/>
    <w:rsid w:val="006F5557"/>
    <w:rsid w:val="006F58C1"/>
    <w:rsid w:val="006F5F11"/>
    <w:rsid w:val="006F6779"/>
    <w:rsid w:val="006F6ABC"/>
    <w:rsid w:val="006F71F3"/>
    <w:rsid w:val="006F783A"/>
    <w:rsid w:val="006F7E51"/>
    <w:rsid w:val="0070122C"/>
    <w:rsid w:val="00702A5F"/>
    <w:rsid w:val="00704F9B"/>
    <w:rsid w:val="00706AD1"/>
    <w:rsid w:val="00706FC2"/>
    <w:rsid w:val="007071F4"/>
    <w:rsid w:val="007078D3"/>
    <w:rsid w:val="00707CBF"/>
    <w:rsid w:val="007102B7"/>
    <w:rsid w:val="0071082F"/>
    <w:rsid w:val="007123BD"/>
    <w:rsid w:val="007125C7"/>
    <w:rsid w:val="00713BF0"/>
    <w:rsid w:val="00716188"/>
    <w:rsid w:val="00716C0C"/>
    <w:rsid w:val="0071739C"/>
    <w:rsid w:val="0072280F"/>
    <w:rsid w:val="00723244"/>
    <w:rsid w:val="0072335F"/>
    <w:rsid w:val="00723A80"/>
    <w:rsid w:val="00726DE0"/>
    <w:rsid w:val="007270C6"/>
    <w:rsid w:val="00727F5F"/>
    <w:rsid w:val="007308DC"/>
    <w:rsid w:val="00731BDC"/>
    <w:rsid w:val="00734B9D"/>
    <w:rsid w:val="0073621A"/>
    <w:rsid w:val="00736A67"/>
    <w:rsid w:val="007417F6"/>
    <w:rsid w:val="00741A34"/>
    <w:rsid w:val="00741ACA"/>
    <w:rsid w:val="00743450"/>
    <w:rsid w:val="00743828"/>
    <w:rsid w:val="0074597F"/>
    <w:rsid w:val="007459F7"/>
    <w:rsid w:val="0074677B"/>
    <w:rsid w:val="00750AAF"/>
    <w:rsid w:val="00750C49"/>
    <w:rsid w:val="0075137C"/>
    <w:rsid w:val="00751BEC"/>
    <w:rsid w:val="0075216B"/>
    <w:rsid w:val="00753204"/>
    <w:rsid w:val="0075360B"/>
    <w:rsid w:val="0075426E"/>
    <w:rsid w:val="00754D58"/>
    <w:rsid w:val="00754E70"/>
    <w:rsid w:val="007552E4"/>
    <w:rsid w:val="00756F67"/>
    <w:rsid w:val="00757773"/>
    <w:rsid w:val="00760DF8"/>
    <w:rsid w:val="0076113C"/>
    <w:rsid w:val="00761320"/>
    <w:rsid w:val="007617D9"/>
    <w:rsid w:val="007620E2"/>
    <w:rsid w:val="00762367"/>
    <w:rsid w:val="0076410B"/>
    <w:rsid w:val="007654CE"/>
    <w:rsid w:val="00767665"/>
    <w:rsid w:val="0077027E"/>
    <w:rsid w:val="00770B3F"/>
    <w:rsid w:val="00770F74"/>
    <w:rsid w:val="00773719"/>
    <w:rsid w:val="00773A43"/>
    <w:rsid w:val="00774C44"/>
    <w:rsid w:val="00774C9B"/>
    <w:rsid w:val="007753D6"/>
    <w:rsid w:val="0077546E"/>
    <w:rsid w:val="007756D9"/>
    <w:rsid w:val="007762DA"/>
    <w:rsid w:val="00776DD5"/>
    <w:rsid w:val="0078046C"/>
    <w:rsid w:val="0078289D"/>
    <w:rsid w:val="00782918"/>
    <w:rsid w:val="00783244"/>
    <w:rsid w:val="0078351B"/>
    <w:rsid w:val="0078363A"/>
    <w:rsid w:val="00786347"/>
    <w:rsid w:val="00787CA3"/>
    <w:rsid w:val="00791858"/>
    <w:rsid w:val="00791A68"/>
    <w:rsid w:val="0079200B"/>
    <w:rsid w:val="00793B1F"/>
    <w:rsid w:val="00795127"/>
    <w:rsid w:val="0079757B"/>
    <w:rsid w:val="007A0985"/>
    <w:rsid w:val="007A0B0E"/>
    <w:rsid w:val="007A0C1D"/>
    <w:rsid w:val="007A3F28"/>
    <w:rsid w:val="007A4F91"/>
    <w:rsid w:val="007A74F2"/>
    <w:rsid w:val="007B0ED5"/>
    <w:rsid w:val="007B1069"/>
    <w:rsid w:val="007B1964"/>
    <w:rsid w:val="007B200B"/>
    <w:rsid w:val="007B2E6C"/>
    <w:rsid w:val="007B6A0F"/>
    <w:rsid w:val="007C03BE"/>
    <w:rsid w:val="007C183A"/>
    <w:rsid w:val="007C1D6A"/>
    <w:rsid w:val="007C47BB"/>
    <w:rsid w:val="007C50D0"/>
    <w:rsid w:val="007C625F"/>
    <w:rsid w:val="007C63D4"/>
    <w:rsid w:val="007C7FEF"/>
    <w:rsid w:val="007D012F"/>
    <w:rsid w:val="007D06A2"/>
    <w:rsid w:val="007D30DD"/>
    <w:rsid w:val="007D42E4"/>
    <w:rsid w:val="007D50A4"/>
    <w:rsid w:val="007D50EF"/>
    <w:rsid w:val="007D5879"/>
    <w:rsid w:val="007D5F3D"/>
    <w:rsid w:val="007D7369"/>
    <w:rsid w:val="007E0641"/>
    <w:rsid w:val="007E0D01"/>
    <w:rsid w:val="007E3082"/>
    <w:rsid w:val="007E4811"/>
    <w:rsid w:val="007E54B4"/>
    <w:rsid w:val="007E55B7"/>
    <w:rsid w:val="007E67A1"/>
    <w:rsid w:val="007E7AD6"/>
    <w:rsid w:val="007E7D51"/>
    <w:rsid w:val="007E7FFA"/>
    <w:rsid w:val="007F04BB"/>
    <w:rsid w:val="007F0843"/>
    <w:rsid w:val="007F2F2D"/>
    <w:rsid w:val="007F3509"/>
    <w:rsid w:val="007F44F1"/>
    <w:rsid w:val="007F4A7F"/>
    <w:rsid w:val="007F637A"/>
    <w:rsid w:val="007F6D72"/>
    <w:rsid w:val="007F78EB"/>
    <w:rsid w:val="007F7B85"/>
    <w:rsid w:val="00801DE5"/>
    <w:rsid w:val="0080287B"/>
    <w:rsid w:val="008036AB"/>
    <w:rsid w:val="008039B0"/>
    <w:rsid w:val="00804359"/>
    <w:rsid w:val="00804465"/>
    <w:rsid w:val="0080470F"/>
    <w:rsid w:val="0080489F"/>
    <w:rsid w:val="00807FCE"/>
    <w:rsid w:val="00810F44"/>
    <w:rsid w:val="00811DC6"/>
    <w:rsid w:val="00814D83"/>
    <w:rsid w:val="008167E2"/>
    <w:rsid w:val="0081727A"/>
    <w:rsid w:val="00821B20"/>
    <w:rsid w:val="008230F5"/>
    <w:rsid w:val="00823972"/>
    <w:rsid w:val="00823A0F"/>
    <w:rsid w:val="00823D6D"/>
    <w:rsid w:val="0082496A"/>
    <w:rsid w:val="00824E25"/>
    <w:rsid w:val="00825565"/>
    <w:rsid w:val="00830163"/>
    <w:rsid w:val="00832665"/>
    <w:rsid w:val="00836052"/>
    <w:rsid w:val="00836567"/>
    <w:rsid w:val="00836ADD"/>
    <w:rsid w:val="00837EF3"/>
    <w:rsid w:val="00840B66"/>
    <w:rsid w:val="008413F4"/>
    <w:rsid w:val="0084198E"/>
    <w:rsid w:val="008430DE"/>
    <w:rsid w:val="00843610"/>
    <w:rsid w:val="008446A7"/>
    <w:rsid w:val="00844739"/>
    <w:rsid w:val="008455FA"/>
    <w:rsid w:val="00845899"/>
    <w:rsid w:val="00846C37"/>
    <w:rsid w:val="00846E5D"/>
    <w:rsid w:val="0084704F"/>
    <w:rsid w:val="008521AB"/>
    <w:rsid w:val="00854065"/>
    <w:rsid w:val="0085506E"/>
    <w:rsid w:val="0085663D"/>
    <w:rsid w:val="0085684C"/>
    <w:rsid w:val="008618CD"/>
    <w:rsid w:val="00861C74"/>
    <w:rsid w:val="008620F7"/>
    <w:rsid w:val="00862E88"/>
    <w:rsid w:val="00864569"/>
    <w:rsid w:val="00866A5B"/>
    <w:rsid w:val="0086700C"/>
    <w:rsid w:val="008677D5"/>
    <w:rsid w:val="00867A7A"/>
    <w:rsid w:val="008702D5"/>
    <w:rsid w:val="008719C2"/>
    <w:rsid w:val="0087262F"/>
    <w:rsid w:val="00874CA8"/>
    <w:rsid w:val="00876959"/>
    <w:rsid w:val="00876C0C"/>
    <w:rsid w:val="00877F8C"/>
    <w:rsid w:val="00877FF3"/>
    <w:rsid w:val="00881CF4"/>
    <w:rsid w:val="00882B35"/>
    <w:rsid w:val="00883F23"/>
    <w:rsid w:val="00885B16"/>
    <w:rsid w:val="0088762A"/>
    <w:rsid w:val="00890A33"/>
    <w:rsid w:val="00890B21"/>
    <w:rsid w:val="00890B2E"/>
    <w:rsid w:val="00891332"/>
    <w:rsid w:val="00893F49"/>
    <w:rsid w:val="00895ACC"/>
    <w:rsid w:val="00897723"/>
    <w:rsid w:val="008A2DAA"/>
    <w:rsid w:val="008A36DF"/>
    <w:rsid w:val="008A39D6"/>
    <w:rsid w:val="008A3D6C"/>
    <w:rsid w:val="008A4B01"/>
    <w:rsid w:val="008A5F08"/>
    <w:rsid w:val="008A6326"/>
    <w:rsid w:val="008B092D"/>
    <w:rsid w:val="008B1642"/>
    <w:rsid w:val="008B1765"/>
    <w:rsid w:val="008B1769"/>
    <w:rsid w:val="008B1C9F"/>
    <w:rsid w:val="008B1E88"/>
    <w:rsid w:val="008B327C"/>
    <w:rsid w:val="008B4D20"/>
    <w:rsid w:val="008B5F02"/>
    <w:rsid w:val="008B64E0"/>
    <w:rsid w:val="008B6515"/>
    <w:rsid w:val="008B6739"/>
    <w:rsid w:val="008B67DC"/>
    <w:rsid w:val="008B73CD"/>
    <w:rsid w:val="008B7F9B"/>
    <w:rsid w:val="008C0E3F"/>
    <w:rsid w:val="008C309C"/>
    <w:rsid w:val="008C32D7"/>
    <w:rsid w:val="008C3B1E"/>
    <w:rsid w:val="008C4AC3"/>
    <w:rsid w:val="008C5BBC"/>
    <w:rsid w:val="008C6129"/>
    <w:rsid w:val="008C7F77"/>
    <w:rsid w:val="008D0103"/>
    <w:rsid w:val="008D0F02"/>
    <w:rsid w:val="008D2FC9"/>
    <w:rsid w:val="008D3287"/>
    <w:rsid w:val="008D331D"/>
    <w:rsid w:val="008D549E"/>
    <w:rsid w:val="008D5D76"/>
    <w:rsid w:val="008D63CE"/>
    <w:rsid w:val="008D742D"/>
    <w:rsid w:val="008D7E9F"/>
    <w:rsid w:val="008E0E8A"/>
    <w:rsid w:val="008E1609"/>
    <w:rsid w:val="008E305C"/>
    <w:rsid w:val="008E3384"/>
    <w:rsid w:val="008E43FE"/>
    <w:rsid w:val="008E59B9"/>
    <w:rsid w:val="008E6CFB"/>
    <w:rsid w:val="008E6DDA"/>
    <w:rsid w:val="008E6E07"/>
    <w:rsid w:val="008E6E63"/>
    <w:rsid w:val="008F05B8"/>
    <w:rsid w:val="008F0B36"/>
    <w:rsid w:val="008F40CD"/>
    <w:rsid w:val="008F46E6"/>
    <w:rsid w:val="008F5FB8"/>
    <w:rsid w:val="008F696B"/>
    <w:rsid w:val="008F6E20"/>
    <w:rsid w:val="008F7028"/>
    <w:rsid w:val="008F7883"/>
    <w:rsid w:val="00900789"/>
    <w:rsid w:val="009008F2"/>
    <w:rsid w:val="009031D8"/>
    <w:rsid w:val="00905BCC"/>
    <w:rsid w:val="0090752B"/>
    <w:rsid w:val="0090758F"/>
    <w:rsid w:val="0090794B"/>
    <w:rsid w:val="009104A0"/>
    <w:rsid w:val="0091107C"/>
    <w:rsid w:val="00911BF4"/>
    <w:rsid w:val="00911D0D"/>
    <w:rsid w:val="00912D12"/>
    <w:rsid w:val="0091377C"/>
    <w:rsid w:val="00913A78"/>
    <w:rsid w:val="00913D04"/>
    <w:rsid w:val="00915579"/>
    <w:rsid w:val="00916FA5"/>
    <w:rsid w:val="00917025"/>
    <w:rsid w:val="00917697"/>
    <w:rsid w:val="0092007E"/>
    <w:rsid w:val="00921E4D"/>
    <w:rsid w:val="00922701"/>
    <w:rsid w:val="00922A08"/>
    <w:rsid w:val="00923A20"/>
    <w:rsid w:val="009248DD"/>
    <w:rsid w:val="00927353"/>
    <w:rsid w:val="00927B89"/>
    <w:rsid w:val="00933A95"/>
    <w:rsid w:val="009341E2"/>
    <w:rsid w:val="0093601A"/>
    <w:rsid w:val="0093662A"/>
    <w:rsid w:val="00936BAD"/>
    <w:rsid w:val="0094003F"/>
    <w:rsid w:val="0094048A"/>
    <w:rsid w:val="00941B85"/>
    <w:rsid w:val="00944F01"/>
    <w:rsid w:val="00946993"/>
    <w:rsid w:val="00946DED"/>
    <w:rsid w:val="0095039A"/>
    <w:rsid w:val="0095078C"/>
    <w:rsid w:val="00953C31"/>
    <w:rsid w:val="00953CC7"/>
    <w:rsid w:val="00953FE1"/>
    <w:rsid w:val="009556F9"/>
    <w:rsid w:val="009561F8"/>
    <w:rsid w:val="0095710E"/>
    <w:rsid w:val="00957314"/>
    <w:rsid w:val="00957BB0"/>
    <w:rsid w:val="009607DA"/>
    <w:rsid w:val="00960BA2"/>
    <w:rsid w:val="00961B8F"/>
    <w:rsid w:val="009640D0"/>
    <w:rsid w:val="009700CF"/>
    <w:rsid w:val="00970337"/>
    <w:rsid w:val="0097044E"/>
    <w:rsid w:val="00971498"/>
    <w:rsid w:val="00971B79"/>
    <w:rsid w:val="00972259"/>
    <w:rsid w:val="0097378E"/>
    <w:rsid w:val="00973DCB"/>
    <w:rsid w:val="00974141"/>
    <w:rsid w:val="0097515D"/>
    <w:rsid w:val="00975281"/>
    <w:rsid w:val="00977192"/>
    <w:rsid w:val="00980C2D"/>
    <w:rsid w:val="0098143E"/>
    <w:rsid w:val="00985973"/>
    <w:rsid w:val="00986CE3"/>
    <w:rsid w:val="009875E1"/>
    <w:rsid w:val="009900B6"/>
    <w:rsid w:val="0099066E"/>
    <w:rsid w:val="009908AA"/>
    <w:rsid w:val="00991312"/>
    <w:rsid w:val="009925FF"/>
    <w:rsid w:val="009935CA"/>
    <w:rsid w:val="0099493E"/>
    <w:rsid w:val="009956B9"/>
    <w:rsid w:val="009975BB"/>
    <w:rsid w:val="009A0119"/>
    <w:rsid w:val="009A1693"/>
    <w:rsid w:val="009A2AEA"/>
    <w:rsid w:val="009A367E"/>
    <w:rsid w:val="009A3722"/>
    <w:rsid w:val="009A39A9"/>
    <w:rsid w:val="009A497B"/>
    <w:rsid w:val="009A497C"/>
    <w:rsid w:val="009A4D41"/>
    <w:rsid w:val="009A4F7D"/>
    <w:rsid w:val="009A5E76"/>
    <w:rsid w:val="009A5F52"/>
    <w:rsid w:val="009A7194"/>
    <w:rsid w:val="009B2C29"/>
    <w:rsid w:val="009B2DFB"/>
    <w:rsid w:val="009B634C"/>
    <w:rsid w:val="009B6F5F"/>
    <w:rsid w:val="009B7A38"/>
    <w:rsid w:val="009C02B2"/>
    <w:rsid w:val="009C116E"/>
    <w:rsid w:val="009C12F5"/>
    <w:rsid w:val="009C42C1"/>
    <w:rsid w:val="009C4DAA"/>
    <w:rsid w:val="009C6129"/>
    <w:rsid w:val="009C78CD"/>
    <w:rsid w:val="009C7C5D"/>
    <w:rsid w:val="009D0224"/>
    <w:rsid w:val="009D0C8B"/>
    <w:rsid w:val="009D14B5"/>
    <w:rsid w:val="009D1C33"/>
    <w:rsid w:val="009D39AE"/>
    <w:rsid w:val="009D3DB5"/>
    <w:rsid w:val="009D4150"/>
    <w:rsid w:val="009D4476"/>
    <w:rsid w:val="009D4F55"/>
    <w:rsid w:val="009D5AD7"/>
    <w:rsid w:val="009D6B67"/>
    <w:rsid w:val="009D7F71"/>
    <w:rsid w:val="009E045D"/>
    <w:rsid w:val="009E0B4B"/>
    <w:rsid w:val="009E0B87"/>
    <w:rsid w:val="009E23BC"/>
    <w:rsid w:val="009E2484"/>
    <w:rsid w:val="009E2D86"/>
    <w:rsid w:val="009E431B"/>
    <w:rsid w:val="009E6788"/>
    <w:rsid w:val="009E6C71"/>
    <w:rsid w:val="009E71B8"/>
    <w:rsid w:val="009E7653"/>
    <w:rsid w:val="009E76EC"/>
    <w:rsid w:val="009F0077"/>
    <w:rsid w:val="009F2190"/>
    <w:rsid w:val="009F44C5"/>
    <w:rsid w:val="009F539D"/>
    <w:rsid w:val="009F5DDB"/>
    <w:rsid w:val="009F6A15"/>
    <w:rsid w:val="009F70D7"/>
    <w:rsid w:val="00A022CA"/>
    <w:rsid w:val="00A024A4"/>
    <w:rsid w:val="00A025AB"/>
    <w:rsid w:val="00A032EB"/>
    <w:rsid w:val="00A03DD2"/>
    <w:rsid w:val="00A0692D"/>
    <w:rsid w:val="00A101B5"/>
    <w:rsid w:val="00A10209"/>
    <w:rsid w:val="00A111F2"/>
    <w:rsid w:val="00A11DE8"/>
    <w:rsid w:val="00A12BA5"/>
    <w:rsid w:val="00A14773"/>
    <w:rsid w:val="00A157EF"/>
    <w:rsid w:val="00A15E14"/>
    <w:rsid w:val="00A16E44"/>
    <w:rsid w:val="00A17FE4"/>
    <w:rsid w:val="00A20770"/>
    <w:rsid w:val="00A215B3"/>
    <w:rsid w:val="00A223C0"/>
    <w:rsid w:val="00A22DBF"/>
    <w:rsid w:val="00A243CB"/>
    <w:rsid w:val="00A244CF"/>
    <w:rsid w:val="00A254E7"/>
    <w:rsid w:val="00A25B8A"/>
    <w:rsid w:val="00A263AA"/>
    <w:rsid w:val="00A265C3"/>
    <w:rsid w:val="00A365FB"/>
    <w:rsid w:val="00A36EF8"/>
    <w:rsid w:val="00A400F9"/>
    <w:rsid w:val="00A41F0A"/>
    <w:rsid w:val="00A44D33"/>
    <w:rsid w:val="00A45A9E"/>
    <w:rsid w:val="00A46E48"/>
    <w:rsid w:val="00A4765E"/>
    <w:rsid w:val="00A47BD7"/>
    <w:rsid w:val="00A50994"/>
    <w:rsid w:val="00A50DCF"/>
    <w:rsid w:val="00A50F68"/>
    <w:rsid w:val="00A51DA8"/>
    <w:rsid w:val="00A52704"/>
    <w:rsid w:val="00A53689"/>
    <w:rsid w:val="00A53F14"/>
    <w:rsid w:val="00A552BC"/>
    <w:rsid w:val="00A555E5"/>
    <w:rsid w:val="00A57842"/>
    <w:rsid w:val="00A60A45"/>
    <w:rsid w:val="00A60C59"/>
    <w:rsid w:val="00A62506"/>
    <w:rsid w:val="00A635DB"/>
    <w:rsid w:val="00A64852"/>
    <w:rsid w:val="00A65C1F"/>
    <w:rsid w:val="00A668A4"/>
    <w:rsid w:val="00A669E4"/>
    <w:rsid w:val="00A700AA"/>
    <w:rsid w:val="00A7035C"/>
    <w:rsid w:val="00A7050D"/>
    <w:rsid w:val="00A71CFD"/>
    <w:rsid w:val="00A71EE0"/>
    <w:rsid w:val="00A72362"/>
    <w:rsid w:val="00A727C1"/>
    <w:rsid w:val="00A72B10"/>
    <w:rsid w:val="00A7384D"/>
    <w:rsid w:val="00A751E9"/>
    <w:rsid w:val="00A804E5"/>
    <w:rsid w:val="00A81432"/>
    <w:rsid w:val="00A82F5C"/>
    <w:rsid w:val="00A83ABC"/>
    <w:rsid w:val="00A84009"/>
    <w:rsid w:val="00A84657"/>
    <w:rsid w:val="00A85F70"/>
    <w:rsid w:val="00A9003B"/>
    <w:rsid w:val="00A91338"/>
    <w:rsid w:val="00A91F42"/>
    <w:rsid w:val="00A92684"/>
    <w:rsid w:val="00A93F5D"/>
    <w:rsid w:val="00A94D63"/>
    <w:rsid w:val="00A95C03"/>
    <w:rsid w:val="00A97CF5"/>
    <w:rsid w:val="00AA0781"/>
    <w:rsid w:val="00AA23AC"/>
    <w:rsid w:val="00AA34F8"/>
    <w:rsid w:val="00AA3A36"/>
    <w:rsid w:val="00AA44A5"/>
    <w:rsid w:val="00AA5C01"/>
    <w:rsid w:val="00AA71DA"/>
    <w:rsid w:val="00AB04F1"/>
    <w:rsid w:val="00AB1BBC"/>
    <w:rsid w:val="00AB200E"/>
    <w:rsid w:val="00AB2B73"/>
    <w:rsid w:val="00AB45F6"/>
    <w:rsid w:val="00AB4910"/>
    <w:rsid w:val="00AB4986"/>
    <w:rsid w:val="00AB4E32"/>
    <w:rsid w:val="00AB4E96"/>
    <w:rsid w:val="00AB5037"/>
    <w:rsid w:val="00AB6C33"/>
    <w:rsid w:val="00AC139D"/>
    <w:rsid w:val="00AC14CD"/>
    <w:rsid w:val="00AC14D5"/>
    <w:rsid w:val="00AC1989"/>
    <w:rsid w:val="00AC25BC"/>
    <w:rsid w:val="00AC28FC"/>
    <w:rsid w:val="00AC3363"/>
    <w:rsid w:val="00AC4701"/>
    <w:rsid w:val="00AC5897"/>
    <w:rsid w:val="00AC6357"/>
    <w:rsid w:val="00AC7079"/>
    <w:rsid w:val="00AC7630"/>
    <w:rsid w:val="00AD173B"/>
    <w:rsid w:val="00AD230F"/>
    <w:rsid w:val="00AD340C"/>
    <w:rsid w:val="00AD360F"/>
    <w:rsid w:val="00AD3928"/>
    <w:rsid w:val="00AD44B4"/>
    <w:rsid w:val="00AD4AEA"/>
    <w:rsid w:val="00AD527F"/>
    <w:rsid w:val="00AD5305"/>
    <w:rsid w:val="00AD551C"/>
    <w:rsid w:val="00AD5D30"/>
    <w:rsid w:val="00AD6434"/>
    <w:rsid w:val="00AD79E6"/>
    <w:rsid w:val="00AE0939"/>
    <w:rsid w:val="00AE195F"/>
    <w:rsid w:val="00AE1B52"/>
    <w:rsid w:val="00AE29D4"/>
    <w:rsid w:val="00AE4CCC"/>
    <w:rsid w:val="00AE5203"/>
    <w:rsid w:val="00AE7082"/>
    <w:rsid w:val="00AF0825"/>
    <w:rsid w:val="00AF13BD"/>
    <w:rsid w:val="00AF23DD"/>
    <w:rsid w:val="00AF47EB"/>
    <w:rsid w:val="00AF4ADF"/>
    <w:rsid w:val="00AF6384"/>
    <w:rsid w:val="00AF6752"/>
    <w:rsid w:val="00AF6E11"/>
    <w:rsid w:val="00AF7B5C"/>
    <w:rsid w:val="00B02296"/>
    <w:rsid w:val="00B03369"/>
    <w:rsid w:val="00B04B6C"/>
    <w:rsid w:val="00B0538A"/>
    <w:rsid w:val="00B055C8"/>
    <w:rsid w:val="00B10562"/>
    <w:rsid w:val="00B10EE8"/>
    <w:rsid w:val="00B11873"/>
    <w:rsid w:val="00B11D44"/>
    <w:rsid w:val="00B1249B"/>
    <w:rsid w:val="00B12C8E"/>
    <w:rsid w:val="00B13F57"/>
    <w:rsid w:val="00B16662"/>
    <w:rsid w:val="00B169ED"/>
    <w:rsid w:val="00B16D0F"/>
    <w:rsid w:val="00B17167"/>
    <w:rsid w:val="00B17643"/>
    <w:rsid w:val="00B20A04"/>
    <w:rsid w:val="00B20E2C"/>
    <w:rsid w:val="00B21D19"/>
    <w:rsid w:val="00B22613"/>
    <w:rsid w:val="00B22A26"/>
    <w:rsid w:val="00B2371D"/>
    <w:rsid w:val="00B23833"/>
    <w:rsid w:val="00B2557E"/>
    <w:rsid w:val="00B31AAD"/>
    <w:rsid w:val="00B32446"/>
    <w:rsid w:val="00B32AA7"/>
    <w:rsid w:val="00B33BC1"/>
    <w:rsid w:val="00B34780"/>
    <w:rsid w:val="00B349B6"/>
    <w:rsid w:val="00B34B9B"/>
    <w:rsid w:val="00B35D17"/>
    <w:rsid w:val="00B40ABE"/>
    <w:rsid w:val="00B418C8"/>
    <w:rsid w:val="00B42242"/>
    <w:rsid w:val="00B433F6"/>
    <w:rsid w:val="00B450AF"/>
    <w:rsid w:val="00B46858"/>
    <w:rsid w:val="00B471E9"/>
    <w:rsid w:val="00B47521"/>
    <w:rsid w:val="00B53AC6"/>
    <w:rsid w:val="00B5483C"/>
    <w:rsid w:val="00B55142"/>
    <w:rsid w:val="00B6003F"/>
    <w:rsid w:val="00B62062"/>
    <w:rsid w:val="00B62087"/>
    <w:rsid w:val="00B6224E"/>
    <w:rsid w:val="00B648C6"/>
    <w:rsid w:val="00B64911"/>
    <w:rsid w:val="00B65747"/>
    <w:rsid w:val="00B670B9"/>
    <w:rsid w:val="00B700AF"/>
    <w:rsid w:val="00B703C6"/>
    <w:rsid w:val="00B70C88"/>
    <w:rsid w:val="00B72285"/>
    <w:rsid w:val="00B726D3"/>
    <w:rsid w:val="00B73A7C"/>
    <w:rsid w:val="00B740D1"/>
    <w:rsid w:val="00B743F9"/>
    <w:rsid w:val="00B74F2A"/>
    <w:rsid w:val="00B75634"/>
    <w:rsid w:val="00B76022"/>
    <w:rsid w:val="00B76281"/>
    <w:rsid w:val="00B762BE"/>
    <w:rsid w:val="00B7653A"/>
    <w:rsid w:val="00B7686C"/>
    <w:rsid w:val="00B80156"/>
    <w:rsid w:val="00B81C75"/>
    <w:rsid w:val="00B81CDC"/>
    <w:rsid w:val="00B83160"/>
    <w:rsid w:val="00B83608"/>
    <w:rsid w:val="00B83E9B"/>
    <w:rsid w:val="00B85DAE"/>
    <w:rsid w:val="00B86325"/>
    <w:rsid w:val="00B86E44"/>
    <w:rsid w:val="00B90475"/>
    <w:rsid w:val="00B90528"/>
    <w:rsid w:val="00B90F10"/>
    <w:rsid w:val="00B911D7"/>
    <w:rsid w:val="00B91ABD"/>
    <w:rsid w:val="00B94121"/>
    <w:rsid w:val="00B9498C"/>
    <w:rsid w:val="00B953F7"/>
    <w:rsid w:val="00B95A42"/>
    <w:rsid w:val="00B969E2"/>
    <w:rsid w:val="00B96B47"/>
    <w:rsid w:val="00B96FFA"/>
    <w:rsid w:val="00BA012F"/>
    <w:rsid w:val="00BA0979"/>
    <w:rsid w:val="00BA26D1"/>
    <w:rsid w:val="00BA2883"/>
    <w:rsid w:val="00BA2EEE"/>
    <w:rsid w:val="00BA30C0"/>
    <w:rsid w:val="00BA30D0"/>
    <w:rsid w:val="00BA4BE5"/>
    <w:rsid w:val="00BA5C51"/>
    <w:rsid w:val="00BA6131"/>
    <w:rsid w:val="00BA62B9"/>
    <w:rsid w:val="00BA7E22"/>
    <w:rsid w:val="00BB0F9E"/>
    <w:rsid w:val="00BB29D7"/>
    <w:rsid w:val="00BB3AEE"/>
    <w:rsid w:val="00BB4BDB"/>
    <w:rsid w:val="00BB4DCA"/>
    <w:rsid w:val="00BB532C"/>
    <w:rsid w:val="00BB5587"/>
    <w:rsid w:val="00BB6D8A"/>
    <w:rsid w:val="00BB724B"/>
    <w:rsid w:val="00BB7A98"/>
    <w:rsid w:val="00BC1A8D"/>
    <w:rsid w:val="00BC3786"/>
    <w:rsid w:val="00BC3B7B"/>
    <w:rsid w:val="00BC3F5B"/>
    <w:rsid w:val="00BC4607"/>
    <w:rsid w:val="00BC51EC"/>
    <w:rsid w:val="00BD0A8A"/>
    <w:rsid w:val="00BD1758"/>
    <w:rsid w:val="00BD2609"/>
    <w:rsid w:val="00BD3C83"/>
    <w:rsid w:val="00BD56F6"/>
    <w:rsid w:val="00BD75CC"/>
    <w:rsid w:val="00BE0ACF"/>
    <w:rsid w:val="00BE178E"/>
    <w:rsid w:val="00BE33B8"/>
    <w:rsid w:val="00BE7B23"/>
    <w:rsid w:val="00BE7E32"/>
    <w:rsid w:val="00BF2064"/>
    <w:rsid w:val="00BF2FE4"/>
    <w:rsid w:val="00BF38CE"/>
    <w:rsid w:val="00BF5B74"/>
    <w:rsid w:val="00BF6A9F"/>
    <w:rsid w:val="00BF707A"/>
    <w:rsid w:val="00BF7523"/>
    <w:rsid w:val="00C000B9"/>
    <w:rsid w:val="00C0160A"/>
    <w:rsid w:val="00C01F5C"/>
    <w:rsid w:val="00C02688"/>
    <w:rsid w:val="00C02F17"/>
    <w:rsid w:val="00C03612"/>
    <w:rsid w:val="00C037A8"/>
    <w:rsid w:val="00C03E7A"/>
    <w:rsid w:val="00C04AA9"/>
    <w:rsid w:val="00C04BFB"/>
    <w:rsid w:val="00C053E7"/>
    <w:rsid w:val="00C06CBF"/>
    <w:rsid w:val="00C07809"/>
    <w:rsid w:val="00C10355"/>
    <w:rsid w:val="00C1094D"/>
    <w:rsid w:val="00C119DD"/>
    <w:rsid w:val="00C11F55"/>
    <w:rsid w:val="00C123A5"/>
    <w:rsid w:val="00C1546B"/>
    <w:rsid w:val="00C154CA"/>
    <w:rsid w:val="00C20A61"/>
    <w:rsid w:val="00C22502"/>
    <w:rsid w:val="00C23274"/>
    <w:rsid w:val="00C23DB5"/>
    <w:rsid w:val="00C25913"/>
    <w:rsid w:val="00C25C27"/>
    <w:rsid w:val="00C26383"/>
    <w:rsid w:val="00C27487"/>
    <w:rsid w:val="00C27A49"/>
    <w:rsid w:val="00C27BF4"/>
    <w:rsid w:val="00C30023"/>
    <w:rsid w:val="00C30862"/>
    <w:rsid w:val="00C31655"/>
    <w:rsid w:val="00C31DA6"/>
    <w:rsid w:val="00C32395"/>
    <w:rsid w:val="00C3239E"/>
    <w:rsid w:val="00C32A16"/>
    <w:rsid w:val="00C32B8B"/>
    <w:rsid w:val="00C34307"/>
    <w:rsid w:val="00C35C1F"/>
    <w:rsid w:val="00C35D95"/>
    <w:rsid w:val="00C36308"/>
    <w:rsid w:val="00C368A8"/>
    <w:rsid w:val="00C36C9D"/>
    <w:rsid w:val="00C3717E"/>
    <w:rsid w:val="00C4068A"/>
    <w:rsid w:val="00C42601"/>
    <w:rsid w:val="00C43CBA"/>
    <w:rsid w:val="00C4573E"/>
    <w:rsid w:val="00C457C2"/>
    <w:rsid w:val="00C467B9"/>
    <w:rsid w:val="00C47D49"/>
    <w:rsid w:val="00C47FBC"/>
    <w:rsid w:val="00C50FFF"/>
    <w:rsid w:val="00C51719"/>
    <w:rsid w:val="00C52144"/>
    <w:rsid w:val="00C53B69"/>
    <w:rsid w:val="00C5408D"/>
    <w:rsid w:val="00C5558B"/>
    <w:rsid w:val="00C56B63"/>
    <w:rsid w:val="00C56C8C"/>
    <w:rsid w:val="00C57EA1"/>
    <w:rsid w:val="00C6016E"/>
    <w:rsid w:val="00C6048F"/>
    <w:rsid w:val="00C60CAC"/>
    <w:rsid w:val="00C60E24"/>
    <w:rsid w:val="00C60E41"/>
    <w:rsid w:val="00C61F6B"/>
    <w:rsid w:val="00C62363"/>
    <w:rsid w:val="00C646F2"/>
    <w:rsid w:val="00C66059"/>
    <w:rsid w:val="00C662DF"/>
    <w:rsid w:val="00C6690E"/>
    <w:rsid w:val="00C66BDB"/>
    <w:rsid w:val="00C672DE"/>
    <w:rsid w:val="00C70FFE"/>
    <w:rsid w:val="00C71869"/>
    <w:rsid w:val="00C718F0"/>
    <w:rsid w:val="00C72B1A"/>
    <w:rsid w:val="00C732C2"/>
    <w:rsid w:val="00C73590"/>
    <w:rsid w:val="00C73F45"/>
    <w:rsid w:val="00C74A4A"/>
    <w:rsid w:val="00C74C8D"/>
    <w:rsid w:val="00C751FF"/>
    <w:rsid w:val="00C76FD3"/>
    <w:rsid w:val="00C774FA"/>
    <w:rsid w:val="00C77589"/>
    <w:rsid w:val="00C77DED"/>
    <w:rsid w:val="00C77FCA"/>
    <w:rsid w:val="00C803A4"/>
    <w:rsid w:val="00C823E5"/>
    <w:rsid w:val="00C82EBB"/>
    <w:rsid w:val="00C83B29"/>
    <w:rsid w:val="00C84109"/>
    <w:rsid w:val="00C84A27"/>
    <w:rsid w:val="00C86159"/>
    <w:rsid w:val="00C9061F"/>
    <w:rsid w:val="00C9136E"/>
    <w:rsid w:val="00C92AB4"/>
    <w:rsid w:val="00C93532"/>
    <w:rsid w:val="00C93E2B"/>
    <w:rsid w:val="00C93FA7"/>
    <w:rsid w:val="00C94A1D"/>
    <w:rsid w:val="00C9583E"/>
    <w:rsid w:val="00C96FB1"/>
    <w:rsid w:val="00C976F0"/>
    <w:rsid w:val="00CA06EA"/>
    <w:rsid w:val="00CA1482"/>
    <w:rsid w:val="00CA22A4"/>
    <w:rsid w:val="00CA2EC2"/>
    <w:rsid w:val="00CA42D2"/>
    <w:rsid w:val="00CA48FF"/>
    <w:rsid w:val="00CA5265"/>
    <w:rsid w:val="00CA52C0"/>
    <w:rsid w:val="00CA65F9"/>
    <w:rsid w:val="00CA6F26"/>
    <w:rsid w:val="00CA7BAD"/>
    <w:rsid w:val="00CB02E3"/>
    <w:rsid w:val="00CB1065"/>
    <w:rsid w:val="00CB12B4"/>
    <w:rsid w:val="00CB2087"/>
    <w:rsid w:val="00CB2A77"/>
    <w:rsid w:val="00CB2AA9"/>
    <w:rsid w:val="00CB3ABC"/>
    <w:rsid w:val="00CB699F"/>
    <w:rsid w:val="00CB6F83"/>
    <w:rsid w:val="00CB7149"/>
    <w:rsid w:val="00CB7495"/>
    <w:rsid w:val="00CB7BA4"/>
    <w:rsid w:val="00CC013D"/>
    <w:rsid w:val="00CC38DC"/>
    <w:rsid w:val="00CC3E01"/>
    <w:rsid w:val="00CC4772"/>
    <w:rsid w:val="00CC4A31"/>
    <w:rsid w:val="00CD05B9"/>
    <w:rsid w:val="00CD5C0A"/>
    <w:rsid w:val="00CD6A7C"/>
    <w:rsid w:val="00CD6CFB"/>
    <w:rsid w:val="00CD775F"/>
    <w:rsid w:val="00CE0F42"/>
    <w:rsid w:val="00CE10C7"/>
    <w:rsid w:val="00CE10E3"/>
    <w:rsid w:val="00CE1D59"/>
    <w:rsid w:val="00CE24AE"/>
    <w:rsid w:val="00CE2CBF"/>
    <w:rsid w:val="00CE34FC"/>
    <w:rsid w:val="00CE4D0A"/>
    <w:rsid w:val="00CE4E41"/>
    <w:rsid w:val="00CE6268"/>
    <w:rsid w:val="00CE6B83"/>
    <w:rsid w:val="00CE7F10"/>
    <w:rsid w:val="00CF020C"/>
    <w:rsid w:val="00CF0A74"/>
    <w:rsid w:val="00CF1246"/>
    <w:rsid w:val="00CF1C78"/>
    <w:rsid w:val="00CF2A6F"/>
    <w:rsid w:val="00CF400B"/>
    <w:rsid w:val="00CF4B21"/>
    <w:rsid w:val="00CF5231"/>
    <w:rsid w:val="00CF65DA"/>
    <w:rsid w:val="00CF6973"/>
    <w:rsid w:val="00CF79A7"/>
    <w:rsid w:val="00CF7D05"/>
    <w:rsid w:val="00D00127"/>
    <w:rsid w:val="00D01739"/>
    <w:rsid w:val="00D02301"/>
    <w:rsid w:val="00D03B79"/>
    <w:rsid w:val="00D04516"/>
    <w:rsid w:val="00D0461F"/>
    <w:rsid w:val="00D0544B"/>
    <w:rsid w:val="00D05607"/>
    <w:rsid w:val="00D06F1F"/>
    <w:rsid w:val="00D07C3D"/>
    <w:rsid w:val="00D10574"/>
    <w:rsid w:val="00D112AF"/>
    <w:rsid w:val="00D11898"/>
    <w:rsid w:val="00D1300E"/>
    <w:rsid w:val="00D135EB"/>
    <w:rsid w:val="00D1373C"/>
    <w:rsid w:val="00D14A91"/>
    <w:rsid w:val="00D15D2A"/>
    <w:rsid w:val="00D15EF5"/>
    <w:rsid w:val="00D1626B"/>
    <w:rsid w:val="00D164D6"/>
    <w:rsid w:val="00D2056E"/>
    <w:rsid w:val="00D21592"/>
    <w:rsid w:val="00D219C3"/>
    <w:rsid w:val="00D2378A"/>
    <w:rsid w:val="00D23E63"/>
    <w:rsid w:val="00D2407E"/>
    <w:rsid w:val="00D2465E"/>
    <w:rsid w:val="00D27DE0"/>
    <w:rsid w:val="00D31203"/>
    <w:rsid w:val="00D31B7F"/>
    <w:rsid w:val="00D31BD9"/>
    <w:rsid w:val="00D3231B"/>
    <w:rsid w:val="00D331D7"/>
    <w:rsid w:val="00D40D21"/>
    <w:rsid w:val="00D42E36"/>
    <w:rsid w:val="00D44165"/>
    <w:rsid w:val="00D45531"/>
    <w:rsid w:val="00D511D8"/>
    <w:rsid w:val="00D52BC8"/>
    <w:rsid w:val="00D54845"/>
    <w:rsid w:val="00D55074"/>
    <w:rsid w:val="00D567DC"/>
    <w:rsid w:val="00D5713D"/>
    <w:rsid w:val="00D57E7C"/>
    <w:rsid w:val="00D62AA6"/>
    <w:rsid w:val="00D649BD"/>
    <w:rsid w:val="00D652FB"/>
    <w:rsid w:val="00D67192"/>
    <w:rsid w:val="00D70130"/>
    <w:rsid w:val="00D704A5"/>
    <w:rsid w:val="00D70D09"/>
    <w:rsid w:val="00D711D6"/>
    <w:rsid w:val="00D71D0A"/>
    <w:rsid w:val="00D7364E"/>
    <w:rsid w:val="00D73CAC"/>
    <w:rsid w:val="00D80889"/>
    <w:rsid w:val="00D808BB"/>
    <w:rsid w:val="00D81D09"/>
    <w:rsid w:val="00D82FD5"/>
    <w:rsid w:val="00D83B0F"/>
    <w:rsid w:val="00D83E01"/>
    <w:rsid w:val="00D83E3D"/>
    <w:rsid w:val="00D846DD"/>
    <w:rsid w:val="00D84A65"/>
    <w:rsid w:val="00D85194"/>
    <w:rsid w:val="00D859D1"/>
    <w:rsid w:val="00D85D2B"/>
    <w:rsid w:val="00D85DFB"/>
    <w:rsid w:val="00D8619A"/>
    <w:rsid w:val="00D8638D"/>
    <w:rsid w:val="00D86B63"/>
    <w:rsid w:val="00D86DAF"/>
    <w:rsid w:val="00D87D18"/>
    <w:rsid w:val="00D90BE5"/>
    <w:rsid w:val="00D90EBF"/>
    <w:rsid w:val="00D92156"/>
    <w:rsid w:val="00D9461F"/>
    <w:rsid w:val="00D94973"/>
    <w:rsid w:val="00D954DC"/>
    <w:rsid w:val="00D9568E"/>
    <w:rsid w:val="00D95BF9"/>
    <w:rsid w:val="00D97193"/>
    <w:rsid w:val="00D97F07"/>
    <w:rsid w:val="00DA1179"/>
    <w:rsid w:val="00DA1F81"/>
    <w:rsid w:val="00DA2083"/>
    <w:rsid w:val="00DA26BA"/>
    <w:rsid w:val="00DA546F"/>
    <w:rsid w:val="00DA5B61"/>
    <w:rsid w:val="00DA7F9F"/>
    <w:rsid w:val="00DB0EDF"/>
    <w:rsid w:val="00DB12A2"/>
    <w:rsid w:val="00DB16EB"/>
    <w:rsid w:val="00DB22DE"/>
    <w:rsid w:val="00DB23B2"/>
    <w:rsid w:val="00DB26BC"/>
    <w:rsid w:val="00DB2B7B"/>
    <w:rsid w:val="00DB3EC3"/>
    <w:rsid w:val="00DB5A15"/>
    <w:rsid w:val="00DB60E5"/>
    <w:rsid w:val="00DB72E1"/>
    <w:rsid w:val="00DC118C"/>
    <w:rsid w:val="00DC1EEC"/>
    <w:rsid w:val="00DC3C61"/>
    <w:rsid w:val="00DC3D8B"/>
    <w:rsid w:val="00DC459B"/>
    <w:rsid w:val="00DC611B"/>
    <w:rsid w:val="00DC6151"/>
    <w:rsid w:val="00DC68D1"/>
    <w:rsid w:val="00DC6A53"/>
    <w:rsid w:val="00DC6EC2"/>
    <w:rsid w:val="00DD127F"/>
    <w:rsid w:val="00DD1687"/>
    <w:rsid w:val="00DD17AC"/>
    <w:rsid w:val="00DD1A0D"/>
    <w:rsid w:val="00DD23F8"/>
    <w:rsid w:val="00DD42A2"/>
    <w:rsid w:val="00DD5B00"/>
    <w:rsid w:val="00DD7EEE"/>
    <w:rsid w:val="00DE03F7"/>
    <w:rsid w:val="00DE1A4A"/>
    <w:rsid w:val="00DE3AF9"/>
    <w:rsid w:val="00DE4FB8"/>
    <w:rsid w:val="00DE65EE"/>
    <w:rsid w:val="00DE6C11"/>
    <w:rsid w:val="00DE6E8A"/>
    <w:rsid w:val="00DF1DF6"/>
    <w:rsid w:val="00DF2C5D"/>
    <w:rsid w:val="00DF35B6"/>
    <w:rsid w:val="00DF4539"/>
    <w:rsid w:val="00DF5848"/>
    <w:rsid w:val="00DF68EA"/>
    <w:rsid w:val="00DF70FB"/>
    <w:rsid w:val="00DF7245"/>
    <w:rsid w:val="00DF7379"/>
    <w:rsid w:val="00DF7845"/>
    <w:rsid w:val="00DF7A05"/>
    <w:rsid w:val="00E0017B"/>
    <w:rsid w:val="00E006AD"/>
    <w:rsid w:val="00E0092B"/>
    <w:rsid w:val="00E010D1"/>
    <w:rsid w:val="00E017E6"/>
    <w:rsid w:val="00E02250"/>
    <w:rsid w:val="00E027EA"/>
    <w:rsid w:val="00E02C9E"/>
    <w:rsid w:val="00E03186"/>
    <w:rsid w:val="00E04CC9"/>
    <w:rsid w:val="00E04E2A"/>
    <w:rsid w:val="00E0509E"/>
    <w:rsid w:val="00E06050"/>
    <w:rsid w:val="00E06C1A"/>
    <w:rsid w:val="00E07037"/>
    <w:rsid w:val="00E07C75"/>
    <w:rsid w:val="00E07DA4"/>
    <w:rsid w:val="00E1071B"/>
    <w:rsid w:val="00E15709"/>
    <w:rsid w:val="00E161DF"/>
    <w:rsid w:val="00E200B6"/>
    <w:rsid w:val="00E2029E"/>
    <w:rsid w:val="00E210D0"/>
    <w:rsid w:val="00E213CD"/>
    <w:rsid w:val="00E22C4E"/>
    <w:rsid w:val="00E2372D"/>
    <w:rsid w:val="00E251C5"/>
    <w:rsid w:val="00E26CEA"/>
    <w:rsid w:val="00E32EB5"/>
    <w:rsid w:val="00E34D10"/>
    <w:rsid w:val="00E35252"/>
    <w:rsid w:val="00E36483"/>
    <w:rsid w:val="00E369BE"/>
    <w:rsid w:val="00E36C65"/>
    <w:rsid w:val="00E3768A"/>
    <w:rsid w:val="00E41681"/>
    <w:rsid w:val="00E41EC5"/>
    <w:rsid w:val="00E421F6"/>
    <w:rsid w:val="00E45EA5"/>
    <w:rsid w:val="00E46A2A"/>
    <w:rsid w:val="00E46F70"/>
    <w:rsid w:val="00E477DA"/>
    <w:rsid w:val="00E47EA5"/>
    <w:rsid w:val="00E504D7"/>
    <w:rsid w:val="00E50897"/>
    <w:rsid w:val="00E52176"/>
    <w:rsid w:val="00E5350B"/>
    <w:rsid w:val="00E53CFF"/>
    <w:rsid w:val="00E54C23"/>
    <w:rsid w:val="00E60010"/>
    <w:rsid w:val="00E623AA"/>
    <w:rsid w:val="00E634D9"/>
    <w:rsid w:val="00E64128"/>
    <w:rsid w:val="00E642A6"/>
    <w:rsid w:val="00E65EE6"/>
    <w:rsid w:val="00E66B4A"/>
    <w:rsid w:val="00E70E16"/>
    <w:rsid w:val="00E71637"/>
    <w:rsid w:val="00E74105"/>
    <w:rsid w:val="00E74116"/>
    <w:rsid w:val="00E7506B"/>
    <w:rsid w:val="00E7555D"/>
    <w:rsid w:val="00E756E9"/>
    <w:rsid w:val="00E75F39"/>
    <w:rsid w:val="00E77727"/>
    <w:rsid w:val="00E8014D"/>
    <w:rsid w:val="00E80884"/>
    <w:rsid w:val="00E80E70"/>
    <w:rsid w:val="00E81345"/>
    <w:rsid w:val="00E82D7C"/>
    <w:rsid w:val="00E83BE9"/>
    <w:rsid w:val="00E84415"/>
    <w:rsid w:val="00E86559"/>
    <w:rsid w:val="00E87110"/>
    <w:rsid w:val="00E87D2D"/>
    <w:rsid w:val="00E903E3"/>
    <w:rsid w:val="00E908E2"/>
    <w:rsid w:val="00E94F8E"/>
    <w:rsid w:val="00E97936"/>
    <w:rsid w:val="00EA084B"/>
    <w:rsid w:val="00EA0DD4"/>
    <w:rsid w:val="00EA2C34"/>
    <w:rsid w:val="00EA3DC4"/>
    <w:rsid w:val="00EA3E3D"/>
    <w:rsid w:val="00EA4E18"/>
    <w:rsid w:val="00EA502C"/>
    <w:rsid w:val="00EA50E4"/>
    <w:rsid w:val="00EA5FE9"/>
    <w:rsid w:val="00EA61A4"/>
    <w:rsid w:val="00EA62E3"/>
    <w:rsid w:val="00EB0499"/>
    <w:rsid w:val="00EB07E1"/>
    <w:rsid w:val="00EB0CFC"/>
    <w:rsid w:val="00EB235C"/>
    <w:rsid w:val="00EB28CB"/>
    <w:rsid w:val="00EB6BBC"/>
    <w:rsid w:val="00EC095F"/>
    <w:rsid w:val="00EC1FE5"/>
    <w:rsid w:val="00EC25F1"/>
    <w:rsid w:val="00EC459A"/>
    <w:rsid w:val="00EC4C91"/>
    <w:rsid w:val="00EC74A0"/>
    <w:rsid w:val="00ED299E"/>
    <w:rsid w:val="00ED2A72"/>
    <w:rsid w:val="00ED2AEB"/>
    <w:rsid w:val="00ED4CC9"/>
    <w:rsid w:val="00ED5553"/>
    <w:rsid w:val="00ED6E9E"/>
    <w:rsid w:val="00ED749E"/>
    <w:rsid w:val="00EE0E57"/>
    <w:rsid w:val="00EE3B36"/>
    <w:rsid w:val="00EE4030"/>
    <w:rsid w:val="00EE431B"/>
    <w:rsid w:val="00EE4335"/>
    <w:rsid w:val="00EE4888"/>
    <w:rsid w:val="00EE5033"/>
    <w:rsid w:val="00EF000D"/>
    <w:rsid w:val="00EF2325"/>
    <w:rsid w:val="00EF28DE"/>
    <w:rsid w:val="00EF30BA"/>
    <w:rsid w:val="00EF3C10"/>
    <w:rsid w:val="00EF4C52"/>
    <w:rsid w:val="00EF57DF"/>
    <w:rsid w:val="00EF6A27"/>
    <w:rsid w:val="00F00535"/>
    <w:rsid w:val="00F03041"/>
    <w:rsid w:val="00F054F8"/>
    <w:rsid w:val="00F06BF7"/>
    <w:rsid w:val="00F07304"/>
    <w:rsid w:val="00F1318F"/>
    <w:rsid w:val="00F14E15"/>
    <w:rsid w:val="00F1541C"/>
    <w:rsid w:val="00F15892"/>
    <w:rsid w:val="00F173A2"/>
    <w:rsid w:val="00F17ACE"/>
    <w:rsid w:val="00F17BDD"/>
    <w:rsid w:val="00F17DCD"/>
    <w:rsid w:val="00F200CD"/>
    <w:rsid w:val="00F21CED"/>
    <w:rsid w:val="00F22215"/>
    <w:rsid w:val="00F23B1D"/>
    <w:rsid w:val="00F25D5D"/>
    <w:rsid w:val="00F26F66"/>
    <w:rsid w:val="00F30242"/>
    <w:rsid w:val="00F30498"/>
    <w:rsid w:val="00F30502"/>
    <w:rsid w:val="00F316AD"/>
    <w:rsid w:val="00F33C0C"/>
    <w:rsid w:val="00F34089"/>
    <w:rsid w:val="00F34274"/>
    <w:rsid w:val="00F35BE6"/>
    <w:rsid w:val="00F40339"/>
    <w:rsid w:val="00F41688"/>
    <w:rsid w:val="00F41B31"/>
    <w:rsid w:val="00F52C5C"/>
    <w:rsid w:val="00F54414"/>
    <w:rsid w:val="00F55FFD"/>
    <w:rsid w:val="00F57A28"/>
    <w:rsid w:val="00F57F8E"/>
    <w:rsid w:val="00F60522"/>
    <w:rsid w:val="00F6104B"/>
    <w:rsid w:val="00F62314"/>
    <w:rsid w:val="00F647D1"/>
    <w:rsid w:val="00F64B51"/>
    <w:rsid w:val="00F663FE"/>
    <w:rsid w:val="00F702BA"/>
    <w:rsid w:val="00F7057A"/>
    <w:rsid w:val="00F72460"/>
    <w:rsid w:val="00F727B2"/>
    <w:rsid w:val="00F72F6C"/>
    <w:rsid w:val="00F76040"/>
    <w:rsid w:val="00F80122"/>
    <w:rsid w:val="00F80227"/>
    <w:rsid w:val="00F81558"/>
    <w:rsid w:val="00F83431"/>
    <w:rsid w:val="00F839DF"/>
    <w:rsid w:val="00F843F1"/>
    <w:rsid w:val="00F84B72"/>
    <w:rsid w:val="00F85BFE"/>
    <w:rsid w:val="00F85CD5"/>
    <w:rsid w:val="00F862CB"/>
    <w:rsid w:val="00F86844"/>
    <w:rsid w:val="00F87125"/>
    <w:rsid w:val="00F90B72"/>
    <w:rsid w:val="00F91188"/>
    <w:rsid w:val="00F92DDA"/>
    <w:rsid w:val="00F95F13"/>
    <w:rsid w:val="00F97DD5"/>
    <w:rsid w:val="00FA0A4F"/>
    <w:rsid w:val="00FA2115"/>
    <w:rsid w:val="00FA2379"/>
    <w:rsid w:val="00FA2417"/>
    <w:rsid w:val="00FA606E"/>
    <w:rsid w:val="00FB10B2"/>
    <w:rsid w:val="00FB1488"/>
    <w:rsid w:val="00FB1B2E"/>
    <w:rsid w:val="00FB380B"/>
    <w:rsid w:val="00FB5199"/>
    <w:rsid w:val="00FB552F"/>
    <w:rsid w:val="00FB6990"/>
    <w:rsid w:val="00FB6F03"/>
    <w:rsid w:val="00FB75A0"/>
    <w:rsid w:val="00FB7EA5"/>
    <w:rsid w:val="00FC052C"/>
    <w:rsid w:val="00FC0C1A"/>
    <w:rsid w:val="00FC1BEC"/>
    <w:rsid w:val="00FC2DF6"/>
    <w:rsid w:val="00FC338C"/>
    <w:rsid w:val="00FC33DE"/>
    <w:rsid w:val="00FC43D3"/>
    <w:rsid w:val="00FC4B35"/>
    <w:rsid w:val="00FC5655"/>
    <w:rsid w:val="00FC6B99"/>
    <w:rsid w:val="00FC720B"/>
    <w:rsid w:val="00FD0513"/>
    <w:rsid w:val="00FD0682"/>
    <w:rsid w:val="00FD09A7"/>
    <w:rsid w:val="00FD1453"/>
    <w:rsid w:val="00FD1A0A"/>
    <w:rsid w:val="00FD1A53"/>
    <w:rsid w:val="00FD25BD"/>
    <w:rsid w:val="00FD3339"/>
    <w:rsid w:val="00FD3C68"/>
    <w:rsid w:val="00FD5204"/>
    <w:rsid w:val="00FD5386"/>
    <w:rsid w:val="00FD5F9D"/>
    <w:rsid w:val="00FD6478"/>
    <w:rsid w:val="00FD6E8B"/>
    <w:rsid w:val="00FE24F9"/>
    <w:rsid w:val="00FE48EE"/>
    <w:rsid w:val="00FE5B23"/>
    <w:rsid w:val="00FE6054"/>
    <w:rsid w:val="00FE7DC3"/>
    <w:rsid w:val="00FF19DF"/>
    <w:rsid w:val="00FF25E8"/>
    <w:rsid w:val="00FF2CA8"/>
    <w:rsid w:val="00FF3EEE"/>
    <w:rsid w:val="00FF4F64"/>
    <w:rsid w:val="01D65C17"/>
    <w:rsid w:val="020642CA"/>
    <w:rsid w:val="023C3636"/>
    <w:rsid w:val="026948EF"/>
    <w:rsid w:val="028A0475"/>
    <w:rsid w:val="02D01BE1"/>
    <w:rsid w:val="030E5362"/>
    <w:rsid w:val="03A367CB"/>
    <w:rsid w:val="047C2765"/>
    <w:rsid w:val="05D62E90"/>
    <w:rsid w:val="06953DCD"/>
    <w:rsid w:val="06D83CD1"/>
    <w:rsid w:val="06DC1017"/>
    <w:rsid w:val="07200A7D"/>
    <w:rsid w:val="082E0F15"/>
    <w:rsid w:val="08D33275"/>
    <w:rsid w:val="08D651A9"/>
    <w:rsid w:val="08FC2C45"/>
    <w:rsid w:val="09CF21DB"/>
    <w:rsid w:val="0A4D5B81"/>
    <w:rsid w:val="0B5E69AC"/>
    <w:rsid w:val="0BF74BF9"/>
    <w:rsid w:val="0D613705"/>
    <w:rsid w:val="0E1614CB"/>
    <w:rsid w:val="0E206251"/>
    <w:rsid w:val="0E4918FC"/>
    <w:rsid w:val="0E8E2B85"/>
    <w:rsid w:val="0EC5079E"/>
    <w:rsid w:val="0ECF14DB"/>
    <w:rsid w:val="0FDB01FB"/>
    <w:rsid w:val="11781015"/>
    <w:rsid w:val="1179265E"/>
    <w:rsid w:val="12D27E23"/>
    <w:rsid w:val="130B48FF"/>
    <w:rsid w:val="134B07B2"/>
    <w:rsid w:val="13F41B32"/>
    <w:rsid w:val="1403461F"/>
    <w:rsid w:val="140E0868"/>
    <w:rsid w:val="144C7E51"/>
    <w:rsid w:val="15CF00A6"/>
    <w:rsid w:val="163402FE"/>
    <w:rsid w:val="167A35F7"/>
    <w:rsid w:val="16C27381"/>
    <w:rsid w:val="17B850D1"/>
    <w:rsid w:val="17CC53AE"/>
    <w:rsid w:val="181B4A7B"/>
    <w:rsid w:val="1A7B5FC4"/>
    <w:rsid w:val="1B1A74DC"/>
    <w:rsid w:val="1B4F6F9F"/>
    <w:rsid w:val="1BB62A7D"/>
    <w:rsid w:val="1C121382"/>
    <w:rsid w:val="1CCB12B7"/>
    <w:rsid w:val="1D901429"/>
    <w:rsid w:val="1DFD2ADC"/>
    <w:rsid w:val="1E0278F6"/>
    <w:rsid w:val="1EB00EC3"/>
    <w:rsid w:val="1ED0671B"/>
    <w:rsid w:val="1EF472F7"/>
    <w:rsid w:val="1F653925"/>
    <w:rsid w:val="1FF2459F"/>
    <w:rsid w:val="2059677E"/>
    <w:rsid w:val="206B57B3"/>
    <w:rsid w:val="209C15FD"/>
    <w:rsid w:val="211D7F87"/>
    <w:rsid w:val="217F2342"/>
    <w:rsid w:val="22450064"/>
    <w:rsid w:val="22846333"/>
    <w:rsid w:val="229A438F"/>
    <w:rsid w:val="23584F6E"/>
    <w:rsid w:val="2394737F"/>
    <w:rsid w:val="239F3653"/>
    <w:rsid w:val="2470701F"/>
    <w:rsid w:val="24722F66"/>
    <w:rsid w:val="24887884"/>
    <w:rsid w:val="24F772AB"/>
    <w:rsid w:val="267D21A0"/>
    <w:rsid w:val="26CE77BC"/>
    <w:rsid w:val="27C139C2"/>
    <w:rsid w:val="28145A4C"/>
    <w:rsid w:val="28752631"/>
    <w:rsid w:val="295A0399"/>
    <w:rsid w:val="29CA65FD"/>
    <w:rsid w:val="2A1D3A56"/>
    <w:rsid w:val="2A4F5DCB"/>
    <w:rsid w:val="2A5C556A"/>
    <w:rsid w:val="2D4858E6"/>
    <w:rsid w:val="2E3920FF"/>
    <w:rsid w:val="2F701C8E"/>
    <w:rsid w:val="307400AC"/>
    <w:rsid w:val="31055671"/>
    <w:rsid w:val="319A0EA8"/>
    <w:rsid w:val="31D02D8B"/>
    <w:rsid w:val="32747025"/>
    <w:rsid w:val="328F0BC6"/>
    <w:rsid w:val="32EC63B4"/>
    <w:rsid w:val="33027516"/>
    <w:rsid w:val="34165376"/>
    <w:rsid w:val="34376CEC"/>
    <w:rsid w:val="347B746E"/>
    <w:rsid w:val="36083FBE"/>
    <w:rsid w:val="36AF6C68"/>
    <w:rsid w:val="37F1679A"/>
    <w:rsid w:val="388737D8"/>
    <w:rsid w:val="38C17F78"/>
    <w:rsid w:val="38C45AE5"/>
    <w:rsid w:val="3954396A"/>
    <w:rsid w:val="39E304AC"/>
    <w:rsid w:val="39EA4F3B"/>
    <w:rsid w:val="3D58576C"/>
    <w:rsid w:val="3D9D1A93"/>
    <w:rsid w:val="3E660024"/>
    <w:rsid w:val="3EBE0C45"/>
    <w:rsid w:val="3F256A92"/>
    <w:rsid w:val="3FA75BDF"/>
    <w:rsid w:val="405175FF"/>
    <w:rsid w:val="40F137ED"/>
    <w:rsid w:val="419F00A9"/>
    <w:rsid w:val="41A34121"/>
    <w:rsid w:val="42587A69"/>
    <w:rsid w:val="42741936"/>
    <w:rsid w:val="42EA23D4"/>
    <w:rsid w:val="441255B5"/>
    <w:rsid w:val="442832B5"/>
    <w:rsid w:val="451B773C"/>
    <w:rsid w:val="4588320F"/>
    <w:rsid w:val="46BB160F"/>
    <w:rsid w:val="48D7056A"/>
    <w:rsid w:val="48DE2958"/>
    <w:rsid w:val="4A1667CB"/>
    <w:rsid w:val="4A6D465A"/>
    <w:rsid w:val="4AD62779"/>
    <w:rsid w:val="4C5B4A33"/>
    <w:rsid w:val="4CA51EE0"/>
    <w:rsid w:val="4D015AC6"/>
    <w:rsid w:val="4E215A31"/>
    <w:rsid w:val="4E6348D3"/>
    <w:rsid w:val="4F6078EB"/>
    <w:rsid w:val="4FDD2616"/>
    <w:rsid w:val="51E91F70"/>
    <w:rsid w:val="52451FB7"/>
    <w:rsid w:val="52BB1A94"/>
    <w:rsid w:val="539315C6"/>
    <w:rsid w:val="559E172F"/>
    <w:rsid w:val="55CE2EFC"/>
    <w:rsid w:val="561F41D1"/>
    <w:rsid w:val="566B17C1"/>
    <w:rsid w:val="56B60D55"/>
    <w:rsid w:val="56E9382D"/>
    <w:rsid w:val="57ED3942"/>
    <w:rsid w:val="590B4A57"/>
    <w:rsid w:val="5B3D3D2C"/>
    <w:rsid w:val="5BC3362A"/>
    <w:rsid w:val="5BD61764"/>
    <w:rsid w:val="5CF955AD"/>
    <w:rsid w:val="5D7E32F2"/>
    <w:rsid w:val="5DA06747"/>
    <w:rsid w:val="5DAA3540"/>
    <w:rsid w:val="5E07001F"/>
    <w:rsid w:val="5E0B5625"/>
    <w:rsid w:val="5E0F70B6"/>
    <w:rsid w:val="5F4A0C08"/>
    <w:rsid w:val="5F6B2BD0"/>
    <w:rsid w:val="5F9B5B96"/>
    <w:rsid w:val="6107746E"/>
    <w:rsid w:val="61380778"/>
    <w:rsid w:val="615B4ECA"/>
    <w:rsid w:val="617E0F18"/>
    <w:rsid w:val="61901310"/>
    <w:rsid w:val="61AA1C7E"/>
    <w:rsid w:val="62CE3FC6"/>
    <w:rsid w:val="64470A14"/>
    <w:rsid w:val="64986EB6"/>
    <w:rsid w:val="652B0A43"/>
    <w:rsid w:val="674E31B5"/>
    <w:rsid w:val="675C4FD7"/>
    <w:rsid w:val="68C15FA8"/>
    <w:rsid w:val="69FD58A8"/>
    <w:rsid w:val="6A4F6138"/>
    <w:rsid w:val="6C611327"/>
    <w:rsid w:val="6C843623"/>
    <w:rsid w:val="6CF601AF"/>
    <w:rsid w:val="6D1C42AE"/>
    <w:rsid w:val="6D6E7128"/>
    <w:rsid w:val="6DC51CB5"/>
    <w:rsid w:val="6EC36214"/>
    <w:rsid w:val="6FEC31C9"/>
    <w:rsid w:val="6FEF62E7"/>
    <w:rsid w:val="70057856"/>
    <w:rsid w:val="71544287"/>
    <w:rsid w:val="71604044"/>
    <w:rsid w:val="738869BC"/>
    <w:rsid w:val="73B6592C"/>
    <w:rsid w:val="742B09B1"/>
    <w:rsid w:val="76D86827"/>
    <w:rsid w:val="771A6E25"/>
    <w:rsid w:val="77E61EFE"/>
    <w:rsid w:val="78EF647C"/>
    <w:rsid w:val="79375123"/>
    <w:rsid w:val="79513310"/>
    <w:rsid w:val="79D219FC"/>
    <w:rsid w:val="7A217A9D"/>
    <w:rsid w:val="7A5F1DEC"/>
    <w:rsid w:val="7BB7143D"/>
    <w:rsid w:val="7C8C42EE"/>
    <w:rsid w:val="7CED576E"/>
    <w:rsid w:val="7D4C2570"/>
    <w:rsid w:val="7E453ED0"/>
    <w:rsid w:val="7E6B7852"/>
    <w:rsid w:val="7E7502DC"/>
    <w:rsid w:val="7F1572C3"/>
    <w:rsid w:val="7F9109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5"/>
    </o:shapelayout>
  </w:shapeDefaults>
  <w:decimalSymbol w:val="."/>
  <w:listSeparator w:val=","/>
  <w14:docId w14:val="19F2C624"/>
  <w15:docId w15:val="{F6ACEB7D-C27A-4D50-8A0A-C2F825B9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1">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wrong-dom-ele">
    <w:name w:val="wrong-dom-ele"/>
    <w:basedOn w:val="a0"/>
    <w:qFormat/>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2"/>
    </w:rPr>
  </w:style>
  <w:style w:type="paragraph" w:styleId="af2">
    <w:name w:val="Revision"/>
    <w:hidden/>
    <w:uiPriority w:val="99"/>
    <w:semiHidden/>
    <w:rsid w:val="005D24B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4097"/>
    <customShpInfo spid="_x0000_s4098"/>
    <customShpInfo spid="_x0000_s4099"/>
    <customShpInfo spid="_x0000_s4100"/>
  </customShpExts>
</s:customData>
</file>

<file path=customXml/itemProps1.xml><?xml version="1.0" encoding="utf-8"?>
<ds:datastoreItem xmlns:ds="http://schemas.openxmlformats.org/officeDocument/2006/customXml" ds:itemID="{9228FCB3-1F42-4607-BE24-1C76F4EBB83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智绘未来</dc:creator>
  <cp:lastModifiedBy>李 春龙</cp:lastModifiedBy>
  <cp:revision>1654</cp:revision>
  <cp:lastPrinted>2021-01-21T01:43:00Z</cp:lastPrinted>
  <dcterms:created xsi:type="dcterms:W3CDTF">2020-05-06T06:18:00Z</dcterms:created>
  <dcterms:modified xsi:type="dcterms:W3CDTF">2022-02-06T08:14:00Z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