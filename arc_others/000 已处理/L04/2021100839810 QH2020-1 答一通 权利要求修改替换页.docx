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A75A0" w:rsidRPr="00CD05BF" w14:paraId="0439838D" w14:textId="77777777" w:rsidTr="00BD1EF3">
        <w:tc>
          <w:tcPr>
            <w:tcW w:w="5000" w:type="pct"/>
          </w:tcPr>
          <w:p w14:paraId="6B6E5ED8" w14:textId="77777777" w:rsidR="004A75A0" w:rsidRPr="00CD05BF" w:rsidRDefault="004A75A0" w:rsidP="00C57B0C">
            <w:pPr>
              <w:jc w:val="center"/>
              <w:rPr>
                <w:rFonts w:eastAsia="黑体"/>
                <w:sz w:val="28"/>
                <w:szCs w:val="28"/>
              </w:rPr>
            </w:pPr>
            <w:bookmarkStart w:id="0" w:name="_Hlk33456247"/>
            <w:r w:rsidRPr="00CD05BF">
              <w:rPr>
                <w:rFonts w:eastAsia="黑体" w:hint="eastAsia"/>
                <w:sz w:val="28"/>
                <w:szCs w:val="28"/>
              </w:rPr>
              <w:t>说</w:t>
            </w:r>
            <w:r w:rsidRPr="00CD05BF">
              <w:rPr>
                <w:rFonts w:eastAsia="黑体" w:hint="eastAsia"/>
                <w:sz w:val="28"/>
                <w:szCs w:val="28"/>
              </w:rPr>
              <w:t xml:space="preserve"> </w:t>
            </w:r>
            <w:r w:rsidRPr="00CD05BF">
              <w:rPr>
                <w:rFonts w:eastAsia="黑体" w:hint="eastAsia"/>
                <w:sz w:val="28"/>
                <w:szCs w:val="28"/>
              </w:rPr>
              <w:t>明</w:t>
            </w:r>
            <w:r w:rsidRPr="00CD05BF">
              <w:rPr>
                <w:rFonts w:eastAsia="黑体" w:hint="eastAsia"/>
                <w:sz w:val="28"/>
                <w:szCs w:val="28"/>
              </w:rPr>
              <w:t xml:space="preserve"> </w:t>
            </w:r>
            <w:r w:rsidRPr="00CD05BF">
              <w:rPr>
                <w:rFonts w:eastAsia="黑体" w:hint="eastAsia"/>
                <w:sz w:val="28"/>
                <w:szCs w:val="28"/>
              </w:rPr>
              <w:t>书</w:t>
            </w:r>
            <w:r w:rsidRPr="00CD05BF">
              <w:rPr>
                <w:rFonts w:eastAsia="黑体" w:hint="eastAsia"/>
                <w:sz w:val="28"/>
                <w:szCs w:val="28"/>
              </w:rPr>
              <w:t xml:space="preserve"> </w:t>
            </w:r>
            <w:r w:rsidRPr="00CD05BF">
              <w:rPr>
                <w:rFonts w:eastAsia="黑体" w:hint="eastAsia"/>
                <w:sz w:val="28"/>
                <w:szCs w:val="28"/>
              </w:rPr>
              <w:t>摘</w:t>
            </w:r>
            <w:r w:rsidRPr="00CD05BF">
              <w:rPr>
                <w:rFonts w:eastAsia="黑体" w:hint="eastAsia"/>
                <w:sz w:val="28"/>
                <w:szCs w:val="28"/>
              </w:rPr>
              <w:t xml:space="preserve"> </w:t>
            </w:r>
            <w:r w:rsidRPr="00CD05BF">
              <w:rPr>
                <w:rFonts w:eastAsia="黑体" w:hint="eastAsia"/>
                <w:sz w:val="28"/>
                <w:szCs w:val="28"/>
              </w:rPr>
              <w:t>要</w:t>
            </w:r>
          </w:p>
        </w:tc>
      </w:tr>
    </w:tbl>
    <w:bookmarkEnd w:id="0"/>
    <w:p w14:paraId="4335FC8E" w14:textId="596C029C" w:rsidR="00641BA4" w:rsidRPr="000B75CC" w:rsidRDefault="0002643F" w:rsidP="000B75CC">
      <w:pPr>
        <w:pStyle w:val="00"/>
        <w:ind w:firstLine="480"/>
      </w:pPr>
      <w:r w:rsidRPr="000B75CC">
        <w:rPr>
          <w:rFonts w:hint="eastAsia"/>
        </w:rPr>
        <w:t>本发明提出一种</w:t>
      </w:r>
      <w:r w:rsidR="00554DDA" w:rsidRPr="000B75CC">
        <w:rPr>
          <w:rFonts w:hint="eastAsia"/>
        </w:rPr>
        <w:t>超导直流能源管道系统以及</w:t>
      </w:r>
      <w:r w:rsidRPr="000B75CC">
        <w:rPr>
          <w:rFonts w:hint="eastAsia"/>
        </w:rPr>
        <w:t>动态稳定性</w:t>
      </w:r>
      <w:r w:rsidR="001D37B3" w:rsidRPr="000B75CC">
        <w:rPr>
          <w:rFonts w:hint="eastAsia"/>
        </w:rPr>
        <w:t>判断方法</w:t>
      </w:r>
      <w:r w:rsidRPr="000B75CC">
        <w:rPr>
          <w:rFonts w:hint="eastAsia"/>
        </w:rPr>
        <w:t>，</w:t>
      </w:r>
      <w:r w:rsidR="00C550FB" w:rsidRPr="000B75CC">
        <w:rPr>
          <w:rFonts w:hint="eastAsia"/>
        </w:rPr>
        <w:t>所述</w:t>
      </w:r>
      <w:r w:rsidR="00FF62D5" w:rsidRPr="000B75CC">
        <w:rPr>
          <w:rFonts w:hint="eastAsia"/>
        </w:rPr>
        <w:t>超导直流能源管道系统包括：高温超导直流电缆、液体绝缘层（</w:t>
      </w:r>
      <w:r w:rsidR="00FF62D5" w:rsidRPr="000B75CC">
        <w:rPr>
          <w:rFonts w:hint="eastAsia"/>
        </w:rPr>
        <w:t>30</w:t>
      </w:r>
      <w:r w:rsidR="00FF62D5" w:rsidRPr="000B75CC">
        <w:rPr>
          <w:rFonts w:hint="eastAsia"/>
        </w:rPr>
        <w:t>）、液化天然气（</w:t>
      </w:r>
      <w:r w:rsidR="00FF62D5" w:rsidRPr="000B75CC">
        <w:rPr>
          <w:rFonts w:hint="eastAsia"/>
        </w:rPr>
        <w:t>20</w:t>
      </w:r>
      <w:r w:rsidR="00FF62D5" w:rsidRPr="000B75CC">
        <w:rPr>
          <w:rFonts w:hint="eastAsia"/>
        </w:rPr>
        <w:t>）、绝热层（</w:t>
      </w:r>
      <w:r w:rsidR="00FF62D5" w:rsidRPr="000B75CC">
        <w:rPr>
          <w:rFonts w:hint="eastAsia"/>
        </w:rPr>
        <w:t>10</w:t>
      </w:r>
      <w:r w:rsidR="00FF62D5" w:rsidRPr="000B75CC">
        <w:rPr>
          <w:rFonts w:hint="eastAsia"/>
        </w:rPr>
        <w:t>）和反辐射膜；所述</w:t>
      </w:r>
      <w:r w:rsidRPr="000B75CC">
        <w:rPr>
          <w:rFonts w:hint="eastAsia"/>
        </w:rPr>
        <w:t>方法将超导直流能源管道中液化天然气的沿程温度分布抽象为一个理论表达式，然后将超导电缆的失超温度与管道末端液化天然气温度进行比较，若失超温度与管道末端温度之差大于等于管道温度裕量，则超导直流能源管道能能够稳定运行。本发明方法能够应用于超导直流能源管道的液化天然气流量和管道尺寸设计。</w:t>
      </w:r>
    </w:p>
    <w:p w14:paraId="2E33A51D" w14:textId="77777777" w:rsidR="00641BA4" w:rsidRDefault="00641BA4" w:rsidP="00A06C9E">
      <w:pPr>
        <w:pStyle w:val="00"/>
        <w:ind w:firstLine="480"/>
      </w:pPr>
    </w:p>
    <w:p w14:paraId="7B16A38E" w14:textId="77777777" w:rsidR="00BD1EF3" w:rsidRDefault="00BD1EF3">
      <w:pPr>
        <w:sectPr w:rsidR="00BD1EF3" w:rsidSect="004A75A0">
          <w:headerReference w:type="default" r:id="rId8"/>
          <w:footerReference w:type="default" r:id="rId9"/>
          <w:pgSz w:w="11906" w:h="16838"/>
          <w:pgMar w:top="1440" w:right="1800" w:bottom="1440" w:left="1800" w:header="851" w:footer="992" w:gutter="0"/>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3A0C12DC" w14:textId="77777777" w:rsidTr="00C57B0C">
        <w:tc>
          <w:tcPr>
            <w:tcW w:w="5000" w:type="pct"/>
          </w:tcPr>
          <w:p w14:paraId="23316C14" w14:textId="6A5533CA" w:rsidR="00BD1EF3" w:rsidRPr="00CD05BF" w:rsidRDefault="00BD1EF3" w:rsidP="00C57B0C">
            <w:pPr>
              <w:jc w:val="center"/>
              <w:rPr>
                <w:sz w:val="28"/>
                <w:szCs w:val="28"/>
              </w:rPr>
            </w:pPr>
            <w:r w:rsidRPr="00CD05BF">
              <w:rPr>
                <w:rFonts w:eastAsia="黑体" w:hint="eastAsia"/>
                <w:sz w:val="28"/>
                <w:szCs w:val="28"/>
              </w:rPr>
              <w:lastRenderedPageBreak/>
              <w:t>摘</w:t>
            </w:r>
            <w:r w:rsidRPr="00CD05BF">
              <w:rPr>
                <w:rFonts w:eastAsia="黑体" w:hint="eastAsia"/>
                <w:sz w:val="28"/>
                <w:szCs w:val="28"/>
              </w:rPr>
              <w:t xml:space="preserve"> </w:t>
            </w:r>
            <w:r w:rsidRPr="00CD05BF">
              <w:rPr>
                <w:rFonts w:eastAsia="黑体" w:hint="eastAsia"/>
                <w:sz w:val="28"/>
                <w:szCs w:val="28"/>
              </w:rPr>
              <w:t>要</w:t>
            </w:r>
            <w:r w:rsidRPr="00CD05BF">
              <w:rPr>
                <w:rFonts w:eastAsia="黑体" w:hint="eastAsia"/>
                <w:sz w:val="28"/>
                <w:szCs w:val="28"/>
              </w:rPr>
              <w:t xml:space="preserve"> </w:t>
            </w:r>
            <w:r w:rsidRPr="00CD05BF">
              <w:rPr>
                <w:rFonts w:eastAsia="黑体" w:hint="eastAsia"/>
                <w:sz w:val="28"/>
                <w:szCs w:val="28"/>
              </w:rPr>
              <w:t>附</w:t>
            </w:r>
            <w:r w:rsidRPr="00CD05BF">
              <w:rPr>
                <w:rFonts w:eastAsia="黑体" w:hint="eastAsia"/>
                <w:sz w:val="28"/>
                <w:szCs w:val="28"/>
              </w:rPr>
              <w:t xml:space="preserve"> </w:t>
            </w:r>
            <w:r w:rsidRPr="00CD05BF">
              <w:rPr>
                <w:rFonts w:eastAsia="黑体" w:hint="eastAsia"/>
                <w:sz w:val="28"/>
                <w:szCs w:val="28"/>
              </w:rPr>
              <w:t>图</w:t>
            </w:r>
          </w:p>
        </w:tc>
      </w:tr>
    </w:tbl>
    <w:p w14:paraId="15F6CBB1" w14:textId="6341DFE6" w:rsidR="00516458" w:rsidRDefault="00806999" w:rsidP="009B1E00">
      <w:pPr>
        <w:jc w:val="center"/>
      </w:pPr>
      <w:r>
        <w:rPr>
          <w:noProof/>
        </w:rPr>
        <w:drawing>
          <wp:inline distT="0" distB="0" distL="0" distR="0" wp14:anchorId="71376FD1" wp14:editId="76C98907">
            <wp:extent cx="3426460" cy="23291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6460" cy="2329180"/>
                    </a:xfrm>
                    <a:prstGeom prst="rect">
                      <a:avLst/>
                    </a:prstGeom>
                    <a:noFill/>
                  </pic:spPr>
                </pic:pic>
              </a:graphicData>
            </a:graphic>
          </wp:inline>
        </w:drawing>
      </w:r>
    </w:p>
    <w:p w14:paraId="7CDC914E" w14:textId="77777777" w:rsidR="00641BA4" w:rsidRDefault="00641BA4" w:rsidP="009B1E00">
      <w:pPr>
        <w:jc w:val="center"/>
      </w:pPr>
    </w:p>
    <w:p w14:paraId="2A592761" w14:textId="77777777"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2BB99264" w14:textId="77777777" w:rsidTr="00C57B0C">
        <w:tc>
          <w:tcPr>
            <w:tcW w:w="5000" w:type="pct"/>
          </w:tcPr>
          <w:p w14:paraId="394874E7" w14:textId="6B78B29B" w:rsidR="00BD1EF3" w:rsidRPr="00CD05BF" w:rsidRDefault="00BD1EF3" w:rsidP="00C57B0C">
            <w:pPr>
              <w:jc w:val="center"/>
              <w:rPr>
                <w:sz w:val="28"/>
                <w:szCs w:val="28"/>
              </w:rPr>
            </w:pPr>
            <w:r w:rsidRPr="00CD05BF">
              <w:rPr>
                <w:rFonts w:eastAsia="黑体" w:hint="eastAsia"/>
                <w:sz w:val="28"/>
                <w:szCs w:val="28"/>
              </w:rPr>
              <w:lastRenderedPageBreak/>
              <w:t>权</w:t>
            </w:r>
            <w:r w:rsidRPr="00CD05BF">
              <w:rPr>
                <w:rFonts w:eastAsia="黑体" w:hint="eastAsia"/>
                <w:sz w:val="28"/>
                <w:szCs w:val="28"/>
              </w:rPr>
              <w:t xml:space="preserve"> </w:t>
            </w:r>
            <w:r w:rsidRPr="00CD05BF">
              <w:rPr>
                <w:rFonts w:eastAsia="黑体" w:hint="eastAsia"/>
                <w:sz w:val="28"/>
                <w:szCs w:val="28"/>
              </w:rPr>
              <w:t>利</w:t>
            </w:r>
            <w:r w:rsidRPr="00CD05BF">
              <w:rPr>
                <w:rFonts w:eastAsia="黑体" w:hint="eastAsia"/>
                <w:sz w:val="28"/>
                <w:szCs w:val="28"/>
              </w:rPr>
              <w:t xml:space="preserve"> </w:t>
            </w:r>
            <w:r w:rsidRPr="00CD05BF">
              <w:rPr>
                <w:rFonts w:eastAsia="黑体" w:hint="eastAsia"/>
                <w:sz w:val="28"/>
                <w:szCs w:val="28"/>
              </w:rPr>
              <w:t>要</w:t>
            </w:r>
            <w:r w:rsidRPr="00CD05BF">
              <w:rPr>
                <w:rFonts w:eastAsia="黑体" w:hint="eastAsia"/>
                <w:sz w:val="28"/>
                <w:szCs w:val="28"/>
              </w:rPr>
              <w:t xml:space="preserve"> </w:t>
            </w:r>
            <w:r w:rsidRPr="00CD05BF">
              <w:rPr>
                <w:rFonts w:eastAsia="黑体" w:hint="eastAsia"/>
                <w:sz w:val="28"/>
                <w:szCs w:val="28"/>
              </w:rPr>
              <w:t>求</w:t>
            </w:r>
            <w:r w:rsidRPr="00CD05BF">
              <w:rPr>
                <w:rFonts w:eastAsia="黑体" w:hint="eastAsia"/>
                <w:sz w:val="28"/>
                <w:szCs w:val="28"/>
              </w:rPr>
              <w:t xml:space="preserve"> </w:t>
            </w:r>
            <w:r w:rsidRPr="00CD05BF">
              <w:rPr>
                <w:rFonts w:eastAsia="黑体" w:hint="eastAsia"/>
                <w:sz w:val="28"/>
                <w:szCs w:val="28"/>
              </w:rPr>
              <w:t>书</w:t>
            </w:r>
          </w:p>
        </w:tc>
      </w:tr>
    </w:tbl>
    <w:p w14:paraId="4992E162" w14:textId="60DC40E7" w:rsidR="00524CAA" w:rsidDel="00C026AC" w:rsidRDefault="00973CBC">
      <w:pPr>
        <w:pStyle w:val="04"/>
        <w:numPr>
          <w:ilvl w:val="0"/>
          <w:numId w:val="0"/>
        </w:numPr>
        <w:ind w:firstLine="420"/>
        <w:rPr>
          <w:del w:id="1" w:author="北京智绘未来专利代理事务所" w:date="2022-01-20T12:56:00Z"/>
        </w:rPr>
      </w:pPr>
      <w:r>
        <w:rPr>
          <w:rFonts w:hint="eastAsia"/>
        </w:rPr>
        <w:t>1</w:t>
      </w:r>
      <w:r>
        <w:rPr>
          <w:rFonts w:hint="eastAsia"/>
        </w:rPr>
        <w:t>、</w:t>
      </w:r>
      <w:del w:id="2" w:author="北京智绘未来专利代理事务所" w:date="2022-01-20T12:56:00Z">
        <w:r w:rsidR="008F6B54" w:rsidRPr="008F6B54" w:rsidDel="00C026AC">
          <w:rPr>
            <w:rFonts w:hint="eastAsia"/>
          </w:rPr>
          <w:delText>一种超导直流能源管道系统，包括</w:delText>
        </w:r>
        <w:r w:rsidR="00524CAA" w:rsidDel="00C026AC">
          <w:rPr>
            <w:rFonts w:hint="eastAsia"/>
          </w:rPr>
          <w:delText>：</w:delText>
        </w:r>
        <w:r w:rsidR="008F6B54" w:rsidRPr="008F6B54" w:rsidDel="00C026AC">
          <w:rPr>
            <w:rFonts w:hint="eastAsia"/>
          </w:rPr>
          <w:delText>高温超导直流电缆</w:delText>
        </w:r>
        <w:r w:rsidR="00524CAA" w:rsidDel="00C026AC">
          <w:rPr>
            <w:rFonts w:hint="eastAsia"/>
          </w:rPr>
          <w:delText>、液体绝缘层（</w:delText>
        </w:r>
        <w:r w:rsidR="00524CAA" w:rsidDel="00C026AC">
          <w:rPr>
            <w:rFonts w:hint="eastAsia"/>
          </w:rPr>
          <w:delText>3</w:delText>
        </w:r>
        <w:r w:rsidR="00524CAA" w:rsidDel="00C026AC">
          <w:delText>0</w:delText>
        </w:r>
        <w:r w:rsidR="00524CAA" w:rsidDel="00C026AC">
          <w:rPr>
            <w:rFonts w:hint="eastAsia"/>
          </w:rPr>
          <w:delText>）、液化天然气（</w:delText>
        </w:r>
        <w:r w:rsidR="00524CAA" w:rsidDel="00C026AC">
          <w:delText>20</w:delText>
        </w:r>
        <w:r w:rsidR="00524CAA" w:rsidDel="00C026AC">
          <w:rPr>
            <w:rFonts w:hint="eastAsia"/>
          </w:rPr>
          <w:delText>）</w:delText>
        </w:r>
        <w:r w:rsidR="00B46B14" w:rsidDel="00C026AC">
          <w:rPr>
            <w:rFonts w:hint="eastAsia"/>
          </w:rPr>
          <w:delText>、</w:delText>
        </w:r>
        <w:r w:rsidR="00524CAA" w:rsidDel="00C026AC">
          <w:rPr>
            <w:rFonts w:hint="eastAsia"/>
          </w:rPr>
          <w:delText>绝热层（</w:delText>
        </w:r>
        <w:r w:rsidR="00524CAA" w:rsidDel="00C026AC">
          <w:rPr>
            <w:rFonts w:hint="eastAsia"/>
          </w:rPr>
          <w:delText>1</w:delText>
        </w:r>
        <w:r w:rsidR="00524CAA" w:rsidDel="00C026AC">
          <w:delText>0</w:delText>
        </w:r>
        <w:r w:rsidR="00524CAA" w:rsidDel="00C026AC">
          <w:rPr>
            <w:rFonts w:hint="eastAsia"/>
          </w:rPr>
          <w:delText>）</w:delText>
        </w:r>
        <w:r w:rsidR="00B46B14" w:rsidDel="00C026AC">
          <w:rPr>
            <w:rFonts w:hint="eastAsia"/>
          </w:rPr>
          <w:delText>和反辐射膜</w:delText>
        </w:r>
        <w:r w:rsidR="00524CAA" w:rsidDel="00C026AC">
          <w:rPr>
            <w:rFonts w:hint="eastAsia"/>
          </w:rPr>
          <w:delText>，其特征在于，</w:delText>
        </w:r>
      </w:del>
    </w:p>
    <w:p w14:paraId="1DC49026" w14:textId="4F34B78E" w:rsidR="00524CAA" w:rsidRPr="00903AB7" w:rsidDel="00C026AC" w:rsidRDefault="00D14B98">
      <w:pPr>
        <w:pStyle w:val="04"/>
        <w:numPr>
          <w:ilvl w:val="0"/>
          <w:numId w:val="0"/>
        </w:numPr>
        <w:ind w:firstLine="420"/>
        <w:rPr>
          <w:del w:id="3" w:author="北京智绘未来专利代理事务所" w:date="2022-01-20T12:56:00Z"/>
        </w:rPr>
        <w:pPrChange w:id="4" w:author="北京智绘未来专利代理事务所" w:date="2022-01-20T12:56:00Z">
          <w:pPr>
            <w:pStyle w:val="00"/>
            <w:ind w:firstLine="480"/>
          </w:pPr>
        </w:pPrChange>
      </w:pPr>
      <w:del w:id="5" w:author="北京智绘未来专利代理事务所" w:date="2022-01-20T12:56:00Z">
        <w:r w:rsidRPr="00903AB7" w:rsidDel="00C026AC">
          <w:rPr>
            <w:rFonts w:hint="eastAsia"/>
          </w:rPr>
          <w:delText>在液体绝缘层（</w:delText>
        </w:r>
        <w:r w:rsidRPr="00903AB7" w:rsidDel="00C026AC">
          <w:rPr>
            <w:rFonts w:hint="eastAsia"/>
          </w:rPr>
          <w:delText>3</w:delText>
        </w:r>
        <w:r w:rsidRPr="00903AB7" w:rsidDel="00C026AC">
          <w:delText>0</w:delText>
        </w:r>
        <w:r w:rsidRPr="00903AB7" w:rsidDel="00C026AC">
          <w:rPr>
            <w:rFonts w:hint="eastAsia"/>
          </w:rPr>
          <w:delText>）内侧，高温超导直流电缆与液体绝缘层</w:delText>
        </w:r>
        <w:r w:rsidR="00617531" w:rsidRPr="00903AB7" w:rsidDel="00C026AC">
          <w:rPr>
            <w:rFonts w:hint="eastAsia"/>
          </w:rPr>
          <w:delText>（</w:delText>
        </w:r>
        <w:r w:rsidR="00617531" w:rsidRPr="00903AB7" w:rsidDel="00C026AC">
          <w:rPr>
            <w:rFonts w:hint="eastAsia"/>
          </w:rPr>
          <w:delText>3</w:delText>
        </w:r>
        <w:r w:rsidR="00617531" w:rsidRPr="00903AB7" w:rsidDel="00C026AC">
          <w:delText>0</w:delText>
        </w:r>
        <w:r w:rsidR="00617531" w:rsidRPr="00903AB7" w:rsidDel="00C026AC">
          <w:rPr>
            <w:rFonts w:hint="eastAsia"/>
          </w:rPr>
          <w:delText>）</w:delText>
        </w:r>
        <w:r w:rsidRPr="00903AB7" w:rsidDel="00C026AC">
          <w:rPr>
            <w:rFonts w:hint="eastAsia"/>
          </w:rPr>
          <w:delText>相互平行设置</w:delText>
        </w:r>
        <w:r w:rsidR="004E0BAC" w:rsidRPr="00903AB7" w:rsidDel="00C026AC">
          <w:rPr>
            <w:rFonts w:hint="eastAsia"/>
          </w:rPr>
          <w:delText>；</w:delText>
        </w:r>
      </w:del>
    </w:p>
    <w:p w14:paraId="76AF3C33" w14:textId="728A57C6" w:rsidR="004F1052" w:rsidDel="00C026AC" w:rsidRDefault="00792B87">
      <w:pPr>
        <w:pStyle w:val="04"/>
        <w:numPr>
          <w:ilvl w:val="0"/>
          <w:numId w:val="0"/>
        </w:numPr>
        <w:ind w:firstLine="420"/>
        <w:rPr>
          <w:del w:id="6" w:author="北京智绘未来专利代理事务所" w:date="2022-01-20T12:56:00Z"/>
        </w:rPr>
        <w:pPrChange w:id="7" w:author="北京智绘未来专利代理事务所" w:date="2022-01-20T12:56:00Z">
          <w:pPr>
            <w:pStyle w:val="00"/>
            <w:ind w:firstLine="480"/>
          </w:pPr>
        </w:pPrChange>
      </w:pPr>
      <w:del w:id="8" w:author="北京智绘未来专利代理事务所" w:date="2022-01-20T12:56:00Z">
        <w:r w:rsidRPr="00903AB7" w:rsidDel="00C026AC">
          <w:rPr>
            <w:rFonts w:hint="eastAsia"/>
          </w:rPr>
          <w:delText>所述液化天然气（</w:delText>
        </w:r>
        <w:r w:rsidRPr="00903AB7" w:rsidDel="00C026AC">
          <w:delText>20</w:delText>
        </w:r>
        <w:r w:rsidRPr="00903AB7" w:rsidDel="00C026AC">
          <w:rPr>
            <w:rFonts w:hint="eastAsia"/>
          </w:rPr>
          <w:delText>）设置在</w:delText>
        </w:r>
        <w:r w:rsidR="00E15095" w:rsidRPr="00903AB7" w:rsidDel="00C026AC">
          <w:rPr>
            <w:rFonts w:hint="eastAsia"/>
          </w:rPr>
          <w:delText>液体绝缘层（</w:delText>
        </w:r>
        <w:r w:rsidR="00E15095" w:rsidRPr="00903AB7" w:rsidDel="00C026AC">
          <w:rPr>
            <w:rFonts w:hint="eastAsia"/>
          </w:rPr>
          <w:delText>30</w:delText>
        </w:r>
        <w:r w:rsidR="00E15095" w:rsidRPr="00903AB7" w:rsidDel="00C026AC">
          <w:rPr>
            <w:rFonts w:hint="eastAsia"/>
          </w:rPr>
          <w:delText>）外侧，</w:delText>
        </w:r>
        <w:r w:rsidR="008E3576" w:rsidRPr="00903AB7" w:rsidDel="00C026AC">
          <w:rPr>
            <w:rFonts w:hint="eastAsia"/>
          </w:rPr>
          <w:delText>绝热层（</w:delText>
        </w:r>
        <w:r w:rsidR="008E3576" w:rsidRPr="00903AB7" w:rsidDel="00C026AC">
          <w:rPr>
            <w:rFonts w:hint="eastAsia"/>
          </w:rPr>
          <w:delText>10</w:delText>
        </w:r>
        <w:r w:rsidR="008E3576" w:rsidRPr="00903AB7" w:rsidDel="00C026AC">
          <w:rPr>
            <w:rFonts w:hint="eastAsia"/>
          </w:rPr>
          <w:delText>）</w:delText>
        </w:r>
        <w:r w:rsidR="009410C3" w:rsidRPr="00903AB7" w:rsidDel="00C026AC">
          <w:rPr>
            <w:rFonts w:hint="eastAsia"/>
          </w:rPr>
          <w:delText>和反辐射膜</w:delText>
        </w:r>
        <w:r w:rsidR="008E3576" w:rsidRPr="00903AB7" w:rsidDel="00C026AC">
          <w:rPr>
            <w:rFonts w:hint="eastAsia"/>
          </w:rPr>
          <w:delText>内侧。</w:delText>
        </w:r>
      </w:del>
    </w:p>
    <w:p w14:paraId="70904043" w14:textId="097D8C3B" w:rsidR="009A31D0" w:rsidDel="00DB638B" w:rsidRDefault="009A31D0">
      <w:pPr>
        <w:pStyle w:val="04"/>
        <w:numPr>
          <w:ilvl w:val="0"/>
          <w:numId w:val="0"/>
        </w:numPr>
        <w:ind w:firstLine="420"/>
        <w:rPr>
          <w:del w:id="9" w:author="北京智绘未来专利代理事务所" w:date="2022-01-20T12:56:00Z"/>
        </w:rPr>
        <w:pPrChange w:id="10" w:author="北京智绘未来专利代理事务所" w:date="2022-01-20T12:56:00Z">
          <w:pPr>
            <w:pStyle w:val="00"/>
            <w:numPr>
              <w:numId w:val="27"/>
            </w:numPr>
            <w:ind w:left="840" w:firstLineChars="0" w:hanging="360"/>
          </w:pPr>
        </w:pPrChange>
      </w:pPr>
      <w:del w:id="11" w:author="北京智绘未来专利代理事务所" w:date="2022-01-20T12:56:00Z">
        <w:r w:rsidDel="00DB638B">
          <w:rPr>
            <w:rFonts w:hint="eastAsia"/>
          </w:rPr>
          <w:delText>如权利要求</w:delText>
        </w:r>
        <w:r w:rsidR="001179B1" w:rsidDel="00DB638B">
          <w:rPr>
            <w:rFonts w:hint="eastAsia"/>
          </w:rPr>
          <w:delText>1</w:delText>
        </w:r>
        <w:r w:rsidDel="00DB638B">
          <w:rPr>
            <w:rFonts w:hint="eastAsia"/>
          </w:rPr>
          <w:delText>所述的</w:delText>
        </w:r>
        <w:r w:rsidRPr="008F6B54" w:rsidDel="00DB638B">
          <w:rPr>
            <w:rFonts w:hint="eastAsia"/>
          </w:rPr>
          <w:delText>超导直流能源管道系统，</w:delText>
        </w:r>
        <w:r w:rsidDel="00DB638B">
          <w:rPr>
            <w:rFonts w:hint="eastAsia"/>
          </w:rPr>
          <w:delText>其特征在于</w:delText>
        </w:r>
        <w:r w:rsidR="003D3DB4" w:rsidDel="00DB638B">
          <w:rPr>
            <w:rFonts w:hint="eastAsia"/>
          </w:rPr>
          <w:delText>：</w:delText>
        </w:r>
      </w:del>
    </w:p>
    <w:p w14:paraId="30D47AA3" w14:textId="02BABAF6" w:rsidR="00650905" w:rsidDel="00DB638B" w:rsidRDefault="00D74A57">
      <w:pPr>
        <w:pStyle w:val="04"/>
        <w:numPr>
          <w:ilvl w:val="0"/>
          <w:numId w:val="0"/>
        </w:numPr>
        <w:ind w:firstLine="420"/>
        <w:rPr>
          <w:del w:id="12" w:author="北京智绘未来专利代理事务所" w:date="2022-01-20T12:56:00Z"/>
        </w:rPr>
        <w:pPrChange w:id="13" w:author="北京智绘未来专利代理事务所" w:date="2022-01-20T12:56:00Z">
          <w:pPr>
            <w:pStyle w:val="00"/>
            <w:ind w:firstLine="480"/>
          </w:pPr>
        </w:pPrChange>
      </w:pPr>
      <w:del w:id="14" w:author="北京智绘未来专利代理事务所" w:date="2022-01-20T12:56:00Z">
        <w:r w:rsidRPr="00903AB7" w:rsidDel="00DB638B">
          <w:rPr>
            <w:rFonts w:hint="eastAsia"/>
          </w:rPr>
          <w:delText>所述</w:delText>
        </w:r>
        <w:r w:rsidR="008F6B54" w:rsidRPr="00903AB7" w:rsidDel="00DB638B">
          <w:rPr>
            <w:rFonts w:hint="eastAsia"/>
          </w:rPr>
          <w:delText>高温超导直流电缆包括</w:delText>
        </w:r>
        <w:r w:rsidRPr="00903AB7" w:rsidDel="00DB638B">
          <w:rPr>
            <w:rFonts w:hint="eastAsia"/>
          </w:rPr>
          <w:delText>：</w:delText>
        </w:r>
        <w:r w:rsidR="008F6B54" w:rsidRPr="00903AB7" w:rsidDel="00DB638B">
          <w:rPr>
            <w:rFonts w:hint="eastAsia"/>
          </w:rPr>
          <w:delText>铜支撑管</w:delText>
        </w:r>
        <w:r w:rsidR="00925072" w:rsidRPr="00903AB7" w:rsidDel="00DB638B">
          <w:rPr>
            <w:rFonts w:hint="eastAsia"/>
          </w:rPr>
          <w:delText>（</w:delText>
        </w:r>
        <w:r w:rsidR="00925072" w:rsidRPr="00903AB7" w:rsidDel="00DB638B">
          <w:rPr>
            <w:rFonts w:hint="eastAsia"/>
          </w:rPr>
          <w:delText>6</w:delText>
        </w:r>
        <w:r w:rsidR="00925072" w:rsidRPr="00903AB7" w:rsidDel="00DB638B">
          <w:delText>0</w:delText>
        </w:r>
        <w:r w:rsidR="00925072" w:rsidRPr="00903AB7" w:rsidDel="00DB638B">
          <w:rPr>
            <w:rFonts w:hint="eastAsia"/>
          </w:rPr>
          <w:delText>）</w:delText>
        </w:r>
        <w:r w:rsidR="008F6B54" w:rsidRPr="00903AB7" w:rsidDel="00DB638B">
          <w:rPr>
            <w:rFonts w:hint="eastAsia"/>
          </w:rPr>
          <w:delText>、超导带材和绝缘层</w:delText>
        </w:r>
        <w:r w:rsidR="00FE0AB6" w:rsidRPr="00903AB7" w:rsidDel="00DB638B">
          <w:rPr>
            <w:rFonts w:hint="eastAsia"/>
          </w:rPr>
          <w:delText>；</w:delText>
        </w:r>
        <w:r w:rsidR="008F6B54" w:rsidRPr="00903AB7" w:rsidDel="00DB638B">
          <w:rPr>
            <w:rFonts w:hint="eastAsia"/>
          </w:rPr>
          <w:delText>铜支撑管</w:delText>
        </w:r>
        <w:r w:rsidR="009F5B4E" w:rsidRPr="00903AB7" w:rsidDel="00DB638B">
          <w:rPr>
            <w:rFonts w:hint="eastAsia"/>
          </w:rPr>
          <w:delText>（</w:delText>
        </w:r>
        <w:r w:rsidR="009F5B4E" w:rsidRPr="00903AB7" w:rsidDel="00DB638B">
          <w:rPr>
            <w:rFonts w:hint="eastAsia"/>
          </w:rPr>
          <w:delText>6</w:delText>
        </w:r>
        <w:r w:rsidR="009F5B4E" w:rsidRPr="00903AB7" w:rsidDel="00DB638B">
          <w:delText>0</w:delText>
        </w:r>
        <w:r w:rsidR="009F5B4E" w:rsidRPr="00903AB7" w:rsidDel="00DB638B">
          <w:rPr>
            <w:rFonts w:hint="eastAsia"/>
          </w:rPr>
          <w:delText>）</w:delText>
        </w:r>
        <w:r w:rsidR="008F6B54" w:rsidRPr="00903AB7" w:rsidDel="00DB638B">
          <w:rPr>
            <w:rFonts w:hint="eastAsia"/>
          </w:rPr>
          <w:delText>位于</w:delText>
        </w:r>
        <w:r w:rsidR="009F5B4E" w:rsidRPr="00903AB7" w:rsidDel="00DB638B">
          <w:rPr>
            <w:rFonts w:hint="eastAsia"/>
          </w:rPr>
          <w:delText>所述高温</w:delText>
        </w:r>
        <w:r w:rsidR="008F6B54" w:rsidRPr="00903AB7" w:rsidDel="00DB638B">
          <w:rPr>
            <w:rFonts w:hint="eastAsia"/>
          </w:rPr>
          <w:delText>超导直流电缆的中心，</w:delText>
        </w:r>
        <w:r w:rsidR="003B3704" w:rsidRPr="00903AB7" w:rsidDel="00DB638B">
          <w:rPr>
            <w:rFonts w:hint="eastAsia"/>
          </w:rPr>
          <w:delText>超导带材设置在铜支撑管</w:delText>
        </w:r>
        <w:r w:rsidR="00113DF1" w:rsidRPr="00903AB7" w:rsidDel="00DB638B">
          <w:rPr>
            <w:rFonts w:hint="eastAsia"/>
          </w:rPr>
          <w:delText>（</w:delText>
        </w:r>
        <w:r w:rsidR="00113DF1" w:rsidRPr="00903AB7" w:rsidDel="00DB638B">
          <w:rPr>
            <w:rFonts w:hint="eastAsia"/>
          </w:rPr>
          <w:delText>6</w:delText>
        </w:r>
        <w:r w:rsidR="00113DF1" w:rsidRPr="00903AB7" w:rsidDel="00DB638B">
          <w:delText>0</w:delText>
        </w:r>
        <w:r w:rsidR="00113DF1" w:rsidRPr="00903AB7" w:rsidDel="00DB638B">
          <w:rPr>
            <w:rFonts w:hint="eastAsia"/>
          </w:rPr>
          <w:delText>）</w:delText>
        </w:r>
        <w:r w:rsidR="003B3704" w:rsidRPr="00903AB7" w:rsidDel="00DB638B">
          <w:rPr>
            <w:rFonts w:hint="eastAsia"/>
          </w:rPr>
          <w:delText>的外周，</w:delText>
        </w:r>
        <w:r w:rsidR="008F6B54" w:rsidRPr="00903AB7" w:rsidDel="00DB638B">
          <w:rPr>
            <w:rFonts w:hint="eastAsia"/>
          </w:rPr>
          <w:delText>绝缘层设置在超导带材的外周。</w:delText>
        </w:r>
      </w:del>
    </w:p>
    <w:p w14:paraId="451B9325" w14:textId="1E7BE92D" w:rsidR="003B3704" w:rsidDel="00DB638B" w:rsidRDefault="00650905">
      <w:pPr>
        <w:pStyle w:val="04"/>
        <w:numPr>
          <w:ilvl w:val="0"/>
          <w:numId w:val="0"/>
        </w:numPr>
        <w:ind w:firstLine="420"/>
        <w:rPr>
          <w:del w:id="15" w:author="北京智绘未来专利代理事务所" w:date="2022-01-20T12:56:00Z"/>
        </w:rPr>
        <w:pPrChange w:id="16" w:author="北京智绘未来专利代理事务所" w:date="2022-01-20T12:56:00Z">
          <w:pPr>
            <w:pStyle w:val="00"/>
            <w:ind w:firstLine="480"/>
          </w:pPr>
        </w:pPrChange>
      </w:pPr>
      <w:del w:id="17" w:author="北京智绘未来专利代理事务所" w:date="2022-01-20T12:56:00Z">
        <w:r w:rsidDel="00DB638B">
          <w:rPr>
            <w:rFonts w:hint="eastAsia"/>
          </w:rPr>
          <w:delText>3</w:delText>
        </w:r>
        <w:r w:rsidDel="00DB638B">
          <w:rPr>
            <w:rFonts w:hint="eastAsia"/>
          </w:rPr>
          <w:delText>、</w:delText>
        </w:r>
        <w:r w:rsidR="003B3704" w:rsidDel="00DB638B">
          <w:rPr>
            <w:rFonts w:hint="eastAsia"/>
          </w:rPr>
          <w:delText>如权利要求</w:delText>
        </w:r>
        <w:r w:rsidR="001179B1" w:rsidDel="00DB638B">
          <w:rPr>
            <w:rFonts w:hint="eastAsia"/>
          </w:rPr>
          <w:delText>2</w:delText>
        </w:r>
        <w:r w:rsidR="003B3704" w:rsidDel="00DB638B">
          <w:rPr>
            <w:rFonts w:hint="eastAsia"/>
          </w:rPr>
          <w:delText>所述的</w:delText>
        </w:r>
        <w:r w:rsidR="003B3704" w:rsidRPr="008F6B54" w:rsidDel="00DB638B">
          <w:rPr>
            <w:rFonts w:hint="eastAsia"/>
          </w:rPr>
          <w:delText>超导直流能源管道系统，</w:delText>
        </w:r>
        <w:r w:rsidR="003B3704" w:rsidDel="00DB638B">
          <w:rPr>
            <w:rFonts w:hint="eastAsia"/>
          </w:rPr>
          <w:delText>其特征在于：</w:delText>
        </w:r>
      </w:del>
    </w:p>
    <w:p w14:paraId="7EDCD05D" w14:textId="1CF94B81" w:rsidR="00C14053" w:rsidDel="00DB638B" w:rsidRDefault="008F6B54">
      <w:pPr>
        <w:pStyle w:val="04"/>
        <w:numPr>
          <w:ilvl w:val="0"/>
          <w:numId w:val="0"/>
        </w:numPr>
        <w:ind w:firstLine="420"/>
        <w:rPr>
          <w:del w:id="18" w:author="北京智绘未来专利代理事务所" w:date="2022-01-20T12:56:00Z"/>
        </w:rPr>
        <w:pPrChange w:id="19" w:author="北京智绘未来专利代理事务所" w:date="2022-01-20T12:56:00Z">
          <w:pPr>
            <w:pStyle w:val="00"/>
            <w:ind w:firstLine="480"/>
          </w:pPr>
        </w:pPrChange>
      </w:pPr>
      <w:del w:id="20" w:author="北京智绘未来专利代理事务所" w:date="2022-01-20T12:56:00Z">
        <w:r w:rsidRPr="00903AB7" w:rsidDel="00DB638B">
          <w:rPr>
            <w:rFonts w:hint="eastAsia"/>
          </w:rPr>
          <w:delText>所述超导带材为</w:delText>
        </w:r>
        <w:r w:rsidR="00C43A12" w:rsidRPr="00903AB7" w:rsidDel="00DB638B">
          <w:rPr>
            <w:rFonts w:hint="eastAsia"/>
          </w:rPr>
          <w:delText>Bi2223</w:delText>
        </w:r>
        <w:r w:rsidR="00C43A12" w:rsidRPr="00903AB7" w:rsidDel="00DB638B">
          <w:rPr>
            <w:rFonts w:hint="eastAsia"/>
          </w:rPr>
          <w:delText>超导带材（</w:delText>
        </w:r>
        <w:r w:rsidR="00C43A12" w:rsidRPr="00903AB7" w:rsidDel="00DB638B">
          <w:rPr>
            <w:rFonts w:hint="eastAsia"/>
          </w:rPr>
          <w:delText>5</w:delText>
        </w:r>
        <w:r w:rsidR="00C43A12" w:rsidRPr="00903AB7" w:rsidDel="00DB638B">
          <w:delText>0</w:delText>
        </w:r>
        <w:r w:rsidR="00C43A12" w:rsidRPr="00903AB7" w:rsidDel="00DB638B">
          <w:rPr>
            <w:rFonts w:hint="eastAsia"/>
          </w:rPr>
          <w:delText>）</w:delText>
        </w:r>
        <w:r w:rsidRPr="00903AB7" w:rsidDel="00DB638B">
          <w:rPr>
            <w:rFonts w:hint="eastAsia"/>
          </w:rPr>
          <w:delText>，所述绝缘层为聚丙烯层压绝缘层</w:delText>
        </w:r>
        <w:r w:rsidR="000C494F" w:rsidRPr="00903AB7" w:rsidDel="00DB638B">
          <w:rPr>
            <w:rFonts w:hint="eastAsia"/>
          </w:rPr>
          <w:delText>（</w:delText>
        </w:r>
        <w:r w:rsidR="000C494F" w:rsidRPr="00903AB7" w:rsidDel="00DB638B">
          <w:rPr>
            <w:rFonts w:hint="eastAsia"/>
          </w:rPr>
          <w:delText>4</w:delText>
        </w:r>
        <w:r w:rsidR="000C494F" w:rsidRPr="00903AB7" w:rsidDel="00DB638B">
          <w:delText>0</w:delText>
        </w:r>
        <w:r w:rsidR="000C494F" w:rsidRPr="00903AB7" w:rsidDel="00DB638B">
          <w:rPr>
            <w:rFonts w:hint="eastAsia"/>
          </w:rPr>
          <w:delText>）</w:delText>
        </w:r>
        <w:r w:rsidR="00B46B14" w:rsidRPr="00903AB7" w:rsidDel="00DB638B">
          <w:rPr>
            <w:rFonts w:hint="eastAsia"/>
          </w:rPr>
          <w:delText>，所述液体绝缘层（</w:delText>
        </w:r>
        <w:r w:rsidR="00B46B14" w:rsidRPr="00903AB7" w:rsidDel="00DB638B">
          <w:rPr>
            <w:rFonts w:hint="eastAsia"/>
          </w:rPr>
          <w:delText>30</w:delText>
        </w:r>
        <w:r w:rsidR="00B46B14" w:rsidRPr="00903AB7" w:rsidDel="00DB638B">
          <w:rPr>
            <w:rFonts w:hint="eastAsia"/>
          </w:rPr>
          <w:delText>）包括液氮</w:delText>
        </w:r>
        <w:r w:rsidRPr="00903AB7" w:rsidDel="00DB638B">
          <w:rPr>
            <w:rFonts w:hint="eastAsia"/>
          </w:rPr>
          <w:delText>。</w:delText>
        </w:r>
      </w:del>
    </w:p>
    <w:p w14:paraId="51461C13" w14:textId="462DB4F8" w:rsidR="000A2524" w:rsidRDefault="00C14053" w:rsidP="00C026AC">
      <w:pPr>
        <w:pStyle w:val="04"/>
        <w:numPr>
          <w:ilvl w:val="0"/>
          <w:numId w:val="0"/>
        </w:numPr>
        <w:ind w:firstLine="420"/>
        <w:rPr>
          <w:ins w:id="21" w:author="北京智绘未来专利代理事务所" w:date="2022-01-20T12:02:00Z"/>
        </w:rPr>
      </w:pPr>
      <w:del w:id="22" w:author="北京智绘未来专利代理事务所" w:date="2022-01-20T12:56:00Z">
        <w:r w:rsidDel="00C026AC">
          <w:rPr>
            <w:rFonts w:hint="eastAsia"/>
          </w:rPr>
          <w:delText>4</w:delText>
        </w:r>
        <w:r w:rsidDel="00C026AC">
          <w:rPr>
            <w:rFonts w:hint="eastAsia"/>
          </w:rPr>
          <w:delText>、</w:delText>
        </w:r>
      </w:del>
      <w:r w:rsidR="006A0BCE" w:rsidRPr="008F6B54">
        <w:rPr>
          <w:rFonts w:hint="eastAsia"/>
        </w:rPr>
        <w:t>一种超导直流能源管道系统</w:t>
      </w:r>
      <w:r w:rsidR="006A0BCE">
        <w:rPr>
          <w:rFonts w:hint="eastAsia"/>
        </w:rPr>
        <w:t>动态稳定性判断方法</w:t>
      </w:r>
      <w:r w:rsidR="006A0BCE" w:rsidRPr="008F6B54">
        <w:rPr>
          <w:rFonts w:hint="eastAsia"/>
        </w:rPr>
        <w:t>，</w:t>
      </w:r>
      <w:ins w:id="23" w:author="北京智绘未来专利代理事务所" w:date="2022-01-20T12:02:00Z">
        <w:r w:rsidR="000A2524">
          <w:rPr>
            <w:rFonts w:hint="eastAsia"/>
          </w:rPr>
          <w:t>应用于</w:t>
        </w:r>
        <w:r w:rsidR="000A2524" w:rsidRPr="008F6B54">
          <w:rPr>
            <w:rFonts w:hint="eastAsia"/>
          </w:rPr>
          <w:t>一种超导直流能源管道系统，包括</w:t>
        </w:r>
        <w:r w:rsidR="000A2524">
          <w:rPr>
            <w:rFonts w:hint="eastAsia"/>
          </w:rPr>
          <w:t>：</w:t>
        </w:r>
        <w:r w:rsidR="000A2524" w:rsidRPr="008F6B54">
          <w:rPr>
            <w:rFonts w:hint="eastAsia"/>
          </w:rPr>
          <w:t>高温超导直流电缆</w:t>
        </w:r>
        <w:r w:rsidR="000A2524">
          <w:rPr>
            <w:rFonts w:hint="eastAsia"/>
          </w:rPr>
          <w:t>、液体绝缘层（</w:t>
        </w:r>
        <w:r w:rsidR="000A2524">
          <w:rPr>
            <w:rFonts w:hint="eastAsia"/>
          </w:rPr>
          <w:t>3</w:t>
        </w:r>
        <w:r w:rsidR="000A2524">
          <w:t>0</w:t>
        </w:r>
        <w:r w:rsidR="000A2524">
          <w:rPr>
            <w:rFonts w:hint="eastAsia"/>
          </w:rPr>
          <w:t>）、液化天然气（</w:t>
        </w:r>
        <w:r w:rsidR="000A2524">
          <w:t>20</w:t>
        </w:r>
        <w:r w:rsidR="000A2524">
          <w:rPr>
            <w:rFonts w:hint="eastAsia"/>
          </w:rPr>
          <w:t>）、绝热层（</w:t>
        </w:r>
        <w:r w:rsidR="000A2524">
          <w:rPr>
            <w:rFonts w:hint="eastAsia"/>
          </w:rPr>
          <w:t>1</w:t>
        </w:r>
        <w:r w:rsidR="000A2524">
          <w:t>0</w:t>
        </w:r>
        <w:r w:rsidR="000A2524">
          <w:rPr>
            <w:rFonts w:hint="eastAsia"/>
          </w:rPr>
          <w:t>）和反辐射膜</w:t>
        </w:r>
        <w:r w:rsidR="00A70F30">
          <w:rPr>
            <w:rFonts w:hint="eastAsia"/>
          </w:rPr>
          <w:t>；</w:t>
        </w:r>
        <w:r w:rsidR="00A70F30">
          <w:t xml:space="preserve"> </w:t>
        </w:r>
      </w:ins>
    </w:p>
    <w:p w14:paraId="09AFDF58" w14:textId="77777777" w:rsidR="000A2524" w:rsidRPr="00903AB7" w:rsidRDefault="000A2524" w:rsidP="000A2524">
      <w:pPr>
        <w:pStyle w:val="00"/>
        <w:ind w:firstLine="480"/>
        <w:rPr>
          <w:ins w:id="24" w:author="北京智绘未来专利代理事务所" w:date="2022-01-20T12:02:00Z"/>
        </w:rPr>
      </w:pPr>
      <w:ins w:id="25" w:author="北京智绘未来专利代理事务所" w:date="2022-01-20T12:02:00Z">
        <w:r w:rsidRPr="00903AB7">
          <w:rPr>
            <w:rFonts w:hint="eastAsia"/>
          </w:rPr>
          <w:t>在液体绝缘层（</w:t>
        </w:r>
        <w:r w:rsidRPr="00903AB7">
          <w:rPr>
            <w:rFonts w:hint="eastAsia"/>
          </w:rPr>
          <w:t>3</w:t>
        </w:r>
        <w:r w:rsidRPr="00903AB7">
          <w:t>0</w:t>
        </w:r>
        <w:r w:rsidRPr="00903AB7">
          <w:rPr>
            <w:rFonts w:hint="eastAsia"/>
          </w:rPr>
          <w:t>）内侧，高温超导直流电缆与液体绝缘层（</w:t>
        </w:r>
        <w:r w:rsidRPr="00903AB7">
          <w:rPr>
            <w:rFonts w:hint="eastAsia"/>
          </w:rPr>
          <w:t>3</w:t>
        </w:r>
        <w:r w:rsidRPr="00903AB7">
          <w:t>0</w:t>
        </w:r>
        <w:r w:rsidRPr="00903AB7">
          <w:rPr>
            <w:rFonts w:hint="eastAsia"/>
          </w:rPr>
          <w:t>）相互平行设置；</w:t>
        </w:r>
      </w:ins>
    </w:p>
    <w:p w14:paraId="3557A331" w14:textId="77777777" w:rsidR="000A2524" w:rsidRDefault="000A2524" w:rsidP="000A2524">
      <w:pPr>
        <w:pStyle w:val="00"/>
        <w:ind w:firstLine="480"/>
        <w:rPr>
          <w:ins w:id="26" w:author="北京智绘未来专利代理事务所" w:date="2022-01-20T12:02:00Z"/>
        </w:rPr>
      </w:pPr>
      <w:ins w:id="27" w:author="北京智绘未来专利代理事务所" w:date="2022-01-20T12:02:00Z">
        <w:r w:rsidRPr="00903AB7">
          <w:rPr>
            <w:rFonts w:hint="eastAsia"/>
          </w:rPr>
          <w:t>所述液化天然气（</w:t>
        </w:r>
        <w:r w:rsidRPr="00903AB7">
          <w:t>20</w:t>
        </w:r>
        <w:r w:rsidRPr="00903AB7">
          <w:rPr>
            <w:rFonts w:hint="eastAsia"/>
          </w:rPr>
          <w:t>）设置在液体绝缘层（</w:t>
        </w:r>
        <w:r w:rsidRPr="00903AB7">
          <w:rPr>
            <w:rFonts w:hint="eastAsia"/>
          </w:rPr>
          <w:t>30</w:t>
        </w:r>
        <w:r w:rsidRPr="00903AB7">
          <w:rPr>
            <w:rFonts w:hint="eastAsia"/>
          </w:rPr>
          <w:t>）外侧，绝热层（</w:t>
        </w:r>
        <w:r w:rsidRPr="00903AB7">
          <w:rPr>
            <w:rFonts w:hint="eastAsia"/>
          </w:rPr>
          <w:t>10</w:t>
        </w:r>
        <w:r w:rsidRPr="00903AB7">
          <w:rPr>
            <w:rFonts w:hint="eastAsia"/>
          </w:rPr>
          <w:t>）和反辐射膜内侧</w:t>
        </w:r>
        <w:r>
          <w:rPr>
            <w:rFonts w:hint="eastAsia"/>
          </w:rPr>
          <w:t>；</w:t>
        </w:r>
      </w:ins>
    </w:p>
    <w:p w14:paraId="25827298" w14:textId="4379DE72" w:rsidR="006A0BCE" w:rsidRDefault="006A0BCE" w:rsidP="000A2524">
      <w:pPr>
        <w:pStyle w:val="00"/>
        <w:ind w:firstLine="480"/>
      </w:pPr>
      <w:r>
        <w:rPr>
          <w:rFonts w:hint="eastAsia"/>
        </w:rPr>
        <w:t>其特征在于</w:t>
      </w:r>
      <w:r w:rsidR="00B766EF">
        <w:rPr>
          <w:rFonts w:hint="eastAsia"/>
        </w:rPr>
        <w:t>，包括以下步骤</w:t>
      </w:r>
      <w:r w:rsidR="00764BB2">
        <w:rPr>
          <w:rFonts w:hint="eastAsia"/>
        </w:rPr>
        <w:t>：</w:t>
      </w:r>
    </w:p>
    <w:p w14:paraId="2E7F7158" w14:textId="509D2933" w:rsidR="00641BA4" w:rsidRPr="00903AB7" w:rsidRDefault="0083007D" w:rsidP="00903AB7">
      <w:pPr>
        <w:pStyle w:val="00"/>
        <w:ind w:firstLine="480"/>
      </w:pPr>
      <w:r w:rsidRPr="00903AB7">
        <w:rPr>
          <w:rFonts w:hint="eastAsia"/>
        </w:rPr>
        <w:t>步骤</w:t>
      </w:r>
      <w:r w:rsidRPr="00903AB7">
        <w:rPr>
          <w:rFonts w:hint="eastAsia"/>
        </w:rPr>
        <w:t>1</w:t>
      </w:r>
      <w:r w:rsidRPr="00903AB7">
        <w:rPr>
          <w:rFonts w:hint="eastAsia"/>
        </w:rPr>
        <w:t>，</w:t>
      </w:r>
      <w:bookmarkStart w:id="28" w:name="_Hlk58915092"/>
      <w:r w:rsidRPr="00903AB7">
        <w:rPr>
          <w:rFonts w:hint="eastAsia"/>
        </w:rPr>
        <w:t>获取</w:t>
      </w:r>
      <w:r w:rsidR="0053599C" w:rsidRPr="00903AB7">
        <w:rPr>
          <w:rFonts w:hint="eastAsia"/>
        </w:rPr>
        <w:t>超导直流能源管道的设计参数，包括：管道的外径、管道的传输距离、管道外层与环境之间的换热系数</w:t>
      </w:r>
      <w:r w:rsidR="00FD24DB" w:rsidRPr="00903AB7">
        <w:rPr>
          <w:rFonts w:hint="eastAsia"/>
        </w:rPr>
        <w:t>、</w:t>
      </w:r>
      <w:r w:rsidR="0053599C" w:rsidRPr="00903AB7">
        <w:rPr>
          <w:rFonts w:hint="eastAsia"/>
        </w:rPr>
        <w:t>环境温度</w:t>
      </w:r>
      <w:r w:rsidR="00FD24DB" w:rsidRPr="00903AB7">
        <w:rPr>
          <w:rFonts w:hint="eastAsia"/>
        </w:rPr>
        <w:t>、</w:t>
      </w:r>
      <w:r w:rsidR="0053599C" w:rsidRPr="00903AB7">
        <w:rPr>
          <w:rFonts w:hint="eastAsia"/>
        </w:rPr>
        <w:t>液化天然气整体平均温度</w:t>
      </w:r>
      <w:r w:rsidR="00D83132" w:rsidRPr="00903AB7">
        <w:rPr>
          <w:rFonts w:hint="eastAsia"/>
        </w:rPr>
        <w:t>；建立管道的周向漏热模型</w:t>
      </w:r>
      <w:bookmarkEnd w:id="28"/>
      <w:r w:rsidR="00D83132" w:rsidRPr="00903AB7">
        <w:rPr>
          <w:rFonts w:hint="eastAsia"/>
        </w:rPr>
        <w:t>；</w:t>
      </w:r>
    </w:p>
    <w:p w14:paraId="663C2B8B" w14:textId="3A825E66" w:rsidR="00471439" w:rsidRDefault="003F6B79" w:rsidP="00471439">
      <w:pPr>
        <w:pStyle w:val="00"/>
        <w:ind w:firstLine="480"/>
        <w:rPr>
          <w:ins w:id="29" w:author="北京智绘未来专利代理事务所" w:date="2022-01-20T13:47:00Z"/>
        </w:rPr>
      </w:pPr>
      <w:r w:rsidRPr="00903AB7">
        <w:rPr>
          <w:rFonts w:hint="eastAsia"/>
        </w:rPr>
        <w:t>步骤</w:t>
      </w:r>
      <w:r w:rsidRPr="00903AB7">
        <w:rPr>
          <w:rFonts w:hint="eastAsia"/>
        </w:rPr>
        <w:t>2</w:t>
      </w:r>
      <w:r w:rsidRPr="00903AB7">
        <w:rPr>
          <w:rFonts w:hint="eastAsia"/>
        </w:rPr>
        <w:t>，建立液化天然气在管道首末端的温差模型；</w:t>
      </w:r>
    </w:p>
    <w:p w14:paraId="53CBCC00" w14:textId="77777777" w:rsidR="00176D4E" w:rsidRPr="00903AB7" w:rsidRDefault="00176D4E" w:rsidP="00176D4E">
      <w:pPr>
        <w:pStyle w:val="00"/>
        <w:ind w:firstLine="480"/>
        <w:rPr>
          <w:ins w:id="30" w:author="北京智绘未来专利代理事务所" w:date="2022-01-20T13:47:00Z"/>
        </w:rPr>
      </w:pPr>
      <w:ins w:id="31" w:author="北京智绘未来专利代理事务所" w:date="2022-01-20T13:47:00Z">
        <w:r w:rsidRPr="00903AB7">
          <w:rPr>
            <w:rFonts w:hint="eastAsia"/>
          </w:rPr>
          <w:t>步骤</w:t>
        </w:r>
        <w:r w:rsidRPr="00903AB7">
          <w:rPr>
            <w:rFonts w:hint="eastAsia"/>
          </w:rPr>
          <w:t>2</w:t>
        </w:r>
        <w:r w:rsidRPr="00903AB7">
          <w:rPr>
            <w:rFonts w:hint="eastAsia"/>
          </w:rPr>
          <w:t>中，以如下公式表示液化天然气在管道首末端的温差模型，</w:t>
        </w:r>
      </w:ins>
    </w:p>
    <w:p w14:paraId="4C5E0606" w14:textId="77777777" w:rsidR="00176D4E" w:rsidRPr="00903AB7" w:rsidRDefault="007329EF" w:rsidP="00176D4E">
      <w:pPr>
        <w:pStyle w:val="00"/>
        <w:ind w:firstLine="480"/>
        <w:rPr>
          <w:ins w:id="32" w:author="北京智绘未来专利代理事务所" w:date="2022-01-20T13:47:00Z"/>
        </w:rPr>
      </w:pPr>
      <m:oMathPara>
        <m:oMath>
          <m:sSub>
            <m:sSubPr>
              <m:ctrlPr>
                <w:ins w:id="33" w:author="北京智绘未来专利代理事务所" w:date="2022-01-20T13:47:00Z">
                  <w:rPr>
                    <w:rFonts w:ascii="Cambria Math" w:hAnsi="Cambria Math"/>
                  </w:rPr>
                </w:ins>
              </m:ctrlPr>
            </m:sSubPr>
            <m:e>
              <m:r>
                <w:ins w:id="34" w:author="北京智绘未来专利代理事务所" w:date="2022-01-20T13:47:00Z">
                  <m:rPr>
                    <m:sty m:val="p"/>
                  </m:rPr>
                  <w:rPr>
                    <w:rFonts w:ascii="Cambria Math" w:hAnsi="Cambria Math"/>
                  </w:rPr>
                  <m:t>T</m:t>
                </w:ins>
              </m:r>
            </m:e>
            <m:sub>
              <m:r>
                <w:ins w:id="35" w:author="北京智绘未来专利代理事务所" w:date="2022-01-20T13:47:00Z">
                  <m:rPr>
                    <m:sty m:val="p"/>
                  </m:rPr>
                  <w:rPr>
                    <w:rFonts w:ascii="Cambria Math" w:hAnsi="Cambria Math"/>
                  </w:rPr>
                  <m:t>2</m:t>
                </w:ins>
              </m:r>
            </m:sub>
          </m:sSub>
          <m:r>
            <w:ins w:id="36" w:author="北京智绘未来专利代理事务所" w:date="2022-01-20T13:47:00Z">
              <m:rPr>
                <m:sty m:val="p"/>
              </m:rPr>
              <w:rPr>
                <w:rFonts w:ascii="Cambria Math" w:hAnsi="Cambria Math"/>
              </w:rPr>
              <m:t>-</m:t>
            </w:ins>
          </m:r>
          <m:sSub>
            <m:sSubPr>
              <m:ctrlPr>
                <w:ins w:id="37" w:author="北京智绘未来专利代理事务所" w:date="2022-01-20T13:47:00Z">
                  <w:rPr>
                    <w:rFonts w:ascii="Cambria Math" w:hAnsi="Cambria Math"/>
                  </w:rPr>
                </w:ins>
              </m:ctrlPr>
            </m:sSubPr>
            <m:e>
              <m:r>
                <w:ins w:id="38" w:author="北京智绘未来专利代理事务所" w:date="2022-01-20T13:47:00Z">
                  <m:rPr>
                    <m:sty m:val="p"/>
                  </m:rPr>
                  <w:rPr>
                    <w:rFonts w:ascii="Cambria Math" w:hAnsi="Cambria Math"/>
                  </w:rPr>
                  <m:t>T</m:t>
                </w:ins>
              </m:r>
            </m:e>
            <m:sub>
              <m:r>
                <w:ins w:id="39" w:author="北京智绘未来专利代理事务所" w:date="2022-01-20T13:47:00Z">
                  <m:rPr>
                    <m:sty m:val="p"/>
                  </m:rPr>
                  <w:rPr>
                    <w:rFonts w:ascii="Cambria Math" w:hAnsi="Cambria Math"/>
                  </w:rPr>
                  <m:t>1</m:t>
                </w:ins>
              </m:r>
            </m:sub>
          </m:sSub>
          <m:r>
            <w:ins w:id="40" w:author="北京智绘未来专利代理事务所" w:date="2022-01-20T13:47:00Z">
              <m:rPr>
                <m:sty m:val="p"/>
              </m:rPr>
              <w:rPr>
                <w:rFonts w:ascii="Cambria Math" w:hAnsi="Cambria Math"/>
              </w:rPr>
              <m:t>=</m:t>
            </w:ins>
          </m:r>
          <m:f>
            <m:fPr>
              <m:ctrlPr>
                <w:ins w:id="41" w:author="北京智绘未来专利代理事务所" w:date="2022-01-20T13:47:00Z">
                  <w:rPr>
                    <w:rFonts w:ascii="Cambria Math" w:hAnsi="Cambria Math"/>
                  </w:rPr>
                </w:ins>
              </m:ctrlPr>
            </m:fPr>
            <m:num>
              <m:r>
                <w:ins w:id="42" w:author="北京智绘未来专利代理事务所" w:date="2022-01-20T13:47:00Z">
                  <m:rPr>
                    <m:sty m:val="p"/>
                  </m:rPr>
                  <w:rPr>
                    <w:rFonts w:ascii="Cambria Math" w:hAnsi="Cambria Math"/>
                  </w:rPr>
                  <m:t>Q</m:t>
                </w:ins>
              </m:r>
            </m:num>
            <m:den>
              <m:sSub>
                <m:sSubPr>
                  <m:ctrlPr>
                    <w:ins w:id="43" w:author="北京智绘未来专利代理事务所" w:date="2022-01-20T13:47:00Z">
                      <w:rPr>
                        <w:rFonts w:ascii="Cambria Math" w:hAnsi="Cambria Math"/>
                      </w:rPr>
                    </w:ins>
                  </m:ctrlPr>
                </m:sSubPr>
                <m:e>
                  <m:r>
                    <w:ins w:id="44" w:author="北京智绘未来专利代理事务所" w:date="2022-01-20T13:47:00Z">
                      <m:rPr>
                        <m:sty m:val="p"/>
                      </m:rPr>
                      <w:rPr>
                        <w:rFonts w:ascii="Cambria Math" w:hAnsi="Cambria Math"/>
                      </w:rPr>
                      <m:t>U</m:t>
                    </w:ins>
                  </m:r>
                </m:e>
                <m:sub>
                  <m:r>
                    <w:ins w:id="45" w:author="北京智绘未来专利代理事务所" w:date="2022-01-20T13:47:00Z">
                      <m:rPr>
                        <m:sty m:val="p"/>
                      </m:rPr>
                      <w:rPr>
                        <w:rFonts w:ascii="Cambria Math" w:hAnsi="Cambria Math"/>
                      </w:rPr>
                      <m:t>LNG</m:t>
                    </w:ins>
                  </m:r>
                </m:sub>
              </m:sSub>
              <m:sSub>
                <m:sSubPr>
                  <m:ctrlPr>
                    <w:ins w:id="46" w:author="北京智绘未来专利代理事务所" w:date="2022-01-20T13:47:00Z">
                      <w:rPr>
                        <w:rFonts w:ascii="Cambria Math" w:hAnsi="Cambria Math"/>
                      </w:rPr>
                    </w:ins>
                  </m:ctrlPr>
                </m:sSubPr>
                <m:e>
                  <m:r>
                    <w:ins w:id="47" w:author="北京智绘未来专利代理事务所" w:date="2022-01-20T13:47:00Z">
                      <m:rPr>
                        <m:sty m:val="p"/>
                      </m:rPr>
                      <w:rPr>
                        <w:rFonts w:ascii="Cambria Math" w:hAnsi="Cambria Math"/>
                      </w:rPr>
                      <m:t>ρ</m:t>
                    </w:ins>
                  </m:r>
                </m:e>
                <m:sub>
                  <m:r>
                    <w:ins w:id="48" w:author="北京智绘未来专利代理事务所" w:date="2022-01-20T13:47:00Z">
                      <m:rPr>
                        <m:sty m:val="p"/>
                      </m:rPr>
                      <w:rPr>
                        <w:rFonts w:ascii="Cambria Math" w:hAnsi="Cambria Math"/>
                      </w:rPr>
                      <m:t>LNG</m:t>
                    </w:ins>
                  </m:r>
                </m:sub>
              </m:sSub>
              <m:sSub>
                <m:sSubPr>
                  <m:ctrlPr>
                    <w:ins w:id="49" w:author="北京智绘未来专利代理事务所" w:date="2022-01-20T13:47:00Z">
                      <w:rPr>
                        <w:rFonts w:ascii="Cambria Math" w:hAnsi="Cambria Math"/>
                      </w:rPr>
                    </w:ins>
                  </m:ctrlPr>
                </m:sSubPr>
                <m:e>
                  <m:r>
                    <w:ins w:id="50" w:author="北京智绘未来专利代理事务所" w:date="2022-01-20T13:47:00Z">
                      <m:rPr>
                        <m:sty m:val="p"/>
                      </m:rPr>
                      <w:rPr>
                        <w:rFonts w:ascii="Cambria Math" w:hAnsi="Cambria Math"/>
                      </w:rPr>
                      <m:t>C</m:t>
                    </w:ins>
                  </m:r>
                </m:e>
                <m:sub>
                  <m:r>
                    <w:ins w:id="51" w:author="北京智绘未来专利代理事务所" w:date="2022-01-20T13:47:00Z">
                      <m:rPr>
                        <m:sty m:val="p"/>
                      </m:rPr>
                      <w:rPr>
                        <w:rFonts w:ascii="Cambria Math" w:hAnsi="Cambria Math"/>
                      </w:rPr>
                      <m:t>LNG</m:t>
                    </w:ins>
                  </m:r>
                </m:sub>
              </m:sSub>
            </m:den>
          </m:f>
          <m:m>
            <m:mPr>
              <m:mcs>
                <m:mc>
                  <m:mcPr>
                    <m:count m:val="3"/>
                    <m:mcJc m:val="center"/>
                  </m:mcPr>
                </m:mc>
              </m:mcs>
              <m:ctrlPr>
                <w:ins w:id="52" w:author="北京智绘未来专利代理事务所" w:date="2022-01-20T13:47:00Z">
                  <w:rPr>
                    <w:rFonts w:ascii="Cambria Math" w:hAnsi="Cambria Math"/>
                  </w:rPr>
                </w:ins>
              </m:ctrlPr>
            </m:mPr>
            <m:mr>
              <m:e/>
              <m:e/>
              <m:e>
                <m:d>
                  <m:dPr>
                    <m:ctrlPr>
                      <w:ins w:id="53" w:author="北京智绘未来专利代理事务所" w:date="2022-01-20T13:47:00Z">
                        <w:rPr>
                          <w:rFonts w:ascii="Cambria Math" w:hAnsi="Cambria Math"/>
                        </w:rPr>
                      </w:ins>
                    </m:ctrlPr>
                  </m:dPr>
                  <m:e>
                    <m:r>
                      <w:ins w:id="54" w:author="北京智绘未来专利代理事务所" w:date="2022-01-20T13:47:00Z">
                        <m:rPr>
                          <m:sty m:val="p"/>
                        </m:rPr>
                        <w:rPr>
                          <w:rFonts w:ascii="Cambria Math" w:hAnsi="Cambria Math"/>
                        </w:rPr>
                        <m:t>3</m:t>
                      </w:ins>
                    </m:r>
                  </m:e>
                </m:d>
              </m:e>
            </m:mr>
          </m:m>
        </m:oMath>
      </m:oMathPara>
    </w:p>
    <w:p w14:paraId="4E19EED8" w14:textId="77777777" w:rsidR="00176D4E" w:rsidRPr="00903AB7" w:rsidRDefault="00176D4E" w:rsidP="00176D4E">
      <w:pPr>
        <w:pStyle w:val="00"/>
        <w:ind w:firstLine="480"/>
        <w:rPr>
          <w:ins w:id="55" w:author="北京智绘未来专利代理事务所" w:date="2022-01-20T13:47:00Z"/>
        </w:rPr>
      </w:pPr>
      <w:ins w:id="56" w:author="北京智绘未来专利代理事务所" w:date="2022-01-20T13:47:00Z">
        <w:r w:rsidRPr="00903AB7">
          <w:rPr>
            <w:rFonts w:hint="eastAsia"/>
          </w:rPr>
          <w:t>式中：</w:t>
        </w:r>
      </w:ins>
    </w:p>
    <w:p w14:paraId="53ECA611" w14:textId="77777777" w:rsidR="00176D4E" w:rsidRPr="00903AB7" w:rsidRDefault="007329EF" w:rsidP="00176D4E">
      <w:pPr>
        <w:pStyle w:val="00"/>
        <w:ind w:firstLine="480"/>
        <w:rPr>
          <w:ins w:id="57" w:author="北京智绘未来专利代理事务所" w:date="2022-01-20T13:47:00Z"/>
        </w:rPr>
      </w:pPr>
      <m:oMath>
        <m:sSub>
          <m:sSubPr>
            <m:ctrlPr>
              <w:ins w:id="58" w:author="北京智绘未来专利代理事务所" w:date="2022-01-20T13:47:00Z">
                <w:rPr>
                  <w:rFonts w:ascii="Cambria Math" w:hAnsi="Cambria Math"/>
                </w:rPr>
              </w:ins>
            </m:ctrlPr>
          </m:sSubPr>
          <m:e>
            <m:r>
              <w:ins w:id="59" w:author="北京智绘未来专利代理事务所" w:date="2022-01-20T13:47:00Z">
                <m:rPr>
                  <m:sty m:val="p"/>
                </m:rPr>
                <w:rPr>
                  <w:rFonts w:ascii="Cambria Math" w:hAnsi="Cambria Math"/>
                </w:rPr>
                <m:t>T</m:t>
              </w:ins>
            </m:r>
          </m:e>
          <m:sub>
            <m:r>
              <w:ins w:id="60" w:author="北京智绘未来专利代理事务所" w:date="2022-01-20T13:47:00Z">
                <m:rPr>
                  <m:sty m:val="p"/>
                </m:rPr>
                <w:rPr>
                  <w:rFonts w:ascii="Cambria Math" w:hAnsi="Cambria Math"/>
                </w:rPr>
                <m:t>2</m:t>
              </w:ins>
            </m:r>
          </m:sub>
        </m:sSub>
      </m:oMath>
      <w:ins w:id="61" w:author="北京智绘未来专利代理事务所" w:date="2022-01-20T13:47:00Z">
        <w:r w:rsidR="00176D4E" w:rsidRPr="00903AB7">
          <w:rPr>
            <w:rFonts w:hint="eastAsia"/>
          </w:rPr>
          <w:t>表示管道末端液化天然气温度，</w:t>
        </w:r>
      </w:ins>
    </w:p>
    <w:p w14:paraId="38ABAC99" w14:textId="77777777" w:rsidR="00176D4E" w:rsidRPr="00903AB7" w:rsidRDefault="007329EF" w:rsidP="00176D4E">
      <w:pPr>
        <w:pStyle w:val="00"/>
        <w:ind w:firstLine="480"/>
        <w:rPr>
          <w:ins w:id="62" w:author="北京智绘未来专利代理事务所" w:date="2022-01-20T13:47:00Z"/>
        </w:rPr>
      </w:pPr>
      <m:oMath>
        <m:sSub>
          <m:sSubPr>
            <m:ctrlPr>
              <w:ins w:id="63" w:author="北京智绘未来专利代理事务所" w:date="2022-01-20T13:47:00Z">
                <w:rPr>
                  <w:rFonts w:ascii="Cambria Math" w:hAnsi="Cambria Math"/>
                </w:rPr>
              </w:ins>
            </m:ctrlPr>
          </m:sSubPr>
          <m:e>
            <m:r>
              <w:ins w:id="64" w:author="北京智绘未来专利代理事务所" w:date="2022-01-20T13:47:00Z">
                <m:rPr>
                  <m:sty m:val="p"/>
                </m:rPr>
                <w:rPr>
                  <w:rFonts w:ascii="Cambria Math" w:hAnsi="Cambria Math"/>
                </w:rPr>
                <m:t>T</m:t>
              </w:ins>
            </m:r>
          </m:e>
          <m:sub>
            <m:r>
              <w:ins w:id="65" w:author="北京智绘未来专利代理事务所" w:date="2022-01-20T13:47:00Z">
                <m:rPr>
                  <m:sty m:val="p"/>
                </m:rPr>
                <w:rPr>
                  <w:rFonts w:ascii="Cambria Math" w:hAnsi="Cambria Math"/>
                </w:rPr>
                <m:t>1</m:t>
              </w:ins>
            </m:r>
          </m:sub>
        </m:sSub>
      </m:oMath>
      <w:ins w:id="66" w:author="北京智绘未来专利代理事务所" w:date="2022-01-20T13:47:00Z">
        <w:r w:rsidR="00176D4E" w:rsidRPr="00903AB7">
          <w:rPr>
            <w:rFonts w:hint="eastAsia"/>
          </w:rPr>
          <w:t>表示管道始端液化天然气温度，</w:t>
        </w:r>
      </w:ins>
    </w:p>
    <w:p w14:paraId="2D093BEE" w14:textId="77777777" w:rsidR="00176D4E" w:rsidRPr="00903AB7" w:rsidRDefault="00176D4E" w:rsidP="00176D4E">
      <w:pPr>
        <w:pStyle w:val="00"/>
        <w:ind w:firstLine="480"/>
        <w:rPr>
          <w:ins w:id="67" w:author="北京智绘未来专利代理事务所" w:date="2022-01-20T13:47:00Z"/>
        </w:rPr>
      </w:pPr>
      <m:oMath>
        <m:r>
          <w:ins w:id="68" w:author="北京智绘未来专利代理事务所" w:date="2022-01-20T13:47:00Z">
            <m:rPr>
              <m:sty m:val="p"/>
            </m:rPr>
            <w:rPr>
              <w:rFonts w:ascii="Cambria Math" w:hAnsi="Cambria Math"/>
            </w:rPr>
            <m:t>Q</m:t>
          </w:ins>
        </m:r>
      </m:oMath>
      <w:ins w:id="69" w:author="北京智绘未来专利代理事务所" w:date="2022-01-20T13:47:00Z">
        <w:r w:rsidRPr="00903AB7">
          <w:rPr>
            <w:rFonts w:hint="eastAsia"/>
          </w:rPr>
          <w:t>表示管道的周向漏热，</w:t>
        </w:r>
      </w:ins>
    </w:p>
    <w:p w14:paraId="564CE4D6" w14:textId="77777777" w:rsidR="00176D4E" w:rsidRPr="00903AB7" w:rsidRDefault="007329EF" w:rsidP="00176D4E">
      <w:pPr>
        <w:pStyle w:val="00"/>
        <w:ind w:firstLine="480"/>
        <w:rPr>
          <w:ins w:id="70" w:author="北京智绘未来专利代理事务所" w:date="2022-01-20T13:47:00Z"/>
        </w:rPr>
      </w:pPr>
      <m:oMath>
        <m:sSub>
          <m:sSubPr>
            <m:ctrlPr>
              <w:ins w:id="71" w:author="北京智绘未来专利代理事务所" w:date="2022-01-20T13:47:00Z">
                <w:rPr>
                  <w:rFonts w:ascii="Cambria Math" w:hAnsi="Cambria Math"/>
                </w:rPr>
              </w:ins>
            </m:ctrlPr>
          </m:sSubPr>
          <m:e>
            <m:r>
              <w:ins w:id="72" w:author="北京智绘未来专利代理事务所" w:date="2022-01-20T13:47:00Z">
                <m:rPr>
                  <m:sty m:val="p"/>
                </m:rPr>
                <w:rPr>
                  <w:rFonts w:ascii="Cambria Math" w:hAnsi="Cambria Math"/>
                </w:rPr>
                <m:t>U</m:t>
              </w:ins>
            </m:r>
          </m:e>
          <m:sub>
            <m:r>
              <w:ins w:id="73" w:author="北京智绘未来专利代理事务所" w:date="2022-01-20T13:47:00Z">
                <m:rPr>
                  <m:sty m:val="p"/>
                </m:rPr>
                <w:rPr>
                  <w:rFonts w:ascii="Cambria Math" w:hAnsi="Cambria Math"/>
                </w:rPr>
                <m:t>LNG</m:t>
              </w:ins>
            </m:r>
          </m:sub>
        </m:sSub>
      </m:oMath>
      <w:ins w:id="74" w:author="北京智绘未来专利代理事务所" w:date="2022-01-20T13:47:00Z">
        <w:r w:rsidR="00176D4E" w:rsidRPr="00903AB7">
          <w:rPr>
            <w:rFonts w:hint="eastAsia"/>
          </w:rPr>
          <w:t>表示管道中液化天然气的流量，</w:t>
        </w:r>
      </w:ins>
    </w:p>
    <w:p w14:paraId="5EF3DB9A" w14:textId="77777777" w:rsidR="00176D4E" w:rsidRPr="00903AB7" w:rsidRDefault="007329EF" w:rsidP="00176D4E">
      <w:pPr>
        <w:pStyle w:val="00"/>
        <w:ind w:firstLine="480"/>
        <w:rPr>
          <w:ins w:id="75" w:author="北京智绘未来专利代理事务所" w:date="2022-01-20T13:47:00Z"/>
        </w:rPr>
      </w:pPr>
      <m:oMath>
        <m:sSub>
          <m:sSubPr>
            <m:ctrlPr>
              <w:ins w:id="76" w:author="北京智绘未来专利代理事务所" w:date="2022-01-20T13:47:00Z">
                <w:rPr>
                  <w:rFonts w:ascii="Cambria Math" w:hAnsi="Cambria Math"/>
                </w:rPr>
              </w:ins>
            </m:ctrlPr>
          </m:sSubPr>
          <m:e>
            <m:r>
              <w:ins w:id="77" w:author="北京智绘未来专利代理事务所" w:date="2022-01-20T13:47:00Z">
                <m:rPr>
                  <m:sty m:val="p"/>
                </m:rPr>
                <w:rPr>
                  <w:rFonts w:ascii="Cambria Math" w:hAnsi="Cambria Math"/>
                </w:rPr>
                <m:t>ρ</m:t>
              </w:ins>
            </m:r>
          </m:e>
          <m:sub>
            <m:r>
              <w:ins w:id="78" w:author="北京智绘未来专利代理事务所" w:date="2022-01-20T13:47:00Z">
                <m:rPr>
                  <m:sty m:val="p"/>
                </m:rPr>
                <w:rPr>
                  <w:rFonts w:ascii="Cambria Math" w:hAnsi="Cambria Math"/>
                </w:rPr>
                <m:t>LNG</m:t>
              </w:ins>
            </m:r>
          </m:sub>
        </m:sSub>
      </m:oMath>
      <w:ins w:id="79" w:author="北京智绘未来专利代理事务所" w:date="2022-01-20T13:47:00Z">
        <w:r w:rsidR="00176D4E" w:rsidRPr="00903AB7">
          <w:rPr>
            <w:rFonts w:hint="eastAsia"/>
          </w:rPr>
          <w:t>表示管道中液化天然气的密度，</w:t>
        </w:r>
      </w:ins>
    </w:p>
    <w:p w14:paraId="366C326B" w14:textId="51CAD439" w:rsidR="00176D4E" w:rsidRPr="00903AB7" w:rsidRDefault="007329EF" w:rsidP="00176D4E">
      <w:pPr>
        <w:pStyle w:val="00"/>
        <w:ind w:firstLine="480"/>
      </w:pPr>
      <m:oMath>
        <m:sSub>
          <m:sSubPr>
            <m:ctrlPr>
              <w:ins w:id="80" w:author="北京智绘未来专利代理事务所" w:date="2022-01-20T13:47:00Z">
                <w:rPr>
                  <w:rFonts w:ascii="Cambria Math" w:hAnsi="Cambria Math"/>
                </w:rPr>
              </w:ins>
            </m:ctrlPr>
          </m:sSubPr>
          <m:e>
            <m:r>
              <w:ins w:id="81" w:author="北京智绘未来专利代理事务所" w:date="2022-01-20T13:47:00Z">
                <m:rPr>
                  <m:sty m:val="p"/>
                </m:rPr>
                <w:rPr>
                  <w:rFonts w:ascii="Cambria Math" w:hAnsi="Cambria Math"/>
                </w:rPr>
                <m:t>C</m:t>
              </w:ins>
            </m:r>
          </m:e>
          <m:sub>
            <m:r>
              <w:ins w:id="82" w:author="北京智绘未来专利代理事务所" w:date="2022-01-20T13:47:00Z">
                <m:rPr>
                  <m:sty m:val="p"/>
                </m:rPr>
                <w:rPr>
                  <w:rFonts w:ascii="Cambria Math" w:hAnsi="Cambria Math"/>
                </w:rPr>
                <m:t>LNG</m:t>
              </w:ins>
            </m:r>
          </m:sub>
        </m:sSub>
      </m:oMath>
      <w:ins w:id="83" w:author="北京智绘未来专利代理事务所" w:date="2022-01-20T13:47:00Z">
        <w:r w:rsidR="00176D4E" w:rsidRPr="00903AB7">
          <w:rPr>
            <w:rFonts w:hint="eastAsia"/>
          </w:rPr>
          <w:t>表示管道中液化天然气的单位质量比热容</w:t>
        </w:r>
        <w:r w:rsidR="00176D4E">
          <w:rPr>
            <w:rFonts w:hint="eastAsia"/>
          </w:rPr>
          <w:t>；</w:t>
        </w:r>
      </w:ins>
    </w:p>
    <w:p w14:paraId="1236AE79" w14:textId="73214034" w:rsidR="003F6B79" w:rsidRPr="00903AB7" w:rsidRDefault="003F6B79" w:rsidP="00903AB7">
      <w:pPr>
        <w:pStyle w:val="00"/>
        <w:ind w:firstLine="480"/>
      </w:pPr>
      <w:r w:rsidRPr="00903AB7">
        <w:rPr>
          <w:rFonts w:hint="eastAsia"/>
        </w:rPr>
        <w:t>步骤</w:t>
      </w:r>
      <w:r w:rsidRPr="00903AB7">
        <w:rPr>
          <w:rFonts w:hint="eastAsia"/>
        </w:rPr>
        <w:t>3</w:t>
      </w:r>
      <w:r w:rsidRPr="00903AB7">
        <w:rPr>
          <w:rFonts w:hint="eastAsia"/>
        </w:rPr>
        <w:t>，以步骤</w:t>
      </w:r>
      <w:r w:rsidRPr="00903AB7">
        <w:rPr>
          <w:rFonts w:hint="eastAsia"/>
        </w:rPr>
        <w:t>1</w:t>
      </w:r>
      <w:r w:rsidRPr="00903AB7">
        <w:rPr>
          <w:rFonts w:hint="eastAsia"/>
        </w:rPr>
        <w:t>和步骤</w:t>
      </w:r>
      <w:r w:rsidRPr="00903AB7">
        <w:rPr>
          <w:rFonts w:hint="eastAsia"/>
        </w:rPr>
        <w:t>2</w:t>
      </w:r>
      <w:r w:rsidRPr="00903AB7">
        <w:rPr>
          <w:rFonts w:hint="eastAsia"/>
        </w:rPr>
        <w:t>中的管道的周向漏热模型和管道首末端的温差模型</w:t>
      </w:r>
      <w:r w:rsidR="00672976" w:rsidRPr="00903AB7">
        <w:rPr>
          <w:rFonts w:hint="eastAsia"/>
        </w:rPr>
        <w:t>，计算液化天然气在管道末端上的温度；</w:t>
      </w:r>
    </w:p>
    <w:p w14:paraId="1D94EECB" w14:textId="77777777" w:rsidR="00F30D3A" w:rsidRDefault="006A49BD" w:rsidP="00F30D3A">
      <w:pPr>
        <w:pStyle w:val="00"/>
        <w:ind w:firstLine="480"/>
      </w:pPr>
      <w:r w:rsidRPr="00903AB7">
        <w:rPr>
          <w:rFonts w:hint="eastAsia"/>
        </w:rPr>
        <w:t>步骤</w:t>
      </w:r>
      <w:r w:rsidRPr="00903AB7">
        <w:rPr>
          <w:rFonts w:hint="eastAsia"/>
        </w:rPr>
        <w:t>4</w:t>
      </w:r>
      <w:r w:rsidRPr="00903AB7">
        <w:rPr>
          <w:rFonts w:hint="eastAsia"/>
        </w:rPr>
        <w:t>，</w:t>
      </w:r>
      <w:r w:rsidR="00D458BD" w:rsidRPr="00903AB7">
        <w:rPr>
          <w:rFonts w:hint="eastAsia"/>
        </w:rPr>
        <w:t>计算高温超导直流电缆的临界温度与</w:t>
      </w:r>
      <w:r w:rsidRPr="00903AB7">
        <w:rPr>
          <w:rFonts w:hint="eastAsia"/>
        </w:rPr>
        <w:t>步骤</w:t>
      </w:r>
      <w:r w:rsidRPr="00903AB7">
        <w:rPr>
          <w:rFonts w:hint="eastAsia"/>
        </w:rPr>
        <w:t>3</w:t>
      </w:r>
      <w:r w:rsidRPr="00903AB7">
        <w:rPr>
          <w:rFonts w:hint="eastAsia"/>
        </w:rPr>
        <w:t>获得的液化天然气在管道末端上的温度</w:t>
      </w:r>
      <w:r w:rsidR="00D458BD" w:rsidRPr="00903AB7">
        <w:rPr>
          <w:rFonts w:hint="eastAsia"/>
        </w:rPr>
        <w:t>的差值，所述差值不超过管道温度裕量则超导直流能源管道</w:t>
      </w:r>
      <w:r w:rsidR="008A1FA7" w:rsidRPr="00903AB7">
        <w:rPr>
          <w:rFonts w:hint="eastAsia"/>
        </w:rPr>
        <w:t>系统</w:t>
      </w:r>
      <w:r w:rsidR="00D458BD" w:rsidRPr="00903AB7">
        <w:rPr>
          <w:rFonts w:hint="eastAsia"/>
        </w:rPr>
        <w:t>能够稳定运行。</w:t>
      </w:r>
    </w:p>
    <w:p w14:paraId="006DC315" w14:textId="368D02B4" w:rsidR="00AB21D0" w:rsidRDefault="00F30D3A" w:rsidP="00F30D3A">
      <w:pPr>
        <w:pStyle w:val="00"/>
        <w:ind w:firstLine="480"/>
      </w:pPr>
      <w:del w:id="84" w:author="北京智绘未来专利代理事务所" w:date="2022-01-20T12:56:00Z">
        <w:r w:rsidDel="004F2B92">
          <w:rPr>
            <w:rFonts w:hint="eastAsia"/>
          </w:rPr>
          <w:delText>5</w:delText>
        </w:r>
      </w:del>
      <w:ins w:id="85" w:author="北京智绘未来专利代理事务所" w:date="2022-01-20T12:56:00Z">
        <w:r w:rsidR="004F2B92">
          <w:t>2</w:t>
        </w:r>
      </w:ins>
      <w:r>
        <w:rPr>
          <w:rFonts w:hint="eastAsia"/>
        </w:rPr>
        <w:t>、</w:t>
      </w:r>
      <w:r w:rsidR="00AB21D0">
        <w:rPr>
          <w:rFonts w:hint="eastAsia"/>
        </w:rPr>
        <w:t>如权利要求</w:t>
      </w:r>
      <w:del w:id="86" w:author="北京智绘未来专利代理事务所" w:date="2022-01-20T12:56:00Z">
        <w:r w:rsidR="0008007F" w:rsidDel="004F2B92">
          <w:rPr>
            <w:rFonts w:hint="eastAsia"/>
          </w:rPr>
          <w:delText>4</w:delText>
        </w:r>
      </w:del>
      <w:ins w:id="87" w:author="北京智绘未来专利代理事务所" w:date="2022-01-20T12:56:00Z">
        <w:r w:rsidR="004F2B92">
          <w:t>1</w:t>
        </w:r>
      </w:ins>
      <w:r w:rsidR="00AB21D0">
        <w:rPr>
          <w:rFonts w:hint="eastAsia"/>
        </w:rPr>
        <w:t>所述的</w:t>
      </w:r>
      <w:r w:rsidR="00AB21D0" w:rsidRPr="008F6B54">
        <w:rPr>
          <w:rFonts w:hint="eastAsia"/>
        </w:rPr>
        <w:t>超导直流能源管道系统</w:t>
      </w:r>
      <w:r w:rsidR="00AB21D0">
        <w:rPr>
          <w:rFonts w:hint="eastAsia"/>
        </w:rPr>
        <w:t>动态稳定性判断方法</w:t>
      </w:r>
      <w:r w:rsidR="00AB21D0" w:rsidRPr="008F6B54">
        <w:rPr>
          <w:rFonts w:hint="eastAsia"/>
        </w:rPr>
        <w:t>，</w:t>
      </w:r>
      <w:r w:rsidR="00AB21D0">
        <w:rPr>
          <w:rFonts w:hint="eastAsia"/>
        </w:rPr>
        <w:t>其特征在于：</w:t>
      </w:r>
    </w:p>
    <w:p w14:paraId="7694DAA7" w14:textId="48AA294E" w:rsidR="00D35CA1" w:rsidRPr="00BA5DFA" w:rsidRDefault="00C57B0C" w:rsidP="00BA5DFA">
      <w:pPr>
        <w:pStyle w:val="00"/>
        <w:ind w:firstLine="480"/>
      </w:pPr>
      <w:r w:rsidRPr="00BA5DFA">
        <w:rPr>
          <w:rFonts w:hint="eastAsia"/>
        </w:rPr>
        <w:lastRenderedPageBreak/>
        <w:t>步骤</w:t>
      </w:r>
      <w:r w:rsidRPr="00BA5DFA">
        <w:rPr>
          <w:rFonts w:hint="eastAsia"/>
        </w:rPr>
        <w:t>1</w:t>
      </w:r>
      <w:r w:rsidRPr="00BA5DFA">
        <w:rPr>
          <w:rFonts w:hint="eastAsia"/>
        </w:rPr>
        <w:t>中，以如下公式表示管道的周向漏热模型，</w:t>
      </w:r>
    </w:p>
    <w:p w14:paraId="1DA45C15" w14:textId="32206AD4" w:rsidR="00C57B0C" w:rsidRPr="00BA5DFA" w:rsidRDefault="00BA5DFA" w:rsidP="00BA5DFA">
      <w:pPr>
        <w:pStyle w:val="00"/>
        <w:ind w:firstLine="480"/>
      </w:pPr>
      <m:oMathPara>
        <m:oMath>
          <m:r>
            <m:rPr>
              <m:sty m:val="p"/>
            </m:rPr>
            <w:rPr>
              <w:rFonts w:ascii="Cambria Math" w:hAnsi="Cambria Math"/>
            </w:rPr>
            <m:t>Q=πDLh</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e>
          </m:d>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1</m:t>
                    </m:r>
                  </m:e>
                </m:d>
              </m:e>
            </m:mr>
          </m:m>
        </m:oMath>
      </m:oMathPara>
    </w:p>
    <w:p w14:paraId="456D5C55" w14:textId="77777777" w:rsidR="00C57B0C" w:rsidRPr="00903AB7" w:rsidRDefault="00C57B0C" w:rsidP="00903AB7">
      <w:pPr>
        <w:pStyle w:val="00"/>
        <w:ind w:firstLine="480"/>
      </w:pPr>
      <w:r w:rsidRPr="00903AB7">
        <w:rPr>
          <w:rFonts w:hint="eastAsia"/>
        </w:rPr>
        <w:t>式中：</w:t>
      </w:r>
    </w:p>
    <w:p w14:paraId="0F7C0665" w14:textId="551A178E" w:rsidR="00C57B0C" w:rsidRPr="00903AB7" w:rsidRDefault="00903AB7" w:rsidP="00903AB7">
      <w:pPr>
        <w:pStyle w:val="00"/>
        <w:ind w:firstLine="480"/>
      </w:pPr>
      <m:oMath>
        <m:r>
          <m:rPr>
            <m:sty m:val="p"/>
          </m:rPr>
          <w:rPr>
            <w:rFonts w:ascii="Cambria Math" w:hAnsi="Cambria Math"/>
          </w:rPr>
          <m:t>Q</m:t>
        </m:r>
      </m:oMath>
      <w:r w:rsidR="00C57B0C" w:rsidRPr="00903AB7">
        <w:rPr>
          <w:rFonts w:hint="eastAsia"/>
        </w:rPr>
        <w:t>表示管道的周向漏热，</w:t>
      </w:r>
    </w:p>
    <w:p w14:paraId="240DF82E" w14:textId="45646D52" w:rsidR="00C57B0C" w:rsidRPr="00903AB7" w:rsidRDefault="00903AB7" w:rsidP="00903AB7">
      <w:pPr>
        <w:pStyle w:val="00"/>
        <w:ind w:firstLine="480"/>
      </w:pPr>
      <m:oMath>
        <m:r>
          <m:rPr>
            <m:sty m:val="p"/>
          </m:rPr>
          <w:rPr>
            <w:rFonts w:ascii="Cambria Math" w:hAnsi="Cambria Math"/>
          </w:rPr>
          <m:t>D</m:t>
        </m:r>
      </m:oMath>
      <w:r w:rsidR="00C57B0C" w:rsidRPr="00903AB7">
        <w:rPr>
          <w:rFonts w:hint="eastAsia"/>
        </w:rPr>
        <w:t>表示管道外径，</w:t>
      </w:r>
    </w:p>
    <w:p w14:paraId="46F6CBFC" w14:textId="22103B0F" w:rsidR="00C57B0C" w:rsidRPr="00903AB7" w:rsidRDefault="00903AB7" w:rsidP="00903AB7">
      <w:pPr>
        <w:pStyle w:val="00"/>
        <w:ind w:firstLine="480"/>
      </w:pPr>
      <m:oMath>
        <m:r>
          <m:rPr>
            <m:sty m:val="p"/>
          </m:rPr>
          <w:rPr>
            <w:rFonts w:ascii="Cambria Math" w:hAnsi="Cambria Math" w:hint="eastAsia"/>
          </w:rPr>
          <m:t>L</m:t>
        </m:r>
      </m:oMath>
      <w:r w:rsidR="00C57B0C" w:rsidRPr="00903AB7">
        <w:rPr>
          <w:rFonts w:hint="eastAsia"/>
        </w:rPr>
        <w:t>表示管道传输距离，</w:t>
      </w:r>
    </w:p>
    <w:p w14:paraId="04FC6322" w14:textId="6933379C" w:rsidR="00C57B0C" w:rsidRPr="00903AB7" w:rsidRDefault="00903AB7" w:rsidP="00903AB7">
      <w:pPr>
        <w:pStyle w:val="00"/>
        <w:ind w:firstLine="480"/>
      </w:pPr>
      <m:oMath>
        <m:r>
          <m:rPr>
            <m:sty m:val="p"/>
          </m:rPr>
          <w:rPr>
            <w:rFonts w:ascii="Cambria Math" w:eastAsia="MS Gothic" w:hAnsi="Cambria Math" w:cs="MS Gothic" w:hint="eastAsia"/>
          </w:rPr>
          <m:t>h</m:t>
        </m:r>
      </m:oMath>
      <w:r w:rsidR="00C57B0C" w:rsidRPr="00903AB7">
        <w:rPr>
          <w:rFonts w:hint="eastAsia"/>
        </w:rPr>
        <w:t>表示管道外层与环境之间的换热系数，</w:t>
      </w:r>
    </w:p>
    <w:p w14:paraId="6173C7FF" w14:textId="3D1D4B82" w:rsidR="00C57B0C" w:rsidRPr="00903AB7" w:rsidRDefault="007329EF"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C57B0C" w:rsidRPr="00903AB7">
        <w:rPr>
          <w:rFonts w:hint="eastAsia"/>
        </w:rPr>
        <w:t>表示环境温度，</w:t>
      </w:r>
    </w:p>
    <w:p w14:paraId="1BC12788" w14:textId="77777777" w:rsidR="0014796E" w:rsidRDefault="007329EF" w:rsidP="0014796E">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00C57B0C" w:rsidRPr="00903AB7">
        <w:rPr>
          <w:rFonts w:hint="eastAsia"/>
        </w:rPr>
        <w:t>表示液化天然气整体平均温度。</w:t>
      </w:r>
    </w:p>
    <w:p w14:paraId="4BDB9204" w14:textId="2E8D3280" w:rsidR="00C57B0C" w:rsidRDefault="0014796E" w:rsidP="0014796E">
      <w:pPr>
        <w:pStyle w:val="00"/>
        <w:ind w:firstLine="480"/>
      </w:pPr>
      <w:del w:id="88" w:author="北京智绘未来专利代理事务所" w:date="2022-01-20T12:57:00Z">
        <w:r w:rsidDel="004F2B92">
          <w:rPr>
            <w:rFonts w:hint="eastAsia"/>
          </w:rPr>
          <w:delText>6</w:delText>
        </w:r>
      </w:del>
      <w:ins w:id="89" w:author="北京智绘未来专利代理事务所" w:date="2022-01-20T12:57:00Z">
        <w:r w:rsidR="004F2B92">
          <w:t>3</w:t>
        </w:r>
      </w:ins>
      <w:r>
        <w:rPr>
          <w:rFonts w:hint="eastAsia"/>
        </w:rPr>
        <w:t>、</w:t>
      </w:r>
      <w:r w:rsidR="00C57B0C">
        <w:rPr>
          <w:rFonts w:hint="eastAsia"/>
        </w:rPr>
        <w:t>如权利要求</w:t>
      </w:r>
      <w:del w:id="90" w:author="北京智绘未来专利代理事务所" w:date="2022-01-20T12:57:00Z">
        <w:r w:rsidR="0008007F" w:rsidDel="004F2B92">
          <w:rPr>
            <w:rFonts w:hint="eastAsia"/>
          </w:rPr>
          <w:delText>5</w:delText>
        </w:r>
      </w:del>
      <w:ins w:id="91" w:author="北京智绘未来专利代理事务所" w:date="2022-01-20T12:57:00Z">
        <w:r w:rsidR="004F2B92">
          <w:t>2</w:t>
        </w:r>
      </w:ins>
      <w:r w:rsidR="00C57B0C">
        <w:rPr>
          <w:rFonts w:hint="eastAsia"/>
        </w:rPr>
        <w:t>所述的</w:t>
      </w:r>
      <w:r w:rsidR="00C57B0C" w:rsidRPr="008F6B54">
        <w:rPr>
          <w:rFonts w:hint="eastAsia"/>
        </w:rPr>
        <w:t>超导直流能源管道系统</w:t>
      </w:r>
      <w:r w:rsidR="00C57B0C">
        <w:rPr>
          <w:rFonts w:hint="eastAsia"/>
        </w:rPr>
        <w:t>动态稳定性判断方法</w:t>
      </w:r>
      <w:r w:rsidR="00C57B0C" w:rsidRPr="008F6B54">
        <w:rPr>
          <w:rFonts w:hint="eastAsia"/>
        </w:rPr>
        <w:t>，</w:t>
      </w:r>
      <w:r w:rsidR="00C57B0C">
        <w:rPr>
          <w:rFonts w:hint="eastAsia"/>
        </w:rPr>
        <w:t>其特征在于：</w:t>
      </w:r>
    </w:p>
    <w:p w14:paraId="5FFBD23A" w14:textId="5D8B0EBC" w:rsidR="00E426C3" w:rsidRPr="00903AB7" w:rsidRDefault="00E426C3" w:rsidP="00903AB7">
      <w:pPr>
        <w:pStyle w:val="00"/>
        <w:ind w:firstLine="480"/>
      </w:pPr>
      <w:r w:rsidRPr="00903AB7">
        <w:rPr>
          <w:rFonts w:hint="eastAsia"/>
        </w:rPr>
        <w:t>步骤</w:t>
      </w:r>
      <w:r w:rsidRPr="00903AB7">
        <w:rPr>
          <w:rFonts w:hint="eastAsia"/>
        </w:rPr>
        <w:t>1</w:t>
      </w:r>
      <w:r w:rsidRPr="00903AB7">
        <w:rPr>
          <w:rFonts w:hint="eastAsia"/>
        </w:rPr>
        <w:t>中，以如下公式表示</w:t>
      </w:r>
      <w:r w:rsidRPr="00903AB7">
        <w:t>液化天然气</w:t>
      </w:r>
      <w:r w:rsidRPr="00903AB7">
        <w:rPr>
          <w:rFonts w:hint="eastAsia"/>
        </w:rPr>
        <w:t>整体平均温度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Pr="00903AB7">
        <w:rPr>
          <w:rFonts w:hint="eastAsia"/>
        </w:rPr>
        <w:t>，</w:t>
      </w:r>
    </w:p>
    <w:p w14:paraId="5ABCE997" w14:textId="2DDCA3F9" w:rsidR="00E426C3" w:rsidRPr="00903AB7" w:rsidRDefault="007329EF" w:rsidP="00903AB7">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num>
            <m:den>
              <m:r>
                <m:rPr>
                  <m:sty m:val="p"/>
                </m:rPr>
                <w:rPr>
                  <w:rFonts w:ascii="Cambria Math" w:hAnsi="Cambria Math"/>
                </w:rPr>
                <m:t>2</m:t>
              </m:r>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2</m:t>
                    </m:r>
                  </m:e>
                </m:d>
              </m:e>
            </m:mr>
          </m:m>
        </m:oMath>
      </m:oMathPara>
    </w:p>
    <w:p w14:paraId="1C5A1CA0" w14:textId="77777777" w:rsidR="00E426C3" w:rsidRPr="00903AB7" w:rsidRDefault="00E426C3" w:rsidP="00903AB7">
      <w:pPr>
        <w:pStyle w:val="00"/>
        <w:ind w:firstLine="480"/>
      </w:pPr>
      <w:r w:rsidRPr="00903AB7">
        <w:rPr>
          <w:rFonts w:hint="eastAsia"/>
        </w:rPr>
        <w:t>式中：</w:t>
      </w:r>
    </w:p>
    <w:p w14:paraId="4808E6A3" w14:textId="6C3A2F8A" w:rsidR="00E426C3" w:rsidRPr="00903AB7" w:rsidRDefault="007329EF"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e</m:t>
            </m:r>
          </m:sub>
        </m:sSub>
      </m:oMath>
      <w:r w:rsidR="00E426C3" w:rsidRPr="00903AB7">
        <w:rPr>
          <w:rFonts w:hint="eastAsia"/>
        </w:rPr>
        <w:t>表示液化天然气整体平均温度，</w:t>
      </w:r>
    </w:p>
    <w:p w14:paraId="1884E41E" w14:textId="4B9DDCDD" w:rsidR="00E426C3" w:rsidRPr="00903AB7" w:rsidRDefault="007329EF"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E426C3" w:rsidRPr="00903AB7">
        <w:rPr>
          <w:rFonts w:hint="eastAsia"/>
        </w:rPr>
        <w:t>表示管道始端液化天然气温度，</w:t>
      </w:r>
    </w:p>
    <w:p w14:paraId="50201006" w14:textId="77777777" w:rsidR="001D5879" w:rsidDel="00176D4E" w:rsidRDefault="007329EF" w:rsidP="001D5879">
      <w:pPr>
        <w:pStyle w:val="00"/>
        <w:ind w:firstLine="480"/>
        <w:rPr>
          <w:del w:id="92" w:author="北京智绘未来专利代理事务所" w:date="2022-01-20T13:47:00Z"/>
        </w:rPr>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E426C3" w:rsidRPr="00903AB7">
        <w:rPr>
          <w:rFonts w:hint="eastAsia"/>
        </w:rPr>
        <w:t>表示管道末端液化天然气温度</w:t>
      </w:r>
      <w:del w:id="93" w:author="北京智绘未来专利代理事务所" w:date="2022-01-20T13:47:00Z">
        <w:r w:rsidR="00E426C3" w:rsidRPr="00903AB7" w:rsidDel="00176D4E">
          <w:rPr>
            <w:rFonts w:hint="eastAsia"/>
          </w:rPr>
          <w:delText>。</w:delText>
        </w:r>
      </w:del>
    </w:p>
    <w:p w14:paraId="7EBB542D" w14:textId="5BDDC36B" w:rsidR="00876094" w:rsidDel="00176D4E" w:rsidRDefault="001D5879">
      <w:pPr>
        <w:pStyle w:val="00"/>
        <w:ind w:firstLineChars="0" w:firstLine="0"/>
        <w:rPr>
          <w:del w:id="94" w:author="北京智绘未来专利代理事务所" w:date="2022-01-20T13:47:00Z"/>
        </w:rPr>
        <w:pPrChange w:id="95" w:author="北京智绘未来专利代理事务所" w:date="2022-01-20T13:47:00Z">
          <w:pPr>
            <w:pStyle w:val="00"/>
            <w:ind w:firstLine="480"/>
          </w:pPr>
        </w:pPrChange>
      </w:pPr>
      <w:del w:id="96" w:author="北京智绘未来专利代理事务所" w:date="2022-01-20T12:57:00Z">
        <w:r w:rsidDel="004F2B92">
          <w:rPr>
            <w:rFonts w:hint="eastAsia"/>
          </w:rPr>
          <w:delText>7</w:delText>
        </w:r>
      </w:del>
      <w:del w:id="97" w:author="北京智绘未来专利代理事务所" w:date="2022-01-20T13:47:00Z">
        <w:r w:rsidDel="00176D4E">
          <w:rPr>
            <w:rFonts w:hint="eastAsia"/>
          </w:rPr>
          <w:delText>、</w:delText>
        </w:r>
        <w:r w:rsidR="00876094" w:rsidDel="00176D4E">
          <w:rPr>
            <w:rFonts w:hint="eastAsia"/>
          </w:rPr>
          <w:delText>如权利要求</w:delText>
        </w:r>
      </w:del>
      <w:del w:id="98" w:author="北京智绘未来专利代理事务所" w:date="2022-01-20T12:57:00Z">
        <w:r w:rsidR="0008007F" w:rsidDel="004F2B92">
          <w:rPr>
            <w:rFonts w:hint="eastAsia"/>
          </w:rPr>
          <w:delText>5</w:delText>
        </w:r>
      </w:del>
      <w:del w:id="99" w:author="北京智绘未来专利代理事务所" w:date="2022-01-20T13:47:00Z">
        <w:r w:rsidR="0008007F" w:rsidDel="00176D4E">
          <w:rPr>
            <w:rFonts w:hint="eastAsia"/>
          </w:rPr>
          <w:delText>或</w:delText>
        </w:r>
      </w:del>
      <w:del w:id="100" w:author="北京智绘未来专利代理事务所" w:date="2022-01-20T12:57:00Z">
        <w:r w:rsidR="0008007F" w:rsidDel="004F2B92">
          <w:rPr>
            <w:rFonts w:hint="eastAsia"/>
          </w:rPr>
          <w:delText>6</w:delText>
        </w:r>
      </w:del>
      <w:del w:id="101" w:author="北京智绘未来专利代理事务所" w:date="2022-01-20T13:47:00Z">
        <w:r w:rsidR="00876094" w:rsidDel="00176D4E">
          <w:rPr>
            <w:rFonts w:hint="eastAsia"/>
          </w:rPr>
          <w:delText>所述的</w:delText>
        </w:r>
        <w:r w:rsidR="00876094" w:rsidRPr="008F6B54" w:rsidDel="00176D4E">
          <w:rPr>
            <w:rFonts w:hint="eastAsia"/>
          </w:rPr>
          <w:delText>超导直流能源管道系统</w:delText>
        </w:r>
        <w:r w:rsidR="00876094" w:rsidDel="00176D4E">
          <w:rPr>
            <w:rFonts w:hint="eastAsia"/>
          </w:rPr>
          <w:delText>动态稳定性判断方法</w:delText>
        </w:r>
        <w:r w:rsidR="00876094" w:rsidRPr="008F6B54" w:rsidDel="00176D4E">
          <w:rPr>
            <w:rFonts w:hint="eastAsia"/>
          </w:rPr>
          <w:delText>，</w:delText>
        </w:r>
        <w:r w:rsidR="00876094" w:rsidDel="00176D4E">
          <w:rPr>
            <w:rFonts w:hint="eastAsia"/>
          </w:rPr>
          <w:delText>其特征在于：</w:delText>
        </w:r>
      </w:del>
    </w:p>
    <w:p w14:paraId="12A9E302" w14:textId="620FEC00" w:rsidR="00F456B0" w:rsidRPr="00903AB7" w:rsidDel="00176D4E" w:rsidRDefault="00F456B0">
      <w:pPr>
        <w:pStyle w:val="00"/>
        <w:ind w:firstLineChars="0" w:firstLine="0"/>
        <w:rPr>
          <w:del w:id="102" w:author="北京智绘未来专利代理事务所" w:date="2022-01-20T13:46:00Z"/>
        </w:rPr>
        <w:pPrChange w:id="103" w:author="北京智绘未来专利代理事务所" w:date="2022-01-20T13:47:00Z">
          <w:pPr>
            <w:pStyle w:val="00"/>
            <w:ind w:firstLine="480"/>
          </w:pPr>
        </w:pPrChange>
      </w:pPr>
      <w:del w:id="104" w:author="北京智绘未来专利代理事务所" w:date="2022-01-20T13:46:00Z">
        <w:r w:rsidRPr="00903AB7" w:rsidDel="00176D4E">
          <w:rPr>
            <w:rFonts w:hint="eastAsia"/>
          </w:rPr>
          <w:delText>步骤</w:delText>
        </w:r>
        <w:r w:rsidRPr="00903AB7" w:rsidDel="00176D4E">
          <w:rPr>
            <w:rFonts w:hint="eastAsia"/>
          </w:rPr>
          <w:delText>2</w:delText>
        </w:r>
        <w:r w:rsidRPr="00903AB7" w:rsidDel="00176D4E">
          <w:rPr>
            <w:rFonts w:hint="eastAsia"/>
          </w:rPr>
          <w:delText>中，以如下公式表示液化天然气在管道首末端的温差模型，</w:delText>
        </w:r>
      </w:del>
    </w:p>
    <w:p w14:paraId="5ADCE581" w14:textId="7213BCB9" w:rsidR="00F424CD" w:rsidRPr="00903AB7" w:rsidDel="00176D4E" w:rsidRDefault="007329EF">
      <w:pPr>
        <w:pStyle w:val="00"/>
        <w:ind w:firstLineChars="0" w:firstLine="0"/>
        <w:rPr>
          <w:del w:id="105" w:author="北京智绘未来专利代理事务所" w:date="2022-01-20T13:46:00Z"/>
        </w:rPr>
        <w:pPrChange w:id="106" w:author="北京智绘未来专利代理事务所" w:date="2022-01-20T13:47:00Z">
          <w:pPr>
            <w:pStyle w:val="00"/>
            <w:ind w:firstLine="480"/>
          </w:pPr>
        </w:pPrChange>
      </w:pPr>
      <m:oMathPara>
        <m:oMath>
          <m:sSub>
            <m:sSubPr>
              <m:ctrlPr>
                <w:del w:id="107" w:author="北京智绘未来专利代理事务所" w:date="2022-01-20T13:46:00Z">
                  <w:rPr>
                    <w:rFonts w:ascii="Cambria Math" w:hAnsi="Cambria Math"/>
                  </w:rPr>
                </w:del>
              </m:ctrlPr>
            </m:sSubPr>
            <m:e>
              <m:r>
                <w:del w:id="108" w:author="北京智绘未来专利代理事务所" w:date="2022-01-20T13:46:00Z">
                  <m:rPr>
                    <m:sty m:val="p"/>
                  </m:rPr>
                  <w:rPr>
                    <w:rFonts w:ascii="Cambria Math" w:hAnsi="Cambria Math"/>
                  </w:rPr>
                  <m:t>T</m:t>
                </w:del>
              </m:r>
            </m:e>
            <m:sub>
              <m:r>
                <w:del w:id="109" w:author="北京智绘未来专利代理事务所" w:date="2022-01-20T13:46:00Z">
                  <m:rPr>
                    <m:sty m:val="p"/>
                  </m:rPr>
                  <w:rPr>
                    <w:rFonts w:ascii="Cambria Math" w:hAnsi="Cambria Math"/>
                  </w:rPr>
                  <m:t>2</m:t>
                </w:del>
              </m:r>
            </m:sub>
          </m:sSub>
          <m:r>
            <w:del w:id="110" w:author="北京智绘未来专利代理事务所" w:date="2022-01-20T13:46:00Z">
              <m:rPr>
                <m:sty m:val="p"/>
              </m:rPr>
              <w:rPr>
                <w:rFonts w:ascii="Cambria Math" w:hAnsi="Cambria Math"/>
              </w:rPr>
              <m:t>-</m:t>
            </w:del>
          </m:r>
          <m:sSub>
            <m:sSubPr>
              <m:ctrlPr>
                <w:del w:id="111" w:author="北京智绘未来专利代理事务所" w:date="2022-01-20T13:46:00Z">
                  <w:rPr>
                    <w:rFonts w:ascii="Cambria Math" w:hAnsi="Cambria Math"/>
                  </w:rPr>
                </w:del>
              </m:ctrlPr>
            </m:sSubPr>
            <m:e>
              <m:r>
                <w:del w:id="112" w:author="北京智绘未来专利代理事务所" w:date="2022-01-20T13:46:00Z">
                  <m:rPr>
                    <m:sty m:val="p"/>
                  </m:rPr>
                  <w:rPr>
                    <w:rFonts w:ascii="Cambria Math" w:hAnsi="Cambria Math"/>
                  </w:rPr>
                  <m:t>T</m:t>
                </w:del>
              </m:r>
            </m:e>
            <m:sub>
              <m:r>
                <w:del w:id="113" w:author="北京智绘未来专利代理事务所" w:date="2022-01-20T13:46:00Z">
                  <m:rPr>
                    <m:sty m:val="p"/>
                  </m:rPr>
                  <w:rPr>
                    <w:rFonts w:ascii="Cambria Math" w:hAnsi="Cambria Math"/>
                  </w:rPr>
                  <m:t>1</m:t>
                </w:del>
              </m:r>
            </m:sub>
          </m:sSub>
          <m:r>
            <w:del w:id="114" w:author="北京智绘未来专利代理事务所" w:date="2022-01-20T13:46:00Z">
              <m:rPr>
                <m:sty m:val="p"/>
              </m:rPr>
              <w:rPr>
                <w:rFonts w:ascii="Cambria Math" w:hAnsi="Cambria Math"/>
              </w:rPr>
              <m:t>=</m:t>
            </w:del>
          </m:r>
          <m:f>
            <m:fPr>
              <m:ctrlPr>
                <w:del w:id="115" w:author="北京智绘未来专利代理事务所" w:date="2022-01-20T13:46:00Z">
                  <w:rPr>
                    <w:rFonts w:ascii="Cambria Math" w:hAnsi="Cambria Math"/>
                  </w:rPr>
                </w:del>
              </m:ctrlPr>
            </m:fPr>
            <m:num>
              <m:r>
                <w:del w:id="116" w:author="北京智绘未来专利代理事务所" w:date="2022-01-20T13:46:00Z">
                  <m:rPr>
                    <m:sty m:val="p"/>
                  </m:rPr>
                  <w:rPr>
                    <w:rFonts w:ascii="Cambria Math" w:hAnsi="Cambria Math"/>
                  </w:rPr>
                  <m:t>Q</m:t>
                </w:del>
              </m:r>
            </m:num>
            <m:den>
              <m:sSub>
                <m:sSubPr>
                  <m:ctrlPr>
                    <w:del w:id="117" w:author="北京智绘未来专利代理事务所" w:date="2022-01-20T13:46:00Z">
                      <w:rPr>
                        <w:rFonts w:ascii="Cambria Math" w:hAnsi="Cambria Math"/>
                      </w:rPr>
                    </w:del>
                  </m:ctrlPr>
                </m:sSubPr>
                <m:e>
                  <m:r>
                    <w:del w:id="118" w:author="北京智绘未来专利代理事务所" w:date="2022-01-20T13:46:00Z">
                      <m:rPr>
                        <m:sty m:val="p"/>
                      </m:rPr>
                      <w:rPr>
                        <w:rFonts w:ascii="Cambria Math" w:hAnsi="Cambria Math"/>
                      </w:rPr>
                      <m:t>U</m:t>
                    </w:del>
                  </m:r>
                </m:e>
                <m:sub>
                  <m:r>
                    <w:del w:id="119" w:author="北京智绘未来专利代理事务所" w:date="2022-01-20T13:46:00Z">
                      <m:rPr>
                        <m:sty m:val="p"/>
                      </m:rPr>
                      <w:rPr>
                        <w:rFonts w:ascii="Cambria Math" w:hAnsi="Cambria Math"/>
                      </w:rPr>
                      <m:t>LNG</m:t>
                    </w:del>
                  </m:r>
                </m:sub>
              </m:sSub>
              <m:sSub>
                <m:sSubPr>
                  <m:ctrlPr>
                    <w:del w:id="120" w:author="北京智绘未来专利代理事务所" w:date="2022-01-20T13:46:00Z">
                      <w:rPr>
                        <w:rFonts w:ascii="Cambria Math" w:hAnsi="Cambria Math"/>
                      </w:rPr>
                    </w:del>
                  </m:ctrlPr>
                </m:sSubPr>
                <m:e>
                  <m:r>
                    <w:del w:id="121" w:author="北京智绘未来专利代理事务所" w:date="2022-01-20T13:46:00Z">
                      <m:rPr>
                        <m:sty m:val="p"/>
                      </m:rPr>
                      <w:rPr>
                        <w:rFonts w:ascii="Cambria Math" w:hAnsi="Cambria Math"/>
                      </w:rPr>
                      <m:t>ρ</m:t>
                    </w:del>
                  </m:r>
                </m:e>
                <m:sub>
                  <m:r>
                    <w:del w:id="122" w:author="北京智绘未来专利代理事务所" w:date="2022-01-20T13:46:00Z">
                      <m:rPr>
                        <m:sty m:val="p"/>
                      </m:rPr>
                      <w:rPr>
                        <w:rFonts w:ascii="Cambria Math" w:hAnsi="Cambria Math"/>
                      </w:rPr>
                      <m:t>LNG</m:t>
                    </w:del>
                  </m:r>
                </m:sub>
              </m:sSub>
              <m:sSub>
                <m:sSubPr>
                  <m:ctrlPr>
                    <w:del w:id="123" w:author="北京智绘未来专利代理事务所" w:date="2022-01-20T13:46:00Z">
                      <w:rPr>
                        <w:rFonts w:ascii="Cambria Math" w:hAnsi="Cambria Math"/>
                      </w:rPr>
                    </w:del>
                  </m:ctrlPr>
                </m:sSubPr>
                <m:e>
                  <m:r>
                    <w:del w:id="124" w:author="北京智绘未来专利代理事务所" w:date="2022-01-20T13:46:00Z">
                      <m:rPr>
                        <m:sty m:val="p"/>
                      </m:rPr>
                      <w:rPr>
                        <w:rFonts w:ascii="Cambria Math" w:hAnsi="Cambria Math"/>
                      </w:rPr>
                      <m:t>C</m:t>
                    </w:del>
                  </m:r>
                </m:e>
                <m:sub>
                  <m:r>
                    <w:del w:id="125" w:author="北京智绘未来专利代理事务所" w:date="2022-01-20T13:46:00Z">
                      <m:rPr>
                        <m:sty m:val="p"/>
                      </m:rPr>
                      <w:rPr>
                        <w:rFonts w:ascii="Cambria Math" w:hAnsi="Cambria Math"/>
                      </w:rPr>
                      <m:t>LNG</m:t>
                    </w:del>
                  </m:r>
                </m:sub>
              </m:sSub>
            </m:den>
          </m:f>
          <m:m>
            <m:mPr>
              <m:mcs>
                <m:mc>
                  <m:mcPr>
                    <m:count m:val="3"/>
                    <m:mcJc m:val="center"/>
                  </m:mcPr>
                </m:mc>
              </m:mcs>
              <m:ctrlPr>
                <w:del w:id="126" w:author="北京智绘未来专利代理事务所" w:date="2022-01-20T13:46:00Z">
                  <w:rPr>
                    <w:rFonts w:ascii="Cambria Math" w:hAnsi="Cambria Math"/>
                  </w:rPr>
                </w:del>
              </m:ctrlPr>
            </m:mPr>
            <m:mr>
              <m:e/>
              <m:e/>
              <m:e>
                <m:d>
                  <m:dPr>
                    <m:ctrlPr>
                      <w:del w:id="127" w:author="北京智绘未来专利代理事务所" w:date="2022-01-20T13:46:00Z">
                        <w:rPr>
                          <w:rFonts w:ascii="Cambria Math" w:hAnsi="Cambria Math"/>
                        </w:rPr>
                      </w:del>
                    </m:ctrlPr>
                  </m:dPr>
                  <m:e>
                    <m:r>
                      <w:del w:id="128" w:author="北京智绘未来专利代理事务所" w:date="2022-01-20T13:46:00Z">
                        <m:rPr>
                          <m:sty m:val="p"/>
                        </m:rPr>
                        <w:rPr>
                          <w:rFonts w:ascii="Cambria Math" w:hAnsi="Cambria Math"/>
                        </w:rPr>
                        <m:t>3</m:t>
                      </w:del>
                    </m:r>
                  </m:e>
                </m:d>
              </m:e>
            </m:mr>
          </m:m>
        </m:oMath>
      </m:oMathPara>
    </w:p>
    <w:p w14:paraId="675D5D01" w14:textId="6BB6BE2B" w:rsidR="00F424CD" w:rsidRPr="00903AB7" w:rsidDel="00176D4E" w:rsidRDefault="00F424CD">
      <w:pPr>
        <w:pStyle w:val="00"/>
        <w:ind w:firstLineChars="0" w:firstLine="0"/>
        <w:rPr>
          <w:del w:id="129" w:author="北京智绘未来专利代理事务所" w:date="2022-01-20T13:46:00Z"/>
        </w:rPr>
        <w:pPrChange w:id="130" w:author="北京智绘未来专利代理事务所" w:date="2022-01-20T13:47:00Z">
          <w:pPr>
            <w:pStyle w:val="00"/>
            <w:ind w:firstLine="480"/>
          </w:pPr>
        </w:pPrChange>
      </w:pPr>
      <w:del w:id="131" w:author="北京智绘未来专利代理事务所" w:date="2022-01-20T13:46:00Z">
        <w:r w:rsidRPr="00903AB7" w:rsidDel="00176D4E">
          <w:rPr>
            <w:rFonts w:hint="eastAsia"/>
          </w:rPr>
          <w:delText>式中：</w:delText>
        </w:r>
      </w:del>
    </w:p>
    <w:p w14:paraId="03C5D2B9" w14:textId="48274382" w:rsidR="00F424CD" w:rsidRPr="00903AB7" w:rsidDel="00176D4E" w:rsidRDefault="007329EF">
      <w:pPr>
        <w:pStyle w:val="00"/>
        <w:ind w:firstLineChars="0" w:firstLine="0"/>
        <w:rPr>
          <w:del w:id="132" w:author="北京智绘未来专利代理事务所" w:date="2022-01-20T13:46:00Z"/>
        </w:rPr>
        <w:pPrChange w:id="133" w:author="北京智绘未来专利代理事务所" w:date="2022-01-20T13:47:00Z">
          <w:pPr>
            <w:pStyle w:val="00"/>
            <w:ind w:firstLine="480"/>
          </w:pPr>
        </w:pPrChange>
      </w:pPr>
      <m:oMath>
        <m:sSub>
          <m:sSubPr>
            <m:ctrlPr>
              <w:del w:id="134" w:author="北京智绘未来专利代理事务所" w:date="2022-01-20T13:46:00Z">
                <w:rPr>
                  <w:rFonts w:ascii="Cambria Math" w:hAnsi="Cambria Math"/>
                </w:rPr>
              </w:del>
            </m:ctrlPr>
          </m:sSubPr>
          <m:e>
            <m:r>
              <w:del w:id="135" w:author="北京智绘未来专利代理事务所" w:date="2022-01-20T13:46:00Z">
                <m:rPr>
                  <m:sty m:val="p"/>
                </m:rPr>
                <w:rPr>
                  <w:rFonts w:ascii="Cambria Math" w:hAnsi="Cambria Math"/>
                </w:rPr>
                <m:t>T</m:t>
              </w:del>
            </m:r>
          </m:e>
          <m:sub>
            <m:r>
              <w:del w:id="136" w:author="北京智绘未来专利代理事务所" w:date="2022-01-20T13:46:00Z">
                <m:rPr>
                  <m:sty m:val="p"/>
                </m:rPr>
                <w:rPr>
                  <w:rFonts w:ascii="Cambria Math" w:hAnsi="Cambria Math"/>
                </w:rPr>
                <m:t>2</m:t>
              </w:del>
            </m:r>
          </m:sub>
        </m:sSub>
      </m:oMath>
      <w:del w:id="137" w:author="北京智绘未来专利代理事务所" w:date="2022-01-20T13:46:00Z">
        <w:r w:rsidR="00F424CD" w:rsidRPr="00903AB7" w:rsidDel="00176D4E">
          <w:rPr>
            <w:rFonts w:hint="eastAsia"/>
          </w:rPr>
          <w:delText>表示管道末端液化天然气温度，</w:delText>
        </w:r>
      </w:del>
    </w:p>
    <w:p w14:paraId="5731B123" w14:textId="2D822773" w:rsidR="00F424CD" w:rsidRPr="00903AB7" w:rsidDel="00176D4E" w:rsidRDefault="007329EF">
      <w:pPr>
        <w:pStyle w:val="00"/>
        <w:ind w:firstLineChars="0" w:firstLine="0"/>
        <w:rPr>
          <w:del w:id="138" w:author="北京智绘未来专利代理事务所" w:date="2022-01-20T13:46:00Z"/>
        </w:rPr>
        <w:pPrChange w:id="139" w:author="北京智绘未来专利代理事务所" w:date="2022-01-20T13:47:00Z">
          <w:pPr>
            <w:pStyle w:val="00"/>
            <w:ind w:firstLine="480"/>
          </w:pPr>
        </w:pPrChange>
      </w:pPr>
      <m:oMath>
        <m:sSub>
          <m:sSubPr>
            <m:ctrlPr>
              <w:del w:id="140" w:author="北京智绘未来专利代理事务所" w:date="2022-01-20T13:46:00Z">
                <w:rPr>
                  <w:rFonts w:ascii="Cambria Math" w:hAnsi="Cambria Math"/>
                </w:rPr>
              </w:del>
            </m:ctrlPr>
          </m:sSubPr>
          <m:e>
            <m:r>
              <w:del w:id="141" w:author="北京智绘未来专利代理事务所" w:date="2022-01-20T13:46:00Z">
                <m:rPr>
                  <m:sty m:val="p"/>
                </m:rPr>
                <w:rPr>
                  <w:rFonts w:ascii="Cambria Math" w:hAnsi="Cambria Math"/>
                </w:rPr>
                <m:t>T</m:t>
              </w:del>
            </m:r>
          </m:e>
          <m:sub>
            <m:r>
              <w:del w:id="142" w:author="北京智绘未来专利代理事务所" w:date="2022-01-20T13:46:00Z">
                <m:rPr>
                  <m:sty m:val="p"/>
                </m:rPr>
                <w:rPr>
                  <w:rFonts w:ascii="Cambria Math" w:hAnsi="Cambria Math"/>
                </w:rPr>
                <m:t>1</m:t>
              </w:del>
            </m:r>
          </m:sub>
        </m:sSub>
      </m:oMath>
      <w:del w:id="143" w:author="北京智绘未来专利代理事务所" w:date="2022-01-20T13:46:00Z">
        <w:r w:rsidR="00F424CD" w:rsidRPr="00903AB7" w:rsidDel="00176D4E">
          <w:rPr>
            <w:rFonts w:hint="eastAsia"/>
          </w:rPr>
          <w:delText>表示管道始端液化天然气温度，</w:delText>
        </w:r>
      </w:del>
    </w:p>
    <w:p w14:paraId="286572D1" w14:textId="11656823" w:rsidR="00F424CD" w:rsidRPr="00903AB7" w:rsidDel="00176D4E" w:rsidRDefault="00903AB7">
      <w:pPr>
        <w:pStyle w:val="00"/>
        <w:ind w:firstLineChars="0" w:firstLine="0"/>
        <w:rPr>
          <w:del w:id="144" w:author="北京智绘未来专利代理事务所" w:date="2022-01-20T13:46:00Z"/>
        </w:rPr>
        <w:pPrChange w:id="145" w:author="北京智绘未来专利代理事务所" w:date="2022-01-20T13:47:00Z">
          <w:pPr>
            <w:pStyle w:val="00"/>
            <w:ind w:firstLine="480"/>
          </w:pPr>
        </w:pPrChange>
      </w:pPr>
      <m:oMath>
        <m:r>
          <w:del w:id="146" w:author="北京智绘未来专利代理事务所" w:date="2022-01-20T13:46:00Z">
            <m:rPr>
              <m:sty m:val="p"/>
            </m:rPr>
            <w:rPr>
              <w:rFonts w:ascii="Cambria Math" w:hAnsi="Cambria Math"/>
            </w:rPr>
            <m:t>Q</m:t>
          </w:del>
        </m:r>
      </m:oMath>
      <w:del w:id="147" w:author="北京智绘未来专利代理事务所" w:date="2022-01-20T13:46:00Z">
        <w:r w:rsidR="00F424CD" w:rsidRPr="00903AB7" w:rsidDel="00176D4E">
          <w:rPr>
            <w:rFonts w:hint="eastAsia"/>
          </w:rPr>
          <w:delText>表示管道的周向漏热，</w:delText>
        </w:r>
      </w:del>
    </w:p>
    <w:p w14:paraId="56F2935E" w14:textId="3B2548E0" w:rsidR="00F424CD" w:rsidRPr="00903AB7" w:rsidDel="00176D4E" w:rsidRDefault="007329EF">
      <w:pPr>
        <w:pStyle w:val="00"/>
        <w:ind w:firstLineChars="0" w:firstLine="0"/>
        <w:rPr>
          <w:del w:id="148" w:author="北京智绘未来专利代理事务所" w:date="2022-01-20T13:46:00Z"/>
        </w:rPr>
        <w:pPrChange w:id="149" w:author="北京智绘未来专利代理事务所" w:date="2022-01-20T13:47:00Z">
          <w:pPr>
            <w:pStyle w:val="00"/>
            <w:ind w:firstLine="480"/>
          </w:pPr>
        </w:pPrChange>
      </w:pPr>
      <m:oMath>
        <m:sSub>
          <m:sSubPr>
            <m:ctrlPr>
              <w:del w:id="150" w:author="北京智绘未来专利代理事务所" w:date="2022-01-20T13:46:00Z">
                <w:rPr>
                  <w:rFonts w:ascii="Cambria Math" w:hAnsi="Cambria Math"/>
                </w:rPr>
              </w:del>
            </m:ctrlPr>
          </m:sSubPr>
          <m:e>
            <m:r>
              <w:del w:id="151" w:author="北京智绘未来专利代理事务所" w:date="2022-01-20T13:46:00Z">
                <m:rPr>
                  <m:sty m:val="p"/>
                </m:rPr>
                <w:rPr>
                  <w:rFonts w:ascii="Cambria Math" w:hAnsi="Cambria Math"/>
                </w:rPr>
                <m:t>U</m:t>
              </w:del>
            </m:r>
          </m:e>
          <m:sub>
            <m:r>
              <w:del w:id="152" w:author="北京智绘未来专利代理事务所" w:date="2022-01-20T13:46:00Z">
                <m:rPr>
                  <m:sty m:val="p"/>
                </m:rPr>
                <w:rPr>
                  <w:rFonts w:ascii="Cambria Math" w:hAnsi="Cambria Math"/>
                </w:rPr>
                <m:t>LNG</m:t>
              </w:del>
            </m:r>
          </m:sub>
        </m:sSub>
      </m:oMath>
      <w:del w:id="153" w:author="北京智绘未来专利代理事务所" w:date="2022-01-20T13:46:00Z">
        <w:r w:rsidR="00F424CD" w:rsidRPr="00903AB7" w:rsidDel="00176D4E">
          <w:rPr>
            <w:rFonts w:hint="eastAsia"/>
          </w:rPr>
          <w:delText>表示管道中液化天然气的流量，</w:delText>
        </w:r>
      </w:del>
    </w:p>
    <w:p w14:paraId="330C5604" w14:textId="56E44AB1" w:rsidR="00F424CD" w:rsidRPr="00903AB7" w:rsidDel="00176D4E" w:rsidRDefault="007329EF">
      <w:pPr>
        <w:pStyle w:val="00"/>
        <w:ind w:firstLineChars="0" w:firstLine="0"/>
        <w:rPr>
          <w:del w:id="154" w:author="北京智绘未来专利代理事务所" w:date="2022-01-20T13:46:00Z"/>
        </w:rPr>
        <w:pPrChange w:id="155" w:author="北京智绘未来专利代理事务所" w:date="2022-01-20T13:47:00Z">
          <w:pPr>
            <w:pStyle w:val="00"/>
            <w:ind w:firstLine="480"/>
          </w:pPr>
        </w:pPrChange>
      </w:pPr>
      <m:oMath>
        <m:sSub>
          <m:sSubPr>
            <m:ctrlPr>
              <w:del w:id="156" w:author="北京智绘未来专利代理事务所" w:date="2022-01-20T13:46:00Z">
                <w:rPr>
                  <w:rFonts w:ascii="Cambria Math" w:hAnsi="Cambria Math"/>
                </w:rPr>
              </w:del>
            </m:ctrlPr>
          </m:sSubPr>
          <m:e>
            <m:r>
              <w:del w:id="157" w:author="北京智绘未来专利代理事务所" w:date="2022-01-20T13:46:00Z">
                <m:rPr>
                  <m:sty m:val="p"/>
                </m:rPr>
                <w:rPr>
                  <w:rFonts w:ascii="Cambria Math" w:hAnsi="Cambria Math"/>
                </w:rPr>
                <m:t>ρ</m:t>
              </w:del>
            </m:r>
          </m:e>
          <m:sub>
            <m:r>
              <w:del w:id="158" w:author="北京智绘未来专利代理事务所" w:date="2022-01-20T13:46:00Z">
                <m:rPr>
                  <m:sty m:val="p"/>
                </m:rPr>
                <w:rPr>
                  <w:rFonts w:ascii="Cambria Math" w:hAnsi="Cambria Math"/>
                </w:rPr>
                <m:t>LNG</m:t>
              </w:del>
            </m:r>
          </m:sub>
        </m:sSub>
      </m:oMath>
      <w:del w:id="159" w:author="北京智绘未来专利代理事务所" w:date="2022-01-20T13:46:00Z">
        <w:r w:rsidR="00F424CD" w:rsidRPr="00903AB7" w:rsidDel="00176D4E">
          <w:rPr>
            <w:rFonts w:hint="eastAsia"/>
          </w:rPr>
          <w:delText>表示管道中液化天然气的密度，</w:delText>
        </w:r>
      </w:del>
    </w:p>
    <w:p w14:paraId="54BD9531" w14:textId="0226CE24" w:rsidR="00B86E10" w:rsidRDefault="007329EF" w:rsidP="00176D4E">
      <w:pPr>
        <w:pStyle w:val="00"/>
        <w:ind w:firstLine="480"/>
      </w:pPr>
      <m:oMath>
        <m:sSub>
          <m:sSubPr>
            <m:ctrlPr>
              <w:del w:id="160" w:author="北京智绘未来专利代理事务所" w:date="2022-01-20T13:46:00Z">
                <w:rPr>
                  <w:rFonts w:ascii="Cambria Math" w:hAnsi="Cambria Math"/>
                </w:rPr>
              </w:del>
            </m:ctrlPr>
          </m:sSubPr>
          <m:e>
            <m:r>
              <w:del w:id="161" w:author="北京智绘未来专利代理事务所" w:date="2022-01-20T13:46:00Z">
                <m:rPr>
                  <m:sty m:val="p"/>
                </m:rPr>
                <w:rPr>
                  <w:rFonts w:ascii="Cambria Math" w:hAnsi="Cambria Math"/>
                </w:rPr>
                <m:t>C</m:t>
              </w:del>
            </m:r>
          </m:e>
          <m:sub>
            <m:r>
              <w:del w:id="162" w:author="北京智绘未来专利代理事务所" w:date="2022-01-20T13:46:00Z">
                <m:rPr>
                  <m:sty m:val="p"/>
                </m:rPr>
                <w:rPr>
                  <w:rFonts w:ascii="Cambria Math" w:hAnsi="Cambria Math"/>
                </w:rPr>
                <m:t>LNG</m:t>
              </w:del>
            </m:r>
          </m:sub>
        </m:sSub>
      </m:oMath>
      <w:del w:id="163" w:author="北京智绘未来专利代理事务所" w:date="2022-01-20T13:46:00Z">
        <w:r w:rsidR="00F424CD" w:rsidRPr="00903AB7" w:rsidDel="00176D4E">
          <w:rPr>
            <w:rFonts w:hint="eastAsia"/>
          </w:rPr>
          <w:delText>表示管道中液化天然气的单位质量比热容</w:delText>
        </w:r>
      </w:del>
      <w:r w:rsidR="00F424CD" w:rsidRPr="00903AB7">
        <w:rPr>
          <w:rFonts w:hint="eastAsia"/>
        </w:rPr>
        <w:t>。</w:t>
      </w:r>
    </w:p>
    <w:p w14:paraId="7D307963" w14:textId="0A570AE9" w:rsidR="00B806AB" w:rsidRPr="00903AB7" w:rsidRDefault="00B86E10" w:rsidP="00B86E10">
      <w:pPr>
        <w:pStyle w:val="00"/>
        <w:ind w:firstLine="480"/>
      </w:pPr>
      <w:del w:id="164" w:author="北京智绘未来专利代理事务所" w:date="2022-01-20T12:57:00Z">
        <w:r w:rsidDel="004F2B92">
          <w:rPr>
            <w:rFonts w:hint="eastAsia"/>
          </w:rPr>
          <w:delText>8</w:delText>
        </w:r>
      </w:del>
      <w:ins w:id="165" w:author="北京智绘未来专利代理事务所" w:date="2022-01-20T13:47:00Z">
        <w:r w:rsidR="00477925">
          <w:t>4</w:t>
        </w:r>
      </w:ins>
      <w:r>
        <w:rPr>
          <w:rFonts w:hint="eastAsia"/>
        </w:rPr>
        <w:t>、</w:t>
      </w:r>
      <w:r w:rsidR="00B806AB" w:rsidRPr="00903AB7">
        <w:rPr>
          <w:rFonts w:hint="eastAsia"/>
        </w:rPr>
        <w:t>如权利要求</w:t>
      </w:r>
      <w:del w:id="166" w:author="北京智绘未来专利代理事务所" w:date="2022-01-20T12:57:00Z">
        <w:r w:rsidR="0008007F" w:rsidRPr="00903AB7" w:rsidDel="004F2B92">
          <w:rPr>
            <w:rFonts w:hint="eastAsia"/>
          </w:rPr>
          <w:delText>4</w:delText>
        </w:r>
      </w:del>
      <w:ins w:id="167" w:author="北京智绘未来专利代理事务所" w:date="2022-01-20T12:57:00Z">
        <w:r w:rsidR="004F2B92">
          <w:t>1</w:t>
        </w:r>
      </w:ins>
      <w:r w:rsidR="0008007F" w:rsidRPr="00903AB7">
        <w:rPr>
          <w:rFonts w:hint="eastAsia"/>
        </w:rPr>
        <w:t>至</w:t>
      </w:r>
      <w:del w:id="168" w:author="北京智绘未来专利代理事务所" w:date="2022-01-20T12:57:00Z">
        <w:r w:rsidR="0008007F" w:rsidRPr="00903AB7" w:rsidDel="004F2B92">
          <w:rPr>
            <w:rFonts w:hint="eastAsia"/>
          </w:rPr>
          <w:delText>7</w:delText>
        </w:r>
      </w:del>
      <w:ins w:id="169" w:author="北京智绘未来专利代理事务所" w:date="2022-01-20T13:47:00Z">
        <w:r w:rsidR="00477925">
          <w:t>3</w:t>
        </w:r>
      </w:ins>
      <w:r w:rsidR="0008007F" w:rsidRPr="00903AB7">
        <w:rPr>
          <w:rFonts w:hint="eastAsia"/>
        </w:rPr>
        <w:t>中任一项</w:t>
      </w:r>
      <w:r w:rsidR="00B806AB" w:rsidRPr="00903AB7">
        <w:rPr>
          <w:rFonts w:hint="eastAsia"/>
        </w:rPr>
        <w:t>所述的超导直流能源管道系统动态稳定性判断方法，其特征在于：</w:t>
      </w:r>
    </w:p>
    <w:p w14:paraId="42FF722C" w14:textId="4E5EFD89" w:rsidR="00C57B0C" w:rsidRPr="00903AB7" w:rsidRDefault="00B806AB" w:rsidP="00903AB7">
      <w:pPr>
        <w:pStyle w:val="00"/>
        <w:ind w:firstLine="480"/>
      </w:pPr>
      <w:r w:rsidRPr="00903AB7">
        <w:rPr>
          <w:rFonts w:hint="eastAsia"/>
        </w:rPr>
        <w:t>步骤</w:t>
      </w:r>
      <w:r w:rsidRPr="00903AB7">
        <w:rPr>
          <w:rFonts w:hint="eastAsia"/>
        </w:rPr>
        <w:t>3</w:t>
      </w:r>
      <w:r w:rsidRPr="00903AB7">
        <w:rPr>
          <w:rFonts w:hint="eastAsia"/>
        </w:rPr>
        <w:t>中，以如下公式计算液化天然气在管道末端上的温度，</w:t>
      </w:r>
    </w:p>
    <w:p w14:paraId="46B2EFF3" w14:textId="56A2F486" w:rsidR="00B806AB" w:rsidRPr="00903AB7" w:rsidRDefault="007329EF" w:rsidP="00903AB7">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e>
              </m:d>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4</m:t>
                    </m:r>
                  </m:e>
                </m:d>
              </m:e>
            </m:mr>
          </m:m>
        </m:oMath>
      </m:oMathPara>
    </w:p>
    <w:p w14:paraId="59AC219B" w14:textId="77777777" w:rsidR="00B806AB" w:rsidRPr="00903AB7" w:rsidRDefault="00B806AB" w:rsidP="00903AB7">
      <w:pPr>
        <w:pStyle w:val="00"/>
        <w:ind w:firstLine="480"/>
      </w:pPr>
      <w:r w:rsidRPr="00903AB7">
        <w:rPr>
          <w:rFonts w:hint="eastAsia"/>
        </w:rPr>
        <w:t>式中：</w:t>
      </w:r>
    </w:p>
    <w:p w14:paraId="3B921977" w14:textId="5A4EC931" w:rsidR="00B806AB" w:rsidRPr="00903AB7" w:rsidRDefault="007329EF"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B806AB" w:rsidRPr="00903AB7">
        <w:rPr>
          <w:rFonts w:hint="eastAsia"/>
        </w:rPr>
        <w:t>表示管道末端液化天然气温度，</w:t>
      </w:r>
    </w:p>
    <w:p w14:paraId="6EE7C21E" w14:textId="7D605C73" w:rsidR="00B806AB" w:rsidRPr="00903AB7" w:rsidRDefault="00903AB7" w:rsidP="00903AB7">
      <w:pPr>
        <w:pStyle w:val="00"/>
        <w:ind w:firstLine="480"/>
      </w:pPr>
      <m:oMath>
        <m:r>
          <m:rPr>
            <m:sty m:val="p"/>
          </m:rPr>
          <w:rPr>
            <w:rFonts w:ascii="Cambria Math" w:hAnsi="Cambria Math"/>
          </w:rPr>
          <m:t>D</m:t>
        </m:r>
      </m:oMath>
      <w:r w:rsidR="00B806AB" w:rsidRPr="00903AB7">
        <w:rPr>
          <w:rFonts w:hint="eastAsia"/>
        </w:rPr>
        <w:t>表示管道外径，</w:t>
      </w:r>
    </w:p>
    <w:p w14:paraId="4C0EFB93" w14:textId="292569B6" w:rsidR="00B806AB" w:rsidRPr="00903AB7" w:rsidRDefault="00903AB7" w:rsidP="00903AB7">
      <w:pPr>
        <w:pStyle w:val="00"/>
        <w:ind w:firstLine="480"/>
      </w:pPr>
      <m:oMath>
        <m:r>
          <m:rPr>
            <m:sty m:val="p"/>
          </m:rPr>
          <w:rPr>
            <w:rFonts w:ascii="Cambria Math" w:hAnsi="Cambria Math" w:hint="eastAsia"/>
          </w:rPr>
          <m:t>L</m:t>
        </m:r>
      </m:oMath>
      <w:r w:rsidR="00B806AB" w:rsidRPr="00903AB7">
        <w:rPr>
          <w:rFonts w:hint="eastAsia"/>
        </w:rPr>
        <w:t>表示管道传输距离，</w:t>
      </w:r>
    </w:p>
    <w:p w14:paraId="75D607D9" w14:textId="2D1BAC87" w:rsidR="00B806AB" w:rsidRPr="00903AB7" w:rsidRDefault="00903AB7" w:rsidP="00903AB7">
      <w:pPr>
        <w:pStyle w:val="00"/>
        <w:ind w:firstLine="480"/>
      </w:pPr>
      <m:oMath>
        <m:r>
          <m:rPr>
            <m:sty m:val="p"/>
          </m:rPr>
          <w:rPr>
            <w:rFonts w:ascii="Cambria Math" w:eastAsia="MS Gothic" w:hAnsi="Cambria Math" w:cs="MS Gothic" w:hint="eastAsia"/>
          </w:rPr>
          <m:t>h</m:t>
        </m:r>
      </m:oMath>
      <w:r w:rsidR="00B806AB" w:rsidRPr="00903AB7">
        <w:rPr>
          <w:rFonts w:hint="eastAsia"/>
        </w:rPr>
        <w:t>表示管道外层和环境之间的换热系数，</w:t>
      </w:r>
    </w:p>
    <w:p w14:paraId="2EF7FAAE" w14:textId="39AA0470" w:rsidR="00B806AB" w:rsidRPr="00903AB7" w:rsidRDefault="007329EF" w:rsidP="00903AB7">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B806AB" w:rsidRPr="00903AB7">
        <w:rPr>
          <w:rFonts w:hint="eastAsia"/>
        </w:rPr>
        <w:t>表示环境温度，</w:t>
      </w:r>
    </w:p>
    <w:p w14:paraId="7A58BFF2" w14:textId="0F4BF068" w:rsidR="00B806AB" w:rsidRPr="00903AB7" w:rsidRDefault="007329EF" w:rsidP="00903AB7">
      <w:pPr>
        <w:pStyle w:val="00"/>
        <w:ind w:firstLine="48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oMath>
      <w:r w:rsidR="00B806AB" w:rsidRPr="00903AB7">
        <w:rPr>
          <w:rFonts w:hint="eastAsia"/>
        </w:rPr>
        <w:t>表示管道中液化天然气的流量，</w:t>
      </w:r>
    </w:p>
    <w:p w14:paraId="39C8A5D8" w14:textId="4E04F69B" w:rsidR="00B806AB" w:rsidRPr="00903AB7" w:rsidRDefault="007329EF" w:rsidP="00903AB7">
      <w:pPr>
        <w:pStyle w:val="00"/>
        <w:ind w:firstLine="480"/>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oMath>
      <w:r w:rsidR="00B806AB" w:rsidRPr="00903AB7">
        <w:rPr>
          <w:rFonts w:hint="eastAsia"/>
        </w:rPr>
        <w:t>表示管道中液化天然气的密度，</w:t>
      </w:r>
    </w:p>
    <w:p w14:paraId="618F1DEB" w14:textId="7D6FDF1D" w:rsidR="00B806AB" w:rsidRPr="00903AB7" w:rsidRDefault="007329EF" w:rsidP="00903AB7">
      <w:pPr>
        <w:pStyle w:val="00"/>
        <w:ind w:firstLine="48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oMath>
      <w:r w:rsidR="00B806AB" w:rsidRPr="00903AB7">
        <w:rPr>
          <w:rFonts w:hint="eastAsia"/>
        </w:rPr>
        <w:t>表示管道中液化天然气的单位质量比热容，</w:t>
      </w:r>
    </w:p>
    <w:p w14:paraId="46622623" w14:textId="780AFA68" w:rsidR="008F5D4B" w:rsidDel="00B97ADC" w:rsidRDefault="007329EF" w:rsidP="00B97ADC">
      <w:pPr>
        <w:pStyle w:val="00"/>
        <w:ind w:firstLine="480"/>
        <w:rPr>
          <w:del w:id="170" w:author="北京智绘未来专利代理事务所" w:date="2022-01-20T13:49:00Z"/>
        </w:rPr>
        <w:pPrChange w:id="171" w:author="北京智绘未来专利代理事务所" w:date="2022-01-20T13:49:00Z">
          <w:pPr>
            <w:pStyle w:val="00"/>
            <w:ind w:firstLine="480"/>
          </w:pPr>
        </w:pPrChange>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B806AB" w:rsidRPr="00903AB7">
        <w:rPr>
          <w:rFonts w:hint="eastAsia"/>
        </w:rPr>
        <w:t>表示管道始端液化天然气温度</w:t>
      </w:r>
      <w:del w:id="172" w:author="北京智绘未来专利代理事务所" w:date="2022-01-20T13:49:00Z">
        <w:r w:rsidR="00B806AB" w:rsidRPr="00903AB7" w:rsidDel="00B97ADC">
          <w:rPr>
            <w:rFonts w:hint="eastAsia"/>
          </w:rPr>
          <w:delText>。</w:delText>
        </w:r>
      </w:del>
    </w:p>
    <w:p w14:paraId="4F8435DE" w14:textId="4E7D0E06" w:rsidR="00AC7FD4" w:rsidRPr="00903AB7" w:rsidDel="00B97ADC" w:rsidRDefault="008F5D4B" w:rsidP="00B97ADC">
      <w:pPr>
        <w:pStyle w:val="00"/>
        <w:ind w:firstLine="480"/>
        <w:rPr>
          <w:del w:id="173" w:author="北京智绘未来专利代理事务所" w:date="2022-01-20T13:49:00Z"/>
        </w:rPr>
        <w:pPrChange w:id="174" w:author="北京智绘未来专利代理事务所" w:date="2022-01-20T13:49:00Z">
          <w:pPr>
            <w:pStyle w:val="00"/>
            <w:ind w:firstLine="480"/>
          </w:pPr>
        </w:pPrChange>
      </w:pPr>
      <w:del w:id="175" w:author="北京智绘未来专利代理事务所" w:date="2022-01-20T12:59:00Z">
        <w:r w:rsidDel="004F2B92">
          <w:rPr>
            <w:rFonts w:hint="eastAsia"/>
          </w:rPr>
          <w:delText>9</w:delText>
        </w:r>
      </w:del>
      <w:del w:id="176" w:author="北京智绘未来专利代理事务所" w:date="2022-01-20T13:49:00Z">
        <w:r w:rsidDel="00B97ADC">
          <w:rPr>
            <w:rFonts w:hint="eastAsia"/>
          </w:rPr>
          <w:delText>、</w:delText>
        </w:r>
        <w:r w:rsidR="00AC7FD4" w:rsidRPr="00903AB7" w:rsidDel="00B97ADC">
          <w:rPr>
            <w:rFonts w:hint="eastAsia"/>
          </w:rPr>
          <w:delText>如权利要求</w:delText>
        </w:r>
      </w:del>
      <w:del w:id="177" w:author="北京智绘未来专利代理事务所" w:date="2022-01-20T13:00:00Z">
        <w:r w:rsidR="0008007F" w:rsidRPr="00903AB7" w:rsidDel="004F2B92">
          <w:rPr>
            <w:rFonts w:hint="eastAsia"/>
          </w:rPr>
          <w:delText>4</w:delText>
        </w:r>
      </w:del>
      <w:del w:id="178" w:author="北京智绘未来专利代理事务所" w:date="2022-01-20T13:49:00Z">
        <w:r w:rsidR="0008007F" w:rsidRPr="00903AB7" w:rsidDel="00B97ADC">
          <w:rPr>
            <w:rFonts w:hint="eastAsia"/>
          </w:rPr>
          <w:delText>至</w:delText>
        </w:r>
      </w:del>
      <w:del w:id="179" w:author="北京智绘未来专利代理事务所" w:date="2022-01-20T13:00:00Z">
        <w:r w:rsidR="0008007F" w:rsidRPr="00903AB7" w:rsidDel="004F2B92">
          <w:rPr>
            <w:rFonts w:hint="eastAsia"/>
          </w:rPr>
          <w:delText>8</w:delText>
        </w:r>
      </w:del>
      <w:del w:id="180" w:author="北京智绘未来专利代理事务所" w:date="2022-01-20T13:49:00Z">
        <w:r w:rsidR="0008007F" w:rsidRPr="00903AB7" w:rsidDel="00B97ADC">
          <w:rPr>
            <w:rFonts w:hint="eastAsia"/>
          </w:rPr>
          <w:delText>中任一项</w:delText>
        </w:r>
        <w:r w:rsidR="00AC7FD4" w:rsidRPr="00903AB7" w:rsidDel="00B97ADC">
          <w:rPr>
            <w:rFonts w:hint="eastAsia"/>
          </w:rPr>
          <w:delText>所述的超导直流能源管道系统动态稳定性判断方法，其特征在于：</w:delText>
        </w:r>
      </w:del>
    </w:p>
    <w:p w14:paraId="088B4248" w14:textId="2E77F779" w:rsidR="00B075DC" w:rsidRDefault="00574645" w:rsidP="00B97ADC">
      <w:pPr>
        <w:pStyle w:val="00"/>
        <w:ind w:firstLine="480"/>
        <w:rPr>
          <w:ins w:id="181" w:author="北京智绘未来专利代理事务所" w:date="2022-01-20T13:00:00Z"/>
        </w:rPr>
      </w:pPr>
      <w:del w:id="182" w:author="北京智绘未来专利代理事务所" w:date="2022-01-20T13:49:00Z">
        <w:r w:rsidRPr="00903AB7" w:rsidDel="00B97ADC">
          <w:rPr>
            <w:rFonts w:hint="eastAsia"/>
          </w:rPr>
          <w:delText>步骤</w:delText>
        </w:r>
        <w:r w:rsidRPr="00903AB7" w:rsidDel="00B97ADC">
          <w:rPr>
            <w:rFonts w:hint="eastAsia"/>
          </w:rPr>
          <w:delText>1</w:delText>
        </w:r>
        <w:r w:rsidRPr="00903AB7" w:rsidDel="00B97ADC">
          <w:rPr>
            <w:rFonts w:hint="eastAsia"/>
          </w:rPr>
          <w:delText>中所述超导直流能源管道为权利要求</w:delText>
        </w:r>
        <w:r w:rsidRPr="00903AB7" w:rsidDel="00B97ADC">
          <w:rPr>
            <w:rFonts w:hint="eastAsia"/>
          </w:rPr>
          <w:delText>1</w:delText>
        </w:r>
        <w:r w:rsidRPr="00903AB7" w:rsidDel="00B97ADC">
          <w:rPr>
            <w:rFonts w:hint="eastAsia"/>
          </w:rPr>
          <w:delText>至</w:delText>
        </w:r>
        <w:r w:rsidRPr="00903AB7" w:rsidDel="00B97ADC">
          <w:rPr>
            <w:rFonts w:hint="eastAsia"/>
          </w:rPr>
          <w:delText>3</w:delText>
        </w:r>
        <w:r w:rsidRPr="00903AB7" w:rsidDel="00B97ADC">
          <w:rPr>
            <w:rFonts w:hint="eastAsia"/>
          </w:rPr>
          <w:delText>中任一项所述的超导直流能源管道</w:delText>
        </w:r>
      </w:del>
      <w:r w:rsidRPr="00903AB7">
        <w:rPr>
          <w:rFonts w:hint="eastAsia"/>
        </w:rPr>
        <w:t>。</w:t>
      </w:r>
    </w:p>
    <w:p w14:paraId="30B904F1" w14:textId="7C4B5BF2" w:rsidR="00DB638B" w:rsidRDefault="00B97ADC">
      <w:pPr>
        <w:pStyle w:val="00"/>
        <w:ind w:firstLine="480"/>
        <w:rPr>
          <w:ins w:id="183" w:author="北京智绘未来专利代理事务所" w:date="2022-01-20T12:56:00Z"/>
        </w:rPr>
        <w:pPrChange w:id="184" w:author="北京智绘未来专利代理事务所" w:date="2022-01-20T13:00:00Z">
          <w:pPr>
            <w:pStyle w:val="00"/>
            <w:numPr>
              <w:numId w:val="27"/>
            </w:numPr>
            <w:ind w:left="840" w:firstLineChars="0" w:hanging="360"/>
          </w:pPr>
        </w:pPrChange>
      </w:pPr>
      <w:ins w:id="185" w:author="北京智绘未来专利代理事务所" w:date="2022-01-20T13:50:00Z">
        <w:r>
          <w:t>5</w:t>
        </w:r>
      </w:ins>
      <w:ins w:id="186" w:author="北京智绘未来专利代理事务所" w:date="2022-01-20T13:00:00Z">
        <w:r w:rsidR="00B075DC">
          <w:rPr>
            <w:rFonts w:hint="eastAsia"/>
          </w:rPr>
          <w:t>、</w:t>
        </w:r>
      </w:ins>
      <w:ins w:id="187" w:author="北京智绘未来专利代理事务所" w:date="2022-01-20T12:56:00Z">
        <w:r w:rsidR="00DB638B">
          <w:rPr>
            <w:rFonts w:hint="eastAsia"/>
          </w:rPr>
          <w:t>如权利要求</w:t>
        </w:r>
        <w:r w:rsidR="00DB638B">
          <w:rPr>
            <w:rFonts w:hint="eastAsia"/>
          </w:rPr>
          <w:t>1</w:t>
        </w:r>
        <w:r w:rsidR="00DB638B">
          <w:rPr>
            <w:rFonts w:hint="eastAsia"/>
          </w:rPr>
          <w:t>所述的</w:t>
        </w:r>
        <w:r w:rsidR="00DB638B" w:rsidRPr="008F6B54">
          <w:rPr>
            <w:rFonts w:hint="eastAsia"/>
          </w:rPr>
          <w:t>超导直流能源管道系统</w:t>
        </w:r>
      </w:ins>
      <w:ins w:id="188" w:author="北京智绘未来专利代理事务所" w:date="2022-01-20T13:00:00Z">
        <w:r w:rsidR="00FA4C78" w:rsidRPr="00903AB7">
          <w:rPr>
            <w:rFonts w:hint="eastAsia"/>
          </w:rPr>
          <w:t>动态稳定性判断方法</w:t>
        </w:r>
      </w:ins>
      <w:ins w:id="189" w:author="北京智绘未来专利代理事务所" w:date="2022-01-20T12:56:00Z">
        <w:r w:rsidR="00DB638B" w:rsidRPr="008F6B54">
          <w:rPr>
            <w:rFonts w:hint="eastAsia"/>
          </w:rPr>
          <w:t>，</w:t>
        </w:r>
        <w:r w:rsidR="00DB638B">
          <w:rPr>
            <w:rFonts w:hint="eastAsia"/>
          </w:rPr>
          <w:t>其特征在于：</w:t>
        </w:r>
      </w:ins>
    </w:p>
    <w:p w14:paraId="44FF6E2A" w14:textId="77777777" w:rsidR="00DB638B" w:rsidRDefault="00DB638B" w:rsidP="00DB638B">
      <w:pPr>
        <w:pStyle w:val="00"/>
        <w:ind w:firstLine="480"/>
        <w:rPr>
          <w:ins w:id="190" w:author="北京智绘未来专利代理事务所" w:date="2022-01-20T12:56:00Z"/>
        </w:rPr>
      </w:pPr>
      <w:ins w:id="191" w:author="北京智绘未来专利代理事务所" w:date="2022-01-20T12:56:00Z">
        <w:r w:rsidRPr="00903AB7">
          <w:rPr>
            <w:rFonts w:hint="eastAsia"/>
          </w:rPr>
          <w:t>所述高温超导直流电缆包括：铜支撑管（</w:t>
        </w:r>
        <w:r w:rsidRPr="00903AB7">
          <w:rPr>
            <w:rFonts w:hint="eastAsia"/>
          </w:rPr>
          <w:t>6</w:t>
        </w:r>
        <w:r w:rsidRPr="00903AB7">
          <w:t>0</w:t>
        </w:r>
        <w:r w:rsidRPr="00903AB7">
          <w:rPr>
            <w:rFonts w:hint="eastAsia"/>
          </w:rPr>
          <w:t>）、超导带材和绝缘层；铜支撑管（</w:t>
        </w:r>
        <w:r w:rsidRPr="00903AB7">
          <w:rPr>
            <w:rFonts w:hint="eastAsia"/>
          </w:rPr>
          <w:t>6</w:t>
        </w:r>
        <w:r w:rsidRPr="00903AB7">
          <w:t>0</w:t>
        </w:r>
        <w:r w:rsidRPr="00903AB7">
          <w:rPr>
            <w:rFonts w:hint="eastAsia"/>
          </w:rPr>
          <w:t>）位于所述高温超导直流电缆的中心，超导带材设置在铜支撑管（</w:t>
        </w:r>
        <w:r w:rsidRPr="00903AB7">
          <w:rPr>
            <w:rFonts w:hint="eastAsia"/>
          </w:rPr>
          <w:t>6</w:t>
        </w:r>
        <w:r w:rsidRPr="00903AB7">
          <w:t>0</w:t>
        </w:r>
        <w:r w:rsidRPr="00903AB7">
          <w:rPr>
            <w:rFonts w:hint="eastAsia"/>
          </w:rPr>
          <w:t>）的外周，绝缘层设置在超导带材的外周。</w:t>
        </w:r>
      </w:ins>
    </w:p>
    <w:p w14:paraId="08151BFF" w14:textId="78BDBB34" w:rsidR="007A49B7" w:rsidRDefault="00B97ADC" w:rsidP="00DB638B">
      <w:pPr>
        <w:pStyle w:val="00"/>
        <w:ind w:firstLine="480"/>
        <w:rPr>
          <w:ins w:id="192" w:author="北京智绘未来专利代理事务所" w:date="2022-01-20T13:01:00Z"/>
        </w:rPr>
      </w:pPr>
      <w:ins w:id="193" w:author="北京智绘未来专利代理事务所" w:date="2022-01-20T13:50:00Z">
        <w:r>
          <w:t>6</w:t>
        </w:r>
      </w:ins>
      <w:ins w:id="194" w:author="北京智绘未来专利代理事务所" w:date="2022-01-20T12:56:00Z">
        <w:r w:rsidR="00DB638B">
          <w:rPr>
            <w:rFonts w:hint="eastAsia"/>
          </w:rPr>
          <w:t>、</w:t>
        </w:r>
      </w:ins>
      <w:ins w:id="195" w:author="北京智绘未来专利代理事务所" w:date="2022-01-20T13:01:00Z">
        <w:r w:rsidR="006B27FC">
          <w:rPr>
            <w:rFonts w:hint="eastAsia"/>
          </w:rPr>
          <w:t>如权利要求</w:t>
        </w:r>
      </w:ins>
      <w:ins w:id="196" w:author="北京智绘未来专利代理事务所" w:date="2022-01-20T13:50:00Z">
        <w:r>
          <w:t>5</w:t>
        </w:r>
      </w:ins>
      <w:ins w:id="197" w:author="北京智绘未来专利代理事务所" w:date="2022-01-20T13:01:00Z">
        <w:r w:rsidR="006B27FC">
          <w:rPr>
            <w:rFonts w:hint="eastAsia"/>
          </w:rPr>
          <w:t>所述的</w:t>
        </w:r>
        <w:r w:rsidR="006B27FC" w:rsidRPr="008F6B54">
          <w:rPr>
            <w:rFonts w:hint="eastAsia"/>
          </w:rPr>
          <w:t>超导直流能源管道系统</w:t>
        </w:r>
        <w:r w:rsidR="006B27FC" w:rsidRPr="00903AB7">
          <w:rPr>
            <w:rFonts w:hint="eastAsia"/>
          </w:rPr>
          <w:t>动态稳定性判断方法</w:t>
        </w:r>
        <w:r w:rsidR="006B27FC" w:rsidRPr="008F6B54">
          <w:rPr>
            <w:rFonts w:hint="eastAsia"/>
          </w:rPr>
          <w:t>，</w:t>
        </w:r>
        <w:r w:rsidR="006B27FC">
          <w:rPr>
            <w:rFonts w:hint="eastAsia"/>
          </w:rPr>
          <w:t>其特征在于：</w:t>
        </w:r>
      </w:ins>
    </w:p>
    <w:p w14:paraId="18720059" w14:textId="4093FB1B" w:rsidR="00DB638B" w:rsidRDefault="00DB638B" w:rsidP="00DB638B">
      <w:pPr>
        <w:pStyle w:val="00"/>
        <w:ind w:firstLine="480"/>
        <w:rPr>
          <w:ins w:id="198" w:author="北京智绘未来专利代理事务所" w:date="2022-01-20T12:56:00Z"/>
        </w:rPr>
      </w:pPr>
      <w:ins w:id="199" w:author="北京智绘未来专利代理事务所" w:date="2022-01-20T12:56:00Z">
        <w:r w:rsidRPr="00903AB7">
          <w:rPr>
            <w:rFonts w:hint="eastAsia"/>
          </w:rPr>
          <w:t>所述超导带材为</w:t>
        </w:r>
        <w:r w:rsidRPr="00903AB7">
          <w:rPr>
            <w:rFonts w:hint="eastAsia"/>
          </w:rPr>
          <w:t>Bi2223</w:t>
        </w:r>
        <w:r w:rsidRPr="00903AB7">
          <w:rPr>
            <w:rFonts w:hint="eastAsia"/>
          </w:rPr>
          <w:t>超导带材（</w:t>
        </w:r>
        <w:r w:rsidRPr="00903AB7">
          <w:rPr>
            <w:rFonts w:hint="eastAsia"/>
          </w:rPr>
          <w:t>5</w:t>
        </w:r>
        <w:r w:rsidRPr="00903AB7">
          <w:t>0</w:t>
        </w:r>
        <w:r w:rsidRPr="00903AB7">
          <w:rPr>
            <w:rFonts w:hint="eastAsia"/>
          </w:rPr>
          <w:t>），所述绝缘层为聚丙烯层压绝缘层（</w:t>
        </w:r>
        <w:r w:rsidRPr="00903AB7">
          <w:rPr>
            <w:rFonts w:hint="eastAsia"/>
          </w:rPr>
          <w:t>4</w:t>
        </w:r>
        <w:r w:rsidRPr="00903AB7">
          <w:t>0</w:t>
        </w:r>
        <w:r w:rsidRPr="00903AB7">
          <w:rPr>
            <w:rFonts w:hint="eastAsia"/>
          </w:rPr>
          <w:t>），所述液体绝缘层（</w:t>
        </w:r>
        <w:r w:rsidRPr="00903AB7">
          <w:rPr>
            <w:rFonts w:hint="eastAsia"/>
          </w:rPr>
          <w:t>30</w:t>
        </w:r>
        <w:r w:rsidRPr="00903AB7">
          <w:rPr>
            <w:rFonts w:hint="eastAsia"/>
          </w:rPr>
          <w:t>）包括液氮。</w:t>
        </w:r>
      </w:ins>
    </w:p>
    <w:p w14:paraId="63AE0612" w14:textId="77777777" w:rsidR="00DB638B" w:rsidRPr="00DB638B" w:rsidRDefault="00DB638B" w:rsidP="00903AB7">
      <w:pPr>
        <w:pStyle w:val="00"/>
        <w:ind w:firstLine="480"/>
      </w:pPr>
    </w:p>
    <w:p w14:paraId="58574E1A" w14:textId="77777777" w:rsidR="00641BA4" w:rsidRDefault="00641BA4" w:rsidP="00C35F92">
      <w:pPr>
        <w:pStyle w:val="00"/>
        <w:ind w:firstLine="480"/>
      </w:pPr>
    </w:p>
    <w:p w14:paraId="484734B4" w14:textId="77777777"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259091F8" w14:textId="77777777" w:rsidTr="00C57B0C">
        <w:tc>
          <w:tcPr>
            <w:tcW w:w="5000" w:type="pct"/>
          </w:tcPr>
          <w:p w14:paraId="3ED5A7BB" w14:textId="1068D7C7" w:rsidR="00BD1EF3" w:rsidRPr="00CD05BF" w:rsidRDefault="00BD1EF3" w:rsidP="00C57B0C">
            <w:pPr>
              <w:jc w:val="center"/>
              <w:rPr>
                <w:sz w:val="28"/>
                <w:szCs w:val="28"/>
              </w:rPr>
            </w:pPr>
            <w:r w:rsidRPr="00CD05BF">
              <w:rPr>
                <w:rFonts w:eastAsia="黑体" w:hint="eastAsia"/>
                <w:sz w:val="28"/>
                <w:szCs w:val="28"/>
              </w:rPr>
              <w:lastRenderedPageBreak/>
              <w:t>说</w:t>
            </w:r>
            <w:r w:rsidRPr="00CD05BF">
              <w:rPr>
                <w:rFonts w:eastAsia="黑体" w:hint="eastAsia"/>
                <w:sz w:val="28"/>
                <w:szCs w:val="28"/>
              </w:rPr>
              <w:t xml:space="preserve"> </w:t>
            </w:r>
            <w:r w:rsidRPr="00CD05BF">
              <w:rPr>
                <w:rFonts w:eastAsia="黑体" w:hint="eastAsia"/>
                <w:sz w:val="28"/>
                <w:szCs w:val="28"/>
              </w:rPr>
              <w:t>明</w:t>
            </w:r>
            <w:r w:rsidRPr="00CD05BF">
              <w:rPr>
                <w:rFonts w:eastAsia="黑体" w:hint="eastAsia"/>
                <w:sz w:val="28"/>
                <w:szCs w:val="28"/>
              </w:rPr>
              <w:t xml:space="preserve"> </w:t>
            </w:r>
            <w:r w:rsidRPr="00CD05BF">
              <w:rPr>
                <w:rFonts w:eastAsia="黑体" w:hint="eastAsia"/>
                <w:sz w:val="28"/>
                <w:szCs w:val="28"/>
              </w:rPr>
              <w:t>书</w:t>
            </w:r>
          </w:p>
        </w:tc>
      </w:tr>
    </w:tbl>
    <w:p w14:paraId="2A290AE3" w14:textId="515B05BC" w:rsidR="00BD1EF3" w:rsidRPr="00BC14CC" w:rsidRDefault="00961499" w:rsidP="00C35F92">
      <w:pPr>
        <w:jc w:val="center"/>
        <w:rPr>
          <w:rFonts w:eastAsia="黑体"/>
          <w:sz w:val="28"/>
        </w:rPr>
      </w:pPr>
      <w:r w:rsidRPr="00961499">
        <w:rPr>
          <w:rFonts w:eastAsia="黑体" w:hint="eastAsia"/>
          <w:sz w:val="28"/>
        </w:rPr>
        <w:t>超导直流能源管道</w:t>
      </w:r>
      <w:r w:rsidR="005D032E">
        <w:rPr>
          <w:rFonts w:eastAsia="黑体" w:hint="eastAsia"/>
          <w:sz w:val="28"/>
        </w:rPr>
        <w:t>系统及</w:t>
      </w:r>
      <w:r w:rsidR="00903AB7">
        <w:rPr>
          <w:rFonts w:eastAsia="黑体" w:hint="eastAsia"/>
          <w:sz w:val="28"/>
        </w:rPr>
        <w:t>其</w:t>
      </w:r>
      <w:r w:rsidR="005D032E">
        <w:rPr>
          <w:rFonts w:eastAsia="黑体" w:hint="eastAsia"/>
          <w:sz w:val="28"/>
        </w:rPr>
        <w:t>动态</w:t>
      </w:r>
      <w:r w:rsidRPr="00961499">
        <w:rPr>
          <w:rFonts w:eastAsia="黑体" w:hint="eastAsia"/>
          <w:sz w:val="28"/>
        </w:rPr>
        <w:t>稳定性</w:t>
      </w:r>
      <w:r w:rsidR="005D032E">
        <w:rPr>
          <w:rFonts w:eastAsia="黑体" w:hint="eastAsia"/>
          <w:sz w:val="28"/>
        </w:rPr>
        <w:t>判断方法</w:t>
      </w:r>
    </w:p>
    <w:p w14:paraId="4CA8E119" w14:textId="1F967F92" w:rsidR="00516458" w:rsidRDefault="00C35F92" w:rsidP="00C35F92">
      <w:pPr>
        <w:pStyle w:val="00"/>
        <w:ind w:firstLine="482"/>
        <w:rPr>
          <w:b/>
          <w:bCs/>
        </w:rPr>
      </w:pPr>
      <w:r w:rsidRPr="00C35F92">
        <w:rPr>
          <w:rFonts w:hint="eastAsia"/>
          <w:b/>
          <w:bCs/>
        </w:rPr>
        <w:t>技术领域</w:t>
      </w:r>
    </w:p>
    <w:p w14:paraId="3CFE5D53" w14:textId="52EC3C77" w:rsidR="00F71A32" w:rsidRPr="00992917" w:rsidRDefault="00F71A32" w:rsidP="00992917">
      <w:pPr>
        <w:pStyle w:val="00"/>
        <w:ind w:firstLine="480"/>
      </w:pPr>
      <w:r w:rsidRPr="00992917">
        <w:rPr>
          <w:rFonts w:hint="eastAsia"/>
        </w:rPr>
        <w:t>本发明属于超导直流能源管道设计领域，更具体地，涉及</w:t>
      </w:r>
      <w:r w:rsidR="00992917" w:rsidRPr="00992917">
        <w:rPr>
          <w:rFonts w:hint="eastAsia"/>
        </w:rPr>
        <w:t>超导直流能源管道系统及其动态稳定性判断方法</w:t>
      </w:r>
      <w:r w:rsidRPr="00992917">
        <w:rPr>
          <w:rFonts w:hint="eastAsia"/>
        </w:rPr>
        <w:t>。</w:t>
      </w:r>
    </w:p>
    <w:p w14:paraId="754B178E" w14:textId="77777777" w:rsidR="007712EB" w:rsidRDefault="007712EB" w:rsidP="00C35F92">
      <w:pPr>
        <w:pStyle w:val="00"/>
        <w:ind w:firstLine="482"/>
        <w:rPr>
          <w:b/>
          <w:bCs/>
        </w:rPr>
      </w:pPr>
    </w:p>
    <w:p w14:paraId="23C518AF" w14:textId="4785DBB9" w:rsidR="00516458" w:rsidRDefault="00C35F92" w:rsidP="00C35F92">
      <w:pPr>
        <w:pStyle w:val="00"/>
        <w:ind w:firstLine="482"/>
        <w:rPr>
          <w:b/>
          <w:bCs/>
        </w:rPr>
      </w:pPr>
      <w:r w:rsidRPr="00C35F92">
        <w:rPr>
          <w:rFonts w:hint="eastAsia"/>
          <w:b/>
          <w:bCs/>
        </w:rPr>
        <w:t>背景技术</w:t>
      </w:r>
    </w:p>
    <w:p w14:paraId="4480AC49" w14:textId="77777777" w:rsidR="00D44EF7" w:rsidRDefault="00F71A32" w:rsidP="00F71A32">
      <w:pPr>
        <w:pStyle w:val="00"/>
        <w:ind w:firstLine="480"/>
      </w:pPr>
      <w:r>
        <w:rPr>
          <w:rFonts w:hint="eastAsia"/>
        </w:rPr>
        <w:t>超导直流能源管道同时传输大容量电能和液化天然气，在未来能源输送网络中意义重大。液化天然气所需要的低温环境刚好满足高温电缆的运行需求，这使得管道中无需多余的制冷设备，管道的经济性得到增强。</w:t>
      </w:r>
    </w:p>
    <w:p w14:paraId="5653E20F" w14:textId="77777777" w:rsidR="00A66150" w:rsidRDefault="00F71A32" w:rsidP="00F71A32">
      <w:pPr>
        <w:pStyle w:val="00"/>
        <w:ind w:firstLine="480"/>
      </w:pPr>
      <w:r>
        <w:rPr>
          <w:rFonts w:hint="eastAsia"/>
        </w:rPr>
        <w:t>天然气的主要成分是甲烷，其凝固温度在</w:t>
      </w:r>
      <w:r>
        <w:rPr>
          <w:rFonts w:hint="eastAsia"/>
        </w:rPr>
        <w:t>90K</w:t>
      </w:r>
      <w:r>
        <w:rPr>
          <w:rFonts w:hint="eastAsia"/>
        </w:rPr>
        <w:t>左右，通过在液化天然气中添加乙烷、丙烷等天然气次要成分可利用混合物固液平衡特性使其凝固点降低，最低可降至</w:t>
      </w:r>
      <w:r>
        <w:rPr>
          <w:rFonts w:hint="eastAsia"/>
        </w:rPr>
        <w:t>61K</w:t>
      </w:r>
      <w:r>
        <w:rPr>
          <w:rFonts w:hint="eastAsia"/>
        </w:rPr>
        <w:t>左右，故继而可通过制冷技术使液化天然气的温度降至</w:t>
      </w:r>
      <w:r>
        <w:rPr>
          <w:rFonts w:hint="eastAsia"/>
        </w:rPr>
        <w:t>85K-90K</w:t>
      </w:r>
      <w:r>
        <w:rPr>
          <w:rFonts w:hint="eastAsia"/>
        </w:rPr>
        <w:t>左右。</w:t>
      </w:r>
    </w:p>
    <w:p w14:paraId="00093AAE" w14:textId="0326ABFC" w:rsidR="00A66150" w:rsidRDefault="00F71A32" w:rsidP="00F71A32">
      <w:pPr>
        <w:pStyle w:val="00"/>
        <w:ind w:firstLine="480"/>
      </w:pPr>
      <w:r>
        <w:rPr>
          <w:rFonts w:hint="eastAsia"/>
        </w:rPr>
        <w:t>但在超导直流能源管道中，由于管壁周向漏热，液化天然气作为冷却介质将不断吸收热量，并且沿管道传输方向其温度将不断增加。天然气的温度增加后，超导电缆的载流能力将下降，并在达到超导电缆的临界温度时，电缆将失超，导致管道无法正常运行。</w:t>
      </w:r>
    </w:p>
    <w:p w14:paraId="4E8DC28D" w14:textId="13AEE6F1" w:rsidR="00F71A32" w:rsidRDefault="00A66150" w:rsidP="00F71A32">
      <w:pPr>
        <w:pStyle w:val="00"/>
        <w:ind w:firstLine="480"/>
      </w:pPr>
      <w:r>
        <w:rPr>
          <w:rFonts w:hint="eastAsia"/>
        </w:rPr>
        <w:t>由此可知</w:t>
      </w:r>
      <w:r w:rsidR="00F71A32">
        <w:rPr>
          <w:rFonts w:hint="eastAsia"/>
        </w:rPr>
        <w:t>，在一定管道传输距离下，通过液化天然气的流量预测管道末端的温度，判断能源管道能否稳定运行，这对于管道设计具有重大意义。</w:t>
      </w:r>
    </w:p>
    <w:p w14:paraId="39F63087" w14:textId="64DEEF8E" w:rsidR="00A06C9E" w:rsidRPr="00A06C9E" w:rsidRDefault="00A66150" w:rsidP="00F71A32">
      <w:pPr>
        <w:pStyle w:val="00"/>
        <w:ind w:firstLine="480"/>
      </w:pPr>
      <w:r>
        <w:rPr>
          <w:rFonts w:hint="eastAsia"/>
        </w:rPr>
        <w:t>现有技术中，</w:t>
      </w:r>
      <w:r w:rsidR="00F71A32">
        <w:rPr>
          <w:rFonts w:hint="eastAsia"/>
        </w:rPr>
        <w:t>超导直流能源管道的相关设计</w:t>
      </w:r>
      <w:r>
        <w:rPr>
          <w:rFonts w:hint="eastAsia"/>
        </w:rPr>
        <w:t>方法</w:t>
      </w:r>
      <w:r w:rsidR="00F71A32">
        <w:rPr>
          <w:rFonts w:hint="eastAsia"/>
        </w:rPr>
        <w:t>还很少，</w:t>
      </w:r>
      <w:r>
        <w:rPr>
          <w:rFonts w:hint="eastAsia"/>
        </w:rPr>
        <w:t>本专利</w:t>
      </w:r>
      <w:r w:rsidR="00F71A32">
        <w:rPr>
          <w:rFonts w:hint="eastAsia"/>
        </w:rPr>
        <w:t>提出一种考虑液化天然气流量的超导直流能源管道动态稳定性判据，这对于超导直流能源管道的发展以及未来的能源传输系统升级具有深远影响。</w:t>
      </w:r>
    </w:p>
    <w:p w14:paraId="3A673BC1" w14:textId="77777777" w:rsidR="007712EB" w:rsidRDefault="007712EB" w:rsidP="00C35F92">
      <w:pPr>
        <w:pStyle w:val="00"/>
        <w:ind w:firstLine="482"/>
        <w:rPr>
          <w:b/>
          <w:bCs/>
        </w:rPr>
      </w:pPr>
    </w:p>
    <w:p w14:paraId="44CF3C3C" w14:textId="5CD38A23" w:rsidR="00516458" w:rsidRDefault="00C35F92" w:rsidP="00C35F92">
      <w:pPr>
        <w:pStyle w:val="00"/>
        <w:ind w:firstLine="482"/>
        <w:rPr>
          <w:b/>
          <w:bCs/>
        </w:rPr>
      </w:pPr>
      <w:r w:rsidRPr="00C35F92">
        <w:rPr>
          <w:rFonts w:hint="eastAsia"/>
          <w:b/>
          <w:bCs/>
        </w:rPr>
        <w:t>发明内容</w:t>
      </w:r>
    </w:p>
    <w:p w14:paraId="7145D686" w14:textId="4AC55953" w:rsidR="00A06C9E" w:rsidRPr="000E3D5C" w:rsidRDefault="00CD05BF" w:rsidP="000E3D5C">
      <w:pPr>
        <w:pStyle w:val="00"/>
        <w:ind w:firstLine="480"/>
      </w:pPr>
      <w:r w:rsidRPr="000E3D5C">
        <w:rPr>
          <w:rFonts w:hint="eastAsia"/>
        </w:rPr>
        <w:t>为解决现有技术中存在的</w:t>
      </w:r>
      <w:r w:rsidR="00AA554A" w:rsidRPr="000E3D5C">
        <w:rPr>
          <w:rFonts w:hint="eastAsia"/>
        </w:rPr>
        <w:t>不足</w:t>
      </w:r>
      <w:r w:rsidRPr="000E3D5C">
        <w:rPr>
          <w:rFonts w:hint="eastAsia"/>
        </w:rPr>
        <w:t>，</w:t>
      </w:r>
      <w:r w:rsidR="00D95AD5" w:rsidRPr="000E3D5C">
        <w:rPr>
          <w:rFonts w:hint="eastAsia"/>
        </w:rPr>
        <w:t>本发明的目的在于，提供</w:t>
      </w:r>
      <w:r w:rsidR="00956734" w:rsidRPr="000E3D5C">
        <w:rPr>
          <w:rFonts w:hint="eastAsia"/>
        </w:rPr>
        <w:t>一种考虑液化天然气流量的超导直流能源管道系统及动态稳定性判断方法</w:t>
      </w:r>
      <w:r w:rsidR="00D95AD5" w:rsidRPr="000E3D5C">
        <w:rPr>
          <w:rFonts w:hint="eastAsia"/>
        </w:rPr>
        <w:t>。</w:t>
      </w:r>
    </w:p>
    <w:p w14:paraId="5D6B5D67" w14:textId="4B25E718" w:rsidR="00835514" w:rsidRPr="000E3D5C" w:rsidRDefault="00D95AD5" w:rsidP="000E3D5C">
      <w:pPr>
        <w:pStyle w:val="00"/>
        <w:ind w:firstLine="480"/>
      </w:pPr>
      <w:r w:rsidRPr="000E3D5C">
        <w:rPr>
          <w:rFonts w:hint="eastAsia"/>
        </w:rPr>
        <w:t>本发明采用如下的技术方案。</w:t>
      </w:r>
      <w:r w:rsidR="00EB1B68" w:rsidRPr="000E3D5C">
        <w:rPr>
          <w:rFonts w:hint="eastAsia"/>
        </w:rPr>
        <w:t>本发明的第一方面提供了</w:t>
      </w:r>
      <w:r w:rsidR="00835514" w:rsidRPr="000E3D5C">
        <w:rPr>
          <w:rFonts w:hint="eastAsia"/>
        </w:rPr>
        <w:t>一种超导直流能源管道系统，包括：高温超导直流电缆、液体绝缘层、液化天然气、绝热层和反</w:t>
      </w:r>
      <w:r w:rsidR="00835514" w:rsidRPr="000E3D5C">
        <w:rPr>
          <w:rFonts w:hint="eastAsia"/>
        </w:rPr>
        <w:lastRenderedPageBreak/>
        <w:t>辐射膜，在液体绝缘层内侧，高温超导直流电缆与液体绝缘层相互平行设置；所述液化天然气设置在液体绝缘层外侧，绝热层和反辐射膜内侧。</w:t>
      </w:r>
    </w:p>
    <w:p w14:paraId="2A52DB2E" w14:textId="3C1CB93B" w:rsidR="00835514" w:rsidRPr="000E3D5C" w:rsidRDefault="00835514" w:rsidP="000E3D5C">
      <w:pPr>
        <w:pStyle w:val="00"/>
        <w:ind w:firstLine="480"/>
      </w:pPr>
      <w:r w:rsidRPr="000E3D5C">
        <w:rPr>
          <w:rFonts w:hint="eastAsia"/>
        </w:rPr>
        <w:t>优选地，所述高温超导直流电缆包括：铜支撑管、超导带材和绝缘层；铜支撑管位于所述高温超导直流电缆的中心，超导带材设置在铜支撑管的外周，绝缘层设置在超导带材的外周。</w:t>
      </w:r>
    </w:p>
    <w:p w14:paraId="297E8012" w14:textId="16F3C45D" w:rsidR="00835514" w:rsidRPr="000E3D5C" w:rsidRDefault="000D225B" w:rsidP="000E3D5C">
      <w:pPr>
        <w:pStyle w:val="00"/>
        <w:ind w:firstLine="480"/>
      </w:pPr>
      <w:r w:rsidRPr="000E3D5C">
        <w:rPr>
          <w:rFonts w:hint="eastAsia"/>
        </w:rPr>
        <w:t>优选地，</w:t>
      </w:r>
      <w:r w:rsidR="00835514" w:rsidRPr="000E3D5C">
        <w:rPr>
          <w:rFonts w:hint="eastAsia"/>
        </w:rPr>
        <w:t>所述超导带材为</w:t>
      </w:r>
      <w:r w:rsidR="00835514" w:rsidRPr="000E3D5C">
        <w:rPr>
          <w:rFonts w:hint="eastAsia"/>
        </w:rPr>
        <w:t>Bi2223</w:t>
      </w:r>
      <w:r w:rsidR="00835514" w:rsidRPr="000E3D5C">
        <w:rPr>
          <w:rFonts w:hint="eastAsia"/>
        </w:rPr>
        <w:t>超导带材，所述绝缘层为聚丙烯层压绝缘层，所述液体绝缘层包括液氮。</w:t>
      </w:r>
    </w:p>
    <w:p w14:paraId="750402A2" w14:textId="17B5090E" w:rsidR="00835514" w:rsidRPr="000E3D5C" w:rsidRDefault="000D225B" w:rsidP="000E3D5C">
      <w:pPr>
        <w:pStyle w:val="00"/>
        <w:ind w:firstLine="480"/>
      </w:pPr>
      <w:r w:rsidRPr="000E3D5C">
        <w:rPr>
          <w:rFonts w:hint="eastAsia"/>
        </w:rPr>
        <w:t>本发明的另一方面还提供了</w:t>
      </w:r>
      <w:r w:rsidR="00835514" w:rsidRPr="000E3D5C">
        <w:rPr>
          <w:rFonts w:hint="eastAsia"/>
        </w:rPr>
        <w:t>一种超导直流能源管道系统动态稳定性判断方法，包括以下步骤：</w:t>
      </w:r>
    </w:p>
    <w:p w14:paraId="35E607B9" w14:textId="77777777" w:rsidR="00835514" w:rsidRPr="000E3D5C" w:rsidRDefault="00835514" w:rsidP="000E3D5C">
      <w:pPr>
        <w:pStyle w:val="00"/>
        <w:ind w:firstLine="480"/>
      </w:pPr>
      <w:r w:rsidRPr="000E3D5C">
        <w:rPr>
          <w:rFonts w:hint="eastAsia"/>
        </w:rPr>
        <w:t>步骤</w:t>
      </w:r>
      <w:r w:rsidRPr="000E3D5C">
        <w:rPr>
          <w:rFonts w:hint="eastAsia"/>
        </w:rPr>
        <w:t>1</w:t>
      </w:r>
      <w:r w:rsidRPr="000E3D5C">
        <w:rPr>
          <w:rFonts w:hint="eastAsia"/>
        </w:rPr>
        <w:t>，获取超导直流能源管道的设计参数，包括：管道的外径、管道的传输距离、管道外层与环境之间的换热系数、环境温度、液化天然气整体平均温度；建立管道的周向漏热模型；</w:t>
      </w:r>
    </w:p>
    <w:p w14:paraId="54C31C3F" w14:textId="77777777" w:rsidR="00835514" w:rsidRPr="000E3D5C" w:rsidRDefault="00835514" w:rsidP="000E3D5C">
      <w:pPr>
        <w:pStyle w:val="00"/>
        <w:ind w:firstLine="480"/>
      </w:pPr>
      <w:r w:rsidRPr="000E3D5C">
        <w:rPr>
          <w:rFonts w:hint="eastAsia"/>
        </w:rPr>
        <w:t>步骤</w:t>
      </w:r>
      <w:r w:rsidRPr="000E3D5C">
        <w:rPr>
          <w:rFonts w:hint="eastAsia"/>
        </w:rPr>
        <w:t>2</w:t>
      </w:r>
      <w:r w:rsidRPr="000E3D5C">
        <w:rPr>
          <w:rFonts w:hint="eastAsia"/>
        </w:rPr>
        <w:t>，建立液化天然气在管道首末端的温差模型；</w:t>
      </w:r>
    </w:p>
    <w:p w14:paraId="5C1F8722" w14:textId="77777777" w:rsidR="00835514" w:rsidRPr="000E3D5C" w:rsidRDefault="00835514" w:rsidP="000E3D5C">
      <w:pPr>
        <w:pStyle w:val="00"/>
        <w:ind w:firstLine="480"/>
      </w:pPr>
      <w:r w:rsidRPr="000E3D5C">
        <w:rPr>
          <w:rFonts w:hint="eastAsia"/>
        </w:rPr>
        <w:t>步骤</w:t>
      </w:r>
      <w:r w:rsidRPr="000E3D5C">
        <w:rPr>
          <w:rFonts w:hint="eastAsia"/>
        </w:rPr>
        <w:t>3</w:t>
      </w:r>
      <w:r w:rsidRPr="000E3D5C">
        <w:rPr>
          <w:rFonts w:hint="eastAsia"/>
        </w:rPr>
        <w:t>，以步骤</w:t>
      </w:r>
      <w:r w:rsidRPr="000E3D5C">
        <w:rPr>
          <w:rFonts w:hint="eastAsia"/>
        </w:rPr>
        <w:t>1</w:t>
      </w:r>
      <w:r w:rsidRPr="000E3D5C">
        <w:rPr>
          <w:rFonts w:hint="eastAsia"/>
        </w:rPr>
        <w:t>和步骤</w:t>
      </w:r>
      <w:r w:rsidRPr="000E3D5C">
        <w:rPr>
          <w:rFonts w:hint="eastAsia"/>
        </w:rPr>
        <w:t>2</w:t>
      </w:r>
      <w:r w:rsidRPr="000E3D5C">
        <w:rPr>
          <w:rFonts w:hint="eastAsia"/>
        </w:rPr>
        <w:t>中的管道的周向漏热模型和管道首末端的温差模型，计算液化天然气在管道末端上的温度；</w:t>
      </w:r>
    </w:p>
    <w:p w14:paraId="409012EC" w14:textId="77777777" w:rsidR="00835514" w:rsidRPr="000E3D5C" w:rsidRDefault="00835514" w:rsidP="000E3D5C">
      <w:pPr>
        <w:pStyle w:val="00"/>
        <w:ind w:firstLine="480"/>
      </w:pPr>
      <w:r w:rsidRPr="000E3D5C">
        <w:rPr>
          <w:rFonts w:hint="eastAsia"/>
        </w:rPr>
        <w:t>步骤</w:t>
      </w:r>
      <w:r w:rsidRPr="000E3D5C">
        <w:rPr>
          <w:rFonts w:hint="eastAsia"/>
        </w:rPr>
        <w:t>4</w:t>
      </w:r>
      <w:r w:rsidRPr="000E3D5C">
        <w:rPr>
          <w:rFonts w:hint="eastAsia"/>
        </w:rPr>
        <w:t>，计算高温超导直流电缆的临界温度与步骤</w:t>
      </w:r>
      <w:r w:rsidRPr="000E3D5C">
        <w:rPr>
          <w:rFonts w:hint="eastAsia"/>
        </w:rPr>
        <w:t>3</w:t>
      </w:r>
      <w:r w:rsidRPr="000E3D5C">
        <w:rPr>
          <w:rFonts w:hint="eastAsia"/>
        </w:rPr>
        <w:t>获得的液化天然气在管道末端上的温度的差值，所述差值不超过管道温度裕量则超导直流能源管道系统能够稳定运行。</w:t>
      </w:r>
    </w:p>
    <w:p w14:paraId="1D2279A4" w14:textId="7B25402E" w:rsidR="00835514" w:rsidRPr="000E3D5C" w:rsidRDefault="000E3D5C" w:rsidP="000E3D5C">
      <w:pPr>
        <w:pStyle w:val="00"/>
        <w:ind w:firstLine="480"/>
      </w:pPr>
      <w:r w:rsidRPr="000E3D5C">
        <w:rPr>
          <w:rFonts w:hint="eastAsia"/>
        </w:rPr>
        <w:t>优选地，</w:t>
      </w:r>
      <w:r w:rsidR="00835514" w:rsidRPr="000E3D5C">
        <w:rPr>
          <w:rFonts w:hint="eastAsia"/>
        </w:rPr>
        <w:t>步骤</w:t>
      </w:r>
      <w:r w:rsidR="00835514" w:rsidRPr="000E3D5C">
        <w:rPr>
          <w:rFonts w:hint="eastAsia"/>
        </w:rPr>
        <w:t>1</w:t>
      </w:r>
      <w:r w:rsidR="00835514" w:rsidRPr="000E3D5C">
        <w:rPr>
          <w:rFonts w:hint="eastAsia"/>
        </w:rPr>
        <w:t>中，以如下公式表示管道的周向漏热模型，</w:t>
      </w:r>
    </w:p>
    <w:p w14:paraId="4EA1506F" w14:textId="359926ED" w:rsidR="00835514" w:rsidRPr="000E3D5C" w:rsidRDefault="000E3D5C" w:rsidP="000E3D5C">
      <w:pPr>
        <w:pStyle w:val="00"/>
        <w:ind w:firstLine="480"/>
      </w:pPr>
      <m:oMathPara>
        <m:oMath>
          <m:r>
            <m:rPr>
              <m:sty m:val="p"/>
            </m:rPr>
            <w:rPr>
              <w:rFonts w:ascii="Cambria Math" w:hAnsi="Cambria Math"/>
            </w:rPr>
            <m:t>Q=πDLh</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e>
          </m:d>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1</m:t>
                    </m:r>
                  </m:e>
                </m:d>
              </m:e>
            </m:mr>
          </m:m>
        </m:oMath>
      </m:oMathPara>
    </w:p>
    <w:p w14:paraId="1D979395" w14:textId="77777777" w:rsidR="00835514" w:rsidRPr="000E3D5C" w:rsidRDefault="00835514" w:rsidP="000E3D5C">
      <w:pPr>
        <w:pStyle w:val="00"/>
        <w:ind w:firstLine="480"/>
      </w:pPr>
      <w:r w:rsidRPr="000E3D5C">
        <w:rPr>
          <w:rFonts w:hint="eastAsia"/>
        </w:rPr>
        <w:t>式中：</w:t>
      </w:r>
    </w:p>
    <w:p w14:paraId="5B058C20" w14:textId="2A4D82D1" w:rsidR="00835514" w:rsidRPr="000E3D5C" w:rsidRDefault="000E3D5C" w:rsidP="000E3D5C">
      <w:pPr>
        <w:pStyle w:val="00"/>
        <w:ind w:firstLine="480"/>
      </w:pPr>
      <m:oMath>
        <m:r>
          <m:rPr>
            <m:sty m:val="p"/>
          </m:rPr>
          <w:rPr>
            <w:rFonts w:ascii="Cambria Math" w:hAnsi="Cambria Math"/>
          </w:rPr>
          <m:t>Q</m:t>
        </m:r>
      </m:oMath>
      <w:r w:rsidR="00835514" w:rsidRPr="000E3D5C">
        <w:rPr>
          <w:rFonts w:hint="eastAsia"/>
        </w:rPr>
        <w:t>表示管道的周向漏热，</w:t>
      </w:r>
    </w:p>
    <w:p w14:paraId="7EDD8F06" w14:textId="7544CF31" w:rsidR="00835514" w:rsidRPr="000E3D5C" w:rsidRDefault="000E3D5C" w:rsidP="000E3D5C">
      <w:pPr>
        <w:pStyle w:val="00"/>
        <w:ind w:firstLine="480"/>
      </w:pPr>
      <m:oMath>
        <m:r>
          <m:rPr>
            <m:sty m:val="p"/>
          </m:rPr>
          <w:rPr>
            <w:rFonts w:ascii="Cambria Math" w:hAnsi="Cambria Math"/>
          </w:rPr>
          <m:t>D</m:t>
        </m:r>
      </m:oMath>
      <w:r w:rsidR="00835514" w:rsidRPr="000E3D5C">
        <w:rPr>
          <w:rFonts w:hint="eastAsia"/>
        </w:rPr>
        <w:t>表示管道外径，</w:t>
      </w:r>
    </w:p>
    <w:p w14:paraId="14C4CC7F" w14:textId="47AAF37D" w:rsidR="00835514" w:rsidRPr="000E3D5C" w:rsidRDefault="000E3D5C" w:rsidP="000E3D5C">
      <w:pPr>
        <w:pStyle w:val="00"/>
        <w:ind w:firstLine="480"/>
      </w:pPr>
      <m:oMath>
        <m:r>
          <m:rPr>
            <m:sty m:val="p"/>
          </m:rPr>
          <w:rPr>
            <w:rFonts w:ascii="Cambria Math" w:hAnsi="Cambria Math" w:hint="eastAsia"/>
          </w:rPr>
          <m:t>L</m:t>
        </m:r>
      </m:oMath>
      <w:r w:rsidR="00835514" w:rsidRPr="000E3D5C">
        <w:rPr>
          <w:rFonts w:hint="eastAsia"/>
        </w:rPr>
        <w:t>表示管道传输距离，</w:t>
      </w:r>
    </w:p>
    <w:p w14:paraId="5CE5EC97" w14:textId="6E3ECA0E" w:rsidR="00835514" w:rsidRPr="000E3D5C" w:rsidRDefault="000E3D5C" w:rsidP="000E3D5C">
      <w:pPr>
        <w:pStyle w:val="00"/>
        <w:ind w:firstLine="480"/>
      </w:pPr>
      <m:oMath>
        <m:r>
          <m:rPr>
            <m:sty m:val="p"/>
          </m:rPr>
          <w:rPr>
            <w:rFonts w:ascii="Cambria Math" w:eastAsia="MS Gothic" w:hAnsi="Cambria Math" w:cs="MS Gothic" w:hint="eastAsia"/>
          </w:rPr>
          <m:t>h</m:t>
        </m:r>
      </m:oMath>
      <w:r w:rsidR="00835514" w:rsidRPr="000E3D5C">
        <w:rPr>
          <w:rFonts w:hint="eastAsia"/>
        </w:rPr>
        <w:t>表示管道外层与环境之间的换热系数，</w:t>
      </w:r>
    </w:p>
    <w:p w14:paraId="7BB24F7E" w14:textId="30AD1A29" w:rsidR="00835514" w:rsidRPr="000E3D5C" w:rsidRDefault="007329EF"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835514" w:rsidRPr="000E3D5C">
        <w:rPr>
          <w:rFonts w:hint="eastAsia"/>
        </w:rPr>
        <w:t>表示环境温度，</w:t>
      </w:r>
    </w:p>
    <w:p w14:paraId="02A09188" w14:textId="404EBAAA" w:rsidR="00835514" w:rsidRPr="000E3D5C" w:rsidRDefault="007329EF"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00835514" w:rsidRPr="000E3D5C">
        <w:rPr>
          <w:rFonts w:hint="eastAsia"/>
        </w:rPr>
        <w:t>表示液化天然气整体平均温度。</w:t>
      </w:r>
    </w:p>
    <w:p w14:paraId="2BC7F011" w14:textId="353BF6A1" w:rsidR="00835514" w:rsidRPr="000E3D5C" w:rsidRDefault="000E3D5C" w:rsidP="000E3D5C">
      <w:pPr>
        <w:pStyle w:val="00"/>
        <w:ind w:firstLine="480"/>
      </w:pPr>
      <w:r w:rsidRPr="000E3D5C">
        <w:rPr>
          <w:rFonts w:hint="eastAsia"/>
        </w:rPr>
        <w:t>优选地，</w:t>
      </w:r>
      <w:r w:rsidR="00835514" w:rsidRPr="000E3D5C">
        <w:rPr>
          <w:rFonts w:hint="eastAsia"/>
        </w:rPr>
        <w:t>步骤</w:t>
      </w:r>
      <w:r w:rsidR="00835514" w:rsidRPr="000E3D5C">
        <w:rPr>
          <w:rFonts w:hint="eastAsia"/>
        </w:rPr>
        <w:t>1</w:t>
      </w:r>
      <w:r w:rsidR="00835514" w:rsidRPr="000E3D5C">
        <w:rPr>
          <w:rFonts w:hint="eastAsia"/>
        </w:rPr>
        <w:t>中，以如下公式表示</w:t>
      </w:r>
      <w:r w:rsidR="00835514" w:rsidRPr="000E3D5C">
        <w:t>液化天然气</w:t>
      </w:r>
      <w:r w:rsidR="00835514" w:rsidRPr="000E3D5C">
        <w:rPr>
          <w:rFonts w:hint="eastAsia"/>
        </w:rPr>
        <w:t>整体平均温度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00835514" w:rsidRPr="000E3D5C">
        <w:rPr>
          <w:rFonts w:hint="eastAsia"/>
        </w:rPr>
        <w:t>，</w:t>
      </w:r>
    </w:p>
    <w:p w14:paraId="30518C0D" w14:textId="2991F587" w:rsidR="00835514" w:rsidRPr="000E3D5C" w:rsidRDefault="007329EF" w:rsidP="000E3D5C">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num>
            <m:den>
              <m:r>
                <m:rPr>
                  <m:sty m:val="p"/>
                </m:rPr>
                <w:rPr>
                  <w:rFonts w:ascii="Cambria Math" w:hAnsi="Cambria Math"/>
                </w:rPr>
                <m:t>2</m:t>
              </m:r>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2</m:t>
                    </m:r>
                  </m:e>
                </m:d>
              </m:e>
            </m:mr>
          </m:m>
        </m:oMath>
      </m:oMathPara>
    </w:p>
    <w:p w14:paraId="43769A53" w14:textId="77777777" w:rsidR="00835514" w:rsidRPr="000E3D5C" w:rsidRDefault="00835514" w:rsidP="000E3D5C">
      <w:pPr>
        <w:pStyle w:val="00"/>
        <w:ind w:firstLine="480"/>
      </w:pPr>
      <w:r w:rsidRPr="000E3D5C">
        <w:rPr>
          <w:rFonts w:hint="eastAsia"/>
        </w:rPr>
        <w:lastRenderedPageBreak/>
        <w:t>式中：</w:t>
      </w:r>
    </w:p>
    <w:p w14:paraId="380B468F" w14:textId="464C28CB" w:rsidR="00835514" w:rsidRPr="000E3D5C" w:rsidRDefault="007329EF"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e</m:t>
            </m:r>
          </m:sub>
        </m:sSub>
      </m:oMath>
      <w:r w:rsidR="00835514" w:rsidRPr="000E3D5C">
        <w:rPr>
          <w:rFonts w:hint="eastAsia"/>
        </w:rPr>
        <w:t>表示液化天然气整体平均温度，</w:t>
      </w:r>
    </w:p>
    <w:p w14:paraId="239E9EB6" w14:textId="6FBB6CD6" w:rsidR="00835514" w:rsidRPr="000E3D5C" w:rsidRDefault="007329EF"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835514" w:rsidRPr="000E3D5C">
        <w:rPr>
          <w:rFonts w:hint="eastAsia"/>
        </w:rPr>
        <w:t>表示管道始端液化天然气温度，</w:t>
      </w:r>
    </w:p>
    <w:p w14:paraId="173B7FE4" w14:textId="19F22957" w:rsidR="00835514" w:rsidRPr="000E3D5C" w:rsidRDefault="007329EF"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835514" w:rsidRPr="000E3D5C">
        <w:rPr>
          <w:rFonts w:hint="eastAsia"/>
        </w:rPr>
        <w:t>表示管道末端液化天然气温度。</w:t>
      </w:r>
    </w:p>
    <w:p w14:paraId="5BFA1A18" w14:textId="6707F93F" w:rsidR="00835514" w:rsidRPr="000E3D5C" w:rsidRDefault="000E3D5C" w:rsidP="000E3D5C">
      <w:pPr>
        <w:pStyle w:val="00"/>
        <w:ind w:firstLine="480"/>
      </w:pPr>
      <w:r w:rsidRPr="000E3D5C">
        <w:rPr>
          <w:rFonts w:hint="eastAsia"/>
        </w:rPr>
        <w:t>优选地，</w:t>
      </w:r>
      <w:r w:rsidR="00835514" w:rsidRPr="000E3D5C">
        <w:rPr>
          <w:rFonts w:hint="eastAsia"/>
        </w:rPr>
        <w:t>步骤</w:t>
      </w:r>
      <w:r w:rsidR="00835514" w:rsidRPr="000E3D5C">
        <w:rPr>
          <w:rFonts w:hint="eastAsia"/>
        </w:rPr>
        <w:t>2</w:t>
      </w:r>
      <w:r w:rsidR="00835514" w:rsidRPr="000E3D5C">
        <w:rPr>
          <w:rFonts w:hint="eastAsia"/>
        </w:rPr>
        <w:t>中，以如下公式表示液化天然气在管道首末端的温差模型，</w:t>
      </w:r>
    </w:p>
    <w:p w14:paraId="24C7E0F7" w14:textId="6A10398F" w:rsidR="00835514" w:rsidRPr="000E3D5C" w:rsidRDefault="007329EF" w:rsidP="000E3D5C">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Q</m:t>
              </m:r>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3</m:t>
                    </m:r>
                  </m:e>
                </m:d>
              </m:e>
            </m:mr>
          </m:m>
        </m:oMath>
      </m:oMathPara>
    </w:p>
    <w:p w14:paraId="230E19D5" w14:textId="77777777" w:rsidR="00835514" w:rsidRPr="000E3D5C" w:rsidRDefault="00835514" w:rsidP="000E3D5C">
      <w:pPr>
        <w:pStyle w:val="00"/>
        <w:ind w:firstLine="480"/>
      </w:pPr>
      <w:r w:rsidRPr="000E3D5C">
        <w:rPr>
          <w:rFonts w:hint="eastAsia"/>
        </w:rPr>
        <w:t>式中：</w:t>
      </w:r>
    </w:p>
    <w:p w14:paraId="6F01B966" w14:textId="1CA21738" w:rsidR="00835514" w:rsidRPr="000E3D5C" w:rsidRDefault="007329EF"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835514" w:rsidRPr="000E3D5C">
        <w:rPr>
          <w:rFonts w:hint="eastAsia"/>
        </w:rPr>
        <w:t>表示管道末端液化天然气温度，</w:t>
      </w:r>
    </w:p>
    <w:p w14:paraId="303260A9" w14:textId="14C31522" w:rsidR="00835514" w:rsidRPr="000E3D5C" w:rsidRDefault="007329EF"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835514" w:rsidRPr="000E3D5C">
        <w:rPr>
          <w:rFonts w:hint="eastAsia"/>
        </w:rPr>
        <w:t>表示管道始端液化天然气温度，</w:t>
      </w:r>
    </w:p>
    <w:p w14:paraId="17B30EBC" w14:textId="163AB29E" w:rsidR="00835514" w:rsidRPr="000E3D5C" w:rsidRDefault="000E3D5C" w:rsidP="000E3D5C">
      <w:pPr>
        <w:pStyle w:val="00"/>
        <w:ind w:firstLine="480"/>
      </w:pPr>
      <m:oMath>
        <m:r>
          <m:rPr>
            <m:sty m:val="p"/>
          </m:rPr>
          <w:rPr>
            <w:rFonts w:ascii="Cambria Math" w:hAnsi="Cambria Math"/>
          </w:rPr>
          <m:t>Q</m:t>
        </m:r>
      </m:oMath>
      <w:r w:rsidR="00835514" w:rsidRPr="000E3D5C">
        <w:rPr>
          <w:rFonts w:hint="eastAsia"/>
        </w:rPr>
        <w:t>表示管道的周向漏热，</w:t>
      </w:r>
    </w:p>
    <w:p w14:paraId="4B4905E2" w14:textId="70CB3624" w:rsidR="00835514" w:rsidRPr="000E3D5C" w:rsidRDefault="007329EF" w:rsidP="000E3D5C">
      <w:pPr>
        <w:pStyle w:val="00"/>
        <w:ind w:firstLine="48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oMath>
      <w:r w:rsidR="00835514" w:rsidRPr="000E3D5C">
        <w:rPr>
          <w:rFonts w:hint="eastAsia"/>
        </w:rPr>
        <w:t>表示管道中液化天然气的流量，</w:t>
      </w:r>
    </w:p>
    <w:p w14:paraId="4B7382CC" w14:textId="14FF193F" w:rsidR="00835514" w:rsidRPr="000E3D5C" w:rsidRDefault="007329EF" w:rsidP="000E3D5C">
      <w:pPr>
        <w:pStyle w:val="00"/>
        <w:ind w:firstLine="480"/>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oMath>
      <w:r w:rsidR="00835514" w:rsidRPr="000E3D5C">
        <w:rPr>
          <w:rFonts w:hint="eastAsia"/>
        </w:rPr>
        <w:t>表示管道中液化天然气的密度，</w:t>
      </w:r>
    </w:p>
    <w:p w14:paraId="296DA1D4" w14:textId="2DC1764F" w:rsidR="00835514" w:rsidRPr="000E3D5C" w:rsidRDefault="007329EF" w:rsidP="000E3D5C">
      <w:pPr>
        <w:pStyle w:val="00"/>
        <w:ind w:firstLine="48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oMath>
      <w:r w:rsidR="00835514" w:rsidRPr="000E3D5C">
        <w:rPr>
          <w:rFonts w:hint="eastAsia"/>
        </w:rPr>
        <w:t>表示管道中液化天然气的单位质量比热容。</w:t>
      </w:r>
    </w:p>
    <w:p w14:paraId="2E9C7FAF" w14:textId="459A8E7E" w:rsidR="00835514" w:rsidRPr="000E3D5C" w:rsidRDefault="000E3D5C" w:rsidP="000E3D5C">
      <w:pPr>
        <w:pStyle w:val="00"/>
        <w:ind w:firstLine="480"/>
      </w:pPr>
      <w:r w:rsidRPr="000E3D5C">
        <w:rPr>
          <w:rFonts w:hint="eastAsia"/>
        </w:rPr>
        <w:t>优选地，</w:t>
      </w:r>
      <w:r w:rsidR="00835514" w:rsidRPr="000E3D5C">
        <w:rPr>
          <w:rFonts w:hint="eastAsia"/>
        </w:rPr>
        <w:t>步骤</w:t>
      </w:r>
      <w:r w:rsidR="00835514" w:rsidRPr="000E3D5C">
        <w:rPr>
          <w:rFonts w:hint="eastAsia"/>
        </w:rPr>
        <w:t>3</w:t>
      </w:r>
      <w:r w:rsidR="00835514" w:rsidRPr="000E3D5C">
        <w:rPr>
          <w:rFonts w:hint="eastAsia"/>
        </w:rPr>
        <w:t>中，以如下公式计算液化天然气在管道末端上的温度，</w:t>
      </w:r>
    </w:p>
    <w:p w14:paraId="44DB1658" w14:textId="5353548A" w:rsidR="00835514" w:rsidRPr="000E3D5C" w:rsidRDefault="007329EF" w:rsidP="000E3D5C">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e>
              </m:d>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4</m:t>
                    </m:r>
                  </m:e>
                </m:d>
              </m:e>
            </m:mr>
          </m:m>
        </m:oMath>
      </m:oMathPara>
    </w:p>
    <w:p w14:paraId="23F50988" w14:textId="77777777" w:rsidR="00835514" w:rsidRPr="000E3D5C" w:rsidRDefault="00835514" w:rsidP="000E3D5C">
      <w:pPr>
        <w:pStyle w:val="00"/>
        <w:ind w:firstLine="480"/>
      </w:pPr>
      <w:r w:rsidRPr="000E3D5C">
        <w:rPr>
          <w:rFonts w:hint="eastAsia"/>
        </w:rPr>
        <w:t>式中：</w:t>
      </w:r>
    </w:p>
    <w:p w14:paraId="0A7B7EE6" w14:textId="0246196C" w:rsidR="00835514" w:rsidRPr="000E3D5C" w:rsidRDefault="007329EF"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835514" w:rsidRPr="000E3D5C">
        <w:rPr>
          <w:rFonts w:hint="eastAsia"/>
        </w:rPr>
        <w:t>表示管道末端液化天然气温度，</w:t>
      </w:r>
    </w:p>
    <w:p w14:paraId="3EC004E3" w14:textId="6E045A8C" w:rsidR="00835514" w:rsidRPr="000E3D5C" w:rsidRDefault="000E3D5C" w:rsidP="000E3D5C">
      <w:pPr>
        <w:pStyle w:val="00"/>
        <w:ind w:firstLine="480"/>
      </w:pPr>
      <m:oMath>
        <m:r>
          <m:rPr>
            <m:sty m:val="p"/>
          </m:rPr>
          <w:rPr>
            <w:rFonts w:ascii="Cambria Math" w:hAnsi="Cambria Math"/>
          </w:rPr>
          <m:t>D</m:t>
        </m:r>
      </m:oMath>
      <w:r w:rsidR="00835514" w:rsidRPr="000E3D5C">
        <w:rPr>
          <w:rFonts w:hint="eastAsia"/>
        </w:rPr>
        <w:t>表示管道外径，</w:t>
      </w:r>
    </w:p>
    <w:p w14:paraId="67884F4E" w14:textId="3FB6EE49" w:rsidR="00835514" w:rsidRPr="000E3D5C" w:rsidRDefault="000E3D5C" w:rsidP="000E3D5C">
      <w:pPr>
        <w:pStyle w:val="00"/>
        <w:ind w:firstLine="480"/>
      </w:pPr>
      <m:oMath>
        <m:r>
          <m:rPr>
            <m:sty m:val="p"/>
          </m:rPr>
          <w:rPr>
            <w:rFonts w:ascii="Cambria Math" w:hAnsi="Cambria Math" w:hint="eastAsia"/>
          </w:rPr>
          <m:t>L</m:t>
        </m:r>
      </m:oMath>
      <w:r w:rsidR="00835514" w:rsidRPr="000E3D5C">
        <w:rPr>
          <w:rFonts w:hint="eastAsia"/>
        </w:rPr>
        <w:t>表示管道传输距离，</w:t>
      </w:r>
    </w:p>
    <w:p w14:paraId="7357512E" w14:textId="2200705D" w:rsidR="00835514" w:rsidRPr="000E3D5C" w:rsidRDefault="000E3D5C" w:rsidP="000E3D5C">
      <w:pPr>
        <w:pStyle w:val="00"/>
        <w:ind w:firstLine="480"/>
      </w:pPr>
      <m:oMath>
        <m:r>
          <m:rPr>
            <m:sty m:val="p"/>
          </m:rPr>
          <w:rPr>
            <w:rFonts w:ascii="Cambria Math" w:eastAsia="MS Gothic" w:hAnsi="Cambria Math" w:cs="MS Gothic" w:hint="eastAsia"/>
          </w:rPr>
          <m:t>h</m:t>
        </m:r>
      </m:oMath>
      <w:r w:rsidR="00835514" w:rsidRPr="000E3D5C">
        <w:rPr>
          <w:rFonts w:hint="eastAsia"/>
        </w:rPr>
        <w:t>表示管道外层和环境之间的换热系数，</w:t>
      </w:r>
    </w:p>
    <w:p w14:paraId="77D2367D" w14:textId="4AEACB90" w:rsidR="00835514" w:rsidRPr="000E3D5C" w:rsidRDefault="007329EF"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835514" w:rsidRPr="000E3D5C">
        <w:rPr>
          <w:rFonts w:hint="eastAsia"/>
        </w:rPr>
        <w:t>表示环境温度，</w:t>
      </w:r>
    </w:p>
    <w:p w14:paraId="56813F16" w14:textId="3F4D5BCC" w:rsidR="00835514" w:rsidRPr="000E3D5C" w:rsidRDefault="007329EF" w:rsidP="000E3D5C">
      <w:pPr>
        <w:pStyle w:val="00"/>
        <w:ind w:firstLine="48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oMath>
      <w:r w:rsidR="00835514" w:rsidRPr="000E3D5C">
        <w:rPr>
          <w:rFonts w:hint="eastAsia"/>
        </w:rPr>
        <w:t>表示管道中液化天然气的流量，</w:t>
      </w:r>
    </w:p>
    <w:p w14:paraId="375E1B90" w14:textId="36A5715F" w:rsidR="00835514" w:rsidRPr="000E3D5C" w:rsidRDefault="007329EF" w:rsidP="000E3D5C">
      <w:pPr>
        <w:pStyle w:val="00"/>
        <w:ind w:firstLine="480"/>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oMath>
      <w:r w:rsidR="00835514" w:rsidRPr="000E3D5C">
        <w:rPr>
          <w:rFonts w:hint="eastAsia"/>
        </w:rPr>
        <w:t>表示管道中液化天然气的密度，</w:t>
      </w:r>
    </w:p>
    <w:p w14:paraId="305444B8" w14:textId="328970F3" w:rsidR="00835514" w:rsidRPr="000E3D5C" w:rsidRDefault="007329EF" w:rsidP="000E3D5C">
      <w:pPr>
        <w:pStyle w:val="00"/>
        <w:ind w:firstLine="48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oMath>
      <w:r w:rsidR="00835514" w:rsidRPr="000E3D5C">
        <w:rPr>
          <w:rFonts w:hint="eastAsia"/>
        </w:rPr>
        <w:t>表示管道中液化天然气的单位质量比热容，</w:t>
      </w:r>
    </w:p>
    <w:p w14:paraId="2BDD25C8" w14:textId="5B81EF51" w:rsidR="00835514" w:rsidRPr="000E3D5C" w:rsidRDefault="007329EF" w:rsidP="000E3D5C">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835514" w:rsidRPr="000E3D5C">
        <w:rPr>
          <w:rFonts w:hint="eastAsia"/>
        </w:rPr>
        <w:t>表示管道始端液化天然气温度。</w:t>
      </w:r>
    </w:p>
    <w:p w14:paraId="1FD989D8" w14:textId="10C9254C" w:rsidR="00835514" w:rsidRPr="000E3D5C" w:rsidRDefault="000E3D5C" w:rsidP="000E3D5C">
      <w:pPr>
        <w:pStyle w:val="00"/>
        <w:ind w:firstLine="480"/>
      </w:pPr>
      <w:r w:rsidRPr="000E3D5C">
        <w:rPr>
          <w:rFonts w:hint="eastAsia"/>
        </w:rPr>
        <w:t>优选地，</w:t>
      </w:r>
      <w:r w:rsidR="00835514" w:rsidRPr="000E3D5C">
        <w:rPr>
          <w:rFonts w:hint="eastAsia"/>
        </w:rPr>
        <w:t>步骤</w:t>
      </w:r>
      <w:r w:rsidR="00835514" w:rsidRPr="000E3D5C">
        <w:rPr>
          <w:rFonts w:hint="eastAsia"/>
        </w:rPr>
        <w:t>1</w:t>
      </w:r>
      <w:r w:rsidR="00835514" w:rsidRPr="000E3D5C">
        <w:rPr>
          <w:rFonts w:hint="eastAsia"/>
        </w:rPr>
        <w:t>中所述超导直流能源管道为权利要求</w:t>
      </w:r>
      <w:r w:rsidR="00835514" w:rsidRPr="000E3D5C">
        <w:rPr>
          <w:rFonts w:hint="eastAsia"/>
        </w:rPr>
        <w:t>1</w:t>
      </w:r>
      <w:r w:rsidR="00835514" w:rsidRPr="000E3D5C">
        <w:rPr>
          <w:rFonts w:hint="eastAsia"/>
        </w:rPr>
        <w:t>至</w:t>
      </w:r>
      <w:r w:rsidR="00835514" w:rsidRPr="000E3D5C">
        <w:rPr>
          <w:rFonts w:hint="eastAsia"/>
        </w:rPr>
        <w:t>3</w:t>
      </w:r>
      <w:r w:rsidR="00835514" w:rsidRPr="000E3D5C">
        <w:rPr>
          <w:rFonts w:hint="eastAsia"/>
        </w:rPr>
        <w:t>中任一项所述</w:t>
      </w:r>
      <w:r w:rsidR="00835514" w:rsidRPr="000E3D5C">
        <w:rPr>
          <w:rFonts w:hint="eastAsia"/>
        </w:rPr>
        <w:lastRenderedPageBreak/>
        <w:t>的超导直流能源管道。</w:t>
      </w:r>
    </w:p>
    <w:p w14:paraId="0651DCE2" w14:textId="32AD6D69" w:rsidR="006A10EC" w:rsidRPr="000E3D5C" w:rsidRDefault="006A10EC" w:rsidP="000E3D5C">
      <w:pPr>
        <w:pStyle w:val="00"/>
        <w:ind w:firstLine="480"/>
      </w:pPr>
      <w:r w:rsidRPr="000E3D5C">
        <w:rPr>
          <w:rFonts w:hint="eastAsia"/>
        </w:rPr>
        <w:t>本发明的有益效果在于，与现有技术相比，本发明提出一种考虑液化天然气流量的超导直流能源管道动态稳定性判断方法。本发明方法考虑了超导直流能源管道的周向漏热以及液化天然气带走热量的能力，通过理论分析得到液化天然气沿传输方向的温升表达式，并将管道末端液化天然气的温度与超导电缆失超温度进行对比，判断超导直流能源管道能否稳定运行。该判据能够用于超导直流能源管道的设计，为</w:t>
      </w:r>
      <w:r w:rsidR="0073305F" w:rsidRPr="000E3D5C">
        <w:rPr>
          <w:rFonts w:hint="eastAsia"/>
        </w:rPr>
        <w:t>超导直流能源管道</w:t>
      </w:r>
      <w:r w:rsidRPr="000E3D5C">
        <w:rPr>
          <w:rFonts w:hint="eastAsia"/>
        </w:rPr>
        <w:t>加压制冷站的配置方案提供参考。</w:t>
      </w:r>
    </w:p>
    <w:p w14:paraId="529E554F" w14:textId="77777777" w:rsidR="00880BC8" w:rsidRDefault="00880BC8" w:rsidP="00C35F92">
      <w:pPr>
        <w:pStyle w:val="00"/>
        <w:ind w:firstLine="482"/>
        <w:rPr>
          <w:b/>
          <w:bCs/>
        </w:rPr>
      </w:pPr>
    </w:p>
    <w:p w14:paraId="772C1679" w14:textId="256C2931" w:rsidR="00516458" w:rsidRDefault="00C35F92" w:rsidP="00C35F92">
      <w:pPr>
        <w:pStyle w:val="00"/>
        <w:ind w:firstLine="482"/>
        <w:rPr>
          <w:b/>
          <w:bCs/>
        </w:rPr>
      </w:pPr>
      <w:r w:rsidRPr="00C35F92">
        <w:rPr>
          <w:rFonts w:hint="eastAsia"/>
          <w:b/>
          <w:bCs/>
        </w:rPr>
        <w:t>附图说明</w:t>
      </w:r>
    </w:p>
    <w:p w14:paraId="057CF69E" w14:textId="18D21E53" w:rsidR="00A06C9E" w:rsidRPr="00F9429B" w:rsidRDefault="00A70D4B" w:rsidP="00F9429B">
      <w:pPr>
        <w:pStyle w:val="00"/>
        <w:ind w:firstLine="480"/>
      </w:pPr>
      <w:r w:rsidRPr="00F9429B">
        <w:rPr>
          <w:rFonts w:hint="eastAsia"/>
        </w:rPr>
        <w:t>图</w:t>
      </w:r>
      <w:r w:rsidRPr="00F9429B">
        <w:rPr>
          <w:rFonts w:hint="eastAsia"/>
        </w:rPr>
        <w:t>1</w:t>
      </w:r>
      <w:r w:rsidRPr="00F9429B">
        <w:rPr>
          <w:rFonts w:hint="eastAsia"/>
        </w:rPr>
        <w:t>为单极性超导直流能源管道示意图；</w:t>
      </w:r>
    </w:p>
    <w:p w14:paraId="6173C81A" w14:textId="12559F91" w:rsidR="003F38A8" w:rsidRPr="00880BC8" w:rsidRDefault="003F38A8" w:rsidP="003F38A8">
      <w:pPr>
        <w:pStyle w:val="00"/>
        <w:ind w:firstLine="480"/>
      </w:pPr>
      <w:r w:rsidRPr="00F9429B">
        <w:rPr>
          <w:rFonts w:hint="eastAsia"/>
        </w:rPr>
        <w:t>图</w:t>
      </w:r>
      <w:r w:rsidRPr="00F9429B">
        <w:t>2</w:t>
      </w:r>
      <w:r w:rsidRPr="00F9429B">
        <w:rPr>
          <w:rFonts w:hint="eastAsia"/>
        </w:rPr>
        <w:t>为超导直流能源</w:t>
      </w:r>
      <w:r w:rsidRPr="003F38A8">
        <w:rPr>
          <w:rFonts w:hint="eastAsia"/>
        </w:rPr>
        <w:t>管道系统动态稳定性判断方法</w:t>
      </w:r>
      <w:r w:rsidR="00F77552">
        <w:rPr>
          <w:rFonts w:hint="eastAsia"/>
        </w:rPr>
        <w:t>流程图</w:t>
      </w:r>
      <w:r w:rsidRPr="00880BC8">
        <w:rPr>
          <w:rFonts w:hint="eastAsia"/>
        </w:rPr>
        <w:t>；</w:t>
      </w:r>
    </w:p>
    <w:p w14:paraId="4A97B87D" w14:textId="002087E5" w:rsidR="00880BC8" w:rsidRPr="00F9429B" w:rsidRDefault="00880BC8" w:rsidP="00F9429B">
      <w:pPr>
        <w:pStyle w:val="00"/>
        <w:ind w:firstLine="480"/>
      </w:pPr>
      <w:r w:rsidRPr="00880BC8">
        <w:rPr>
          <w:rFonts w:hint="eastAsia"/>
        </w:rPr>
        <w:t>图</w:t>
      </w:r>
      <w:r w:rsidR="003F38A8">
        <w:t>3</w:t>
      </w:r>
      <w:r w:rsidRPr="00880BC8">
        <w:rPr>
          <w:rFonts w:hint="eastAsia"/>
        </w:rPr>
        <w:t>为超导直流能源</w:t>
      </w:r>
      <w:r w:rsidRPr="00F9429B">
        <w:rPr>
          <w:rFonts w:hint="eastAsia"/>
        </w:rPr>
        <w:t>管道中液化天然气沿程温度分布</w:t>
      </w:r>
      <w:r w:rsidR="00F403A5">
        <w:rPr>
          <w:rFonts w:hint="eastAsia"/>
        </w:rPr>
        <w:t>。</w:t>
      </w:r>
    </w:p>
    <w:p w14:paraId="29F7B488" w14:textId="2C745AB1" w:rsidR="007712EB" w:rsidRPr="00667FFB" w:rsidRDefault="00667FFB" w:rsidP="00667FFB">
      <w:pPr>
        <w:pStyle w:val="00"/>
        <w:ind w:firstLine="480"/>
      </w:pPr>
      <w:r w:rsidRPr="00667FFB">
        <w:rPr>
          <w:rFonts w:hint="eastAsia"/>
        </w:rPr>
        <w:t>图中：</w:t>
      </w:r>
    </w:p>
    <w:p w14:paraId="309DA1CD" w14:textId="77777777" w:rsidR="00667FFB" w:rsidRPr="00667FFB" w:rsidRDefault="00667FFB" w:rsidP="00667FFB">
      <w:pPr>
        <w:pStyle w:val="00"/>
        <w:ind w:firstLine="480"/>
      </w:pPr>
      <w:r w:rsidRPr="00667FFB">
        <w:rPr>
          <w:rFonts w:hint="eastAsia"/>
        </w:rPr>
        <w:t>10-</w:t>
      </w:r>
      <w:r w:rsidRPr="00667FFB">
        <w:rPr>
          <w:rFonts w:hint="eastAsia"/>
        </w:rPr>
        <w:t>绝热层；</w:t>
      </w:r>
    </w:p>
    <w:p w14:paraId="2A550054" w14:textId="77777777" w:rsidR="00667FFB" w:rsidRPr="00667FFB" w:rsidRDefault="00667FFB" w:rsidP="00667FFB">
      <w:pPr>
        <w:pStyle w:val="00"/>
        <w:ind w:firstLine="480"/>
      </w:pPr>
      <w:r w:rsidRPr="00667FFB">
        <w:rPr>
          <w:rFonts w:hint="eastAsia"/>
        </w:rPr>
        <w:t>20-</w:t>
      </w:r>
      <w:r w:rsidRPr="00667FFB">
        <w:rPr>
          <w:rFonts w:hint="eastAsia"/>
        </w:rPr>
        <w:t>液化天然气；</w:t>
      </w:r>
    </w:p>
    <w:p w14:paraId="19FA5B9A" w14:textId="77777777" w:rsidR="00667FFB" w:rsidRPr="00667FFB" w:rsidRDefault="00667FFB" w:rsidP="00667FFB">
      <w:pPr>
        <w:pStyle w:val="00"/>
        <w:ind w:firstLine="480"/>
      </w:pPr>
      <w:r w:rsidRPr="00667FFB">
        <w:rPr>
          <w:rFonts w:hint="eastAsia"/>
        </w:rPr>
        <w:t>30-</w:t>
      </w:r>
      <w:r w:rsidRPr="00667FFB">
        <w:rPr>
          <w:rFonts w:hint="eastAsia"/>
        </w:rPr>
        <w:t>液体绝缘层；</w:t>
      </w:r>
    </w:p>
    <w:p w14:paraId="3498E88E" w14:textId="77777777" w:rsidR="00667FFB" w:rsidRPr="00667FFB" w:rsidRDefault="00667FFB" w:rsidP="00667FFB">
      <w:pPr>
        <w:pStyle w:val="00"/>
        <w:ind w:firstLine="480"/>
      </w:pPr>
      <w:r w:rsidRPr="00667FFB">
        <w:rPr>
          <w:rFonts w:hint="eastAsia"/>
        </w:rPr>
        <w:t>40-</w:t>
      </w:r>
      <w:r w:rsidRPr="00667FFB">
        <w:rPr>
          <w:rFonts w:hint="eastAsia"/>
        </w:rPr>
        <w:t>聚丙烯层压绝缘层；</w:t>
      </w:r>
    </w:p>
    <w:p w14:paraId="691E5F9B" w14:textId="543C7B3C" w:rsidR="00667FFB" w:rsidRPr="00667FFB" w:rsidRDefault="00667FFB" w:rsidP="00667FFB">
      <w:pPr>
        <w:pStyle w:val="00"/>
        <w:ind w:firstLine="480"/>
      </w:pPr>
      <w:r w:rsidRPr="00667FFB">
        <w:rPr>
          <w:rFonts w:hint="eastAsia"/>
        </w:rPr>
        <w:t>50-</w:t>
      </w:r>
      <w:r w:rsidRPr="00667FFB">
        <w:rPr>
          <w:rFonts w:hint="eastAsia"/>
        </w:rPr>
        <w:t>超导带材；</w:t>
      </w:r>
    </w:p>
    <w:p w14:paraId="06C7F9F1" w14:textId="2DD59CC8" w:rsidR="00667FFB" w:rsidRPr="00667FFB" w:rsidRDefault="00667FFB" w:rsidP="00667FFB">
      <w:pPr>
        <w:pStyle w:val="00"/>
        <w:ind w:firstLine="480"/>
      </w:pPr>
      <w:r w:rsidRPr="00667FFB">
        <w:rPr>
          <w:rFonts w:hint="eastAsia"/>
        </w:rPr>
        <w:t>60-</w:t>
      </w:r>
      <w:r w:rsidRPr="00667FFB">
        <w:rPr>
          <w:rFonts w:hint="eastAsia"/>
        </w:rPr>
        <w:t>铜支撑管。</w:t>
      </w:r>
    </w:p>
    <w:p w14:paraId="76EC682A" w14:textId="77777777" w:rsidR="00667FFB" w:rsidRDefault="00667FFB" w:rsidP="00667FFB">
      <w:pPr>
        <w:pStyle w:val="00"/>
        <w:ind w:firstLine="482"/>
        <w:rPr>
          <w:b/>
          <w:bCs/>
        </w:rPr>
      </w:pPr>
    </w:p>
    <w:p w14:paraId="0F4D858C" w14:textId="3FBF539E" w:rsidR="00516458" w:rsidRDefault="00C35F92" w:rsidP="00C35F92">
      <w:pPr>
        <w:pStyle w:val="00"/>
        <w:ind w:firstLine="482"/>
        <w:rPr>
          <w:b/>
          <w:bCs/>
        </w:rPr>
      </w:pPr>
      <w:r w:rsidRPr="00C35F92">
        <w:rPr>
          <w:rFonts w:hint="eastAsia"/>
          <w:b/>
          <w:bCs/>
        </w:rPr>
        <w:t>具体实施方式</w:t>
      </w:r>
    </w:p>
    <w:p w14:paraId="3338362D" w14:textId="5FAE5BC3" w:rsidR="00241BF9" w:rsidRPr="00035D4B" w:rsidRDefault="007A29F3" w:rsidP="00035D4B">
      <w:pPr>
        <w:pStyle w:val="00"/>
        <w:ind w:firstLine="480"/>
      </w:pPr>
      <w:r w:rsidRPr="00035D4B">
        <w:rPr>
          <w:rFonts w:hint="eastAsia"/>
        </w:rPr>
        <w:t>下面结合附图对本申请作进一步描述。以下实施例仅用于更加清楚地说明本发明的技术方案，而不能以此来限制本申请的保护范围。</w:t>
      </w:r>
    </w:p>
    <w:p w14:paraId="3DF8180E" w14:textId="34A9BBD9" w:rsidR="005146A1" w:rsidRPr="003E4C02" w:rsidRDefault="005146A1" w:rsidP="003E4C02">
      <w:pPr>
        <w:pStyle w:val="00"/>
        <w:ind w:firstLine="480"/>
      </w:pPr>
      <w:r w:rsidRPr="003E4C02">
        <w:rPr>
          <w:rFonts w:hint="eastAsia"/>
        </w:rPr>
        <w:t>实施例</w:t>
      </w:r>
      <w:r w:rsidRPr="003E4C02">
        <w:rPr>
          <w:rFonts w:hint="eastAsia"/>
        </w:rPr>
        <w:t>1</w:t>
      </w:r>
      <w:r w:rsidRPr="003E4C02">
        <w:rPr>
          <w:rFonts w:hint="eastAsia"/>
        </w:rPr>
        <w:t>：一种超导直流能源管道系统</w:t>
      </w:r>
    </w:p>
    <w:p w14:paraId="03CD4545" w14:textId="40919E25" w:rsidR="001970F1" w:rsidRPr="008353B0" w:rsidRDefault="007712EB" w:rsidP="008353B0">
      <w:pPr>
        <w:pStyle w:val="00"/>
        <w:ind w:firstLine="480"/>
      </w:pPr>
      <w:r w:rsidRPr="008353B0">
        <w:rPr>
          <w:rFonts w:hint="eastAsia"/>
        </w:rPr>
        <w:t>如图</w:t>
      </w:r>
      <w:r w:rsidRPr="008353B0">
        <w:rPr>
          <w:rFonts w:hint="eastAsia"/>
        </w:rPr>
        <w:t>1</w:t>
      </w:r>
      <w:r w:rsidRPr="008353B0">
        <w:rPr>
          <w:rFonts w:hint="eastAsia"/>
        </w:rPr>
        <w:t>所示，本发明提供了</w:t>
      </w:r>
      <w:r w:rsidR="00D21C94" w:rsidRPr="008353B0">
        <w:rPr>
          <w:rFonts w:hint="eastAsia"/>
        </w:rPr>
        <w:t>一种超导直流能源管道系统，包括高温超导直流电缆</w:t>
      </w:r>
      <w:r w:rsidR="00293C50" w:rsidRPr="008353B0">
        <w:rPr>
          <w:rFonts w:hint="eastAsia"/>
        </w:rPr>
        <w:t>、液体绝缘层</w:t>
      </w:r>
      <w:r w:rsidR="00293C50" w:rsidRPr="008353B0">
        <w:rPr>
          <w:rFonts w:hint="eastAsia"/>
        </w:rPr>
        <w:t>30</w:t>
      </w:r>
      <w:r w:rsidR="00293C50" w:rsidRPr="008353B0">
        <w:rPr>
          <w:rFonts w:hint="eastAsia"/>
        </w:rPr>
        <w:t>、液化天然气</w:t>
      </w:r>
      <w:r w:rsidR="00293C50" w:rsidRPr="008353B0">
        <w:rPr>
          <w:rFonts w:hint="eastAsia"/>
        </w:rPr>
        <w:t>20</w:t>
      </w:r>
      <w:r w:rsidR="00293C50" w:rsidRPr="008353B0">
        <w:rPr>
          <w:rFonts w:hint="eastAsia"/>
        </w:rPr>
        <w:t>、绝热层</w:t>
      </w:r>
      <w:r w:rsidR="00293C50" w:rsidRPr="008353B0">
        <w:rPr>
          <w:rFonts w:hint="eastAsia"/>
        </w:rPr>
        <w:t>10</w:t>
      </w:r>
      <w:r w:rsidR="00293C50" w:rsidRPr="008353B0">
        <w:rPr>
          <w:rFonts w:hint="eastAsia"/>
        </w:rPr>
        <w:t>和反辐射膜。</w:t>
      </w:r>
      <w:r w:rsidR="00572E5E" w:rsidRPr="008353B0">
        <w:rPr>
          <w:rFonts w:hint="eastAsia"/>
        </w:rPr>
        <w:t>在液体绝缘层</w:t>
      </w:r>
      <w:r w:rsidR="00572E5E" w:rsidRPr="008353B0">
        <w:rPr>
          <w:rFonts w:hint="eastAsia"/>
        </w:rPr>
        <w:t>30</w:t>
      </w:r>
      <w:r w:rsidR="00572E5E" w:rsidRPr="008353B0">
        <w:rPr>
          <w:rFonts w:hint="eastAsia"/>
        </w:rPr>
        <w:t>内侧，高温超导直流电缆与液体绝缘层</w:t>
      </w:r>
      <w:r w:rsidR="00572E5E" w:rsidRPr="008353B0">
        <w:rPr>
          <w:rFonts w:hint="eastAsia"/>
        </w:rPr>
        <w:t>30</w:t>
      </w:r>
      <w:r w:rsidR="00572E5E" w:rsidRPr="008353B0">
        <w:rPr>
          <w:rFonts w:hint="eastAsia"/>
        </w:rPr>
        <w:t>相互平行设置，</w:t>
      </w:r>
      <w:r w:rsidR="001F0A00" w:rsidRPr="008353B0">
        <w:rPr>
          <w:rFonts w:hint="eastAsia"/>
        </w:rPr>
        <w:t>所述液化天然气</w:t>
      </w:r>
      <w:r w:rsidR="001F0A00" w:rsidRPr="008353B0">
        <w:rPr>
          <w:rFonts w:hint="eastAsia"/>
        </w:rPr>
        <w:t>20</w:t>
      </w:r>
      <w:r w:rsidR="001F0A00" w:rsidRPr="008353B0">
        <w:rPr>
          <w:rFonts w:hint="eastAsia"/>
        </w:rPr>
        <w:t>设置在液体绝缘层</w:t>
      </w:r>
      <w:r w:rsidR="001F0A00" w:rsidRPr="008353B0">
        <w:rPr>
          <w:rFonts w:hint="eastAsia"/>
        </w:rPr>
        <w:t>30</w:t>
      </w:r>
      <w:r w:rsidR="001F0A00" w:rsidRPr="008353B0">
        <w:rPr>
          <w:rFonts w:hint="eastAsia"/>
        </w:rPr>
        <w:t>外侧，绝热层</w:t>
      </w:r>
      <w:r w:rsidR="001F0A00" w:rsidRPr="008353B0">
        <w:rPr>
          <w:rFonts w:hint="eastAsia"/>
        </w:rPr>
        <w:t>10</w:t>
      </w:r>
      <w:r w:rsidR="001F0A00" w:rsidRPr="008353B0">
        <w:rPr>
          <w:rFonts w:hint="eastAsia"/>
        </w:rPr>
        <w:t>和反辐射膜内侧</w:t>
      </w:r>
      <w:r w:rsidR="00D21C94" w:rsidRPr="008353B0">
        <w:rPr>
          <w:rFonts w:hint="eastAsia"/>
        </w:rPr>
        <w:t>。高温超导直流电</w:t>
      </w:r>
      <w:r w:rsidR="00D21C94" w:rsidRPr="008353B0">
        <w:rPr>
          <w:rFonts w:hint="eastAsia"/>
        </w:rPr>
        <w:lastRenderedPageBreak/>
        <w:t>缆包括铜支撑管</w:t>
      </w:r>
      <w:r w:rsidR="00895EE2" w:rsidRPr="008353B0">
        <w:rPr>
          <w:rFonts w:hint="eastAsia"/>
        </w:rPr>
        <w:t>6</w:t>
      </w:r>
      <w:r w:rsidR="00895EE2" w:rsidRPr="008353B0">
        <w:t>0</w:t>
      </w:r>
      <w:r w:rsidR="00D21C94" w:rsidRPr="008353B0">
        <w:rPr>
          <w:rFonts w:hint="eastAsia"/>
        </w:rPr>
        <w:t>、超导带材</w:t>
      </w:r>
      <w:r w:rsidR="008353B0">
        <w:rPr>
          <w:rFonts w:hint="eastAsia"/>
        </w:rPr>
        <w:t>5</w:t>
      </w:r>
      <w:r w:rsidR="008353B0">
        <w:t>0</w:t>
      </w:r>
      <w:r w:rsidR="00D21C94" w:rsidRPr="008353B0">
        <w:rPr>
          <w:rFonts w:hint="eastAsia"/>
        </w:rPr>
        <w:t>和绝缘层，铜支撑管</w:t>
      </w:r>
      <w:r w:rsidR="00895EE2" w:rsidRPr="008353B0">
        <w:rPr>
          <w:rFonts w:hint="eastAsia"/>
        </w:rPr>
        <w:t>6</w:t>
      </w:r>
      <w:r w:rsidR="00895EE2" w:rsidRPr="008353B0">
        <w:t>0</w:t>
      </w:r>
      <w:r w:rsidR="00D21C94" w:rsidRPr="008353B0">
        <w:rPr>
          <w:rFonts w:hint="eastAsia"/>
        </w:rPr>
        <w:t>位于超导直流电缆的中心，绝缘层设置在超导带材的外周。所述超导带材为</w:t>
      </w:r>
      <w:r w:rsidR="00D21C94" w:rsidRPr="008353B0">
        <w:rPr>
          <w:rFonts w:hint="eastAsia"/>
        </w:rPr>
        <w:t>Bi2223</w:t>
      </w:r>
      <w:r w:rsidR="00D21C94" w:rsidRPr="008353B0">
        <w:rPr>
          <w:rFonts w:hint="eastAsia"/>
        </w:rPr>
        <w:t>带材，所述绝缘层为聚丙烯层压绝缘层</w:t>
      </w:r>
      <w:r w:rsidR="00895EE2" w:rsidRPr="008353B0">
        <w:rPr>
          <w:rFonts w:hint="eastAsia"/>
        </w:rPr>
        <w:t>4</w:t>
      </w:r>
      <w:r w:rsidR="00895EE2" w:rsidRPr="008353B0">
        <w:t>0</w:t>
      </w:r>
      <w:r w:rsidRPr="008353B0">
        <w:rPr>
          <w:rFonts w:hint="eastAsia"/>
        </w:rPr>
        <w:t>。</w:t>
      </w:r>
      <w:r w:rsidR="00895EE2" w:rsidRPr="008353B0">
        <w:rPr>
          <w:rFonts w:hint="eastAsia"/>
        </w:rPr>
        <w:t>所述液体绝缘层</w:t>
      </w:r>
      <w:r w:rsidR="00895EE2" w:rsidRPr="008353B0">
        <w:rPr>
          <w:rFonts w:hint="eastAsia"/>
        </w:rPr>
        <w:t>3</w:t>
      </w:r>
      <w:r w:rsidR="00895EE2" w:rsidRPr="008353B0">
        <w:t>0</w:t>
      </w:r>
      <w:r w:rsidR="00895EE2" w:rsidRPr="008353B0">
        <w:rPr>
          <w:rFonts w:hint="eastAsia"/>
        </w:rPr>
        <w:t>的主要成分为液氮。超导直流能源管道外包裹有绝热层和反辐射膜，具有较好的绝热效果。</w:t>
      </w:r>
    </w:p>
    <w:p w14:paraId="0B22AB3B" w14:textId="6AB22801" w:rsidR="00872951" w:rsidRPr="00035D4B" w:rsidRDefault="00872951" w:rsidP="00035D4B">
      <w:pPr>
        <w:pStyle w:val="00"/>
        <w:ind w:firstLine="480"/>
      </w:pPr>
      <w:r w:rsidRPr="00035D4B">
        <w:rPr>
          <w:rFonts w:hint="eastAsia"/>
        </w:rPr>
        <w:t>实施例</w:t>
      </w:r>
      <w:r w:rsidRPr="00035D4B">
        <w:rPr>
          <w:rFonts w:hint="eastAsia"/>
        </w:rPr>
        <w:t>2</w:t>
      </w:r>
      <w:r w:rsidRPr="00035D4B">
        <w:rPr>
          <w:rFonts w:hint="eastAsia"/>
        </w:rPr>
        <w:t>：</w:t>
      </w:r>
      <w:bookmarkStart w:id="200" w:name="_Hlk58915078"/>
      <w:r w:rsidR="00DA1B2E" w:rsidRPr="00035D4B">
        <w:rPr>
          <w:rFonts w:hint="eastAsia"/>
        </w:rPr>
        <w:t>一种超导直流能源管道系统动态稳定性判断方法</w:t>
      </w:r>
      <w:bookmarkEnd w:id="200"/>
    </w:p>
    <w:p w14:paraId="5FB9C4F2" w14:textId="0B7619A8" w:rsidR="001970F1" w:rsidRPr="00035D4B" w:rsidRDefault="001970F1" w:rsidP="00035D4B">
      <w:pPr>
        <w:pStyle w:val="00"/>
        <w:ind w:firstLine="480"/>
      </w:pPr>
      <w:r w:rsidRPr="00035D4B">
        <w:rPr>
          <w:rFonts w:hint="eastAsia"/>
        </w:rPr>
        <w:t>如图</w:t>
      </w:r>
      <w:r w:rsidR="003F38A8" w:rsidRPr="00035D4B">
        <w:t>2</w:t>
      </w:r>
      <w:r w:rsidRPr="00035D4B">
        <w:rPr>
          <w:rFonts w:hint="eastAsia"/>
        </w:rPr>
        <w:t>所示，本发明还提供了</w:t>
      </w:r>
      <w:r w:rsidR="00E57E09" w:rsidRPr="00035D4B">
        <w:rPr>
          <w:rFonts w:hint="eastAsia"/>
        </w:rPr>
        <w:t>一种超导直流能源管道系统动态稳定性判断方法</w:t>
      </w:r>
      <w:r w:rsidRPr="00035D4B">
        <w:rPr>
          <w:rFonts w:hint="eastAsia"/>
        </w:rPr>
        <w:t>。</w:t>
      </w:r>
      <w:r w:rsidR="00B15C19" w:rsidRPr="00035D4B">
        <w:rPr>
          <w:rFonts w:hint="eastAsia"/>
        </w:rPr>
        <w:t>具体包括：</w:t>
      </w:r>
    </w:p>
    <w:p w14:paraId="2DC7A0C3" w14:textId="3814D082" w:rsidR="00B15C19" w:rsidRPr="00035D4B" w:rsidRDefault="00E515C7" w:rsidP="00035D4B">
      <w:pPr>
        <w:pStyle w:val="00"/>
        <w:ind w:firstLine="480"/>
      </w:pPr>
      <w:r w:rsidRPr="00035D4B">
        <w:rPr>
          <w:rFonts w:hint="eastAsia"/>
        </w:rPr>
        <w:t>步骤</w:t>
      </w:r>
      <w:r w:rsidRPr="00035D4B">
        <w:rPr>
          <w:rFonts w:hint="eastAsia"/>
        </w:rPr>
        <w:t>1</w:t>
      </w:r>
      <w:r w:rsidRPr="00035D4B">
        <w:rPr>
          <w:rFonts w:hint="eastAsia"/>
        </w:rPr>
        <w:t>，</w:t>
      </w:r>
      <w:r w:rsidR="00E57E09" w:rsidRPr="00035D4B">
        <w:rPr>
          <w:rFonts w:hint="eastAsia"/>
        </w:rPr>
        <w:t>获取超导直流能源管道的设计参数，包括：管道的外径、管道的传输距离、管道外层与环境之间的换热系数、环境温度、液化天然气整体平均温度；建立管道的周向漏热模型</w:t>
      </w:r>
      <w:r w:rsidR="00A65F24" w:rsidRPr="00035D4B">
        <w:rPr>
          <w:rFonts w:hint="eastAsia"/>
        </w:rPr>
        <w:t>。具体地，</w:t>
      </w:r>
      <w:r w:rsidR="00C269D0" w:rsidRPr="00035D4B">
        <w:rPr>
          <w:rFonts w:hint="eastAsia"/>
        </w:rPr>
        <w:t>可以</w:t>
      </w:r>
      <w:r w:rsidR="00A65F24" w:rsidRPr="00035D4B">
        <w:rPr>
          <w:rFonts w:hint="eastAsia"/>
        </w:rPr>
        <w:t>以如下公式表示管道的周向漏热模型，</w:t>
      </w:r>
    </w:p>
    <w:p w14:paraId="0780B9AC" w14:textId="398D2C3E" w:rsidR="002F379C" w:rsidRPr="00035D4B" w:rsidRDefault="00035D4B" w:rsidP="00035D4B">
      <w:pPr>
        <w:pStyle w:val="00"/>
        <w:ind w:firstLine="480"/>
      </w:pPr>
      <m:oMathPara>
        <m:oMath>
          <m:r>
            <m:rPr>
              <m:sty m:val="p"/>
            </m:rPr>
            <w:rPr>
              <w:rFonts w:ascii="Cambria Math" w:hAnsi="Cambria Math"/>
            </w:rPr>
            <m:t>Q=πDLh</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e>
          </m:d>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1</m:t>
                    </m:r>
                  </m:e>
                </m:d>
              </m:e>
            </m:mr>
          </m:m>
        </m:oMath>
      </m:oMathPara>
    </w:p>
    <w:p w14:paraId="1FA5BD9D" w14:textId="41DD2230" w:rsidR="002F379C" w:rsidRPr="00035D4B" w:rsidRDefault="002F379C" w:rsidP="00035D4B">
      <w:pPr>
        <w:pStyle w:val="00"/>
        <w:ind w:firstLine="480"/>
      </w:pPr>
      <w:r w:rsidRPr="00035D4B">
        <w:rPr>
          <w:rFonts w:hint="eastAsia"/>
        </w:rPr>
        <w:t>式中：</w:t>
      </w:r>
    </w:p>
    <w:p w14:paraId="5B7560A1" w14:textId="776A119F" w:rsidR="002F379C" w:rsidRPr="00035D4B" w:rsidRDefault="00035D4B" w:rsidP="00035D4B">
      <w:pPr>
        <w:pStyle w:val="00"/>
        <w:ind w:firstLine="480"/>
      </w:pPr>
      <m:oMath>
        <m:r>
          <m:rPr>
            <m:sty m:val="p"/>
          </m:rPr>
          <w:rPr>
            <w:rFonts w:ascii="Cambria Math" w:hAnsi="Cambria Math"/>
          </w:rPr>
          <m:t>Q</m:t>
        </m:r>
      </m:oMath>
      <w:r w:rsidR="002F379C" w:rsidRPr="00035D4B">
        <w:rPr>
          <w:rFonts w:hint="eastAsia"/>
        </w:rPr>
        <w:t>表示管道的周向漏热，</w:t>
      </w:r>
    </w:p>
    <w:p w14:paraId="12DA4FE2" w14:textId="2B603C05" w:rsidR="002F379C" w:rsidRPr="00035D4B" w:rsidRDefault="00035D4B" w:rsidP="00035D4B">
      <w:pPr>
        <w:pStyle w:val="00"/>
        <w:ind w:firstLine="480"/>
      </w:pPr>
      <m:oMath>
        <m:r>
          <m:rPr>
            <m:sty m:val="p"/>
          </m:rPr>
          <w:rPr>
            <w:rFonts w:ascii="Cambria Math" w:hAnsi="Cambria Math"/>
          </w:rPr>
          <m:t>D</m:t>
        </m:r>
      </m:oMath>
      <w:r w:rsidR="002F379C" w:rsidRPr="00035D4B">
        <w:rPr>
          <w:rFonts w:hint="eastAsia"/>
        </w:rPr>
        <w:t>表示管道外径，</w:t>
      </w:r>
    </w:p>
    <w:p w14:paraId="7ECB0244" w14:textId="4DF345E4" w:rsidR="002F379C" w:rsidRPr="00035D4B" w:rsidRDefault="00035D4B" w:rsidP="00035D4B">
      <w:pPr>
        <w:pStyle w:val="00"/>
        <w:ind w:firstLine="480"/>
      </w:pPr>
      <m:oMath>
        <m:r>
          <m:rPr>
            <m:sty m:val="p"/>
          </m:rPr>
          <w:rPr>
            <w:rFonts w:ascii="Cambria Math" w:hAnsi="Cambria Math" w:hint="eastAsia"/>
          </w:rPr>
          <m:t>L</m:t>
        </m:r>
      </m:oMath>
      <w:r w:rsidR="002F379C" w:rsidRPr="00035D4B">
        <w:rPr>
          <w:rFonts w:hint="eastAsia"/>
        </w:rPr>
        <w:t>表示管道传输距离，</w:t>
      </w:r>
    </w:p>
    <w:p w14:paraId="5EA93257" w14:textId="3EC232EC" w:rsidR="002F379C" w:rsidRPr="00035D4B" w:rsidRDefault="00035D4B" w:rsidP="00035D4B">
      <w:pPr>
        <w:pStyle w:val="00"/>
        <w:ind w:firstLine="480"/>
      </w:pPr>
      <m:oMath>
        <m:r>
          <m:rPr>
            <m:sty m:val="p"/>
          </m:rPr>
          <w:rPr>
            <w:rFonts w:ascii="Cambria Math" w:eastAsia="MS Gothic" w:hAnsi="Cambria Math" w:cs="MS Gothic" w:hint="eastAsia"/>
          </w:rPr>
          <m:t>h</m:t>
        </m:r>
      </m:oMath>
      <w:r w:rsidR="002F379C" w:rsidRPr="00035D4B">
        <w:rPr>
          <w:rFonts w:hint="eastAsia"/>
        </w:rPr>
        <w:t>表示管道外层</w:t>
      </w:r>
      <w:r w:rsidR="0053599C" w:rsidRPr="00035D4B">
        <w:rPr>
          <w:rFonts w:hint="eastAsia"/>
        </w:rPr>
        <w:t>与</w:t>
      </w:r>
      <w:r w:rsidR="002F379C" w:rsidRPr="00035D4B">
        <w:rPr>
          <w:rFonts w:hint="eastAsia"/>
        </w:rPr>
        <w:t>环境之间的换热系数，</w:t>
      </w:r>
    </w:p>
    <w:p w14:paraId="2413C8DE" w14:textId="7BF65567" w:rsidR="002F379C"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2F379C" w:rsidRPr="00035D4B">
        <w:rPr>
          <w:rFonts w:hint="eastAsia"/>
        </w:rPr>
        <w:t>表示环境温度，</w:t>
      </w:r>
    </w:p>
    <w:p w14:paraId="225A51B2" w14:textId="5CDCA4B2" w:rsidR="002F379C"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002F379C" w:rsidRPr="00035D4B">
        <w:rPr>
          <w:rFonts w:hint="eastAsia"/>
        </w:rPr>
        <w:t>表示液化天然气整体平均温度。</w:t>
      </w:r>
    </w:p>
    <w:p w14:paraId="32053269" w14:textId="37DB6401" w:rsidR="002F379C" w:rsidRPr="00035D4B" w:rsidRDefault="002F379C" w:rsidP="00035D4B">
      <w:pPr>
        <w:pStyle w:val="00"/>
        <w:ind w:firstLine="480"/>
      </w:pPr>
      <w:r w:rsidRPr="00035D4B">
        <w:rPr>
          <w:rFonts w:hint="eastAsia"/>
        </w:rPr>
        <w:t>值得注意的是，以管道始末端液化天然气温度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Pr="00035D4B">
        <w:rPr>
          <w:rFonts w:hint="eastAsia"/>
        </w:rPr>
        <w:t>和</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Pr="00035D4B">
        <w:rPr>
          <w:rFonts w:hint="eastAsia"/>
        </w:rPr>
        <w:t>近似液化天然气整体平均温度，即以如下公式近似表示</w:t>
      </w:r>
      <w:r w:rsidRPr="00035D4B">
        <w:t>液化天然气</w:t>
      </w:r>
      <w:r w:rsidRPr="00035D4B">
        <w:rPr>
          <w:rFonts w:hint="eastAsia"/>
        </w:rPr>
        <w:t>整体平均温度</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oMath>
      <w:r w:rsidR="00DD5C2E" w:rsidRPr="00035D4B">
        <w:rPr>
          <w:rFonts w:hint="eastAsia"/>
        </w:rPr>
        <w:t>，</w:t>
      </w:r>
    </w:p>
    <w:p w14:paraId="1BB7DA2A" w14:textId="67FDBA72" w:rsidR="002F379C" w:rsidRPr="00035D4B" w:rsidRDefault="007329EF" w:rsidP="00035D4B">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num>
            <m:den>
              <m:r>
                <m:rPr>
                  <m:sty m:val="p"/>
                </m:rPr>
                <w:rPr>
                  <w:rFonts w:ascii="Cambria Math" w:hAnsi="Cambria Math"/>
                </w:rPr>
                <m:t>2</m:t>
              </m:r>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2</m:t>
                    </m:r>
                  </m:e>
                </m:d>
              </m:e>
            </m:mr>
          </m:m>
        </m:oMath>
      </m:oMathPara>
    </w:p>
    <w:p w14:paraId="6B869D50" w14:textId="0D74440E" w:rsidR="00674FDE" w:rsidRPr="00035D4B" w:rsidRDefault="00674FDE" w:rsidP="00035D4B">
      <w:pPr>
        <w:pStyle w:val="00"/>
        <w:ind w:firstLine="480"/>
      </w:pPr>
      <w:r w:rsidRPr="00035D4B">
        <w:rPr>
          <w:rFonts w:hint="eastAsia"/>
        </w:rPr>
        <w:t>式中：</w:t>
      </w:r>
    </w:p>
    <w:p w14:paraId="406372C6" w14:textId="333740FC" w:rsidR="00674FDE"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e</m:t>
            </m:r>
          </m:sub>
        </m:sSub>
      </m:oMath>
      <w:r w:rsidR="00674FDE" w:rsidRPr="00035D4B">
        <w:rPr>
          <w:rFonts w:hint="eastAsia"/>
        </w:rPr>
        <w:t>表示液化天然气整体平均温度，</w:t>
      </w:r>
    </w:p>
    <w:p w14:paraId="053D5D7B" w14:textId="6C36D7F8" w:rsidR="00674FDE"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674FDE" w:rsidRPr="00035D4B">
        <w:rPr>
          <w:rFonts w:hint="eastAsia"/>
        </w:rPr>
        <w:t>表示管道始端液化天然气温度，</w:t>
      </w:r>
    </w:p>
    <w:p w14:paraId="4CB8B1D9" w14:textId="797264CD" w:rsidR="000E4309"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674FDE" w:rsidRPr="00035D4B">
        <w:rPr>
          <w:rFonts w:hint="eastAsia"/>
        </w:rPr>
        <w:t>表示管道末端液化天然气温度</w:t>
      </w:r>
      <w:r w:rsidR="00A9376D" w:rsidRPr="00035D4B">
        <w:rPr>
          <w:rFonts w:hint="eastAsia"/>
        </w:rPr>
        <w:t>。</w:t>
      </w:r>
    </w:p>
    <w:p w14:paraId="04B8032E" w14:textId="6BDE0E49" w:rsidR="00DF34AA" w:rsidRPr="00035D4B" w:rsidRDefault="00C269D0" w:rsidP="00035D4B">
      <w:pPr>
        <w:pStyle w:val="00"/>
        <w:ind w:firstLine="480"/>
      </w:pPr>
      <w:r w:rsidRPr="00035D4B">
        <w:rPr>
          <w:rFonts w:hint="eastAsia"/>
        </w:rPr>
        <w:t>步骤</w:t>
      </w:r>
      <w:r w:rsidRPr="00035D4B">
        <w:rPr>
          <w:rFonts w:hint="eastAsia"/>
        </w:rPr>
        <w:t>2</w:t>
      </w:r>
      <w:r w:rsidRPr="00035D4B">
        <w:rPr>
          <w:rFonts w:hint="eastAsia"/>
        </w:rPr>
        <w:t>，建立液化天然气在管道首末端的温差模型。具体地，可以</w:t>
      </w:r>
      <w:r w:rsidR="00B92486" w:rsidRPr="00035D4B">
        <w:rPr>
          <w:rFonts w:hint="eastAsia"/>
        </w:rPr>
        <w:t>以如下公式表示，</w:t>
      </w:r>
    </w:p>
    <w:p w14:paraId="264691C0" w14:textId="25F2FCE9" w:rsidR="00B92486" w:rsidRPr="00035D4B" w:rsidRDefault="007329EF" w:rsidP="00035D4B">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Q</m:t>
              </m:r>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3</m:t>
                    </m:r>
                  </m:e>
                </m:d>
              </m:e>
            </m:mr>
          </m:m>
        </m:oMath>
      </m:oMathPara>
    </w:p>
    <w:p w14:paraId="08B2961D" w14:textId="1642D555" w:rsidR="00763A28" w:rsidRPr="00035D4B" w:rsidRDefault="00FD6695" w:rsidP="00035D4B">
      <w:pPr>
        <w:pStyle w:val="00"/>
        <w:ind w:firstLine="480"/>
      </w:pPr>
      <w:r w:rsidRPr="00035D4B">
        <w:rPr>
          <w:rFonts w:hint="eastAsia"/>
        </w:rPr>
        <w:lastRenderedPageBreak/>
        <w:t>式中：</w:t>
      </w:r>
    </w:p>
    <w:p w14:paraId="1CFEDD6C" w14:textId="783F53BB" w:rsidR="00FD6695"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FD6695" w:rsidRPr="00035D4B">
        <w:rPr>
          <w:rFonts w:hint="eastAsia"/>
        </w:rPr>
        <w:t>表示管道末端液化天然气温度</w:t>
      </w:r>
      <w:r w:rsidR="006C31D1" w:rsidRPr="00035D4B">
        <w:rPr>
          <w:rFonts w:hint="eastAsia"/>
        </w:rPr>
        <w:t>，</w:t>
      </w:r>
    </w:p>
    <w:p w14:paraId="42971BD2" w14:textId="4169B1D4" w:rsidR="00FD6695"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FD6695" w:rsidRPr="00035D4B">
        <w:rPr>
          <w:rFonts w:hint="eastAsia"/>
        </w:rPr>
        <w:t>表示管道始端液化天然气温度，</w:t>
      </w:r>
    </w:p>
    <w:p w14:paraId="2A9C6ABE" w14:textId="0DA2552C" w:rsidR="00FD6695" w:rsidRPr="00035D4B" w:rsidRDefault="00035D4B" w:rsidP="00035D4B">
      <w:pPr>
        <w:pStyle w:val="00"/>
        <w:ind w:firstLine="480"/>
      </w:pPr>
      <m:oMath>
        <m:r>
          <m:rPr>
            <m:sty m:val="p"/>
          </m:rPr>
          <w:rPr>
            <w:rFonts w:ascii="Cambria Math" w:hAnsi="Cambria Math"/>
          </w:rPr>
          <m:t>Q</m:t>
        </m:r>
      </m:oMath>
      <w:r w:rsidR="00FD6695" w:rsidRPr="00035D4B">
        <w:rPr>
          <w:rFonts w:hint="eastAsia"/>
        </w:rPr>
        <w:t>表示管道的周向漏热，</w:t>
      </w:r>
    </w:p>
    <w:p w14:paraId="2436C293" w14:textId="26A8884E" w:rsidR="002F379C"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oMath>
      <w:r w:rsidR="00FD6695" w:rsidRPr="00035D4B">
        <w:rPr>
          <w:rFonts w:hint="eastAsia"/>
        </w:rPr>
        <w:t>表示管道中液化天然气的流量，</w:t>
      </w:r>
    </w:p>
    <w:p w14:paraId="7CDC1D2D" w14:textId="10F732A1" w:rsidR="00FD6695"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oMath>
      <w:r w:rsidR="00FD6695" w:rsidRPr="00035D4B">
        <w:rPr>
          <w:rFonts w:hint="eastAsia"/>
        </w:rPr>
        <w:t>表示管道中液化天然气的密度，</w:t>
      </w:r>
    </w:p>
    <w:p w14:paraId="12529ED9" w14:textId="691ACFCD" w:rsidR="00FD6695"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oMath>
      <w:r w:rsidR="00FD6695" w:rsidRPr="00035D4B">
        <w:rPr>
          <w:rFonts w:hint="eastAsia"/>
        </w:rPr>
        <w:t>表示管道中液化天然气的单位质量比热容。</w:t>
      </w:r>
    </w:p>
    <w:p w14:paraId="68810AC6" w14:textId="30A759AE" w:rsidR="00FD6695" w:rsidRPr="00035D4B" w:rsidRDefault="00C269D0" w:rsidP="00035D4B">
      <w:pPr>
        <w:pStyle w:val="00"/>
        <w:ind w:firstLine="480"/>
      </w:pPr>
      <w:r w:rsidRPr="00035D4B">
        <w:rPr>
          <w:rFonts w:hint="eastAsia"/>
        </w:rPr>
        <w:t>步骤</w:t>
      </w:r>
      <w:r w:rsidRPr="00035D4B">
        <w:rPr>
          <w:rFonts w:hint="eastAsia"/>
        </w:rPr>
        <w:t>3</w:t>
      </w:r>
      <w:r w:rsidRPr="00035D4B">
        <w:rPr>
          <w:rFonts w:hint="eastAsia"/>
        </w:rPr>
        <w:t>，以步骤</w:t>
      </w:r>
      <w:r w:rsidRPr="00035D4B">
        <w:rPr>
          <w:rFonts w:hint="eastAsia"/>
        </w:rPr>
        <w:t>1</w:t>
      </w:r>
      <w:r w:rsidRPr="00035D4B">
        <w:rPr>
          <w:rFonts w:hint="eastAsia"/>
        </w:rPr>
        <w:t>和步骤</w:t>
      </w:r>
      <w:r w:rsidRPr="00035D4B">
        <w:rPr>
          <w:rFonts w:hint="eastAsia"/>
        </w:rPr>
        <w:t>2</w:t>
      </w:r>
      <w:r w:rsidRPr="00035D4B">
        <w:rPr>
          <w:rFonts w:hint="eastAsia"/>
        </w:rPr>
        <w:t>中的管道的周向漏热模型和管道首末端的温差模型，计算液化天然气在管道末端上的温度。</w:t>
      </w:r>
      <w:r w:rsidR="0085538B" w:rsidRPr="00035D4B">
        <w:rPr>
          <w:rFonts w:hint="eastAsia"/>
        </w:rPr>
        <w:t>以如下公式表示，</w:t>
      </w:r>
    </w:p>
    <w:p w14:paraId="07222A84" w14:textId="3345D57F" w:rsidR="0085538B" w:rsidRPr="00035D4B" w:rsidRDefault="007329EF" w:rsidP="00035D4B">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e>
              </m:d>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r>
                <m:rPr>
                  <m:sty m:val="p"/>
                </m:rPr>
                <w:rPr>
                  <w:rFonts w:ascii="Cambria Math" w:hAnsi="Cambria Math"/>
                </w:rPr>
                <m:t>+</m:t>
              </m:r>
              <m:f>
                <m:fPr>
                  <m:ctrlPr>
                    <w:rPr>
                      <w:rFonts w:ascii="Cambria Math" w:hAnsi="Cambria Math"/>
                    </w:rPr>
                  </m:ctrlPr>
                </m:fPr>
                <m:num>
                  <m:r>
                    <m:rPr>
                      <m:sty m:val="p"/>
                    </m:rPr>
                    <w:rPr>
                      <w:rFonts w:ascii="Cambria Math" w:hAnsi="Cambria Math"/>
                    </w:rPr>
                    <m:t>πDLh</m:t>
                  </m:r>
                </m:num>
                <m:den>
                  <m:r>
                    <m:rPr>
                      <m:sty m:val="p"/>
                    </m:rPr>
                    <w:rPr>
                      <w:rFonts w:ascii="Cambria Math" w:hAnsi="Cambria Math"/>
                    </w:rPr>
                    <m:t>2</m:t>
                  </m:r>
                </m:den>
              </m:f>
            </m:den>
          </m:f>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4</m:t>
                    </m:r>
                  </m:e>
                </m:d>
              </m:e>
            </m:mr>
          </m:m>
        </m:oMath>
      </m:oMathPara>
    </w:p>
    <w:p w14:paraId="16FE1DD4" w14:textId="11661130" w:rsidR="00FD6695" w:rsidRPr="00035D4B" w:rsidRDefault="00681BDF" w:rsidP="00035D4B">
      <w:pPr>
        <w:pStyle w:val="00"/>
        <w:ind w:firstLine="480"/>
      </w:pPr>
      <w:r w:rsidRPr="00035D4B">
        <w:rPr>
          <w:rFonts w:hint="eastAsia"/>
        </w:rPr>
        <w:t>式中：</w:t>
      </w:r>
    </w:p>
    <w:p w14:paraId="37ADC445" w14:textId="1B9587CB" w:rsidR="006C31D1"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6C31D1" w:rsidRPr="00035D4B">
        <w:rPr>
          <w:rFonts w:hint="eastAsia"/>
        </w:rPr>
        <w:t>表示管道末端液化天然气温度，</w:t>
      </w:r>
    </w:p>
    <w:p w14:paraId="1FA9A52F" w14:textId="29C437D7" w:rsidR="006C31D1" w:rsidRPr="00035D4B" w:rsidRDefault="00035D4B" w:rsidP="00035D4B">
      <w:pPr>
        <w:pStyle w:val="00"/>
        <w:ind w:firstLine="480"/>
      </w:pPr>
      <m:oMath>
        <m:r>
          <m:rPr>
            <m:sty m:val="p"/>
          </m:rPr>
          <w:rPr>
            <w:rFonts w:ascii="Cambria Math" w:hAnsi="Cambria Math"/>
          </w:rPr>
          <m:t>D</m:t>
        </m:r>
      </m:oMath>
      <w:r w:rsidR="006C31D1" w:rsidRPr="00035D4B">
        <w:rPr>
          <w:rFonts w:hint="eastAsia"/>
        </w:rPr>
        <w:t>表示管道外径，</w:t>
      </w:r>
    </w:p>
    <w:p w14:paraId="4A32CAD3" w14:textId="5B9DF323" w:rsidR="006C31D1" w:rsidRPr="00035D4B" w:rsidRDefault="00035D4B" w:rsidP="00035D4B">
      <w:pPr>
        <w:pStyle w:val="00"/>
        <w:ind w:firstLine="480"/>
      </w:pPr>
      <m:oMath>
        <m:r>
          <m:rPr>
            <m:sty m:val="p"/>
          </m:rPr>
          <w:rPr>
            <w:rFonts w:ascii="Cambria Math" w:hAnsi="Cambria Math" w:hint="eastAsia"/>
          </w:rPr>
          <m:t>L</m:t>
        </m:r>
      </m:oMath>
      <w:r w:rsidR="006C31D1" w:rsidRPr="00035D4B">
        <w:rPr>
          <w:rFonts w:hint="eastAsia"/>
        </w:rPr>
        <w:t>表示管道传输距离，</w:t>
      </w:r>
    </w:p>
    <w:p w14:paraId="199BD6D3" w14:textId="7A47C9E4" w:rsidR="006C31D1" w:rsidRPr="00035D4B" w:rsidRDefault="00035D4B" w:rsidP="00035D4B">
      <w:pPr>
        <w:pStyle w:val="00"/>
        <w:ind w:firstLine="480"/>
      </w:pPr>
      <m:oMath>
        <m:r>
          <m:rPr>
            <m:sty m:val="p"/>
          </m:rPr>
          <w:rPr>
            <w:rFonts w:ascii="Cambria Math" w:eastAsia="MS Gothic" w:hAnsi="Cambria Math" w:cs="MS Gothic" w:hint="eastAsia"/>
          </w:rPr>
          <m:t>h</m:t>
        </m:r>
      </m:oMath>
      <w:r w:rsidR="006C31D1" w:rsidRPr="00035D4B">
        <w:rPr>
          <w:rFonts w:hint="eastAsia"/>
        </w:rPr>
        <w:t>表示管道外层和环境之间的换热系数，</w:t>
      </w:r>
    </w:p>
    <w:p w14:paraId="0A8D0BC9" w14:textId="13853A39" w:rsidR="006C31D1"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ext</m:t>
            </m:r>
          </m:sub>
        </m:sSub>
      </m:oMath>
      <w:r w:rsidR="006C31D1" w:rsidRPr="00035D4B">
        <w:rPr>
          <w:rFonts w:hint="eastAsia"/>
        </w:rPr>
        <w:t>表示环境温度，</w:t>
      </w:r>
    </w:p>
    <w:p w14:paraId="0DAA1A77" w14:textId="70D90748" w:rsidR="006C31D1"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LNG</m:t>
            </m:r>
          </m:sub>
        </m:sSub>
      </m:oMath>
      <w:r w:rsidR="006C31D1" w:rsidRPr="00035D4B">
        <w:rPr>
          <w:rFonts w:hint="eastAsia"/>
        </w:rPr>
        <w:t>表示管道中液化天然气的流量，</w:t>
      </w:r>
    </w:p>
    <w:p w14:paraId="51C60785" w14:textId="68237AC1" w:rsidR="006C31D1"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LNG</m:t>
            </m:r>
          </m:sub>
        </m:sSub>
      </m:oMath>
      <w:r w:rsidR="006C31D1" w:rsidRPr="00035D4B">
        <w:rPr>
          <w:rFonts w:hint="eastAsia"/>
        </w:rPr>
        <w:t>表示管道中液化天然气的密度，</w:t>
      </w:r>
    </w:p>
    <w:p w14:paraId="351B4D50" w14:textId="6CA5FE68" w:rsidR="006C31D1"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LNG</m:t>
            </m:r>
          </m:sub>
        </m:sSub>
      </m:oMath>
      <w:r w:rsidR="006C31D1" w:rsidRPr="00035D4B">
        <w:rPr>
          <w:rFonts w:hint="eastAsia"/>
        </w:rPr>
        <w:t>表示管道中液化天然气的单位质量比热容，</w:t>
      </w:r>
    </w:p>
    <w:p w14:paraId="0604E6A1" w14:textId="0431BAE6" w:rsidR="006C31D1"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oMath>
      <w:r w:rsidR="006C31D1" w:rsidRPr="00035D4B">
        <w:rPr>
          <w:rFonts w:hint="eastAsia"/>
        </w:rPr>
        <w:t>表示管道始端液化天然气温度。</w:t>
      </w:r>
    </w:p>
    <w:p w14:paraId="1296587F" w14:textId="02C04711" w:rsidR="00950A04" w:rsidRPr="00035D4B" w:rsidRDefault="00950A04" w:rsidP="00035D4B">
      <w:pPr>
        <w:pStyle w:val="00"/>
        <w:ind w:firstLine="480"/>
      </w:pPr>
      <w:r w:rsidRPr="00035D4B">
        <w:rPr>
          <w:rFonts w:hint="eastAsia"/>
        </w:rPr>
        <w:t>值得注意的是，在不考虑管道端部漏热的情况下，稳态时管道沿径向的温差较小，径向上的温度梯度主要位于液化天然气上，故可近似认为管道末端液化天然气平均温度与管道末端超导带材的温度相等。</w:t>
      </w:r>
    </w:p>
    <w:p w14:paraId="13AE27A5" w14:textId="43658847" w:rsidR="00681BDF" w:rsidRPr="00035D4B" w:rsidRDefault="00B13933" w:rsidP="00035D4B">
      <w:pPr>
        <w:pStyle w:val="00"/>
        <w:ind w:firstLine="480"/>
      </w:pPr>
      <w:r w:rsidRPr="00035D4B">
        <w:rPr>
          <w:rFonts w:hint="eastAsia"/>
        </w:rPr>
        <w:t>步骤</w:t>
      </w:r>
      <w:r w:rsidRPr="00035D4B">
        <w:rPr>
          <w:rFonts w:hint="eastAsia"/>
        </w:rPr>
        <w:t>4</w:t>
      </w:r>
      <w:r w:rsidRPr="00035D4B">
        <w:rPr>
          <w:rFonts w:hint="eastAsia"/>
        </w:rPr>
        <w:t>，计算</w:t>
      </w:r>
      <w:r w:rsidR="00D458BD" w:rsidRPr="00035D4B">
        <w:rPr>
          <w:rFonts w:hint="eastAsia"/>
        </w:rPr>
        <w:t>高温</w:t>
      </w:r>
      <w:r w:rsidRPr="00035D4B">
        <w:rPr>
          <w:rFonts w:hint="eastAsia"/>
        </w:rPr>
        <w:t>超导</w:t>
      </w:r>
      <w:r w:rsidR="00D458BD" w:rsidRPr="00035D4B">
        <w:rPr>
          <w:rFonts w:hint="eastAsia"/>
        </w:rPr>
        <w:t>直流</w:t>
      </w:r>
      <w:r w:rsidRPr="00035D4B">
        <w:rPr>
          <w:rFonts w:hint="eastAsia"/>
        </w:rPr>
        <w:t>电缆的临界温度与管道末端液化天然气温度之差，并与管道温度裕量</w:t>
      </w:r>
      <w:r w:rsidR="00D458BD" w:rsidRPr="00035D4B">
        <w:rPr>
          <w:rFonts w:hint="eastAsia"/>
        </w:rPr>
        <w:t>进行比较</w:t>
      </w:r>
      <w:r w:rsidRPr="00035D4B">
        <w:rPr>
          <w:rFonts w:hint="eastAsia"/>
        </w:rPr>
        <w:t>，若以下公式</w:t>
      </w:r>
      <m:oMath>
        <m:d>
          <m:dPr>
            <m:ctrlPr>
              <w:rPr>
                <w:rFonts w:ascii="Cambria Math" w:hAnsi="Cambria Math"/>
              </w:rPr>
            </m:ctrlPr>
          </m:dPr>
          <m:e>
            <m:r>
              <m:rPr>
                <m:sty m:val="p"/>
              </m:rPr>
              <w:rPr>
                <w:rFonts w:ascii="Cambria Math" w:hAnsi="Cambria Math"/>
              </w:rPr>
              <m:t>5</m:t>
            </m:r>
          </m:e>
        </m:d>
      </m:oMath>
      <w:r w:rsidRPr="00035D4B">
        <w:rPr>
          <w:rFonts w:hint="eastAsia"/>
        </w:rPr>
        <w:t>成立，表示超导直流能源管道能够稳定运行，否则表示超导直流能源管道不能稳定运行，</w:t>
      </w:r>
    </w:p>
    <w:p w14:paraId="6309FD32" w14:textId="325C7AAE" w:rsidR="003237BC" w:rsidRPr="00035D4B" w:rsidRDefault="007329EF" w:rsidP="00035D4B">
      <w:pPr>
        <w:pStyle w:val="00"/>
        <w:ind w:firstLine="480"/>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m:t>
              </m:r>
            </m:sub>
          </m:sSub>
          <m:m>
            <m:mPr>
              <m:mcs>
                <m:mc>
                  <m:mcPr>
                    <m:count m:val="3"/>
                    <m:mcJc m:val="center"/>
                  </m:mcPr>
                </m:mc>
              </m:mcs>
              <m:ctrlPr>
                <w:rPr>
                  <w:rFonts w:ascii="Cambria Math" w:hAnsi="Cambria Math"/>
                </w:rPr>
              </m:ctrlPr>
            </m:mPr>
            <m:mr>
              <m:e/>
              <m:e/>
              <m:e>
                <m:d>
                  <m:dPr>
                    <m:ctrlPr>
                      <w:rPr>
                        <w:rFonts w:ascii="Cambria Math" w:hAnsi="Cambria Math"/>
                      </w:rPr>
                    </m:ctrlPr>
                  </m:dPr>
                  <m:e>
                    <m:r>
                      <m:rPr>
                        <m:sty m:val="p"/>
                      </m:rPr>
                      <w:rPr>
                        <w:rFonts w:ascii="Cambria Math" w:hAnsi="Cambria Math"/>
                      </w:rPr>
                      <m:t>5</m:t>
                    </m:r>
                  </m:e>
                </m:d>
              </m:e>
            </m:mr>
          </m:m>
        </m:oMath>
      </m:oMathPara>
    </w:p>
    <w:p w14:paraId="281453E5" w14:textId="78955179" w:rsidR="00681BDF" w:rsidRPr="00035D4B" w:rsidRDefault="007E0A9B" w:rsidP="00035D4B">
      <w:pPr>
        <w:pStyle w:val="00"/>
        <w:ind w:firstLine="480"/>
      </w:pPr>
      <w:r w:rsidRPr="00035D4B">
        <w:rPr>
          <w:rFonts w:hint="eastAsia"/>
        </w:rPr>
        <w:t>式中：</w:t>
      </w:r>
    </w:p>
    <w:p w14:paraId="1BEE2493" w14:textId="2998AD58" w:rsidR="007E0A9B"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c</m:t>
            </m:r>
          </m:sub>
        </m:sSub>
      </m:oMath>
      <w:r w:rsidR="00917104" w:rsidRPr="00035D4B">
        <w:rPr>
          <w:rFonts w:hint="eastAsia"/>
        </w:rPr>
        <w:t>表示超导直流电缆在额定工作电流下的临界温度，</w:t>
      </w:r>
    </w:p>
    <w:p w14:paraId="68E87BC3" w14:textId="7143D162" w:rsidR="00024888"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2</m:t>
            </m:r>
          </m:sub>
        </m:sSub>
      </m:oMath>
      <w:r w:rsidR="00024888" w:rsidRPr="00035D4B">
        <w:rPr>
          <w:rFonts w:hint="eastAsia"/>
        </w:rPr>
        <w:t>表示管道末端液化天然气温度，</w:t>
      </w:r>
    </w:p>
    <w:p w14:paraId="2CF6446E" w14:textId="704A4F93" w:rsidR="00024888" w:rsidRPr="00035D4B" w:rsidRDefault="007329EF" w:rsidP="00035D4B">
      <w:pPr>
        <w:pStyle w:val="00"/>
        <w:ind w:firstLine="480"/>
      </w:pPr>
      <m:oMath>
        <m:sSub>
          <m:sSubPr>
            <m:ctrlPr>
              <w:rPr>
                <w:rFonts w:ascii="Cambria Math" w:hAnsi="Cambria Math"/>
              </w:rPr>
            </m:ctrlPr>
          </m:sSubPr>
          <m:e>
            <m:r>
              <m:rPr>
                <m:sty m:val="p"/>
              </m:rPr>
              <w:rPr>
                <w:rFonts w:ascii="Cambria Math" w:hAnsi="Cambria Math"/>
              </w:rPr>
              <m:t>ΔT</m:t>
            </m:r>
          </m:e>
          <m:sub>
            <m:r>
              <m:rPr>
                <m:sty m:val="p"/>
              </m:rPr>
              <w:rPr>
                <w:rFonts w:ascii="Cambria Math" w:hAnsi="Cambria Math"/>
              </w:rPr>
              <m:t>m</m:t>
            </m:r>
          </m:sub>
        </m:sSub>
      </m:oMath>
      <w:r w:rsidR="00024888" w:rsidRPr="00035D4B">
        <w:rPr>
          <w:rFonts w:hint="eastAsia"/>
        </w:rPr>
        <w:t>表示</w:t>
      </w:r>
      <w:r w:rsidR="00F67B48" w:rsidRPr="00035D4B">
        <w:rPr>
          <w:rFonts w:hint="eastAsia"/>
        </w:rPr>
        <w:t>温度裕量</w:t>
      </w:r>
      <w:r w:rsidR="007B7CD8" w:rsidRPr="00035D4B">
        <w:rPr>
          <w:rFonts w:hint="eastAsia"/>
        </w:rPr>
        <w:t>。</w:t>
      </w:r>
    </w:p>
    <w:p w14:paraId="5F1A0DBE" w14:textId="7B609EF8" w:rsidR="00681BDF" w:rsidRPr="00035D4B" w:rsidRDefault="00336448" w:rsidP="00035D4B">
      <w:pPr>
        <w:pStyle w:val="00"/>
        <w:ind w:firstLine="480"/>
      </w:pPr>
      <w:r w:rsidRPr="00035D4B">
        <w:rPr>
          <w:rFonts w:hint="eastAsia"/>
        </w:rPr>
        <w:t>值得注意的是，在一定管道传输距离下，当超导电缆的临界温度与管道末端液化天然气温度之差大于管道温度裕量时，超导直流能源管道由于系统惯性和热容量较大，具有较好的稳定性，在温度和流量发生扰动时能源管道中的直流电缆虽可能短暂失超，但由于液化天然气不断流动将会带走失超能量，能源管道最终仍将恢复正常运行状态。此即为超导直流能源管道的动态稳定性</w:t>
      </w:r>
      <w:r w:rsidR="00CB65CC" w:rsidRPr="00035D4B">
        <w:rPr>
          <w:rFonts w:hint="eastAsia"/>
        </w:rPr>
        <w:t>判断方法</w:t>
      </w:r>
      <w:r w:rsidRPr="00035D4B">
        <w:rPr>
          <w:rFonts w:hint="eastAsia"/>
        </w:rPr>
        <w:t>。温度裕量</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m</m:t>
            </m:r>
          </m:sub>
        </m:sSub>
      </m:oMath>
      <w:r w:rsidRPr="00035D4B">
        <w:rPr>
          <w:rFonts w:hint="eastAsia"/>
        </w:rPr>
        <w:t>可根据系统特点自行设置其大小。</w:t>
      </w:r>
    </w:p>
    <w:p w14:paraId="693DB2E4" w14:textId="69D1E0B0" w:rsidR="002C2297" w:rsidRPr="00035D4B" w:rsidRDefault="00D86E74" w:rsidP="00035D4B">
      <w:pPr>
        <w:pStyle w:val="00"/>
        <w:ind w:firstLine="480"/>
      </w:pPr>
      <w:r w:rsidRPr="00035D4B">
        <w:rPr>
          <w:rFonts w:hint="eastAsia"/>
        </w:rPr>
        <w:t>为了更加清楚地介绍本发明如何解决了现有技术中存在的技术问题，并且实现了有益效果，以下介绍一个超导直流能源管道系统动态稳定性判断</w:t>
      </w:r>
      <w:r w:rsidR="002C2297" w:rsidRPr="00035D4B">
        <w:rPr>
          <w:rFonts w:hint="eastAsia"/>
        </w:rPr>
        <w:t>实例：</w:t>
      </w:r>
    </w:p>
    <w:p w14:paraId="7B7587B8" w14:textId="7418F694" w:rsidR="00787BD2" w:rsidRPr="00035D4B" w:rsidRDefault="00845F4D" w:rsidP="00035D4B">
      <w:pPr>
        <w:pStyle w:val="00"/>
        <w:ind w:firstLine="480"/>
      </w:pPr>
      <w:r w:rsidRPr="00035D4B">
        <w:rPr>
          <w:rFonts w:hint="eastAsia"/>
        </w:rPr>
        <w:t>表</w:t>
      </w:r>
      <w:r w:rsidRPr="00035D4B">
        <w:rPr>
          <w:rFonts w:hint="eastAsia"/>
        </w:rPr>
        <w:t>1</w:t>
      </w:r>
      <w:r w:rsidRPr="00035D4B">
        <w:t xml:space="preserve"> </w:t>
      </w:r>
      <w:r w:rsidRPr="00035D4B">
        <w:rPr>
          <w:rFonts w:hint="eastAsia"/>
        </w:rPr>
        <w:t>超导直流能源管道系统参数实例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787BD2" w:rsidRPr="00035D4B" w14:paraId="4B550075" w14:textId="77777777" w:rsidTr="00F9429B">
        <w:tc>
          <w:tcPr>
            <w:tcW w:w="2500" w:type="pct"/>
            <w:shd w:val="clear" w:color="auto" w:fill="auto"/>
          </w:tcPr>
          <w:p w14:paraId="2A3AD9DD" w14:textId="77777777" w:rsidR="00787BD2" w:rsidRPr="00035D4B" w:rsidRDefault="00787BD2" w:rsidP="00035D4B">
            <w:pPr>
              <w:pStyle w:val="00"/>
              <w:ind w:firstLine="480"/>
            </w:pPr>
            <w:r w:rsidRPr="00035D4B">
              <w:rPr>
                <w:rFonts w:hint="eastAsia"/>
              </w:rPr>
              <w:t>参数</w:t>
            </w:r>
          </w:p>
        </w:tc>
        <w:tc>
          <w:tcPr>
            <w:tcW w:w="2500" w:type="pct"/>
            <w:shd w:val="clear" w:color="auto" w:fill="auto"/>
          </w:tcPr>
          <w:p w14:paraId="2EC4B4B3" w14:textId="77777777" w:rsidR="00787BD2" w:rsidRPr="00035D4B" w:rsidRDefault="00787BD2" w:rsidP="00035D4B">
            <w:pPr>
              <w:pStyle w:val="00"/>
              <w:ind w:firstLine="480"/>
            </w:pPr>
            <w:r w:rsidRPr="00035D4B">
              <w:rPr>
                <w:rFonts w:hint="eastAsia"/>
              </w:rPr>
              <w:t>数值</w:t>
            </w:r>
          </w:p>
        </w:tc>
      </w:tr>
      <w:tr w:rsidR="00787BD2" w:rsidRPr="00035D4B" w14:paraId="40B56388" w14:textId="77777777" w:rsidTr="00F9429B">
        <w:tc>
          <w:tcPr>
            <w:tcW w:w="2500" w:type="pct"/>
            <w:shd w:val="clear" w:color="auto" w:fill="auto"/>
          </w:tcPr>
          <w:p w14:paraId="16FF62A5" w14:textId="77777777" w:rsidR="00787BD2" w:rsidRPr="00035D4B" w:rsidRDefault="00787BD2" w:rsidP="00035D4B">
            <w:pPr>
              <w:pStyle w:val="00"/>
              <w:ind w:firstLine="480"/>
            </w:pPr>
            <w:r w:rsidRPr="00035D4B">
              <w:rPr>
                <w:rFonts w:hint="eastAsia"/>
              </w:rPr>
              <w:t>换热系数</w:t>
            </w:r>
            <w:r w:rsidRPr="00035D4B">
              <w:rPr>
                <w:rFonts w:hint="eastAsia"/>
              </w:rPr>
              <w:t>h</w:t>
            </w:r>
          </w:p>
        </w:tc>
        <w:tc>
          <w:tcPr>
            <w:tcW w:w="2500" w:type="pct"/>
            <w:shd w:val="clear" w:color="auto" w:fill="auto"/>
          </w:tcPr>
          <w:p w14:paraId="5E781B1F" w14:textId="77777777" w:rsidR="00787BD2" w:rsidRPr="00035D4B" w:rsidRDefault="00787BD2" w:rsidP="00035D4B">
            <w:pPr>
              <w:pStyle w:val="00"/>
              <w:ind w:firstLine="480"/>
            </w:pPr>
            <w:r w:rsidRPr="00035D4B">
              <w:t>0.1[W/(m^2*K)]</w:t>
            </w:r>
          </w:p>
        </w:tc>
      </w:tr>
      <w:tr w:rsidR="00787BD2" w:rsidRPr="00035D4B" w14:paraId="056BAC1A" w14:textId="77777777" w:rsidTr="00F9429B">
        <w:tc>
          <w:tcPr>
            <w:tcW w:w="2500" w:type="pct"/>
            <w:shd w:val="clear" w:color="auto" w:fill="auto"/>
          </w:tcPr>
          <w:p w14:paraId="09B82822" w14:textId="77777777" w:rsidR="00787BD2" w:rsidRPr="00035D4B" w:rsidRDefault="00787BD2" w:rsidP="00035D4B">
            <w:pPr>
              <w:pStyle w:val="00"/>
              <w:ind w:firstLine="480"/>
            </w:pPr>
            <w:r w:rsidRPr="00035D4B">
              <w:rPr>
                <w:rFonts w:hint="eastAsia"/>
              </w:rPr>
              <w:t>液化天然气始端温度</w:t>
            </w:r>
            <w:r w:rsidRPr="00035D4B">
              <w:rPr>
                <w:rFonts w:hint="eastAsia"/>
              </w:rPr>
              <w:t>T</w:t>
            </w:r>
            <w:r w:rsidRPr="00035D4B">
              <w:t>1</w:t>
            </w:r>
          </w:p>
        </w:tc>
        <w:tc>
          <w:tcPr>
            <w:tcW w:w="2500" w:type="pct"/>
            <w:shd w:val="clear" w:color="auto" w:fill="auto"/>
          </w:tcPr>
          <w:p w14:paraId="78E85E04" w14:textId="77777777" w:rsidR="00787BD2" w:rsidRPr="00035D4B" w:rsidRDefault="00787BD2" w:rsidP="00035D4B">
            <w:pPr>
              <w:pStyle w:val="00"/>
              <w:ind w:firstLine="480"/>
            </w:pPr>
            <w:r w:rsidRPr="00035D4B">
              <w:rPr>
                <w:rFonts w:hint="eastAsia"/>
              </w:rPr>
              <w:t>9</w:t>
            </w:r>
            <w:r w:rsidRPr="00035D4B">
              <w:t>2 K</w:t>
            </w:r>
          </w:p>
        </w:tc>
      </w:tr>
      <w:tr w:rsidR="00787BD2" w:rsidRPr="00035D4B" w14:paraId="763A48BD" w14:textId="77777777" w:rsidTr="00F9429B">
        <w:tc>
          <w:tcPr>
            <w:tcW w:w="2500" w:type="pct"/>
            <w:shd w:val="clear" w:color="auto" w:fill="auto"/>
          </w:tcPr>
          <w:p w14:paraId="0EB6239C" w14:textId="77777777" w:rsidR="00787BD2" w:rsidRPr="00035D4B" w:rsidRDefault="00787BD2" w:rsidP="00035D4B">
            <w:pPr>
              <w:pStyle w:val="00"/>
              <w:ind w:firstLine="480"/>
            </w:pPr>
            <w:r w:rsidRPr="00035D4B">
              <w:rPr>
                <w:rFonts w:hint="eastAsia"/>
              </w:rPr>
              <w:t>超导直流电缆临界温度</w:t>
            </w:r>
          </w:p>
        </w:tc>
        <w:tc>
          <w:tcPr>
            <w:tcW w:w="2500" w:type="pct"/>
            <w:shd w:val="clear" w:color="auto" w:fill="auto"/>
          </w:tcPr>
          <w:p w14:paraId="7C80DA0E" w14:textId="64295B7E" w:rsidR="00787BD2" w:rsidRPr="00035D4B" w:rsidRDefault="00787BD2" w:rsidP="00035D4B">
            <w:pPr>
              <w:pStyle w:val="00"/>
              <w:ind w:firstLine="480"/>
            </w:pPr>
            <w:r w:rsidRPr="00035D4B">
              <w:rPr>
                <w:rFonts w:hint="eastAsia"/>
              </w:rPr>
              <w:t>9</w:t>
            </w:r>
            <w:r w:rsidRPr="00035D4B">
              <w:t>8 K @1 kA</w:t>
            </w:r>
          </w:p>
        </w:tc>
      </w:tr>
      <w:tr w:rsidR="00787BD2" w:rsidRPr="00035D4B" w14:paraId="344726EA" w14:textId="77777777" w:rsidTr="00F9429B">
        <w:tc>
          <w:tcPr>
            <w:tcW w:w="2500" w:type="pct"/>
            <w:shd w:val="clear" w:color="auto" w:fill="auto"/>
          </w:tcPr>
          <w:p w14:paraId="35056C07" w14:textId="77777777" w:rsidR="00787BD2" w:rsidRPr="00035D4B" w:rsidRDefault="00787BD2" w:rsidP="00035D4B">
            <w:pPr>
              <w:pStyle w:val="00"/>
              <w:ind w:firstLine="480"/>
            </w:pPr>
            <w:r w:rsidRPr="00035D4B">
              <w:rPr>
                <w:rFonts w:hint="eastAsia"/>
              </w:rPr>
              <w:t>超导电缆额定电流</w:t>
            </w:r>
          </w:p>
        </w:tc>
        <w:tc>
          <w:tcPr>
            <w:tcW w:w="2500" w:type="pct"/>
            <w:shd w:val="clear" w:color="auto" w:fill="auto"/>
          </w:tcPr>
          <w:p w14:paraId="2C0E1BA4" w14:textId="77777777" w:rsidR="00787BD2" w:rsidRPr="00035D4B" w:rsidRDefault="00787BD2" w:rsidP="00035D4B">
            <w:pPr>
              <w:pStyle w:val="00"/>
              <w:ind w:firstLine="480"/>
            </w:pPr>
            <w:r w:rsidRPr="00035D4B">
              <w:rPr>
                <w:rFonts w:hint="eastAsia"/>
              </w:rPr>
              <w:t>1</w:t>
            </w:r>
            <w:r w:rsidRPr="00035D4B">
              <w:t xml:space="preserve"> kA</w:t>
            </w:r>
          </w:p>
        </w:tc>
      </w:tr>
      <w:tr w:rsidR="00787BD2" w:rsidRPr="00035D4B" w14:paraId="20681780" w14:textId="77777777" w:rsidTr="00F9429B">
        <w:tc>
          <w:tcPr>
            <w:tcW w:w="2500" w:type="pct"/>
            <w:shd w:val="clear" w:color="auto" w:fill="auto"/>
          </w:tcPr>
          <w:p w14:paraId="28ACABA9" w14:textId="77777777" w:rsidR="00787BD2" w:rsidRPr="00035D4B" w:rsidRDefault="00787BD2" w:rsidP="00035D4B">
            <w:pPr>
              <w:pStyle w:val="00"/>
              <w:ind w:firstLine="480"/>
            </w:pPr>
            <w:r w:rsidRPr="00035D4B">
              <w:rPr>
                <w:rFonts w:hint="eastAsia"/>
              </w:rPr>
              <w:t>管道外径</w:t>
            </w:r>
          </w:p>
        </w:tc>
        <w:tc>
          <w:tcPr>
            <w:tcW w:w="2500" w:type="pct"/>
            <w:shd w:val="clear" w:color="auto" w:fill="auto"/>
          </w:tcPr>
          <w:p w14:paraId="03424545" w14:textId="77777777" w:rsidR="00787BD2" w:rsidRPr="00035D4B" w:rsidRDefault="00787BD2" w:rsidP="00035D4B">
            <w:pPr>
              <w:pStyle w:val="00"/>
              <w:ind w:firstLine="480"/>
            </w:pPr>
            <w:r w:rsidRPr="00035D4B">
              <w:rPr>
                <w:rFonts w:hint="eastAsia"/>
              </w:rPr>
              <w:t>0</w:t>
            </w:r>
            <w:r w:rsidRPr="00035D4B">
              <w:t xml:space="preserve">.085 </w:t>
            </w:r>
            <w:r w:rsidRPr="00035D4B">
              <w:rPr>
                <w:rFonts w:hint="eastAsia"/>
              </w:rPr>
              <w:t>m</w:t>
            </w:r>
          </w:p>
        </w:tc>
      </w:tr>
      <w:tr w:rsidR="00787BD2" w:rsidRPr="00035D4B" w14:paraId="56A4EAA9" w14:textId="77777777" w:rsidTr="00F9429B">
        <w:tc>
          <w:tcPr>
            <w:tcW w:w="2500" w:type="pct"/>
            <w:shd w:val="clear" w:color="auto" w:fill="auto"/>
          </w:tcPr>
          <w:p w14:paraId="545A3C27" w14:textId="77777777" w:rsidR="00787BD2" w:rsidRPr="00035D4B" w:rsidRDefault="00787BD2" w:rsidP="00035D4B">
            <w:pPr>
              <w:pStyle w:val="00"/>
              <w:ind w:firstLine="480"/>
            </w:pPr>
            <w:r w:rsidRPr="00035D4B">
              <w:rPr>
                <w:rFonts w:hint="eastAsia"/>
              </w:rPr>
              <w:t>液化天然气密度</w:t>
            </w:r>
          </w:p>
        </w:tc>
        <w:tc>
          <w:tcPr>
            <w:tcW w:w="2500" w:type="pct"/>
            <w:shd w:val="clear" w:color="auto" w:fill="auto"/>
          </w:tcPr>
          <w:p w14:paraId="24C28CEB" w14:textId="77777777" w:rsidR="00787BD2" w:rsidRPr="00035D4B" w:rsidRDefault="00787BD2" w:rsidP="00035D4B">
            <w:pPr>
              <w:pStyle w:val="00"/>
              <w:ind w:firstLine="480"/>
            </w:pPr>
            <w:r w:rsidRPr="00035D4B">
              <w:rPr>
                <w:rFonts w:hint="eastAsia"/>
              </w:rPr>
              <w:t>4</w:t>
            </w:r>
            <w:r w:rsidRPr="00035D4B">
              <w:t xml:space="preserve">47 J/(kg·K) </w:t>
            </w:r>
          </w:p>
        </w:tc>
      </w:tr>
      <w:tr w:rsidR="00787BD2" w:rsidRPr="00035D4B" w14:paraId="7C1766C2" w14:textId="77777777" w:rsidTr="00F9429B">
        <w:tc>
          <w:tcPr>
            <w:tcW w:w="2500" w:type="pct"/>
            <w:shd w:val="clear" w:color="auto" w:fill="auto"/>
          </w:tcPr>
          <w:p w14:paraId="0FCB46B0" w14:textId="77777777" w:rsidR="00787BD2" w:rsidRPr="00035D4B" w:rsidRDefault="00787BD2" w:rsidP="00035D4B">
            <w:pPr>
              <w:pStyle w:val="00"/>
              <w:ind w:firstLine="480"/>
            </w:pPr>
            <w:r w:rsidRPr="00035D4B">
              <w:rPr>
                <w:rFonts w:hint="eastAsia"/>
              </w:rPr>
              <w:t>液化天然气比热容</w:t>
            </w:r>
          </w:p>
        </w:tc>
        <w:tc>
          <w:tcPr>
            <w:tcW w:w="2500" w:type="pct"/>
            <w:shd w:val="clear" w:color="auto" w:fill="auto"/>
          </w:tcPr>
          <w:p w14:paraId="046399FE" w14:textId="77777777" w:rsidR="00787BD2" w:rsidRPr="00035D4B" w:rsidRDefault="00787BD2" w:rsidP="00035D4B">
            <w:pPr>
              <w:pStyle w:val="00"/>
              <w:ind w:firstLine="480"/>
            </w:pPr>
            <w:r w:rsidRPr="00035D4B">
              <w:t xml:space="preserve">3364 kg/m³ </w:t>
            </w:r>
          </w:p>
        </w:tc>
      </w:tr>
      <w:tr w:rsidR="00787BD2" w:rsidRPr="00035D4B" w14:paraId="0EF96D24" w14:textId="77777777" w:rsidTr="00F9429B">
        <w:tc>
          <w:tcPr>
            <w:tcW w:w="2500" w:type="pct"/>
            <w:shd w:val="clear" w:color="auto" w:fill="auto"/>
          </w:tcPr>
          <w:p w14:paraId="28CE173D" w14:textId="77777777" w:rsidR="00787BD2" w:rsidRPr="00035D4B" w:rsidRDefault="00787BD2" w:rsidP="00035D4B">
            <w:pPr>
              <w:pStyle w:val="00"/>
              <w:ind w:firstLine="480"/>
            </w:pPr>
            <w:r w:rsidRPr="00035D4B">
              <w:rPr>
                <w:rFonts w:hint="eastAsia"/>
              </w:rPr>
              <w:t>液化天然气流量</w:t>
            </w:r>
          </w:p>
        </w:tc>
        <w:tc>
          <w:tcPr>
            <w:tcW w:w="2500" w:type="pct"/>
            <w:shd w:val="clear" w:color="auto" w:fill="auto"/>
          </w:tcPr>
          <w:p w14:paraId="055E5542" w14:textId="77777777" w:rsidR="00787BD2" w:rsidRPr="00035D4B" w:rsidRDefault="00787BD2" w:rsidP="00035D4B">
            <w:pPr>
              <w:pStyle w:val="00"/>
              <w:ind w:firstLine="480"/>
            </w:pPr>
            <w:r w:rsidRPr="00035D4B">
              <w:t>50 L/</w:t>
            </w:r>
            <w:r w:rsidRPr="00035D4B">
              <w:rPr>
                <w:rFonts w:hint="eastAsia"/>
              </w:rPr>
              <w:t>min</w:t>
            </w:r>
          </w:p>
        </w:tc>
      </w:tr>
      <w:tr w:rsidR="00787BD2" w:rsidRPr="00035D4B" w14:paraId="4CBFE73F" w14:textId="77777777" w:rsidTr="00F9429B">
        <w:tc>
          <w:tcPr>
            <w:tcW w:w="2500" w:type="pct"/>
            <w:shd w:val="clear" w:color="auto" w:fill="auto"/>
          </w:tcPr>
          <w:p w14:paraId="11DCBF58" w14:textId="77777777" w:rsidR="00787BD2" w:rsidRPr="00035D4B" w:rsidRDefault="00787BD2" w:rsidP="00035D4B">
            <w:pPr>
              <w:pStyle w:val="00"/>
              <w:ind w:firstLine="480"/>
            </w:pPr>
            <w:r w:rsidRPr="00035D4B">
              <w:rPr>
                <w:rFonts w:hint="eastAsia"/>
              </w:rPr>
              <w:t>环境温度</w:t>
            </w:r>
            <w:r w:rsidRPr="00035D4B">
              <w:rPr>
                <w:rFonts w:hint="eastAsia"/>
              </w:rPr>
              <w:t>T</w:t>
            </w:r>
            <w:r w:rsidRPr="00035D4B">
              <w:t>ext</w:t>
            </w:r>
          </w:p>
        </w:tc>
        <w:tc>
          <w:tcPr>
            <w:tcW w:w="2500" w:type="pct"/>
            <w:shd w:val="clear" w:color="auto" w:fill="auto"/>
          </w:tcPr>
          <w:p w14:paraId="5CA54E76" w14:textId="77777777" w:rsidR="00787BD2" w:rsidRPr="00035D4B" w:rsidRDefault="00787BD2" w:rsidP="00035D4B">
            <w:pPr>
              <w:pStyle w:val="00"/>
              <w:ind w:firstLine="480"/>
            </w:pPr>
            <w:r w:rsidRPr="00035D4B">
              <w:rPr>
                <w:rFonts w:hint="eastAsia"/>
              </w:rPr>
              <w:t>2</w:t>
            </w:r>
            <w:r w:rsidRPr="00035D4B">
              <w:t>93 K</w:t>
            </w:r>
          </w:p>
        </w:tc>
      </w:tr>
      <w:tr w:rsidR="00787BD2" w:rsidRPr="00035D4B" w14:paraId="3F14B453" w14:textId="77777777" w:rsidTr="00F9429B">
        <w:tc>
          <w:tcPr>
            <w:tcW w:w="2500" w:type="pct"/>
            <w:shd w:val="clear" w:color="auto" w:fill="auto"/>
          </w:tcPr>
          <w:p w14:paraId="791748AE" w14:textId="77777777" w:rsidR="00787BD2" w:rsidRPr="00035D4B" w:rsidRDefault="00787BD2" w:rsidP="00035D4B">
            <w:pPr>
              <w:pStyle w:val="00"/>
              <w:ind w:firstLine="480"/>
            </w:pPr>
            <w:r w:rsidRPr="00035D4B">
              <w:rPr>
                <w:rFonts w:hint="eastAsia"/>
              </w:rPr>
              <w:t>最大传输距离</w:t>
            </w:r>
          </w:p>
        </w:tc>
        <w:tc>
          <w:tcPr>
            <w:tcW w:w="2500" w:type="pct"/>
            <w:shd w:val="clear" w:color="auto" w:fill="auto"/>
          </w:tcPr>
          <w:p w14:paraId="0D4C3187" w14:textId="77777777" w:rsidR="00787BD2" w:rsidRPr="00035D4B" w:rsidRDefault="00787BD2" w:rsidP="00035D4B">
            <w:pPr>
              <w:pStyle w:val="00"/>
              <w:ind w:firstLine="480"/>
            </w:pPr>
            <w:r w:rsidRPr="00035D4B">
              <w:rPr>
                <w:rFonts w:hint="eastAsia"/>
              </w:rPr>
              <w:t>1</w:t>
            </w:r>
            <w:r w:rsidRPr="00035D4B">
              <w:t xml:space="preserve"> Km</w:t>
            </w:r>
          </w:p>
        </w:tc>
      </w:tr>
    </w:tbl>
    <w:p w14:paraId="7C5C98FC" w14:textId="3C23C098" w:rsidR="00F8342C" w:rsidRPr="00035D4B" w:rsidRDefault="005F6832" w:rsidP="00035D4B">
      <w:pPr>
        <w:pStyle w:val="00"/>
        <w:ind w:firstLine="480"/>
      </w:pPr>
      <w:r w:rsidRPr="00035D4B">
        <w:rPr>
          <w:rFonts w:hint="eastAsia"/>
        </w:rPr>
        <w:t>根据以上参数，可通过理论公式计算得到管道中液化天然气的温度与传输距离之间的关系曲线，如图</w:t>
      </w:r>
      <w:r w:rsidR="00845F4D" w:rsidRPr="00035D4B">
        <w:t>3</w:t>
      </w:r>
      <w:r w:rsidRPr="00035D4B">
        <w:rPr>
          <w:rFonts w:hint="eastAsia"/>
        </w:rPr>
        <w:t>所示。同时，也根据以上参数在</w:t>
      </w:r>
      <w:r w:rsidRPr="00035D4B">
        <w:rPr>
          <w:rFonts w:hint="eastAsia"/>
        </w:rPr>
        <w:t>COMSOL</w:t>
      </w:r>
      <w:r w:rsidRPr="00035D4B">
        <w:rPr>
          <w:rFonts w:hint="eastAsia"/>
        </w:rPr>
        <w:t>中建立超导直流能源管道热</w:t>
      </w:r>
      <w:r w:rsidRPr="00035D4B">
        <w:rPr>
          <w:rFonts w:hint="eastAsia"/>
        </w:rPr>
        <w:t>-</w:t>
      </w:r>
      <w:r w:rsidRPr="00035D4B">
        <w:rPr>
          <w:rFonts w:hint="eastAsia"/>
        </w:rPr>
        <w:t>流耦合模型，流体采用不可压缩层流设置，以此计算管道中液化天然气的温度，得到的仿真结果如图</w:t>
      </w:r>
      <w:r w:rsidR="00845F4D" w:rsidRPr="00035D4B">
        <w:t>3</w:t>
      </w:r>
      <w:r w:rsidRPr="00035D4B">
        <w:rPr>
          <w:rFonts w:hint="eastAsia"/>
        </w:rPr>
        <w:t>所示。根据图</w:t>
      </w:r>
      <w:r w:rsidR="00845F4D" w:rsidRPr="00035D4B">
        <w:t>3</w:t>
      </w:r>
      <w:r w:rsidRPr="00035D4B">
        <w:rPr>
          <w:rFonts w:hint="eastAsia"/>
        </w:rPr>
        <w:t>中理论计算结果和仿真结果的对比可得，理论结果和仿真结果的误差较小，在</w:t>
      </w:r>
      <w:r w:rsidRPr="00035D4B">
        <w:rPr>
          <w:rFonts w:hint="eastAsia"/>
        </w:rPr>
        <w:t>0.1 K</w:t>
      </w:r>
      <w:r w:rsidRPr="00035D4B">
        <w:rPr>
          <w:rFonts w:hint="eastAsia"/>
        </w:rPr>
        <w:t>及以下，理论模型较好地体现了超导直流能源管道的传热特点。</w:t>
      </w:r>
    </w:p>
    <w:p w14:paraId="1E22870B" w14:textId="4A9417A7" w:rsidR="002C2297" w:rsidRPr="00035D4B" w:rsidRDefault="005F6832" w:rsidP="00035D4B">
      <w:pPr>
        <w:pStyle w:val="00"/>
        <w:ind w:firstLine="480"/>
      </w:pPr>
      <w:r w:rsidRPr="00035D4B">
        <w:rPr>
          <w:rFonts w:hint="eastAsia"/>
        </w:rPr>
        <w:lastRenderedPageBreak/>
        <w:t>其中，所述</w:t>
      </w:r>
      <w:r w:rsidRPr="00035D4B">
        <w:rPr>
          <w:rFonts w:hint="eastAsia"/>
        </w:rPr>
        <w:t>COMSOL</w:t>
      </w:r>
      <w:r w:rsidRPr="00035D4B">
        <w:rPr>
          <w:rFonts w:hint="eastAsia"/>
        </w:rPr>
        <w:t>是由</w:t>
      </w:r>
      <w:r w:rsidRPr="00035D4B">
        <w:rPr>
          <w:rFonts w:hint="eastAsia"/>
        </w:rPr>
        <w:t>COMSOL</w:t>
      </w:r>
      <w:r w:rsidRPr="00035D4B">
        <w:rPr>
          <w:rFonts w:hint="eastAsia"/>
        </w:rPr>
        <w:t>集团开发的一款多物理场仿真软件，用于仿真模拟工程、制造和科研等各个领域的设计、设备及过程。</w:t>
      </w:r>
    </w:p>
    <w:p w14:paraId="25627688" w14:textId="44BF7CD1" w:rsidR="00D95AD5" w:rsidRPr="00035D4B" w:rsidRDefault="00D95AD5" w:rsidP="00035D4B">
      <w:pPr>
        <w:pStyle w:val="00"/>
        <w:ind w:firstLine="480"/>
      </w:pPr>
      <w:r w:rsidRPr="00035D4B">
        <w:rPr>
          <w:rFonts w:hint="eastAsia"/>
        </w:rPr>
        <w:t>本发明的有益效果在于，与现有技术相比，</w:t>
      </w:r>
      <w:r w:rsidR="00845F4D" w:rsidRPr="00035D4B">
        <w:rPr>
          <w:rFonts w:hint="eastAsia"/>
        </w:rPr>
        <w:t>本发明提出一种考虑液化天然气流量的超导直流能源管道动态稳定性判断方法。本发明方法考虑了超导直流能源管道的周向漏热以及液化天然气带走热量的能力，通过理论分析得到液化天然气沿传输方向的温升表达式，并将管道末端液化天然气的温度与超导电缆失超温度进行对比，判断超导直流能源管道能否稳定运行。该</w:t>
      </w:r>
      <w:r w:rsidR="0073305F" w:rsidRPr="00035D4B">
        <w:rPr>
          <w:rFonts w:hint="eastAsia"/>
        </w:rPr>
        <w:t>判断方法</w:t>
      </w:r>
      <w:r w:rsidR="00845F4D" w:rsidRPr="00035D4B">
        <w:rPr>
          <w:rFonts w:hint="eastAsia"/>
        </w:rPr>
        <w:t>能够用于超导直流能源管道的设计，为</w:t>
      </w:r>
      <w:r w:rsidR="0073305F" w:rsidRPr="00035D4B">
        <w:rPr>
          <w:rFonts w:hint="eastAsia"/>
        </w:rPr>
        <w:t>超导直流能源管道</w:t>
      </w:r>
      <w:r w:rsidR="00845F4D" w:rsidRPr="00035D4B">
        <w:rPr>
          <w:rFonts w:hint="eastAsia"/>
        </w:rPr>
        <w:t>加压制冷站的配置方案提供参考。</w:t>
      </w:r>
    </w:p>
    <w:p w14:paraId="56E5CD99" w14:textId="408B94A4" w:rsidR="00241BF9" w:rsidRPr="00035D4B" w:rsidRDefault="00241BF9" w:rsidP="00035D4B">
      <w:pPr>
        <w:pStyle w:val="00"/>
        <w:ind w:firstLine="480"/>
      </w:pPr>
      <w:r w:rsidRPr="00035D4B">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45D23191" w14:textId="77777777" w:rsidR="00241BF9" w:rsidRPr="00241BF9" w:rsidRDefault="00241BF9" w:rsidP="00241BF9">
      <w:pPr>
        <w:pStyle w:val="00"/>
        <w:ind w:firstLine="480"/>
      </w:pPr>
    </w:p>
    <w:p w14:paraId="1B7788A4" w14:textId="786D2C68"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4B3D6A" w14:paraId="301D52AA" w14:textId="77777777" w:rsidTr="00C57B0C">
        <w:tc>
          <w:tcPr>
            <w:tcW w:w="5000" w:type="pct"/>
          </w:tcPr>
          <w:p w14:paraId="58898E1A" w14:textId="54523194" w:rsidR="00BD1EF3" w:rsidRPr="004B3D6A" w:rsidRDefault="00BD1EF3" w:rsidP="00C57B0C">
            <w:pPr>
              <w:jc w:val="center"/>
              <w:rPr>
                <w:sz w:val="28"/>
                <w:szCs w:val="28"/>
              </w:rPr>
            </w:pPr>
            <w:r w:rsidRPr="004B3D6A">
              <w:rPr>
                <w:rFonts w:eastAsia="黑体" w:hint="eastAsia"/>
                <w:sz w:val="28"/>
                <w:szCs w:val="28"/>
              </w:rPr>
              <w:lastRenderedPageBreak/>
              <w:t>说</w:t>
            </w:r>
            <w:r w:rsidRPr="004B3D6A">
              <w:rPr>
                <w:rFonts w:eastAsia="黑体" w:hint="eastAsia"/>
                <w:sz w:val="28"/>
                <w:szCs w:val="28"/>
              </w:rPr>
              <w:t xml:space="preserve"> </w:t>
            </w:r>
            <w:r w:rsidRPr="004B3D6A">
              <w:rPr>
                <w:rFonts w:eastAsia="黑体" w:hint="eastAsia"/>
                <w:sz w:val="28"/>
                <w:szCs w:val="28"/>
              </w:rPr>
              <w:t>明</w:t>
            </w:r>
            <w:r w:rsidRPr="004B3D6A">
              <w:rPr>
                <w:rFonts w:eastAsia="黑体" w:hint="eastAsia"/>
                <w:sz w:val="28"/>
                <w:szCs w:val="28"/>
              </w:rPr>
              <w:t xml:space="preserve"> </w:t>
            </w:r>
            <w:r w:rsidRPr="004B3D6A">
              <w:rPr>
                <w:rFonts w:eastAsia="黑体" w:hint="eastAsia"/>
                <w:sz w:val="28"/>
                <w:szCs w:val="28"/>
              </w:rPr>
              <w:t>书</w:t>
            </w:r>
            <w:r w:rsidRPr="004B3D6A">
              <w:rPr>
                <w:rFonts w:eastAsia="黑体" w:hint="eastAsia"/>
                <w:sz w:val="28"/>
                <w:szCs w:val="28"/>
              </w:rPr>
              <w:t xml:space="preserve"> </w:t>
            </w:r>
            <w:r w:rsidRPr="004B3D6A">
              <w:rPr>
                <w:rFonts w:eastAsia="黑体" w:hint="eastAsia"/>
                <w:sz w:val="28"/>
                <w:szCs w:val="28"/>
              </w:rPr>
              <w:t>附</w:t>
            </w:r>
            <w:r w:rsidRPr="004B3D6A">
              <w:rPr>
                <w:rFonts w:eastAsia="黑体" w:hint="eastAsia"/>
                <w:sz w:val="28"/>
                <w:szCs w:val="28"/>
              </w:rPr>
              <w:t xml:space="preserve"> </w:t>
            </w:r>
            <w:r w:rsidRPr="004B3D6A">
              <w:rPr>
                <w:rFonts w:eastAsia="黑体" w:hint="eastAsia"/>
                <w:sz w:val="28"/>
                <w:szCs w:val="28"/>
              </w:rPr>
              <w:t>图</w:t>
            </w:r>
          </w:p>
        </w:tc>
      </w:tr>
    </w:tbl>
    <w:p w14:paraId="5EB5478A" w14:textId="7D9A8F33" w:rsidR="00BD1EF3" w:rsidRDefault="00BD1EF3" w:rsidP="00D04FDC">
      <w:pPr>
        <w:jc w:val="center"/>
      </w:pPr>
    </w:p>
    <w:p w14:paraId="2D748B25" w14:textId="5D38D27E" w:rsidR="00361A42" w:rsidRPr="00D04FDC" w:rsidRDefault="00361A42" w:rsidP="00D04FDC">
      <w:pPr>
        <w:jc w:val="center"/>
      </w:pPr>
      <w:r>
        <w:rPr>
          <w:noProof/>
        </w:rPr>
        <w:drawing>
          <wp:inline distT="0" distB="0" distL="0" distR="0" wp14:anchorId="390592DF" wp14:editId="63FF8908">
            <wp:extent cx="3426460" cy="23291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6460" cy="2329180"/>
                    </a:xfrm>
                    <a:prstGeom prst="rect">
                      <a:avLst/>
                    </a:prstGeom>
                    <a:noFill/>
                  </pic:spPr>
                </pic:pic>
              </a:graphicData>
            </a:graphic>
          </wp:inline>
        </w:drawing>
      </w:r>
    </w:p>
    <w:p w14:paraId="5D56943E" w14:textId="4A380DDE"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00582D4E">
        <w:rPr>
          <w:rFonts w:eastAsia="黑体"/>
          <w:b/>
          <w:bCs/>
          <w:noProof/>
          <w:sz w:val="24"/>
        </w:rPr>
        <w:t>1</w:t>
      </w:r>
      <w:r w:rsidRPr="002C172F">
        <w:rPr>
          <w:rFonts w:eastAsia="黑体"/>
          <w:b/>
          <w:bCs/>
          <w:sz w:val="24"/>
        </w:rPr>
        <w:fldChar w:fldCharType="end"/>
      </w:r>
    </w:p>
    <w:p w14:paraId="73FD649D" w14:textId="2F546436" w:rsidR="00920FEE" w:rsidRDefault="002474E7" w:rsidP="002C172F">
      <w:pPr>
        <w:jc w:val="center"/>
        <w:rPr>
          <w:rFonts w:eastAsia="黑体"/>
          <w:b/>
          <w:bCs/>
          <w:sz w:val="24"/>
        </w:rPr>
      </w:pPr>
      <w:r>
        <w:rPr>
          <w:rFonts w:eastAsia="黑体"/>
          <w:b/>
          <w:bCs/>
          <w:noProof/>
          <w:sz w:val="24"/>
        </w:rPr>
        <w:drawing>
          <wp:inline distT="0" distB="0" distL="0" distR="0" wp14:anchorId="53953D4A" wp14:editId="1F5D1946">
            <wp:extent cx="3819525" cy="3629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3819525" cy="3629025"/>
                    </a:xfrm>
                    <a:prstGeom prst="rect">
                      <a:avLst/>
                    </a:prstGeom>
                  </pic:spPr>
                </pic:pic>
              </a:graphicData>
            </a:graphic>
          </wp:inline>
        </w:drawing>
      </w:r>
    </w:p>
    <w:p w14:paraId="6039D5BA" w14:textId="67A9440B"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00582D4E">
        <w:rPr>
          <w:rFonts w:eastAsia="黑体"/>
          <w:b/>
          <w:bCs/>
          <w:noProof/>
          <w:sz w:val="24"/>
        </w:rPr>
        <w:t>2</w:t>
      </w:r>
      <w:r w:rsidRPr="002C172F">
        <w:rPr>
          <w:rFonts w:eastAsia="黑体"/>
          <w:b/>
          <w:bCs/>
          <w:sz w:val="24"/>
        </w:rPr>
        <w:fldChar w:fldCharType="end"/>
      </w:r>
    </w:p>
    <w:p w14:paraId="558AC47E" w14:textId="77777777" w:rsidR="007712EB" w:rsidRDefault="007712EB" w:rsidP="002C172F">
      <w:pPr>
        <w:jc w:val="center"/>
        <w:rPr>
          <w:rFonts w:eastAsia="黑体"/>
          <w:b/>
          <w:bCs/>
          <w:sz w:val="24"/>
        </w:rPr>
      </w:pPr>
    </w:p>
    <w:p w14:paraId="22CAF4BE" w14:textId="7C3B9906" w:rsidR="00920FEE" w:rsidRDefault="002474E7" w:rsidP="002C172F">
      <w:pPr>
        <w:jc w:val="center"/>
        <w:rPr>
          <w:rFonts w:eastAsia="黑体"/>
          <w:b/>
          <w:bCs/>
          <w:sz w:val="24"/>
        </w:rPr>
      </w:pPr>
      <w:r w:rsidRPr="002A6205">
        <w:rPr>
          <w:rFonts w:ascii="宋体" w:hAnsi="宋体" w:cs="宋体"/>
          <w:b/>
          <w:noProof/>
          <w:sz w:val="24"/>
          <w:szCs w:val="24"/>
        </w:rPr>
        <w:lastRenderedPageBreak/>
        <w:drawing>
          <wp:inline distT="0" distB="0" distL="0" distR="0" wp14:anchorId="6490D071" wp14:editId="156A6FEC">
            <wp:extent cx="4281235" cy="2880000"/>
            <wp:effectExtent l="0" t="0" r="5080" b="0"/>
            <wp:docPr id="9" name="图片 9" descr="C:\D\实验室\超导项目\专利\图片数据\50流量温度分布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实验室\超导项目\专利\图片数据\50流量温度分布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1235" cy="2880000"/>
                    </a:xfrm>
                    <a:prstGeom prst="rect">
                      <a:avLst/>
                    </a:prstGeom>
                    <a:noFill/>
                    <a:ln>
                      <a:noFill/>
                    </a:ln>
                  </pic:spPr>
                </pic:pic>
              </a:graphicData>
            </a:graphic>
          </wp:inline>
        </w:drawing>
      </w:r>
    </w:p>
    <w:p w14:paraId="2F23BE86" w14:textId="63AAFE48"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00582D4E">
        <w:rPr>
          <w:rFonts w:eastAsia="黑体"/>
          <w:b/>
          <w:bCs/>
          <w:noProof/>
          <w:sz w:val="24"/>
        </w:rPr>
        <w:t>3</w:t>
      </w:r>
      <w:r w:rsidRPr="002C172F">
        <w:rPr>
          <w:rFonts w:eastAsia="黑体"/>
          <w:b/>
          <w:bCs/>
          <w:sz w:val="24"/>
        </w:rPr>
        <w:fldChar w:fldCharType="end"/>
      </w:r>
    </w:p>
    <w:p w14:paraId="1F3595C8" w14:textId="03347486" w:rsidR="00C35F92" w:rsidRDefault="00C35F92"/>
    <w:sectPr w:rsidR="00C35F92" w:rsidSect="00C35F9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2D3B1" w14:textId="77777777" w:rsidR="007329EF" w:rsidRDefault="007329EF" w:rsidP="00C35F92">
      <w:r>
        <w:separator/>
      </w:r>
    </w:p>
  </w:endnote>
  <w:endnote w:type="continuationSeparator" w:id="0">
    <w:p w14:paraId="752B69C0" w14:textId="77777777" w:rsidR="007329EF" w:rsidRDefault="007329EF" w:rsidP="00C35F92">
      <w:r>
        <w:continuationSeparator/>
      </w:r>
    </w:p>
  </w:endnote>
  <w:endnote w:type="continuationNotice" w:id="1">
    <w:p w14:paraId="0C313E2F" w14:textId="77777777" w:rsidR="007329EF" w:rsidRDefault="007329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597476"/>
      <w:docPartObj>
        <w:docPartGallery w:val="Page Numbers (Bottom of Page)"/>
        <w:docPartUnique/>
      </w:docPartObj>
    </w:sdtPr>
    <w:sdtEndPr/>
    <w:sdtContent>
      <w:p w14:paraId="3C19A489" w14:textId="5654FE80" w:rsidR="00F9429B" w:rsidRDefault="00F9429B">
        <w:pPr>
          <w:pStyle w:val="ad"/>
          <w:jc w:val="center"/>
        </w:pPr>
        <w:r>
          <w:fldChar w:fldCharType="begin"/>
        </w:r>
        <w:r>
          <w:instrText>PAGE   \* MERGEFORMAT</w:instrText>
        </w:r>
        <w:r>
          <w:fldChar w:fldCharType="separate"/>
        </w:r>
        <w:r w:rsidR="0073305F" w:rsidRPr="0073305F">
          <w:rPr>
            <w:noProof/>
            <w:lang w:val="zh-CN"/>
          </w:rPr>
          <w:t>3</w:t>
        </w:r>
        <w:r>
          <w:fldChar w:fldCharType="end"/>
        </w:r>
      </w:p>
    </w:sdtContent>
  </w:sdt>
  <w:p w14:paraId="00ECEFE6" w14:textId="77777777" w:rsidR="00F9429B" w:rsidRDefault="00F9429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8E73A" w14:textId="77777777" w:rsidR="007329EF" w:rsidRDefault="007329EF" w:rsidP="00C35F92">
      <w:r>
        <w:separator/>
      </w:r>
    </w:p>
  </w:footnote>
  <w:footnote w:type="continuationSeparator" w:id="0">
    <w:p w14:paraId="09DED39F" w14:textId="77777777" w:rsidR="007329EF" w:rsidRDefault="007329EF" w:rsidP="00C35F92">
      <w:r>
        <w:continuationSeparator/>
      </w:r>
    </w:p>
  </w:footnote>
  <w:footnote w:type="continuationNotice" w:id="1">
    <w:p w14:paraId="11BB105D" w14:textId="77777777" w:rsidR="007329EF" w:rsidRDefault="007329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6A73" w14:textId="77777777" w:rsidR="00F9429B" w:rsidRDefault="00F9429B" w:rsidP="0086616E">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5050"/>
    <w:multiLevelType w:val="hybridMultilevel"/>
    <w:tmpl w:val="A6DCD606"/>
    <w:lvl w:ilvl="0" w:tplc="05A03A02">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782F8A"/>
    <w:multiLevelType w:val="hybridMultilevel"/>
    <w:tmpl w:val="B0C2A4C4"/>
    <w:lvl w:ilvl="0" w:tplc="4EA6AA88">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684E02"/>
    <w:multiLevelType w:val="multilevel"/>
    <w:tmpl w:val="5CDAA2CC"/>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F8A4200"/>
    <w:multiLevelType w:val="hybridMultilevel"/>
    <w:tmpl w:val="F53A5968"/>
    <w:lvl w:ilvl="0" w:tplc="F2F40B6E">
      <w:start w:val="7"/>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5D40A30"/>
    <w:multiLevelType w:val="hybridMultilevel"/>
    <w:tmpl w:val="C38C5E10"/>
    <w:lvl w:ilvl="0" w:tplc="1A3E46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C662F6E"/>
    <w:multiLevelType w:val="hybridMultilevel"/>
    <w:tmpl w:val="606A410C"/>
    <w:lvl w:ilvl="0" w:tplc="179047A8">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89727E6"/>
    <w:multiLevelType w:val="multilevel"/>
    <w:tmpl w:val="47AE6124"/>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9003CBD"/>
    <w:multiLevelType w:val="multilevel"/>
    <w:tmpl w:val="FE0CD44E"/>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E9C4154"/>
    <w:multiLevelType w:val="multilevel"/>
    <w:tmpl w:val="083A13AA"/>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7"/>
  </w:num>
  <w:num w:numId="3">
    <w:abstractNumId w:val="7"/>
  </w:num>
  <w:num w:numId="4">
    <w:abstractNumId w:val="7"/>
  </w:num>
  <w:num w:numId="5">
    <w:abstractNumId w:val="7"/>
  </w:num>
  <w:num w:numId="6">
    <w:abstractNumId w:val="6"/>
  </w:num>
  <w:num w:numId="7">
    <w:abstractNumId w:val="6"/>
  </w:num>
  <w:num w:numId="8">
    <w:abstractNumId w:val="6"/>
  </w:num>
  <w:num w:numId="9">
    <w:abstractNumId w:val="6"/>
  </w:num>
  <w:num w:numId="10">
    <w:abstractNumId w:val="2"/>
  </w:num>
  <w:num w:numId="11">
    <w:abstractNumId w:val="2"/>
  </w:num>
  <w:num w:numId="12">
    <w:abstractNumId w:val="2"/>
  </w:num>
  <w:num w:numId="13">
    <w:abstractNumId w:val="2"/>
  </w:num>
  <w:num w:numId="14">
    <w:abstractNumId w:val="7"/>
  </w:num>
  <w:num w:numId="15">
    <w:abstractNumId w:val="7"/>
  </w:num>
  <w:num w:numId="16">
    <w:abstractNumId w:val="7"/>
  </w:num>
  <w:num w:numId="17">
    <w:abstractNumId w:val="7"/>
  </w:num>
  <w:num w:numId="18">
    <w:abstractNumId w:val="7"/>
  </w:num>
  <w:num w:numId="19">
    <w:abstractNumId w:val="6"/>
  </w:num>
  <w:num w:numId="20">
    <w:abstractNumId w:val="6"/>
  </w:num>
  <w:num w:numId="21">
    <w:abstractNumId w:val="6"/>
  </w:num>
  <w:num w:numId="22">
    <w:abstractNumId w:val="6"/>
  </w:num>
  <w:num w:numId="23">
    <w:abstractNumId w:val="8"/>
  </w:num>
  <w:num w:numId="24">
    <w:abstractNumId w:val="4"/>
  </w:num>
  <w:num w:numId="25">
    <w:abstractNumId w:val="1"/>
  </w:num>
  <w:num w:numId="26">
    <w:abstractNumId w:val="5"/>
  </w:num>
  <w:num w:numId="27">
    <w:abstractNumId w:val="0"/>
  </w:num>
  <w:num w:numId="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北京智绘未来专利代理事务所">
    <w15:presenceInfo w15:providerId="None" w15:userId="北京智绘未来专利代理事务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721"/>
    <w:rsid w:val="00013C3A"/>
    <w:rsid w:val="00024888"/>
    <w:rsid w:val="0002643F"/>
    <w:rsid w:val="00030AAF"/>
    <w:rsid w:val="00035D4B"/>
    <w:rsid w:val="000474CA"/>
    <w:rsid w:val="0006423B"/>
    <w:rsid w:val="0008007F"/>
    <w:rsid w:val="000A2524"/>
    <w:rsid w:val="000B75CC"/>
    <w:rsid w:val="000C494F"/>
    <w:rsid w:val="000C68C2"/>
    <w:rsid w:val="000D225B"/>
    <w:rsid w:val="000D402D"/>
    <w:rsid w:val="000E3D5C"/>
    <w:rsid w:val="000E4309"/>
    <w:rsid w:val="000F4BA8"/>
    <w:rsid w:val="0010040C"/>
    <w:rsid w:val="0010181E"/>
    <w:rsid w:val="001138DA"/>
    <w:rsid w:val="00113DF1"/>
    <w:rsid w:val="001179B1"/>
    <w:rsid w:val="00122381"/>
    <w:rsid w:val="001474AF"/>
    <w:rsid w:val="0014796E"/>
    <w:rsid w:val="00176D4E"/>
    <w:rsid w:val="001970F1"/>
    <w:rsid w:val="001A27A1"/>
    <w:rsid w:val="001A7182"/>
    <w:rsid w:val="001B0C4F"/>
    <w:rsid w:val="001C3A5B"/>
    <w:rsid w:val="001D37B3"/>
    <w:rsid w:val="001D5879"/>
    <w:rsid w:val="001E5B2A"/>
    <w:rsid w:val="001F0A00"/>
    <w:rsid w:val="001F1546"/>
    <w:rsid w:val="001F567F"/>
    <w:rsid w:val="002052A6"/>
    <w:rsid w:val="00241BF9"/>
    <w:rsid w:val="00243C8C"/>
    <w:rsid w:val="002461E4"/>
    <w:rsid w:val="002474E7"/>
    <w:rsid w:val="0025453B"/>
    <w:rsid w:val="00257442"/>
    <w:rsid w:val="002606E1"/>
    <w:rsid w:val="00293C50"/>
    <w:rsid w:val="002A1207"/>
    <w:rsid w:val="002C061B"/>
    <w:rsid w:val="002C172F"/>
    <w:rsid w:val="002C2297"/>
    <w:rsid w:val="002E54F9"/>
    <w:rsid w:val="002F25B9"/>
    <w:rsid w:val="002F379C"/>
    <w:rsid w:val="002F5836"/>
    <w:rsid w:val="003043C3"/>
    <w:rsid w:val="00312524"/>
    <w:rsid w:val="003134BA"/>
    <w:rsid w:val="00320B6F"/>
    <w:rsid w:val="003237BC"/>
    <w:rsid w:val="00336448"/>
    <w:rsid w:val="00361A42"/>
    <w:rsid w:val="00362CC5"/>
    <w:rsid w:val="0036667F"/>
    <w:rsid w:val="003A78DB"/>
    <w:rsid w:val="003B016F"/>
    <w:rsid w:val="003B3704"/>
    <w:rsid w:val="003C6C74"/>
    <w:rsid w:val="003D3DB4"/>
    <w:rsid w:val="003D4D13"/>
    <w:rsid w:val="003E4C02"/>
    <w:rsid w:val="003F3725"/>
    <w:rsid w:val="003F38A8"/>
    <w:rsid w:val="003F6B79"/>
    <w:rsid w:val="003F7A28"/>
    <w:rsid w:val="004055E1"/>
    <w:rsid w:val="004560FE"/>
    <w:rsid w:val="00465A83"/>
    <w:rsid w:val="00470A3D"/>
    <w:rsid w:val="004711FB"/>
    <w:rsid w:val="00471439"/>
    <w:rsid w:val="00477925"/>
    <w:rsid w:val="004908FB"/>
    <w:rsid w:val="004A352E"/>
    <w:rsid w:val="004A3B63"/>
    <w:rsid w:val="004A75A0"/>
    <w:rsid w:val="004B217C"/>
    <w:rsid w:val="004B3D6A"/>
    <w:rsid w:val="004B446F"/>
    <w:rsid w:val="004C71FC"/>
    <w:rsid w:val="004E0BAC"/>
    <w:rsid w:val="004F1052"/>
    <w:rsid w:val="004F2B92"/>
    <w:rsid w:val="005124CF"/>
    <w:rsid w:val="005146A1"/>
    <w:rsid w:val="00516458"/>
    <w:rsid w:val="00520AF3"/>
    <w:rsid w:val="00524CAA"/>
    <w:rsid w:val="00526EDA"/>
    <w:rsid w:val="0053599C"/>
    <w:rsid w:val="00551158"/>
    <w:rsid w:val="00554DDA"/>
    <w:rsid w:val="00557721"/>
    <w:rsid w:val="00562238"/>
    <w:rsid w:val="00572507"/>
    <w:rsid w:val="00572E5E"/>
    <w:rsid w:val="00574645"/>
    <w:rsid w:val="00574923"/>
    <w:rsid w:val="00582D4E"/>
    <w:rsid w:val="005A7B76"/>
    <w:rsid w:val="005B0E29"/>
    <w:rsid w:val="005B3331"/>
    <w:rsid w:val="005C4BC9"/>
    <w:rsid w:val="005C72D4"/>
    <w:rsid w:val="005D00B5"/>
    <w:rsid w:val="005D032E"/>
    <w:rsid w:val="005F3B75"/>
    <w:rsid w:val="005F6832"/>
    <w:rsid w:val="00614D84"/>
    <w:rsid w:val="00616ED3"/>
    <w:rsid w:val="00617531"/>
    <w:rsid w:val="006243E9"/>
    <w:rsid w:val="00633748"/>
    <w:rsid w:val="00634BDA"/>
    <w:rsid w:val="00641BA4"/>
    <w:rsid w:val="00650905"/>
    <w:rsid w:val="0065426A"/>
    <w:rsid w:val="00667FFB"/>
    <w:rsid w:val="00672976"/>
    <w:rsid w:val="00674FDE"/>
    <w:rsid w:val="00681BDF"/>
    <w:rsid w:val="0069282C"/>
    <w:rsid w:val="006A0BCE"/>
    <w:rsid w:val="006A10EC"/>
    <w:rsid w:val="006A49BD"/>
    <w:rsid w:val="006B244C"/>
    <w:rsid w:val="006B27FC"/>
    <w:rsid w:val="006C31D1"/>
    <w:rsid w:val="006D1F81"/>
    <w:rsid w:val="006D4056"/>
    <w:rsid w:val="006D71E7"/>
    <w:rsid w:val="006E14E0"/>
    <w:rsid w:val="006F0B38"/>
    <w:rsid w:val="00717D87"/>
    <w:rsid w:val="00722003"/>
    <w:rsid w:val="007329EF"/>
    <w:rsid w:val="0073305F"/>
    <w:rsid w:val="00741ED6"/>
    <w:rsid w:val="00756CE6"/>
    <w:rsid w:val="00763A28"/>
    <w:rsid w:val="00764BB2"/>
    <w:rsid w:val="00765331"/>
    <w:rsid w:val="007712EB"/>
    <w:rsid w:val="007754FE"/>
    <w:rsid w:val="00787BD2"/>
    <w:rsid w:val="00792B87"/>
    <w:rsid w:val="007953C1"/>
    <w:rsid w:val="007A29F3"/>
    <w:rsid w:val="007A49B7"/>
    <w:rsid w:val="007B7CD8"/>
    <w:rsid w:val="007C0A9D"/>
    <w:rsid w:val="007C1B9E"/>
    <w:rsid w:val="007D0C04"/>
    <w:rsid w:val="007D4F9A"/>
    <w:rsid w:val="007E0A9B"/>
    <w:rsid w:val="00804D0A"/>
    <w:rsid w:val="00806999"/>
    <w:rsid w:val="00814DD5"/>
    <w:rsid w:val="00820C54"/>
    <w:rsid w:val="0082346C"/>
    <w:rsid w:val="0083007D"/>
    <w:rsid w:val="008306C1"/>
    <w:rsid w:val="008353B0"/>
    <w:rsid w:val="00835514"/>
    <w:rsid w:val="008458AD"/>
    <w:rsid w:val="00845F4D"/>
    <w:rsid w:val="0085538B"/>
    <w:rsid w:val="0086616E"/>
    <w:rsid w:val="00872951"/>
    <w:rsid w:val="00873C72"/>
    <w:rsid w:val="00876094"/>
    <w:rsid w:val="00877B69"/>
    <w:rsid w:val="00880BC8"/>
    <w:rsid w:val="00887722"/>
    <w:rsid w:val="00892E15"/>
    <w:rsid w:val="00895EE2"/>
    <w:rsid w:val="008A1FA7"/>
    <w:rsid w:val="008C3F03"/>
    <w:rsid w:val="008C51D0"/>
    <w:rsid w:val="008C6F5B"/>
    <w:rsid w:val="008E19F7"/>
    <w:rsid w:val="008E1C79"/>
    <w:rsid w:val="008E3576"/>
    <w:rsid w:val="008F5D4B"/>
    <w:rsid w:val="008F6B54"/>
    <w:rsid w:val="00901938"/>
    <w:rsid w:val="00903AB7"/>
    <w:rsid w:val="0091007F"/>
    <w:rsid w:val="00917104"/>
    <w:rsid w:val="00920FEE"/>
    <w:rsid w:val="00925072"/>
    <w:rsid w:val="009315B4"/>
    <w:rsid w:val="009410C3"/>
    <w:rsid w:val="009416F8"/>
    <w:rsid w:val="00950A04"/>
    <w:rsid w:val="00956734"/>
    <w:rsid w:val="00961499"/>
    <w:rsid w:val="00973CBC"/>
    <w:rsid w:val="00992917"/>
    <w:rsid w:val="009A31D0"/>
    <w:rsid w:val="009B1E00"/>
    <w:rsid w:val="009C0AB4"/>
    <w:rsid w:val="009D7F4A"/>
    <w:rsid w:val="009E10FF"/>
    <w:rsid w:val="009F5B4E"/>
    <w:rsid w:val="00A0508C"/>
    <w:rsid w:val="00A06C9E"/>
    <w:rsid w:val="00A24E8A"/>
    <w:rsid w:val="00A303AC"/>
    <w:rsid w:val="00A4668F"/>
    <w:rsid w:val="00A52544"/>
    <w:rsid w:val="00A65F24"/>
    <w:rsid w:val="00A66150"/>
    <w:rsid w:val="00A70D4B"/>
    <w:rsid w:val="00A70F30"/>
    <w:rsid w:val="00A74459"/>
    <w:rsid w:val="00A756CA"/>
    <w:rsid w:val="00A810B9"/>
    <w:rsid w:val="00A90B9E"/>
    <w:rsid w:val="00A9376D"/>
    <w:rsid w:val="00AA554A"/>
    <w:rsid w:val="00AB21D0"/>
    <w:rsid w:val="00AC54B4"/>
    <w:rsid w:val="00AC7FD4"/>
    <w:rsid w:val="00AD5EEB"/>
    <w:rsid w:val="00B075DC"/>
    <w:rsid w:val="00B12721"/>
    <w:rsid w:val="00B13933"/>
    <w:rsid w:val="00B15C19"/>
    <w:rsid w:val="00B247CE"/>
    <w:rsid w:val="00B317E7"/>
    <w:rsid w:val="00B43071"/>
    <w:rsid w:val="00B44904"/>
    <w:rsid w:val="00B46B14"/>
    <w:rsid w:val="00B472AC"/>
    <w:rsid w:val="00B60979"/>
    <w:rsid w:val="00B65AC4"/>
    <w:rsid w:val="00B749A3"/>
    <w:rsid w:val="00B7588B"/>
    <w:rsid w:val="00B766EF"/>
    <w:rsid w:val="00B806AB"/>
    <w:rsid w:val="00B82DD1"/>
    <w:rsid w:val="00B86E10"/>
    <w:rsid w:val="00B92486"/>
    <w:rsid w:val="00B97ADC"/>
    <w:rsid w:val="00BA5DFA"/>
    <w:rsid w:val="00BC14CC"/>
    <w:rsid w:val="00BD1EF3"/>
    <w:rsid w:val="00C026AC"/>
    <w:rsid w:val="00C14053"/>
    <w:rsid w:val="00C269D0"/>
    <w:rsid w:val="00C35F92"/>
    <w:rsid w:val="00C43A12"/>
    <w:rsid w:val="00C550FB"/>
    <w:rsid w:val="00C57B0C"/>
    <w:rsid w:val="00C64D12"/>
    <w:rsid w:val="00C71EB2"/>
    <w:rsid w:val="00CA3FFF"/>
    <w:rsid w:val="00CA4A58"/>
    <w:rsid w:val="00CB65CC"/>
    <w:rsid w:val="00CB6929"/>
    <w:rsid w:val="00CD05BF"/>
    <w:rsid w:val="00CD0CFF"/>
    <w:rsid w:val="00CE3401"/>
    <w:rsid w:val="00CE6CD5"/>
    <w:rsid w:val="00D04FDC"/>
    <w:rsid w:val="00D14B98"/>
    <w:rsid w:val="00D21C94"/>
    <w:rsid w:val="00D2410E"/>
    <w:rsid w:val="00D30FE3"/>
    <w:rsid w:val="00D35CA1"/>
    <w:rsid w:val="00D44EF7"/>
    <w:rsid w:val="00D458BD"/>
    <w:rsid w:val="00D55786"/>
    <w:rsid w:val="00D55F54"/>
    <w:rsid w:val="00D74A57"/>
    <w:rsid w:val="00D75FC7"/>
    <w:rsid w:val="00D83132"/>
    <w:rsid w:val="00D86E74"/>
    <w:rsid w:val="00D95AD5"/>
    <w:rsid w:val="00DA1B2E"/>
    <w:rsid w:val="00DA2672"/>
    <w:rsid w:val="00DA3367"/>
    <w:rsid w:val="00DB638B"/>
    <w:rsid w:val="00DC358E"/>
    <w:rsid w:val="00DD5C2E"/>
    <w:rsid w:val="00DF187A"/>
    <w:rsid w:val="00DF34AA"/>
    <w:rsid w:val="00DF5527"/>
    <w:rsid w:val="00E15095"/>
    <w:rsid w:val="00E27083"/>
    <w:rsid w:val="00E426C3"/>
    <w:rsid w:val="00E50263"/>
    <w:rsid w:val="00E512B5"/>
    <w:rsid w:val="00E515C7"/>
    <w:rsid w:val="00E57E09"/>
    <w:rsid w:val="00E60965"/>
    <w:rsid w:val="00E63B40"/>
    <w:rsid w:val="00E67714"/>
    <w:rsid w:val="00E75721"/>
    <w:rsid w:val="00E8468A"/>
    <w:rsid w:val="00EB1B68"/>
    <w:rsid w:val="00ED0FC5"/>
    <w:rsid w:val="00ED1513"/>
    <w:rsid w:val="00ED3C6B"/>
    <w:rsid w:val="00EE3C88"/>
    <w:rsid w:val="00EF25F7"/>
    <w:rsid w:val="00F30D3A"/>
    <w:rsid w:val="00F314BA"/>
    <w:rsid w:val="00F34FC8"/>
    <w:rsid w:val="00F379F6"/>
    <w:rsid w:val="00F403A5"/>
    <w:rsid w:val="00F42426"/>
    <w:rsid w:val="00F424CD"/>
    <w:rsid w:val="00F456B0"/>
    <w:rsid w:val="00F61757"/>
    <w:rsid w:val="00F61785"/>
    <w:rsid w:val="00F67B48"/>
    <w:rsid w:val="00F71A32"/>
    <w:rsid w:val="00F77552"/>
    <w:rsid w:val="00F8342C"/>
    <w:rsid w:val="00F9429B"/>
    <w:rsid w:val="00FA4C78"/>
    <w:rsid w:val="00FB682A"/>
    <w:rsid w:val="00FC1305"/>
    <w:rsid w:val="00FC2BB5"/>
    <w:rsid w:val="00FC72BA"/>
    <w:rsid w:val="00FD24DB"/>
    <w:rsid w:val="00FD6695"/>
    <w:rsid w:val="00FE0AB6"/>
    <w:rsid w:val="00FE6FED"/>
    <w:rsid w:val="00FF40C8"/>
    <w:rsid w:val="00FF6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9723C"/>
  <w15:chartTrackingRefBased/>
  <w15:docId w15:val="{86F0634C-770A-4A92-9B26-65E0E2A0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6E1"/>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小四正文"/>
    <w:basedOn w:val="a"/>
    <w:link w:val="000"/>
    <w:qFormat/>
    <w:rsid w:val="00C35F92"/>
    <w:pPr>
      <w:spacing w:line="360" w:lineRule="auto"/>
      <w:ind w:firstLineChars="200" w:firstLine="200"/>
      <w:jc w:val="left"/>
    </w:pPr>
    <w:rPr>
      <w:sz w:val="24"/>
    </w:rPr>
  </w:style>
  <w:style w:type="character" w:customStyle="1" w:styleId="000">
    <w:name w:val="00小四正文 字符"/>
    <w:basedOn w:val="a0"/>
    <w:link w:val="00"/>
    <w:rsid w:val="00C35F92"/>
    <w:rPr>
      <w:rFonts w:ascii="Times New Roman" w:eastAsia="宋体" w:hAnsi="Times New Roman"/>
      <w:sz w:val="24"/>
    </w:rPr>
  </w:style>
  <w:style w:type="paragraph" w:customStyle="1" w:styleId="01">
    <w:name w:val="01五号正文"/>
    <w:basedOn w:val="a"/>
    <w:link w:val="010"/>
    <w:qFormat/>
    <w:rsid w:val="001A27A1"/>
    <w:pPr>
      <w:widowControl/>
      <w:spacing w:beforeLines="50" w:before="50"/>
      <w:ind w:firstLineChars="200" w:firstLine="200"/>
      <w:jc w:val="left"/>
    </w:pPr>
    <w:rPr>
      <w:szCs w:val="21"/>
    </w:rPr>
  </w:style>
  <w:style w:type="character" w:customStyle="1" w:styleId="010">
    <w:name w:val="01五号正文 字符"/>
    <w:basedOn w:val="a0"/>
    <w:link w:val="01"/>
    <w:rsid w:val="001A27A1"/>
    <w:rPr>
      <w:rFonts w:ascii="Times New Roman" w:eastAsia="宋体" w:hAnsi="Times New Roman"/>
      <w:szCs w:val="21"/>
    </w:rPr>
  </w:style>
  <w:style w:type="paragraph" w:customStyle="1" w:styleId="02">
    <w:name w:val="02强调"/>
    <w:basedOn w:val="a"/>
    <w:next w:val="a"/>
    <w:link w:val="020"/>
    <w:qFormat/>
    <w:rsid w:val="001A27A1"/>
    <w:rPr>
      <w:b/>
      <w:i/>
      <w:color w:val="FF0000"/>
      <w:sz w:val="24"/>
      <w:u w:val="thick"/>
    </w:rPr>
  </w:style>
  <w:style w:type="character" w:customStyle="1" w:styleId="020">
    <w:name w:val="02强调 字符"/>
    <w:basedOn w:val="a0"/>
    <w:link w:val="02"/>
    <w:rsid w:val="001A27A1"/>
    <w:rPr>
      <w:rFonts w:ascii="Times New Roman" w:eastAsia="宋体" w:hAnsi="Times New Roman"/>
      <w:b/>
      <w:i/>
      <w:color w:val="FF0000"/>
      <w:sz w:val="24"/>
      <w:u w:val="thick"/>
    </w:rPr>
  </w:style>
  <w:style w:type="paragraph" w:customStyle="1" w:styleId="03">
    <w:name w:val="03强调"/>
    <w:basedOn w:val="a"/>
    <w:next w:val="a"/>
    <w:link w:val="030"/>
    <w:qFormat/>
    <w:rsid w:val="001A27A1"/>
    <w:rPr>
      <w:b/>
      <w:i/>
      <w:color w:val="0070C0"/>
      <w:sz w:val="24"/>
      <w:u w:val="double"/>
    </w:rPr>
  </w:style>
  <w:style w:type="character" w:customStyle="1" w:styleId="030">
    <w:name w:val="03强调 字符"/>
    <w:basedOn w:val="a0"/>
    <w:link w:val="03"/>
    <w:rsid w:val="001A27A1"/>
    <w:rPr>
      <w:rFonts w:ascii="Times New Roman" w:eastAsia="宋体" w:hAnsi="Times New Roman"/>
      <w:b/>
      <w:i/>
      <w:color w:val="0070C0"/>
      <w:sz w:val="24"/>
      <w:u w:val="double"/>
    </w:rPr>
  </w:style>
  <w:style w:type="paragraph" w:customStyle="1" w:styleId="0a">
    <w:name w:val="0a一级"/>
    <w:basedOn w:val="a"/>
    <w:next w:val="a"/>
    <w:link w:val="0a0"/>
    <w:qFormat/>
    <w:rsid w:val="00D75FC7"/>
    <w:pPr>
      <w:numPr>
        <w:numId w:val="13"/>
      </w:numPr>
      <w:spacing w:line="360" w:lineRule="auto"/>
      <w:ind w:firstLineChars="200" w:firstLine="200"/>
      <w:outlineLvl w:val="0"/>
    </w:pPr>
    <w:rPr>
      <w:rFonts w:eastAsia="方正小标宋简体"/>
      <w:sz w:val="24"/>
    </w:rPr>
  </w:style>
  <w:style w:type="character" w:customStyle="1" w:styleId="0a0">
    <w:name w:val="0a一级 字符"/>
    <w:basedOn w:val="a0"/>
    <w:link w:val="0a"/>
    <w:rsid w:val="00D75FC7"/>
    <w:rPr>
      <w:rFonts w:ascii="Times New Roman" w:eastAsia="方正小标宋简体" w:hAnsi="Times New Roman"/>
      <w:sz w:val="24"/>
    </w:rPr>
  </w:style>
  <w:style w:type="paragraph" w:customStyle="1" w:styleId="0b">
    <w:name w:val="0b二级"/>
    <w:basedOn w:val="a"/>
    <w:next w:val="a"/>
    <w:link w:val="0b0"/>
    <w:qFormat/>
    <w:rsid w:val="00722003"/>
    <w:pPr>
      <w:numPr>
        <w:ilvl w:val="1"/>
        <w:numId w:val="13"/>
      </w:numPr>
      <w:spacing w:line="360" w:lineRule="auto"/>
      <w:ind w:firstLineChars="200" w:firstLine="200"/>
      <w:outlineLvl w:val="1"/>
    </w:pPr>
    <w:rPr>
      <w:rFonts w:eastAsia="黑体"/>
      <w:sz w:val="24"/>
    </w:rPr>
  </w:style>
  <w:style w:type="character" w:customStyle="1" w:styleId="0b0">
    <w:name w:val="0b二级 字符"/>
    <w:basedOn w:val="a0"/>
    <w:link w:val="0b"/>
    <w:rsid w:val="00722003"/>
    <w:rPr>
      <w:rFonts w:ascii="Times New Roman" w:eastAsia="黑体" w:hAnsi="Times New Roman"/>
      <w:sz w:val="24"/>
    </w:rPr>
  </w:style>
  <w:style w:type="paragraph" w:customStyle="1" w:styleId="0c">
    <w:name w:val="0c三级"/>
    <w:basedOn w:val="a"/>
    <w:next w:val="a"/>
    <w:link w:val="0c0"/>
    <w:qFormat/>
    <w:rsid w:val="00633748"/>
    <w:pPr>
      <w:numPr>
        <w:ilvl w:val="2"/>
        <w:numId w:val="13"/>
      </w:numPr>
      <w:spacing w:line="360" w:lineRule="auto"/>
      <w:ind w:firstLineChars="200" w:firstLine="200"/>
      <w:outlineLvl w:val="2"/>
    </w:pPr>
    <w:rPr>
      <w:b/>
      <w:sz w:val="24"/>
    </w:rPr>
  </w:style>
  <w:style w:type="character" w:customStyle="1" w:styleId="0c0">
    <w:name w:val="0c三级 字符"/>
    <w:basedOn w:val="a0"/>
    <w:link w:val="0c"/>
    <w:rsid w:val="00633748"/>
    <w:rPr>
      <w:rFonts w:ascii="Times New Roman" w:eastAsia="宋体" w:hAnsi="Times New Roman"/>
      <w:b/>
      <w:sz w:val="24"/>
    </w:rPr>
  </w:style>
  <w:style w:type="paragraph" w:customStyle="1" w:styleId="0d">
    <w:name w:val="0d四级"/>
    <w:basedOn w:val="a"/>
    <w:next w:val="a"/>
    <w:link w:val="0d0"/>
    <w:qFormat/>
    <w:rsid w:val="00633748"/>
    <w:pPr>
      <w:numPr>
        <w:ilvl w:val="3"/>
        <w:numId w:val="13"/>
      </w:numPr>
      <w:spacing w:line="360" w:lineRule="auto"/>
      <w:ind w:firstLineChars="200" w:firstLine="200"/>
      <w:outlineLvl w:val="3"/>
    </w:pPr>
    <w:rPr>
      <w:rFonts w:eastAsia="楷体_GB2312"/>
      <w:b/>
      <w:sz w:val="24"/>
    </w:rPr>
  </w:style>
  <w:style w:type="character" w:customStyle="1" w:styleId="0d0">
    <w:name w:val="0d四级 字符"/>
    <w:basedOn w:val="a0"/>
    <w:link w:val="0d"/>
    <w:rsid w:val="00633748"/>
    <w:rPr>
      <w:rFonts w:ascii="Times New Roman" w:eastAsia="楷体_GB2312" w:hAnsi="Times New Roman"/>
      <w:b/>
      <w:sz w:val="24"/>
    </w:rPr>
  </w:style>
  <w:style w:type="paragraph" w:customStyle="1" w:styleId="1a">
    <w:name w:val="1a一级"/>
    <w:basedOn w:val="a"/>
    <w:link w:val="1a0"/>
    <w:qFormat/>
    <w:rsid w:val="001A27A1"/>
    <w:pPr>
      <w:spacing w:line="360" w:lineRule="auto"/>
      <w:outlineLvl w:val="0"/>
    </w:pPr>
    <w:rPr>
      <w:rFonts w:eastAsia="方正小标宋简体"/>
      <w:b/>
      <w:sz w:val="24"/>
    </w:rPr>
  </w:style>
  <w:style w:type="character" w:customStyle="1" w:styleId="1a0">
    <w:name w:val="1a一级 字符"/>
    <w:basedOn w:val="a0"/>
    <w:link w:val="1a"/>
    <w:rsid w:val="001A27A1"/>
    <w:rPr>
      <w:rFonts w:ascii="Times New Roman" w:eastAsia="方正小标宋简体" w:hAnsi="Times New Roman"/>
      <w:b/>
      <w:sz w:val="24"/>
    </w:rPr>
  </w:style>
  <w:style w:type="paragraph" w:customStyle="1" w:styleId="1b">
    <w:name w:val="1b二级"/>
    <w:basedOn w:val="a"/>
    <w:link w:val="1b0"/>
    <w:qFormat/>
    <w:rsid w:val="001A27A1"/>
    <w:pPr>
      <w:spacing w:line="360" w:lineRule="auto"/>
      <w:outlineLvl w:val="1"/>
    </w:pPr>
    <w:rPr>
      <w:rFonts w:eastAsia="黑体"/>
      <w:b/>
      <w:sz w:val="24"/>
    </w:rPr>
  </w:style>
  <w:style w:type="character" w:customStyle="1" w:styleId="1b0">
    <w:name w:val="1b二级 字符"/>
    <w:basedOn w:val="a0"/>
    <w:link w:val="1b"/>
    <w:rsid w:val="001A27A1"/>
    <w:rPr>
      <w:rFonts w:ascii="Times New Roman" w:eastAsia="黑体" w:hAnsi="Times New Roman"/>
      <w:b/>
      <w:sz w:val="24"/>
    </w:rPr>
  </w:style>
  <w:style w:type="paragraph" w:customStyle="1" w:styleId="1c">
    <w:name w:val="1c三级"/>
    <w:basedOn w:val="a"/>
    <w:link w:val="1c0"/>
    <w:qFormat/>
    <w:rsid w:val="001A27A1"/>
    <w:pPr>
      <w:spacing w:line="360" w:lineRule="auto"/>
      <w:outlineLvl w:val="2"/>
    </w:pPr>
    <w:rPr>
      <w:b/>
      <w:sz w:val="24"/>
    </w:rPr>
  </w:style>
  <w:style w:type="character" w:customStyle="1" w:styleId="1c0">
    <w:name w:val="1c三级 字符"/>
    <w:basedOn w:val="a0"/>
    <w:link w:val="1c"/>
    <w:rsid w:val="001A27A1"/>
    <w:rPr>
      <w:rFonts w:ascii="Times New Roman" w:eastAsia="宋体" w:hAnsi="Times New Roman"/>
      <w:b/>
      <w:sz w:val="24"/>
    </w:rPr>
  </w:style>
  <w:style w:type="paragraph" w:customStyle="1" w:styleId="1d">
    <w:name w:val="1d四级"/>
    <w:basedOn w:val="a"/>
    <w:link w:val="1d0"/>
    <w:qFormat/>
    <w:rsid w:val="001A27A1"/>
    <w:pPr>
      <w:spacing w:line="360" w:lineRule="auto"/>
      <w:outlineLvl w:val="3"/>
    </w:pPr>
    <w:rPr>
      <w:rFonts w:eastAsia="楷体_GB2312"/>
      <w:b/>
      <w:sz w:val="24"/>
    </w:rPr>
  </w:style>
  <w:style w:type="character" w:customStyle="1" w:styleId="1d0">
    <w:name w:val="1d四级 字符"/>
    <w:basedOn w:val="a0"/>
    <w:link w:val="1d"/>
    <w:rsid w:val="001A27A1"/>
    <w:rPr>
      <w:rFonts w:ascii="Times New Roman" w:eastAsia="楷体_GB2312" w:hAnsi="Times New Roman"/>
      <w:b/>
      <w:sz w:val="24"/>
    </w:rPr>
  </w:style>
  <w:style w:type="paragraph" w:customStyle="1" w:styleId="21">
    <w:name w:val="21章标题"/>
    <w:basedOn w:val="a"/>
    <w:next w:val="a"/>
    <w:link w:val="210"/>
    <w:qFormat/>
    <w:rsid w:val="001A27A1"/>
    <w:pPr>
      <w:numPr>
        <w:numId w:val="18"/>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rsid w:val="001A27A1"/>
    <w:rPr>
      <w:rFonts w:ascii="Times New Roman" w:eastAsia="方正小标宋简体" w:hAnsi="Times New Roman"/>
      <w:sz w:val="32"/>
      <w:szCs w:val="21"/>
    </w:rPr>
  </w:style>
  <w:style w:type="paragraph" w:customStyle="1" w:styleId="22">
    <w:name w:val="22节标题"/>
    <w:basedOn w:val="a"/>
    <w:next w:val="a"/>
    <w:link w:val="220"/>
    <w:qFormat/>
    <w:rsid w:val="001A27A1"/>
    <w:pPr>
      <w:numPr>
        <w:ilvl w:val="1"/>
        <w:numId w:val="18"/>
      </w:numPr>
      <w:spacing w:beforeLines="50" w:before="50" w:line="360" w:lineRule="auto"/>
      <w:jc w:val="left"/>
      <w:outlineLvl w:val="1"/>
    </w:pPr>
    <w:rPr>
      <w:rFonts w:eastAsia="黑体"/>
      <w:b/>
      <w:sz w:val="24"/>
      <w:szCs w:val="21"/>
    </w:rPr>
  </w:style>
  <w:style w:type="character" w:customStyle="1" w:styleId="220">
    <w:name w:val="22节标题 字符"/>
    <w:basedOn w:val="a0"/>
    <w:link w:val="22"/>
    <w:rsid w:val="001A27A1"/>
    <w:rPr>
      <w:rFonts w:ascii="Times New Roman" w:eastAsia="黑体" w:hAnsi="Times New Roman"/>
      <w:b/>
      <w:sz w:val="24"/>
      <w:szCs w:val="21"/>
    </w:rPr>
  </w:style>
  <w:style w:type="paragraph" w:styleId="a3">
    <w:name w:val="caption"/>
    <w:basedOn w:val="a"/>
    <w:next w:val="a"/>
    <w:uiPriority w:val="35"/>
    <w:unhideWhenUsed/>
    <w:qFormat/>
    <w:rsid w:val="00D04FDC"/>
    <w:pPr>
      <w:jc w:val="center"/>
    </w:pPr>
    <w:rPr>
      <w:rFonts w:cstheme="majorBidi"/>
      <w:b/>
      <w:sz w:val="28"/>
      <w:szCs w:val="20"/>
    </w:rPr>
  </w:style>
  <w:style w:type="paragraph" w:customStyle="1" w:styleId="a4">
    <w:name w:val="撰写正文"/>
    <w:basedOn w:val="a"/>
    <w:link w:val="a5"/>
    <w:qFormat/>
    <w:rsid w:val="00A74459"/>
    <w:pPr>
      <w:spacing w:line="360" w:lineRule="auto"/>
      <w:ind w:firstLineChars="200" w:firstLine="200"/>
      <w:jc w:val="left"/>
    </w:pPr>
    <w:rPr>
      <w:sz w:val="24"/>
      <w:szCs w:val="24"/>
    </w:rPr>
  </w:style>
  <w:style w:type="character" w:customStyle="1" w:styleId="a5">
    <w:name w:val="撰写正文 字符"/>
    <w:basedOn w:val="a0"/>
    <w:link w:val="a4"/>
    <w:rsid w:val="00A74459"/>
    <w:rPr>
      <w:rFonts w:ascii="Times New Roman" w:eastAsia="宋体" w:hAnsi="Times New Roman"/>
      <w:sz w:val="24"/>
      <w:szCs w:val="24"/>
    </w:rPr>
  </w:style>
  <w:style w:type="paragraph" w:customStyle="1" w:styleId="a6">
    <w:name w:val="居中加粗"/>
    <w:basedOn w:val="a4"/>
    <w:link w:val="a7"/>
    <w:qFormat/>
    <w:rsid w:val="00A74459"/>
    <w:pPr>
      <w:ind w:firstLineChars="0" w:firstLine="0"/>
      <w:jc w:val="center"/>
    </w:pPr>
    <w:rPr>
      <w:b/>
    </w:rPr>
  </w:style>
  <w:style w:type="character" w:customStyle="1" w:styleId="a7">
    <w:name w:val="居中加粗 字符"/>
    <w:basedOn w:val="a5"/>
    <w:link w:val="a6"/>
    <w:rsid w:val="00A74459"/>
    <w:rPr>
      <w:rFonts w:ascii="Times New Roman" w:eastAsia="宋体" w:hAnsi="Times New Roman"/>
      <w:b/>
      <w:sz w:val="24"/>
      <w:szCs w:val="24"/>
    </w:rPr>
  </w:style>
  <w:style w:type="paragraph" w:customStyle="1" w:styleId="23">
    <w:name w:val="23小节标题"/>
    <w:basedOn w:val="a"/>
    <w:next w:val="a"/>
    <w:link w:val="230"/>
    <w:qFormat/>
    <w:rsid w:val="001A27A1"/>
    <w:pPr>
      <w:numPr>
        <w:ilvl w:val="2"/>
        <w:numId w:val="18"/>
      </w:numPr>
      <w:spacing w:beforeLines="50" w:before="50" w:line="360" w:lineRule="auto"/>
      <w:jc w:val="left"/>
      <w:outlineLvl w:val="2"/>
    </w:pPr>
    <w:rPr>
      <w:b/>
      <w:sz w:val="24"/>
      <w:szCs w:val="21"/>
    </w:rPr>
  </w:style>
  <w:style w:type="character" w:customStyle="1" w:styleId="230">
    <w:name w:val="23小节标题 字符"/>
    <w:basedOn w:val="a0"/>
    <w:link w:val="23"/>
    <w:rsid w:val="001A27A1"/>
    <w:rPr>
      <w:rFonts w:ascii="Times New Roman" w:eastAsia="宋体" w:hAnsi="Times New Roman"/>
      <w:b/>
      <w:sz w:val="24"/>
      <w:szCs w:val="21"/>
    </w:rPr>
  </w:style>
  <w:style w:type="paragraph" w:styleId="a8">
    <w:name w:val="Intense Quote"/>
    <w:basedOn w:val="a"/>
    <w:next w:val="a"/>
    <w:link w:val="a9"/>
    <w:uiPriority w:val="30"/>
    <w:qFormat/>
    <w:rsid w:val="00814DD5"/>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9">
    <w:name w:val="明显引用 字符"/>
    <w:basedOn w:val="a0"/>
    <w:link w:val="a8"/>
    <w:uiPriority w:val="30"/>
    <w:rsid w:val="00814DD5"/>
    <w:rPr>
      <w:b/>
      <w:i/>
      <w:iCs/>
      <w:color w:val="0070C0"/>
      <w:u w:val="wavyDouble"/>
    </w:rPr>
  </w:style>
  <w:style w:type="paragraph" w:customStyle="1" w:styleId="24">
    <w:name w:val="24方面标题"/>
    <w:basedOn w:val="a"/>
    <w:next w:val="a"/>
    <w:link w:val="240"/>
    <w:qFormat/>
    <w:rsid w:val="001A27A1"/>
    <w:pPr>
      <w:numPr>
        <w:ilvl w:val="3"/>
        <w:numId w:val="18"/>
      </w:numPr>
      <w:spacing w:beforeLines="50" w:before="50" w:line="360" w:lineRule="auto"/>
      <w:jc w:val="left"/>
      <w:outlineLvl w:val="3"/>
    </w:pPr>
    <w:rPr>
      <w:rFonts w:eastAsia="黑体"/>
      <w:sz w:val="24"/>
      <w:szCs w:val="21"/>
    </w:rPr>
  </w:style>
  <w:style w:type="character" w:customStyle="1" w:styleId="240">
    <w:name w:val="24方面标题 字符"/>
    <w:basedOn w:val="a0"/>
    <w:link w:val="24"/>
    <w:rsid w:val="001A27A1"/>
    <w:rPr>
      <w:rFonts w:ascii="Times New Roman" w:eastAsia="黑体" w:hAnsi="Times New Roman"/>
      <w:sz w:val="24"/>
      <w:szCs w:val="21"/>
    </w:rPr>
  </w:style>
  <w:style w:type="paragraph" w:customStyle="1" w:styleId="25">
    <w:name w:val="25最小标题"/>
    <w:basedOn w:val="a"/>
    <w:next w:val="a"/>
    <w:link w:val="250"/>
    <w:qFormat/>
    <w:rsid w:val="001A27A1"/>
    <w:pPr>
      <w:numPr>
        <w:ilvl w:val="4"/>
        <w:numId w:val="18"/>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rsid w:val="001A27A1"/>
    <w:rPr>
      <w:rFonts w:ascii="Times New Roman" w:eastAsia="楷体_GB2312" w:hAnsi="Times New Roman"/>
      <w:b/>
      <w:sz w:val="24"/>
      <w:szCs w:val="21"/>
    </w:rPr>
  </w:style>
  <w:style w:type="paragraph" w:customStyle="1" w:styleId="31">
    <w:name w:val="31章标题"/>
    <w:basedOn w:val="a"/>
    <w:next w:val="a"/>
    <w:link w:val="310"/>
    <w:qFormat/>
    <w:rsid w:val="001A27A1"/>
    <w:pPr>
      <w:numPr>
        <w:numId w:val="22"/>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rsid w:val="001A27A1"/>
    <w:rPr>
      <w:rFonts w:ascii="Times New Roman" w:eastAsia="方正小标宋简体" w:hAnsi="Times New Roman"/>
      <w:sz w:val="32"/>
      <w:szCs w:val="21"/>
    </w:rPr>
  </w:style>
  <w:style w:type="paragraph" w:customStyle="1" w:styleId="32">
    <w:name w:val="32节标题"/>
    <w:basedOn w:val="a"/>
    <w:next w:val="a"/>
    <w:link w:val="320"/>
    <w:qFormat/>
    <w:rsid w:val="001A27A1"/>
    <w:pPr>
      <w:numPr>
        <w:ilvl w:val="1"/>
        <w:numId w:val="22"/>
      </w:numPr>
      <w:spacing w:beforeLines="50" w:before="50" w:line="360" w:lineRule="auto"/>
      <w:jc w:val="left"/>
      <w:outlineLvl w:val="1"/>
    </w:pPr>
    <w:rPr>
      <w:rFonts w:eastAsia="黑体"/>
      <w:b/>
      <w:sz w:val="24"/>
      <w:szCs w:val="21"/>
    </w:rPr>
  </w:style>
  <w:style w:type="character" w:customStyle="1" w:styleId="320">
    <w:name w:val="32节标题 字符"/>
    <w:basedOn w:val="a0"/>
    <w:link w:val="32"/>
    <w:rsid w:val="001A27A1"/>
    <w:rPr>
      <w:rFonts w:ascii="Times New Roman" w:eastAsia="黑体" w:hAnsi="Times New Roman"/>
      <w:b/>
      <w:sz w:val="24"/>
      <w:szCs w:val="21"/>
    </w:rPr>
  </w:style>
  <w:style w:type="paragraph" w:customStyle="1" w:styleId="33">
    <w:name w:val="33小节标题"/>
    <w:basedOn w:val="a"/>
    <w:next w:val="a"/>
    <w:link w:val="330"/>
    <w:qFormat/>
    <w:rsid w:val="001A27A1"/>
    <w:pPr>
      <w:numPr>
        <w:ilvl w:val="2"/>
        <w:numId w:val="22"/>
      </w:numPr>
      <w:spacing w:beforeLines="50" w:before="50" w:line="360" w:lineRule="auto"/>
      <w:jc w:val="left"/>
      <w:outlineLvl w:val="2"/>
    </w:pPr>
    <w:rPr>
      <w:b/>
      <w:sz w:val="24"/>
      <w:szCs w:val="21"/>
    </w:rPr>
  </w:style>
  <w:style w:type="character" w:customStyle="1" w:styleId="330">
    <w:name w:val="33小节标题 字符"/>
    <w:basedOn w:val="a0"/>
    <w:link w:val="33"/>
    <w:rsid w:val="001A27A1"/>
    <w:rPr>
      <w:rFonts w:ascii="Times New Roman" w:eastAsia="宋体" w:hAnsi="Times New Roman"/>
      <w:b/>
      <w:sz w:val="24"/>
      <w:szCs w:val="21"/>
    </w:rPr>
  </w:style>
  <w:style w:type="paragraph" w:customStyle="1" w:styleId="34">
    <w:name w:val="34方面标题"/>
    <w:basedOn w:val="a"/>
    <w:next w:val="a"/>
    <w:link w:val="340"/>
    <w:qFormat/>
    <w:rsid w:val="001A27A1"/>
    <w:pPr>
      <w:numPr>
        <w:ilvl w:val="3"/>
        <w:numId w:val="22"/>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rsid w:val="001A27A1"/>
    <w:rPr>
      <w:rFonts w:ascii="Times New Roman" w:eastAsia="黑体" w:hAnsi="Times New Roman"/>
      <w:sz w:val="24"/>
      <w:szCs w:val="21"/>
    </w:rPr>
  </w:style>
  <w:style w:type="table" w:styleId="aa">
    <w:name w:val="Table Grid"/>
    <w:basedOn w:val="a1"/>
    <w:uiPriority w:val="39"/>
    <w:rsid w:val="004A7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35F9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35F92"/>
    <w:rPr>
      <w:rFonts w:ascii="Times New Roman" w:eastAsia="宋体" w:hAnsi="Times New Roman"/>
      <w:sz w:val="18"/>
      <w:szCs w:val="18"/>
    </w:rPr>
  </w:style>
  <w:style w:type="paragraph" w:styleId="ad">
    <w:name w:val="footer"/>
    <w:basedOn w:val="a"/>
    <w:link w:val="ae"/>
    <w:uiPriority w:val="99"/>
    <w:unhideWhenUsed/>
    <w:rsid w:val="00C35F92"/>
    <w:pPr>
      <w:tabs>
        <w:tab w:val="center" w:pos="4153"/>
        <w:tab w:val="right" w:pos="8306"/>
      </w:tabs>
      <w:snapToGrid w:val="0"/>
      <w:jc w:val="left"/>
    </w:pPr>
    <w:rPr>
      <w:sz w:val="18"/>
      <w:szCs w:val="18"/>
    </w:rPr>
  </w:style>
  <w:style w:type="character" w:customStyle="1" w:styleId="ae">
    <w:name w:val="页脚 字符"/>
    <w:basedOn w:val="a0"/>
    <w:link w:val="ad"/>
    <w:uiPriority w:val="99"/>
    <w:rsid w:val="00C35F92"/>
    <w:rPr>
      <w:rFonts w:ascii="Times New Roman" w:eastAsia="宋体" w:hAnsi="Times New Roman"/>
      <w:sz w:val="18"/>
      <w:szCs w:val="18"/>
    </w:rPr>
  </w:style>
  <w:style w:type="paragraph" w:customStyle="1" w:styleId="04">
    <w:name w:val="04权序"/>
    <w:basedOn w:val="00"/>
    <w:next w:val="00"/>
    <w:link w:val="040"/>
    <w:qFormat/>
    <w:rsid w:val="004055E1"/>
    <w:pPr>
      <w:numPr>
        <w:numId w:val="23"/>
      </w:numPr>
      <w:outlineLvl w:val="0"/>
    </w:pPr>
  </w:style>
  <w:style w:type="character" w:customStyle="1" w:styleId="040">
    <w:name w:val="04权序 字符"/>
    <w:basedOn w:val="000"/>
    <w:link w:val="04"/>
    <w:rsid w:val="004055E1"/>
    <w:rPr>
      <w:rFonts w:ascii="Times New Roman" w:eastAsia="宋体" w:hAnsi="Times New Roman"/>
      <w:sz w:val="24"/>
    </w:rPr>
  </w:style>
  <w:style w:type="paragraph" w:styleId="af">
    <w:name w:val="Balloon Text"/>
    <w:basedOn w:val="a"/>
    <w:link w:val="af0"/>
    <w:uiPriority w:val="99"/>
    <w:semiHidden/>
    <w:unhideWhenUsed/>
    <w:rsid w:val="00A06C9E"/>
    <w:rPr>
      <w:sz w:val="18"/>
      <w:szCs w:val="18"/>
    </w:rPr>
  </w:style>
  <w:style w:type="character" w:customStyle="1" w:styleId="af0">
    <w:name w:val="批注框文本 字符"/>
    <w:basedOn w:val="a0"/>
    <w:link w:val="af"/>
    <w:uiPriority w:val="99"/>
    <w:semiHidden/>
    <w:rsid w:val="00A06C9E"/>
    <w:rPr>
      <w:rFonts w:ascii="Times New Roman" w:eastAsia="宋体" w:hAnsi="Times New Roman"/>
      <w:sz w:val="18"/>
      <w:szCs w:val="18"/>
    </w:rPr>
  </w:style>
  <w:style w:type="character" w:styleId="af1">
    <w:name w:val="annotation reference"/>
    <w:basedOn w:val="a0"/>
    <w:uiPriority w:val="99"/>
    <w:semiHidden/>
    <w:unhideWhenUsed/>
    <w:rsid w:val="00D55786"/>
    <w:rPr>
      <w:sz w:val="21"/>
      <w:szCs w:val="21"/>
    </w:rPr>
  </w:style>
  <w:style w:type="paragraph" w:styleId="af2">
    <w:name w:val="annotation text"/>
    <w:basedOn w:val="a"/>
    <w:link w:val="af3"/>
    <w:uiPriority w:val="99"/>
    <w:semiHidden/>
    <w:unhideWhenUsed/>
    <w:rsid w:val="00D55786"/>
    <w:pPr>
      <w:jc w:val="left"/>
    </w:pPr>
  </w:style>
  <w:style w:type="character" w:customStyle="1" w:styleId="af3">
    <w:name w:val="批注文字 字符"/>
    <w:basedOn w:val="a0"/>
    <w:link w:val="af2"/>
    <w:uiPriority w:val="99"/>
    <w:semiHidden/>
    <w:rsid w:val="00D55786"/>
    <w:rPr>
      <w:rFonts w:ascii="Times New Roman" w:eastAsia="宋体" w:hAnsi="Times New Roman"/>
    </w:rPr>
  </w:style>
  <w:style w:type="paragraph" w:styleId="af4">
    <w:name w:val="annotation subject"/>
    <w:basedOn w:val="af2"/>
    <w:next w:val="af2"/>
    <w:link w:val="af5"/>
    <w:uiPriority w:val="99"/>
    <w:semiHidden/>
    <w:unhideWhenUsed/>
    <w:rsid w:val="00D55786"/>
    <w:rPr>
      <w:b/>
      <w:bCs/>
    </w:rPr>
  </w:style>
  <w:style w:type="character" w:customStyle="1" w:styleId="af5">
    <w:name w:val="批注主题 字符"/>
    <w:basedOn w:val="af3"/>
    <w:link w:val="af4"/>
    <w:uiPriority w:val="99"/>
    <w:semiHidden/>
    <w:rsid w:val="00D55786"/>
    <w:rPr>
      <w:rFonts w:ascii="Times New Roman" w:eastAsia="宋体" w:hAnsi="Times New Roman"/>
      <w:b/>
      <w:bCs/>
    </w:rPr>
  </w:style>
  <w:style w:type="character" w:styleId="af6">
    <w:name w:val="Placeholder Text"/>
    <w:basedOn w:val="a0"/>
    <w:uiPriority w:val="99"/>
    <w:semiHidden/>
    <w:rsid w:val="002F379C"/>
    <w:rPr>
      <w:color w:val="808080"/>
    </w:rPr>
  </w:style>
  <w:style w:type="paragraph" w:customStyle="1" w:styleId="MTDisplayEquation">
    <w:name w:val="MTDisplayEquation"/>
    <w:basedOn w:val="a"/>
    <w:next w:val="a"/>
    <w:link w:val="MTDisplayEquationChar"/>
    <w:qFormat/>
    <w:rsid w:val="004560FE"/>
    <w:pPr>
      <w:tabs>
        <w:tab w:val="center" w:pos="4620"/>
        <w:tab w:val="right" w:pos="9240"/>
      </w:tabs>
    </w:pPr>
    <w:rPr>
      <w:rFonts w:ascii="宋体" w:cs="Times New Roman"/>
      <w:sz w:val="24"/>
      <w:szCs w:val="20"/>
    </w:rPr>
  </w:style>
  <w:style w:type="character" w:customStyle="1" w:styleId="MTDisplayEquationChar">
    <w:name w:val="MTDisplayEquation Char"/>
    <w:link w:val="MTDisplayEquation"/>
    <w:rsid w:val="004560FE"/>
    <w:rPr>
      <w:rFonts w:ascii="宋体" w:eastAsia="宋体" w:hAnsi="Times New Roman" w:cs="Times New Roman"/>
      <w:sz w:val="24"/>
      <w:szCs w:val="20"/>
    </w:rPr>
  </w:style>
  <w:style w:type="character" w:customStyle="1" w:styleId="MTEquationSection">
    <w:name w:val="MTEquationSection"/>
    <w:uiPriority w:val="99"/>
    <w:rsid w:val="004560FE"/>
    <w:rPr>
      <w:rFonts w:ascii="黑体" w:eastAsia="黑体"/>
      <w:b/>
      <w:vanish/>
      <w:color w:val="FF0000"/>
      <w:sz w:val="32"/>
    </w:rPr>
  </w:style>
  <w:style w:type="paragraph" w:styleId="af7">
    <w:name w:val="List Paragraph"/>
    <w:basedOn w:val="a"/>
    <w:uiPriority w:val="34"/>
    <w:qFormat/>
    <w:rsid w:val="004560FE"/>
    <w:pPr>
      <w:spacing w:line="400" w:lineRule="exact"/>
      <w:ind w:left="425" w:firstLineChars="200" w:firstLine="420"/>
    </w:pPr>
    <w:rPr>
      <w:rFonts w:ascii="Calibri" w:hAnsi="Calibri" w:cs="Times New Roman"/>
    </w:rPr>
  </w:style>
  <w:style w:type="paragraph" w:styleId="af8">
    <w:name w:val="Revision"/>
    <w:hidden/>
    <w:uiPriority w:val="99"/>
    <w:semiHidden/>
    <w:rsid w:val="004560FE"/>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43EFE-512A-42E3-B49A-9491C30D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15</Pages>
  <Words>1136</Words>
  <Characters>6480</Characters>
  <Application>Microsoft Office Word</Application>
  <DocSecurity>0</DocSecurity>
  <Lines>54</Lines>
  <Paragraphs>15</Paragraphs>
  <ScaleCrop>false</ScaleCrop>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dc:description/>
  <cp:lastModifiedBy>北京智绘未来专利代理事务所</cp:lastModifiedBy>
  <cp:revision>40</cp:revision>
  <cp:lastPrinted>2021-01-04T07:59:00Z</cp:lastPrinted>
  <dcterms:created xsi:type="dcterms:W3CDTF">2021-01-04T07:59:00Z</dcterms:created>
  <dcterms:modified xsi:type="dcterms:W3CDTF">2022-01-20T05:50:00Z</dcterms:modified>
</cp:coreProperties>
</file>