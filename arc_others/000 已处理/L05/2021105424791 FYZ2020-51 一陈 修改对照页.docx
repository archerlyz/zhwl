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9"/>
        <w:tblW w:w="5000" w:type="pct"/>
        <w:tblInd w:w="0"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522"/>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000" w:type="pct"/>
          </w:tcPr>
          <w:p>
            <w:pPr>
              <w:jc w:val="center"/>
              <w:rPr>
                <w:rFonts w:eastAsia="黑体"/>
                <w:sz w:val="28"/>
                <w:szCs w:val="28"/>
              </w:rPr>
            </w:pPr>
            <w:bookmarkStart w:id="0" w:name="_Hlk33456247"/>
            <w:r>
              <w:rPr>
                <w:rFonts w:hint="eastAsia" w:eastAsia="黑体"/>
                <w:sz w:val="28"/>
                <w:szCs w:val="28"/>
              </w:rPr>
              <w:t>说明书摘要</w:t>
            </w:r>
          </w:p>
        </w:tc>
      </w:tr>
      <w:bookmarkEnd w:id="0"/>
    </w:tbl>
    <w:p>
      <w:pPr>
        <w:pStyle w:val="12"/>
        <w:ind w:firstLine="480"/>
      </w:pPr>
      <w:r>
        <w:t>本发明公开了一种富含硒和钙的叶面肥及其应用方法，该叶面肥由复合益生菌液、亚硒酸钠、磷酸二氢钾、磷酸二氢钙、碳酸钙和氯化钙组成的原料制备而成。将各原料混合后，在15～25℃温度下，兼氧发酵30～90天，发酵产物作为富含硒和钙的叶面肥。在应用该叶面肥时，先将其用清水稀释30～50倍，然后按照10～20L/hm2的施用量均匀喷洒在作物叶面上。本发明的叶面肥施用于作物，能促进作物生长，提高作物体内硒元素的含量，提高富硒食品的产量和品质</w:t>
      </w:r>
      <w:r>
        <w:rPr>
          <w:rFonts w:hint="eastAsia"/>
        </w:rPr>
        <w:t>。</w:t>
      </w:r>
    </w:p>
    <w:p>
      <w:pPr>
        <w:pStyle w:val="12"/>
        <w:ind w:firstLine="480"/>
      </w:pPr>
    </w:p>
    <w:p>
      <w:pPr>
        <w:sectPr>
          <w:footerReference r:id="rId3" w:type="default"/>
          <w:pgSz w:w="11906" w:h="16838"/>
          <w:pgMar w:top="1440" w:right="1800" w:bottom="1440" w:left="1800" w:header="851" w:footer="992" w:gutter="0"/>
          <w:cols w:space="425" w:num="1"/>
          <w:docGrid w:type="lines" w:linePitch="312" w:charSpace="0"/>
        </w:sectPr>
      </w:pPr>
    </w:p>
    <w:tbl>
      <w:tblPr>
        <w:tblStyle w:val="9"/>
        <w:tblW w:w="5000" w:type="pct"/>
        <w:tblInd w:w="0"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522"/>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000" w:type="pct"/>
          </w:tcPr>
          <w:p>
            <w:pPr>
              <w:jc w:val="center"/>
              <w:rPr>
                <w:sz w:val="28"/>
                <w:szCs w:val="28"/>
              </w:rPr>
            </w:pPr>
            <w:r>
              <w:rPr>
                <w:rFonts w:hint="eastAsia" w:eastAsia="黑体"/>
                <w:sz w:val="28"/>
                <w:szCs w:val="28"/>
              </w:rPr>
              <w:t>摘要附图</w:t>
            </w:r>
          </w:p>
        </w:tc>
      </w:tr>
    </w:tbl>
    <w:p>
      <w:pPr>
        <w:jc w:val="center"/>
      </w:pPr>
    </w:p>
    <w:p>
      <w:pPr>
        <w:jc w:val="center"/>
      </w:pPr>
    </w:p>
    <w:p>
      <w:pPr>
        <w:sectPr>
          <w:pgSz w:w="11906" w:h="16838"/>
          <w:pgMar w:top="1440" w:right="1800" w:bottom="1440" w:left="1800" w:header="851" w:footer="992" w:gutter="0"/>
          <w:pgNumType w:start="1"/>
          <w:cols w:space="425" w:num="1"/>
          <w:docGrid w:type="lines" w:linePitch="312" w:charSpace="0"/>
        </w:sectPr>
      </w:pPr>
    </w:p>
    <w:tbl>
      <w:tblPr>
        <w:tblStyle w:val="9"/>
        <w:tblW w:w="5000" w:type="pct"/>
        <w:tblInd w:w="0"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522"/>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000" w:type="pct"/>
          </w:tcPr>
          <w:p>
            <w:pPr>
              <w:jc w:val="center"/>
              <w:rPr>
                <w:sz w:val="28"/>
                <w:szCs w:val="28"/>
              </w:rPr>
            </w:pPr>
            <w:r>
              <w:rPr>
                <w:rFonts w:hint="eastAsia" w:eastAsia="黑体"/>
                <w:sz w:val="28"/>
                <w:szCs w:val="28"/>
              </w:rPr>
              <w:t>权利要求书</w:t>
            </w:r>
          </w:p>
        </w:tc>
      </w:tr>
    </w:tbl>
    <w:p>
      <w:pPr>
        <w:pStyle w:val="12"/>
        <w:ind w:firstLine="480"/>
        <w:rPr>
          <w:ins w:id="0" w:author="北京智绘未来专利代理事务所" w:date="2022-02-18T11:17:00Z"/>
          <w:color w:val="000000" w:themeColor="text1"/>
        </w:rPr>
      </w:pPr>
      <w:r>
        <w:rPr>
          <w:color w:val="000000" w:themeColor="text1"/>
        </w:rPr>
        <w:t>1.</w:t>
      </w:r>
      <w:r>
        <w:rPr>
          <w:rFonts w:hint="eastAsia"/>
          <w:color w:val="000000" w:themeColor="text1"/>
        </w:rPr>
        <w:t>一种</w:t>
      </w:r>
      <w:r>
        <w:rPr>
          <w:color w:val="000000" w:themeColor="text1"/>
        </w:rPr>
        <w:t>富含硒和钙的叶面肥，其由复合益生菌液、亚硒酸钠、磷酸二氢钾、磷酸二氢钙、碳酸钙和氯化钙组成的原料制备而成</w:t>
      </w:r>
      <w:ins w:id="1" w:author="北京智绘未来专利代理事务所" w:date="2022-02-18T11:17:00Z">
        <w:r>
          <w:rPr>
            <w:rFonts w:hint="eastAsia"/>
            <w:color w:val="000000" w:themeColor="text1"/>
          </w:rPr>
          <w:t>；</w:t>
        </w:r>
      </w:ins>
    </w:p>
    <w:p>
      <w:pPr>
        <w:pStyle w:val="12"/>
        <w:ind w:firstLine="480"/>
        <w:rPr>
          <w:color w:val="000000" w:themeColor="text1"/>
        </w:rPr>
      </w:pPr>
      <w:ins w:id="2" w:author="北京智绘未来专利代理事务所" w:date="2022-02-18T11:17:00Z">
        <w:r>
          <w:rPr>
            <w:color w:val="000000" w:themeColor="text1"/>
          </w:rPr>
          <w:t>所述原料中各组分的质量比为：复合益生菌液:亚硒酸钠:磷酸二氢钾:磷酸二氢钙:碳酸钙:氯化钙＝1000:8:50:35:20:20</w:t>
        </w:r>
      </w:ins>
      <w:r>
        <w:rPr>
          <w:color w:val="000000" w:themeColor="text1"/>
        </w:rPr>
        <w:t>。</w:t>
      </w:r>
    </w:p>
    <w:p>
      <w:pPr>
        <w:pStyle w:val="12"/>
        <w:ind w:firstLine="480"/>
        <w:rPr>
          <w:color w:val="000000" w:themeColor="text1"/>
        </w:rPr>
      </w:pPr>
      <w:r>
        <w:rPr>
          <w:color w:val="000000" w:themeColor="text1"/>
        </w:rPr>
        <w:t>2.根据权利要求1所述的叶面肥，其特征在于：将</w:t>
      </w:r>
      <w:r>
        <w:rPr>
          <w:rFonts w:hint="eastAsia" w:ascii="宋体" w:hAnsi="Times New Roman" w:eastAsia="宋体" w:cs="Times New Roman"/>
          <w:spacing w:val="6"/>
          <w:kern w:val="2"/>
          <w:sz w:val="24"/>
          <w:szCs w:val="24"/>
          <w:lang w:val="en-US" w:eastAsia="zh-CN" w:bidi="ar"/>
        </w:rPr>
        <w:t>磷酸二氢钙</w:t>
      </w:r>
      <w:r>
        <w:rPr>
          <w:color w:val="000000" w:themeColor="text1"/>
        </w:rPr>
        <w:t>所述原料混合后，在15～25</w:t>
      </w:r>
      <w:r>
        <w:rPr>
          <w:rFonts w:hint="eastAsia" w:ascii="宋体" w:hAnsi="宋体"/>
          <w:color w:val="000000" w:themeColor="text1"/>
        </w:rPr>
        <w:t>℃</w:t>
      </w:r>
      <w:r>
        <w:rPr>
          <w:color w:val="000000" w:themeColor="text1"/>
        </w:rPr>
        <w:t>温度下，兼氧发酵30～90天，获得所述叶面肥。</w:t>
      </w:r>
    </w:p>
    <w:p>
      <w:pPr>
        <w:pStyle w:val="12"/>
        <w:ind w:firstLine="480"/>
        <w:rPr>
          <w:del w:id="3" w:author="北京智绘未来专利代理事务所" w:date="2022-02-18T11:17:00Z"/>
          <w:color w:val="000000" w:themeColor="text1"/>
        </w:rPr>
      </w:pPr>
      <w:r>
        <w:rPr>
          <w:color w:val="000000" w:themeColor="text1"/>
        </w:rPr>
        <w:t>3.根据权利要求1或2所述的叶面肥，其特征在于：所述原料中各组分的质量比为：复合益生菌液:亚硒酸钠:磷酸二氢钾:磷酸二氢钙:碳酸钙:氯化钙＝1000:2～10:20～50:30～50:20～40:20～25</w:t>
      </w:r>
      <w:del w:id="4" w:author="北京智绘未来专利代理事务所" w:date="2022-02-18T11:17:00Z">
        <w:r>
          <w:rPr>
            <w:color w:val="000000" w:themeColor="text1"/>
          </w:rPr>
          <w:delText>。</w:delText>
        </w:r>
      </w:del>
    </w:p>
    <w:p>
      <w:pPr>
        <w:pStyle w:val="12"/>
        <w:ind w:firstLine="480"/>
        <w:rPr>
          <w:color w:val="000000" w:themeColor="text1"/>
        </w:rPr>
      </w:pPr>
      <w:del w:id="5" w:author="北京智绘未来专利代理事务所" w:date="2022-02-18T11:17:00Z">
        <w:r>
          <w:rPr>
            <w:color w:val="000000" w:themeColor="text1"/>
          </w:rPr>
          <w:delText>4.根据权利要求1或2所述的叶面肥，其特征在于：所述原料中各组分的质量比为：复合益生菌液:亚硒酸钠:磷酸二氢钾:磷酸二氢钙:碳酸钙:氯化钙＝1000:8:50:35:20:20</w:delText>
        </w:r>
      </w:del>
      <w:r>
        <w:rPr>
          <w:color w:val="000000" w:themeColor="text1"/>
        </w:rPr>
        <w:t>。</w:t>
      </w:r>
    </w:p>
    <w:p>
      <w:pPr>
        <w:pStyle w:val="12"/>
        <w:ind w:firstLine="480"/>
        <w:rPr>
          <w:color w:val="000000" w:themeColor="text1"/>
        </w:rPr>
      </w:pPr>
      <w:del w:id="6" w:author="北京智绘未来专利代理事务所" w:date="2022-02-18T11:17:00Z">
        <w:r>
          <w:rPr>
            <w:color w:val="000000" w:themeColor="text1"/>
          </w:rPr>
          <w:delText>5</w:delText>
        </w:r>
      </w:del>
      <w:ins w:id="7" w:author="北京智绘未来专利代理事务所" w:date="2022-02-18T11:17:00Z">
        <w:r>
          <w:rPr>
            <w:color w:val="000000" w:themeColor="text1"/>
          </w:rPr>
          <w:t>4</w:t>
        </w:r>
      </w:ins>
      <w:r>
        <w:rPr>
          <w:color w:val="000000" w:themeColor="text1"/>
        </w:rPr>
        <w:t>.根据权利要求1或2所述的叶面肥，其特征在于：所述复合益生菌液由酿酒酵母菌液、沼泽红假单胞菌菌液、植物乳杆菌菌液和枯草芽孢杆菌菌液组成。</w:t>
      </w:r>
    </w:p>
    <w:p>
      <w:pPr>
        <w:pStyle w:val="12"/>
        <w:ind w:firstLine="480"/>
        <w:rPr>
          <w:color w:val="000000" w:themeColor="text1"/>
        </w:rPr>
      </w:pPr>
      <w:del w:id="8" w:author="北京智绘未来专利代理事务所" w:date="2022-02-18T11:17:00Z">
        <w:r>
          <w:rPr>
            <w:color w:val="000000" w:themeColor="text1"/>
          </w:rPr>
          <w:delText>6</w:delText>
        </w:r>
      </w:del>
      <w:ins w:id="9" w:author="北京智绘未来专利代理事务所" w:date="2022-02-18T11:17:00Z">
        <w:r>
          <w:rPr>
            <w:color w:val="000000" w:themeColor="text1"/>
          </w:rPr>
          <w:t>5</w:t>
        </w:r>
      </w:ins>
      <w:r>
        <w:rPr>
          <w:color w:val="000000" w:themeColor="text1"/>
        </w:rPr>
        <w:t>.根据权利要求</w:t>
      </w:r>
      <w:del w:id="10" w:author="北京智绘未来专利代理事务所" w:date="2022-02-18T11:17:00Z">
        <w:r>
          <w:rPr>
            <w:color w:val="000000" w:themeColor="text1"/>
          </w:rPr>
          <w:delText>5</w:delText>
        </w:r>
      </w:del>
      <w:ins w:id="11" w:author="北京智绘未来专利代理事务所" w:date="2022-02-18T11:17:00Z">
        <w:r>
          <w:rPr>
            <w:color w:val="000000" w:themeColor="text1"/>
          </w:rPr>
          <w:t>4</w:t>
        </w:r>
      </w:ins>
      <w:r>
        <w:rPr>
          <w:color w:val="000000" w:themeColor="text1"/>
        </w:rPr>
        <w:t>所述的叶面肥，其特征在于：所述复合益生菌液中各组分的质量分数分别为：酿酒酵母菌液20～35％，沼泽红假单胞菌菌液10～25％，植物乳杆菌菌液25～40％，枯草芽孢杆菌菌液15～30％。</w:t>
      </w:r>
    </w:p>
    <w:p>
      <w:pPr>
        <w:pStyle w:val="12"/>
        <w:ind w:firstLine="480"/>
        <w:rPr>
          <w:color w:val="000000" w:themeColor="text1"/>
        </w:rPr>
      </w:pPr>
      <w:del w:id="12" w:author="北京智绘未来专利代理事务所" w:date="2022-02-18T11:17:00Z">
        <w:r>
          <w:rPr>
            <w:color w:val="000000" w:themeColor="text1"/>
          </w:rPr>
          <w:delText>7</w:delText>
        </w:r>
      </w:del>
      <w:ins w:id="13" w:author="北京智绘未来专利代理事务所" w:date="2022-02-18T11:17:00Z">
        <w:r>
          <w:rPr>
            <w:color w:val="000000" w:themeColor="text1"/>
          </w:rPr>
          <w:t>6</w:t>
        </w:r>
      </w:ins>
      <w:r>
        <w:rPr>
          <w:color w:val="000000" w:themeColor="text1"/>
        </w:rPr>
        <w:t>.根据权利要求</w:t>
      </w:r>
      <w:del w:id="14" w:author="北京智绘未来专利代理事务所" w:date="2022-02-18T11:17:00Z">
        <w:r>
          <w:rPr>
            <w:color w:val="000000" w:themeColor="text1"/>
          </w:rPr>
          <w:delText>5</w:delText>
        </w:r>
      </w:del>
      <w:ins w:id="15" w:author="北京智绘未来专利代理事务所" w:date="2022-02-18T11:17:00Z">
        <w:r>
          <w:rPr>
            <w:color w:val="000000" w:themeColor="text1"/>
          </w:rPr>
          <w:t>4</w:t>
        </w:r>
      </w:ins>
      <w:r>
        <w:rPr>
          <w:color w:val="000000" w:themeColor="text1"/>
        </w:rPr>
        <w:t>所述的叶面肥，其特征在于：所述复合益生菌液中各组分的质量分数分别为：酿酒酵母菌液30％，沼泽红假单胞菌菌液15％，植物乳杆菌菌液25％，枯草芽孢杆菌菌液30％。</w:t>
      </w:r>
    </w:p>
    <w:p>
      <w:pPr>
        <w:pStyle w:val="12"/>
        <w:ind w:firstLine="480"/>
        <w:rPr>
          <w:color w:val="000000" w:themeColor="text1"/>
        </w:rPr>
      </w:pPr>
      <w:del w:id="16" w:author="北京智绘未来专利代理事务所" w:date="2022-02-18T11:17:00Z">
        <w:r>
          <w:rPr>
            <w:color w:val="000000" w:themeColor="text1"/>
          </w:rPr>
          <w:delText>8</w:delText>
        </w:r>
      </w:del>
      <w:ins w:id="17" w:author="北京智绘未来专利代理事务所" w:date="2022-02-18T11:17:00Z">
        <w:r>
          <w:rPr>
            <w:color w:val="000000" w:themeColor="text1"/>
          </w:rPr>
          <w:t>7</w:t>
        </w:r>
      </w:ins>
      <w:r>
        <w:rPr>
          <w:color w:val="000000" w:themeColor="text1"/>
        </w:rPr>
        <w:t>.根据权利要求</w:t>
      </w:r>
      <w:del w:id="18" w:author="北京智绘未来专利代理事务所" w:date="2022-02-18T11:17:00Z">
        <w:r>
          <w:rPr>
            <w:color w:val="000000" w:themeColor="text1"/>
          </w:rPr>
          <w:delText>5</w:delText>
        </w:r>
      </w:del>
      <w:ins w:id="19" w:author="北京智绘未来专利代理事务所" w:date="2022-02-18T11:17:00Z">
        <w:r>
          <w:rPr>
            <w:color w:val="000000" w:themeColor="text1"/>
          </w:rPr>
          <w:t>4</w:t>
        </w:r>
      </w:ins>
      <w:r>
        <w:rPr>
          <w:color w:val="000000" w:themeColor="text1"/>
        </w:rPr>
        <w:t>所述的叶面肥，其特征在于：所述酿酒酵母菌液的含菌量≥5.0×10</w:t>
      </w:r>
      <w:r>
        <w:rPr>
          <w:color w:val="000000" w:themeColor="text1"/>
          <w:vertAlign w:val="superscript"/>
        </w:rPr>
        <w:t>9</w:t>
      </w:r>
      <w:r>
        <w:rPr>
          <w:color w:val="000000" w:themeColor="text1"/>
        </w:rPr>
        <w:t>cfu/mL，所述沼泽红假单胞菌菌液的含菌量≥1.0×10</w:t>
      </w:r>
      <w:r>
        <w:rPr>
          <w:color w:val="000000" w:themeColor="text1"/>
          <w:vertAlign w:val="superscript"/>
        </w:rPr>
        <w:t>10</w:t>
      </w:r>
      <w:r>
        <w:rPr>
          <w:color w:val="000000" w:themeColor="text1"/>
        </w:rPr>
        <w:t>cfu/mL，所述植物乳杆菌菌液的含菌量≥3.0×10</w:t>
      </w:r>
      <w:r>
        <w:rPr>
          <w:color w:val="000000" w:themeColor="text1"/>
          <w:vertAlign w:val="superscript"/>
        </w:rPr>
        <w:t>11</w:t>
      </w:r>
      <w:r>
        <w:rPr>
          <w:color w:val="000000" w:themeColor="text1"/>
        </w:rPr>
        <w:t>cfu/mL，所述枯草芽孢杆菌菌液的含菌量≥1.5×10</w:t>
      </w:r>
      <w:r>
        <w:rPr>
          <w:color w:val="000000" w:themeColor="text1"/>
          <w:vertAlign w:val="superscript"/>
        </w:rPr>
        <w:t>10</w:t>
      </w:r>
      <w:r>
        <w:rPr>
          <w:color w:val="000000" w:themeColor="text1"/>
        </w:rPr>
        <w:t>cfu/mL。</w:t>
      </w:r>
    </w:p>
    <w:p>
      <w:pPr>
        <w:pStyle w:val="12"/>
        <w:ind w:firstLine="480"/>
        <w:rPr>
          <w:color w:val="000000" w:themeColor="text1"/>
        </w:rPr>
      </w:pPr>
      <w:del w:id="20" w:author="北京智绘未来专利代理事务所" w:date="2022-02-18T11:17:00Z">
        <w:r>
          <w:rPr>
            <w:color w:val="000000" w:themeColor="text1"/>
          </w:rPr>
          <w:delText>9</w:delText>
        </w:r>
      </w:del>
      <w:ins w:id="21" w:author="北京智绘未来专利代理事务所" w:date="2022-02-18T11:17:00Z">
        <w:r>
          <w:rPr>
            <w:color w:val="000000" w:themeColor="text1"/>
          </w:rPr>
          <w:t>8</w:t>
        </w:r>
      </w:ins>
      <w:r>
        <w:rPr>
          <w:color w:val="000000" w:themeColor="text1"/>
        </w:rPr>
        <w:t>.权利要求</w:t>
      </w:r>
      <w:del w:id="22" w:author="北京智绘未来专利代理事务所" w:date="2022-02-18T11:17:00Z">
        <w:r>
          <w:rPr>
            <w:color w:val="000000" w:themeColor="text1"/>
          </w:rPr>
          <w:delText>1至8</w:delText>
        </w:r>
      </w:del>
      <w:ins w:id="23" w:author="北京智绘未来专利代理事务所" w:date="2022-02-18T11:17:00Z">
        <w:r>
          <w:rPr>
            <w:color w:val="000000" w:themeColor="text1"/>
          </w:rPr>
          <w:t>1至7</w:t>
        </w:r>
      </w:ins>
      <w:r>
        <w:rPr>
          <w:color w:val="000000" w:themeColor="text1"/>
        </w:rPr>
        <w:t>中任一项所述叶面肥的应用方法，其特征在于：将所述叶面肥稀释后，喷洒在作物叶面上。</w:t>
      </w:r>
    </w:p>
    <w:p>
      <w:pPr>
        <w:pStyle w:val="12"/>
        <w:ind w:firstLine="480"/>
        <w:rPr>
          <w:color w:val="000000" w:themeColor="text1"/>
        </w:rPr>
      </w:pPr>
      <w:del w:id="24" w:author="北京智绘未来专利代理事务所" w:date="2022-02-18T11:17:00Z">
        <w:r>
          <w:rPr>
            <w:color w:val="000000" w:themeColor="text1"/>
          </w:rPr>
          <w:delText>10</w:delText>
        </w:r>
      </w:del>
      <w:ins w:id="25" w:author="北京智绘未来专利代理事务所" w:date="2022-02-18T11:17:00Z">
        <w:r>
          <w:rPr>
            <w:color w:val="000000" w:themeColor="text1"/>
          </w:rPr>
          <w:t>9</w:t>
        </w:r>
      </w:ins>
      <w:r>
        <w:rPr>
          <w:color w:val="000000" w:themeColor="text1"/>
        </w:rPr>
        <w:t>.根据权利要求</w:t>
      </w:r>
      <w:del w:id="26" w:author="北京智绘未来专利代理事务所" w:date="2022-02-18T11:17:00Z">
        <w:r>
          <w:rPr>
            <w:color w:val="000000" w:themeColor="text1"/>
          </w:rPr>
          <w:delText>9</w:delText>
        </w:r>
      </w:del>
      <w:ins w:id="27" w:author="北京智绘未来专利代理事务所" w:date="2022-02-18T11:17:00Z">
        <w:r>
          <w:rPr>
            <w:color w:val="000000" w:themeColor="text1"/>
          </w:rPr>
          <w:t>8</w:t>
        </w:r>
      </w:ins>
      <w:r>
        <w:rPr>
          <w:color w:val="000000" w:themeColor="text1"/>
        </w:rPr>
        <w:t>所述的应用方法，其特征在于：所述叶面肥的施用量为10～20L/hm</w:t>
      </w:r>
      <w:r>
        <w:rPr>
          <w:color w:val="000000" w:themeColor="text1"/>
          <w:vertAlign w:val="superscript"/>
        </w:rPr>
        <w:t>2</w:t>
      </w:r>
      <w:r>
        <w:rPr>
          <w:color w:val="000000" w:themeColor="text1"/>
        </w:rPr>
        <w:t>，所述叶面肥的稀释倍数为30～50倍</w:t>
      </w:r>
      <w:r>
        <w:rPr>
          <w:rFonts w:hint="eastAsia"/>
          <w:color w:val="000000" w:themeColor="text1"/>
        </w:rPr>
        <w:t>。</w:t>
      </w:r>
    </w:p>
    <w:p>
      <w:pPr>
        <w:pStyle w:val="12"/>
        <w:ind w:firstLine="0" w:firstLineChars="0"/>
      </w:pPr>
    </w:p>
    <w:p>
      <w:pPr>
        <w:sectPr>
          <w:pgSz w:w="11906" w:h="16838"/>
          <w:pgMar w:top="1440" w:right="1800" w:bottom="1440" w:left="1800" w:header="851" w:footer="992" w:gutter="0"/>
          <w:pgNumType w:start="1"/>
          <w:cols w:space="425" w:num="1"/>
          <w:docGrid w:type="lines" w:linePitch="312" w:charSpace="0"/>
        </w:sectPr>
      </w:pPr>
    </w:p>
    <w:tbl>
      <w:tblPr>
        <w:tblStyle w:val="9"/>
        <w:tblW w:w="5000" w:type="pct"/>
        <w:tblInd w:w="0"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522"/>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000" w:type="pct"/>
          </w:tcPr>
          <w:p>
            <w:pPr>
              <w:jc w:val="center"/>
              <w:rPr>
                <w:sz w:val="28"/>
                <w:szCs w:val="28"/>
              </w:rPr>
            </w:pPr>
            <w:r>
              <w:rPr>
                <w:rFonts w:hint="eastAsia" w:eastAsia="黑体"/>
                <w:sz w:val="28"/>
                <w:szCs w:val="28"/>
              </w:rPr>
              <w:t>说明书</w:t>
            </w:r>
          </w:p>
        </w:tc>
      </w:tr>
    </w:tbl>
    <w:p>
      <w:pPr>
        <w:jc w:val="center"/>
        <w:rPr>
          <w:rFonts w:eastAsia="黑体"/>
          <w:sz w:val="28"/>
        </w:rPr>
      </w:pPr>
      <w:r>
        <w:rPr>
          <w:rFonts w:hint="eastAsia" w:eastAsia="黑体"/>
          <w:sz w:val="28"/>
        </w:rPr>
        <w:t>一种富含硒和钙的叶面肥及其应用方法</w:t>
      </w:r>
    </w:p>
    <w:p>
      <w:pPr>
        <w:pStyle w:val="12"/>
        <w:ind w:firstLine="482"/>
        <w:rPr>
          <w:b/>
          <w:bCs/>
        </w:rPr>
      </w:pPr>
    </w:p>
    <w:p>
      <w:pPr>
        <w:pStyle w:val="12"/>
        <w:ind w:firstLine="482"/>
        <w:rPr>
          <w:b/>
          <w:bCs/>
        </w:rPr>
      </w:pPr>
      <w:r>
        <w:rPr>
          <w:rFonts w:hint="eastAsia"/>
          <w:b/>
          <w:bCs/>
        </w:rPr>
        <w:t>技术领域</w:t>
      </w:r>
    </w:p>
    <w:p>
      <w:pPr>
        <w:pStyle w:val="12"/>
        <w:ind w:firstLine="480"/>
      </w:pPr>
      <w:r>
        <w:rPr>
          <w:rFonts w:hint="eastAsia"/>
        </w:rPr>
        <w:t>本发明属于肥料技术领域，更具体的，涉及一种富含硒和钙的叶面肥及其应用方法。</w:t>
      </w:r>
    </w:p>
    <w:p>
      <w:pPr>
        <w:pStyle w:val="12"/>
        <w:ind w:firstLine="482"/>
        <w:rPr>
          <w:b/>
          <w:bCs/>
        </w:rPr>
      </w:pPr>
    </w:p>
    <w:p>
      <w:pPr>
        <w:pStyle w:val="12"/>
        <w:ind w:firstLine="482"/>
      </w:pPr>
      <w:r>
        <w:rPr>
          <w:rFonts w:hint="eastAsia"/>
          <w:b/>
          <w:bCs/>
        </w:rPr>
        <w:t>背景技术</w:t>
      </w:r>
    </w:p>
    <w:p>
      <w:pPr>
        <w:pStyle w:val="12"/>
        <w:ind w:firstLine="480"/>
      </w:pPr>
      <w:r>
        <w:rPr>
          <w:rFonts w:hint="eastAsia"/>
        </w:rPr>
        <w:t>硒是人体必需的微量元素，其参与合成人体内多种含硒酶和含硒蛋白，能提高人体免疫力，对多种癌症具有明显的抑制和防护的作用。然而，土壤调查表明，我国有72％的地区属于缺硒或低硒地区，硒摄入量不足已经严重影响人们的身体健康。</w:t>
      </w:r>
    </w:p>
    <w:p>
      <w:pPr>
        <w:pStyle w:val="12"/>
        <w:ind w:firstLine="480"/>
      </w:pPr>
      <w:r>
        <w:rPr>
          <w:rFonts w:hint="eastAsia"/>
        </w:rPr>
        <w:t>植物具有通过根和叶片吸收微量元素的特点，植物能够吸收和富集无机态硒，并将其转化为便于植物吸收利用的形态硒。利用这一特性生产富硒食品，进而通过饮食补充人体所需的硒元素，对于人们的健康生活具有重大的意义。</w:t>
      </w:r>
    </w:p>
    <w:p>
      <w:pPr>
        <w:pStyle w:val="12"/>
        <w:ind w:firstLine="480"/>
      </w:pPr>
      <w:r>
        <w:rPr>
          <w:rFonts w:hint="eastAsia"/>
        </w:rPr>
        <w:t>钙元素在植物生长中可以促进细胞壁的发育，改善植物根系生长条件，提高植物对其它营养物质的吸收和利用，从而有效地提高作物的产量和品质。</w:t>
      </w:r>
    </w:p>
    <w:p>
      <w:pPr>
        <w:pStyle w:val="12"/>
        <w:ind w:firstLine="480"/>
      </w:pPr>
      <w:r>
        <w:rPr>
          <w:rFonts w:hint="eastAsia"/>
        </w:rPr>
        <w:t>因此，开发一种富硒和钙的叶面肥，并将其施用于作物，进而提高富硒食品的产量和品质，对于提高人们的健康水平意义重大。</w:t>
      </w:r>
    </w:p>
    <w:p>
      <w:pPr>
        <w:pStyle w:val="12"/>
        <w:ind w:firstLine="482"/>
        <w:rPr>
          <w:b/>
          <w:bCs/>
        </w:rPr>
      </w:pPr>
    </w:p>
    <w:p>
      <w:pPr>
        <w:pStyle w:val="12"/>
        <w:ind w:firstLine="482"/>
        <w:rPr>
          <w:b/>
          <w:bCs/>
        </w:rPr>
      </w:pPr>
      <w:r>
        <w:rPr>
          <w:rFonts w:hint="eastAsia"/>
          <w:b/>
          <w:bCs/>
        </w:rPr>
        <w:t>发明内容</w:t>
      </w:r>
    </w:p>
    <w:p>
      <w:pPr>
        <w:pStyle w:val="12"/>
        <w:ind w:firstLine="480"/>
      </w:pPr>
      <w:r>
        <w:rPr>
          <w:rFonts w:hint="eastAsia"/>
        </w:rPr>
        <w:t>本发明的目的在于，</w:t>
      </w:r>
      <w:r>
        <w:t>提供一种富含硒和钙的叶面肥及其应用方法，促进作物生长，提高作物体内硒元素的含量，进而提高富硒食品的产量和品质。</w:t>
      </w:r>
    </w:p>
    <w:p>
      <w:pPr>
        <w:pStyle w:val="12"/>
        <w:ind w:firstLine="480"/>
      </w:pPr>
      <w:r>
        <w:t>一方面，本发明提供一种富含硒和钙的叶面肥，其由复合益生菌液、亚硒酸钠、磷酸二氢钾、磷酸二氢钙、碳酸钙和氯化钙组成的原料制备而成。</w:t>
      </w:r>
    </w:p>
    <w:p>
      <w:pPr>
        <w:pStyle w:val="12"/>
        <w:ind w:firstLine="480"/>
      </w:pPr>
      <w:r>
        <w:t>优选地，将所述原料混合后，在15～25</w:t>
      </w:r>
      <w:r>
        <w:rPr>
          <w:rFonts w:hint="eastAsia" w:ascii="宋体" w:hAnsi="宋体"/>
        </w:rPr>
        <w:t>℃</w:t>
      </w:r>
      <w:r>
        <w:t>温度下，兼氧发酵30～90天，获得所述叶面肥。</w:t>
      </w:r>
    </w:p>
    <w:p>
      <w:pPr>
        <w:pStyle w:val="12"/>
        <w:ind w:firstLine="480"/>
      </w:pPr>
      <w:r>
        <w:t>优选地，所述原料中各组分的质量比为：复合益生菌液:亚硒酸钠:磷酸二氢钾:磷酸二氢钙:碳酸钙:氯化钙＝1000:2～10:20～50:30～50:20～40:20～25。</w:t>
      </w:r>
    </w:p>
    <w:p>
      <w:pPr>
        <w:pStyle w:val="12"/>
        <w:ind w:firstLine="480"/>
      </w:pPr>
      <w:r>
        <w:t>优选地，所述原料中各组分的质量比为：复合益生菌液:亚硒酸钠:磷酸二氢钾:磷酸二氢钙:碳酸钙:氯化钙＝1000:8:50:35:20:20。</w:t>
      </w:r>
    </w:p>
    <w:p>
      <w:pPr>
        <w:pStyle w:val="12"/>
        <w:ind w:firstLine="480"/>
      </w:pPr>
      <w:r>
        <w:t>优选地，所述复合益生菌液由酿酒酵母菌液、沼泽红假单胞菌菌液、植物乳杆菌菌液和枯草芽孢杆菌菌液组成。</w:t>
      </w:r>
    </w:p>
    <w:p>
      <w:pPr>
        <w:pStyle w:val="12"/>
        <w:ind w:firstLine="480"/>
      </w:pPr>
      <w:r>
        <w:t>优选地，所述复合益生菌液中各组分的质量分数分别为：酿酒酵母菌液20～35％，沼泽红假单胞菌菌液10～25％，植物乳杆菌菌液25～40％，枯草芽孢杆菌菌液15～30％。</w:t>
      </w:r>
    </w:p>
    <w:p>
      <w:pPr>
        <w:pStyle w:val="12"/>
        <w:ind w:firstLine="480"/>
      </w:pPr>
      <w:r>
        <w:t>优选地，所述复合益生菌液中各组分的质量分数分别为：酿酒酵母菌液30％，沼泽红假单胞菌菌液15％，植物乳杆菌菌液25％，枯草芽孢杆菌菌液30％。</w:t>
      </w:r>
    </w:p>
    <w:p>
      <w:pPr>
        <w:pStyle w:val="12"/>
        <w:ind w:firstLine="480"/>
      </w:pPr>
      <w:r>
        <w:t>优选地，所述酿酒酵母菌液的含菌量≥5.0×10</w:t>
      </w:r>
      <w:r>
        <w:rPr>
          <w:vertAlign w:val="superscript"/>
        </w:rPr>
        <w:t>9</w:t>
      </w:r>
      <w:r>
        <w:t>cfu/mL，所述沼泽红假单胞菌菌液的含菌量≥1.0×10</w:t>
      </w:r>
      <w:r>
        <w:rPr>
          <w:vertAlign w:val="superscript"/>
        </w:rPr>
        <w:t>10</w:t>
      </w:r>
      <w:r>
        <w:t>cfu/mL，所述植物乳杆菌菌液的含菌量≥3.0×10</w:t>
      </w:r>
      <w:r>
        <w:rPr>
          <w:vertAlign w:val="superscript"/>
        </w:rPr>
        <w:t>11</w:t>
      </w:r>
      <w:r>
        <w:t>cfu/mL，所述枯草芽孢杆菌菌液的含菌量≥1.5×10</w:t>
      </w:r>
      <w:r>
        <w:rPr>
          <w:vertAlign w:val="superscript"/>
        </w:rPr>
        <w:t>10</w:t>
      </w:r>
      <w:r>
        <w:t>cfu/mL。</w:t>
      </w:r>
    </w:p>
    <w:p>
      <w:pPr>
        <w:pStyle w:val="12"/>
        <w:ind w:firstLine="480"/>
      </w:pPr>
      <w:r>
        <w:t>另一方面，本发明还提供上述叶面肥的应用方法，其特征在于：将所述叶面肥稀释后，喷洒在作物叶面上。</w:t>
      </w:r>
    </w:p>
    <w:p>
      <w:pPr>
        <w:pStyle w:val="12"/>
        <w:ind w:firstLine="480"/>
      </w:pPr>
      <w:r>
        <w:t>优选地，所述叶面肥的施用量为10～20L/hm</w:t>
      </w:r>
      <w:r>
        <w:rPr>
          <w:vertAlign w:val="superscript"/>
        </w:rPr>
        <w:t>2</w:t>
      </w:r>
      <w:r>
        <w:t>，所述叶面肥的稀释倍数为30～50倍。</w:t>
      </w:r>
    </w:p>
    <w:p>
      <w:pPr>
        <w:pStyle w:val="12"/>
        <w:ind w:firstLine="480"/>
      </w:pPr>
      <w:r>
        <w:t>将本发明的叶面肥施用于作物，能促进作物生长，提高作物体内硒元素的含量，提高富硒食品的产量和品质</w:t>
      </w:r>
      <w:r>
        <w:rPr>
          <w:rFonts w:hint="eastAsia"/>
        </w:rPr>
        <w:t>。</w:t>
      </w:r>
    </w:p>
    <w:p>
      <w:pPr>
        <w:pStyle w:val="12"/>
        <w:ind w:firstLine="0" w:firstLineChars="0"/>
        <w:rPr>
          <w:b/>
          <w:bCs/>
        </w:rPr>
      </w:pPr>
    </w:p>
    <w:p>
      <w:pPr>
        <w:pStyle w:val="12"/>
        <w:ind w:firstLine="482"/>
        <w:rPr>
          <w:b/>
          <w:bCs/>
        </w:rPr>
      </w:pPr>
      <w:r>
        <w:rPr>
          <w:rFonts w:hint="eastAsia"/>
          <w:b/>
          <w:bCs/>
        </w:rPr>
        <w:t>具体实施方式</w:t>
      </w:r>
    </w:p>
    <w:p>
      <w:pPr>
        <w:pStyle w:val="12"/>
        <w:ind w:firstLine="480"/>
      </w:pPr>
      <w:r>
        <w:rPr>
          <w:rFonts w:hint="eastAsia"/>
        </w:rPr>
        <w:t>下面结合附图对本申请作进一步描述。</w:t>
      </w:r>
      <w:r>
        <w:t>本发明的优点和特点将会随着描述而更为清楚。但是应当理解，实施例仅是示例性的，不对本发明的范围构成限制。本领域技术人员应该理解的是，在不偏离本发明的精神和范围下可以对本发明技术方案的细节和形式进行修改或替换，但这些修改和替换均落入本发明的保护范围内。</w:t>
      </w:r>
    </w:p>
    <w:p>
      <w:pPr>
        <w:pStyle w:val="12"/>
        <w:ind w:firstLine="480"/>
      </w:pPr>
      <w:r>
        <w:t>在下文的描述中，所涉及的方法如无特别说明，则均为本领域的常规方法。所涉及的原料如无特别说明，则均是能从公开商业途径获得的原料。</w:t>
      </w:r>
    </w:p>
    <w:p>
      <w:pPr>
        <w:pStyle w:val="12"/>
        <w:ind w:firstLine="480"/>
      </w:pPr>
      <w:r>
        <w:t>本发明采用微生物发酵技术，将硒、钙和益生菌有机的结合在一起，得到一种富含硒和钙的叶面肥。将该叶面肥施用于作物，可以促进作物生长，提高作物体内的硒元素含量，进而增加富硒食品的产量。人们食用这些食品后，可以增强人体免疫能力，提高人们的健康水平。</w:t>
      </w:r>
    </w:p>
    <w:p>
      <w:pPr>
        <w:pStyle w:val="12"/>
        <w:ind w:firstLine="480"/>
      </w:pPr>
      <w:r>
        <w:t>在本发明的一个具体实施方式中，富含硒和钙的叶面肥的制备方法包括以下步骤：</w:t>
      </w:r>
    </w:p>
    <w:p>
      <w:pPr>
        <w:pStyle w:val="12"/>
        <w:ind w:firstLine="480"/>
      </w:pPr>
      <w:r>
        <w:t>1)制备复合益生菌液。该步骤中的复合益生菌液由酿酒酵母(Saccharomycescerevisiae)菌液、沼泽红假单胞菌(Rhodopseudomonas palustris)菌液、植物乳杆菌(Lactobacillus plantarum)菌液和枯草芽孢杆菌(Bacillus subtilis)菌液复配而成。四种菌液在复合益生菌液中的质量分数分别为：酿酒酵母菌液20～35％，沼泽红假单胞菌菌液10～25％，植物乳杆菌菌液25～40％，枯草芽孢杆菌菌液15～30％。进一步优选的质量分数分别为：酿酒酵母菌液30％，沼泽红假单胞菌菌液15％，植物乳杆菌菌液25％，枯草芽孢杆菌菌液30％。四种菌液的含菌量分别为：酿酒酵母菌液的含菌量≥5.0×10</w:t>
      </w:r>
      <w:r>
        <w:rPr>
          <w:vertAlign w:val="superscript"/>
        </w:rPr>
        <w:t>9</w:t>
      </w:r>
      <w:r>
        <w:t>cfu/mL，沼泽红假单胞菌菌液的含菌量≥1.0×10</w:t>
      </w:r>
      <w:r>
        <w:rPr>
          <w:vertAlign w:val="superscript"/>
        </w:rPr>
        <w:t>10</w:t>
      </w:r>
      <w:r>
        <w:t>cfu/mL，植物乳杆菌菌液的含菌量≥3.0×10</w:t>
      </w:r>
      <w:r>
        <w:rPr>
          <w:vertAlign w:val="superscript"/>
        </w:rPr>
        <w:t>11</w:t>
      </w:r>
      <w:r>
        <w:t>cfu/mL，枯草芽孢杆菌菌液的含菌量≥1.5×10</w:t>
      </w:r>
      <w:r>
        <w:rPr>
          <w:vertAlign w:val="superscript"/>
        </w:rPr>
        <w:t>10</w:t>
      </w:r>
      <w:r>
        <w:t>cfu/mL。四种菌液可以采用市售的合格产品或者自行制备，优选为发明人自行制备。</w:t>
      </w:r>
    </w:p>
    <w:p>
      <w:pPr>
        <w:pStyle w:val="12"/>
        <w:ind w:firstLine="480"/>
      </w:pPr>
      <w:r>
        <w:t>2)称取各原料。按照预定的质量比，分别称取复合益生菌液、亚硒酸钠、磷酸二氢钾、磷酸二氢钙、碳酸钙、氯化钙。六种原料组分的质量比优选：复合益生菌液:亚硒酸钠:磷酸二氢钾:磷酸二氢钙:碳酸钙:氯化钙＝1000:2～10:20～50:30～50:20～40:20～25。进一步优选的质量比为：复合益生菌液:亚硒酸钠:磷酸二氢钾:磷酸二氢钙:碳酸钙:氯化钙＝1000:8:50:35:20:20。</w:t>
      </w:r>
    </w:p>
    <w:p>
      <w:pPr>
        <w:pStyle w:val="12"/>
        <w:ind w:firstLine="480"/>
      </w:pPr>
      <w:r>
        <w:t>3)发酵。将复合益生菌液、亚硒酸钠、磷酸二氢钾、磷酸二氢钙、碳酸钙和氯化钙加入同一个发酵罐中，搅拌、混合均匀，然后在15～25</w:t>
      </w:r>
      <w:r>
        <w:rPr>
          <w:rFonts w:hint="eastAsia" w:ascii="宋体" w:hAnsi="宋体"/>
        </w:rPr>
        <w:t>℃</w:t>
      </w:r>
      <w:r>
        <w:t>温度下，兼氧发酵30～90天。发酵后的产物作为富含硒和钙的叶面肥。</w:t>
      </w:r>
    </w:p>
    <w:p>
      <w:pPr>
        <w:pStyle w:val="12"/>
        <w:ind w:firstLine="480"/>
      </w:pPr>
      <w:r>
        <w:t>在应用本发明的叶面肥时，按照10～20L/hm</w:t>
      </w:r>
      <w:r>
        <w:rPr>
          <w:vertAlign w:val="superscript"/>
        </w:rPr>
        <w:t>2</w:t>
      </w:r>
      <w:r>
        <w:t>的施用量，先将其用清水稀释30～50倍，然后均匀喷洒在作物叶面上。</w:t>
      </w:r>
    </w:p>
    <w:p>
      <w:pPr>
        <w:pStyle w:val="12"/>
        <w:ind w:firstLine="480"/>
      </w:pPr>
      <w:r>
        <w:t>为了帮助更好地理解本发明的技术方案，以下提供实施例，用于说明本发明的富含硒和钙的叶面肥的制备和应用方法。</w:t>
      </w:r>
    </w:p>
    <w:p>
      <w:pPr>
        <w:pStyle w:val="12"/>
        <w:ind w:firstLine="480"/>
      </w:pPr>
      <w:r>
        <w:rPr>
          <w:u w:val="single"/>
        </w:rPr>
        <w:t>实施例一</w:t>
      </w:r>
    </w:p>
    <w:p>
      <w:pPr>
        <w:pStyle w:val="12"/>
        <w:ind w:firstLine="480"/>
      </w:pPr>
      <w:r>
        <w:t>本实施例的富含硒和钙的叶面肥的制备方法包括以下步骤：</w:t>
      </w:r>
    </w:p>
    <w:p>
      <w:pPr>
        <w:pStyle w:val="12"/>
        <w:ind w:firstLine="480"/>
      </w:pPr>
      <w:r>
        <w:t>1)制备复合益生菌液。首先，发明人自行制备了酿酒酵母菌液、沼泽红假单胞菌菌液、植物乳杆菌菌液和枯草芽孢杆菌菌液。先分别将酿酒酵母、沼泽红假单胞菌、植物乳杆菌和枯草芽孢杆菌的保藏菌种复壮、活化，然后扩大培养制备成液态种子液，再接入相应的液态培养基中，发酵培养得到单菌株菌液。四种单菌株菌液的含菌量分别为：酿酒酵母菌液的含菌量≥5.0×10</w:t>
      </w:r>
      <w:r>
        <w:rPr>
          <w:vertAlign w:val="superscript"/>
        </w:rPr>
        <w:t>9</w:t>
      </w:r>
      <w:r>
        <w:t>cfu/mL，沼泽红假单胞菌菌液的含菌量≥1.0×10</w:t>
      </w:r>
      <w:r>
        <w:rPr>
          <w:vertAlign w:val="superscript"/>
        </w:rPr>
        <w:t>10</w:t>
      </w:r>
      <w:r>
        <w:t>cfu/mL，植物乳杆菌菌液的含菌量≥3.0×10</w:t>
      </w:r>
      <w:r>
        <w:rPr>
          <w:vertAlign w:val="superscript"/>
        </w:rPr>
        <w:t>11</w:t>
      </w:r>
      <w:r>
        <w:t>cfu/mL，枯草芽孢杆菌菌液的含菌量≥1.5×10</w:t>
      </w:r>
      <w:r>
        <w:rPr>
          <w:vertAlign w:val="superscript"/>
        </w:rPr>
        <w:t>10</w:t>
      </w:r>
      <w:r>
        <w:t>cfu/mL。其次，发明人按照预设的比例将四种单菌株菌液复配在一起，得到复合益生菌菌液。在该复合益生菌菌液中，四种单菌株菌液的质量分数分别为：酿酒酵母菌液20％，沼泽红假单胞菌菌液25％，植物乳杆菌菌液35％，枯草芽孢杆菌菌液20％。</w:t>
      </w:r>
    </w:p>
    <w:p>
      <w:pPr>
        <w:pStyle w:val="12"/>
        <w:ind w:firstLine="480"/>
      </w:pPr>
      <w:r>
        <w:t>2)称取各原料。分别称取复合益生菌液1000kg、亚硒酸钠2kg、磷酸二氢钾30kg、磷酸二氢钙50kg、碳酸钙35kg、氯化钙23kg。</w:t>
      </w:r>
    </w:p>
    <w:p>
      <w:pPr>
        <w:pStyle w:val="12"/>
        <w:ind w:firstLine="480"/>
      </w:pPr>
      <w:r>
        <w:t>3)发酵。将步骤2)中的各原料加入同一个发酵罐中，搅拌、混合均匀，然后在15～25</w:t>
      </w:r>
      <w:r>
        <w:rPr>
          <w:rFonts w:hint="eastAsia" w:ascii="宋体" w:hAnsi="宋体"/>
        </w:rPr>
        <w:t>℃</w:t>
      </w:r>
      <w:r>
        <w:t>温度下，兼氧发酵30天，得到富含硒和钙的叶面肥1。</w:t>
      </w:r>
    </w:p>
    <w:p>
      <w:pPr>
        <w:pStyle w:val="12"/>
        <w:ind w:firstLine="480"/>
      </w:pPr>
      <w:r>
        <w:t>在应用叶面肥1时，按照20L/hm</w:t>
      </w:r>
      <w:r>
        <w:rPr>
          <w:vertAlign w:val="superscript"/>
        </w:rPr>
        <w:t>2</w:t>
      </w:r>
      <w:r>
        <w:t>的施用量，先用清水将其稀释30倍，然后均匀喷洒在作物的叶面上。</w:t>
      </w:r>
    </w:p>
    <w:p>
      <w:pPr>
        <w:pStyle w:val="12"/>
        <w:ind w:firstLine="480"/>
      </w:pPr>
      <w:r>
        <w:rPr>
          <w:u w:val="single"/>
        </w:rPr>
        <w:t>实施例二</w:t>
      </w:r>
    </w:p>
    <w:p>
      <w:pPr>
        <w:pStyle w:val="12"/>
        <w:ind w:firstLine="480"/>
      </w:pPr>
      <w:r>
        <w:t>本实施例的富含硒和钙的叶面肥的制备方法包括以下步骤：</w:t>
      </w:r>
    </w:p>
    <w:p>
      <w:pPr>
        <w:pStyle w:val="12"/>
        <w:ind w:firstLine="480"/>
      </w:pPr>
      <w:r>
        <w:t>1)制备复合益生菌液。首先，发明人按照与实施例一相同的方法制备了复合益生菌菌液。不同之处在于，复合益生菌菌液中的四种单菌株菌液的质量分数分别为：酿酒酵母菌液25％，沼泽红假单胞菌菌液20％，植物乳杆菌菌液30％，枯草芽孢杆菌菌液25％。</w:t>
      </w:r>
    </w:p>
    <w:p>
      <w:pPr>
        <w:pStyle w:val="12"/>
        <w:ind w:firstLine="480"/>
      </w:pPr>
      <w:r>
        <w:t>2)称取各原料。分别称取复合益生菌液1000kg、亚硒酸钠5kg、磷酸二氢钾20kg、磷酸二氢钙45kg、碳酸钙40kg、氯化钙25kg。</w:t>
      </w:r>
    </w:p>
    <w:p>
      <w:pPr>
        <w:pStyle w:val="12"/>
        <w:ind w:firstLine="480"/>
      </w:pPr>
      <w:r>
        <w:t>3)发酵。将步骤2)中的各原料加入同一个发酵罐中，搅拌、混合均匀，然后在15～25</w:t>
      </w:r>
      <w:r>
        <w:rPr>
          <w:rFonts w:hint="eastAsia" w:ascii="宋体" w:hAnsi="宋体"/>
        </w:rPr>
        <w:t>℃</w:t>
      </w:r>
      <w:r>
        <w:t>温度下，兼氧发酵50天，得到富含硒和钙的叶面肥2。</w:t>
      </w:r>
    </w:p>
    <w:p>
      <w:pPr>
        <w:pStyle w:val="12"/>
        <w:ind w:firstLine="480"/>
      </w:pPr>
      <w:r>
        <w:t>在应用叶面肥2时，按照15L/hm</w:t>
      </w:r>
      <w:r>
        <w:rPr>
          <w:vertAlign w:val="superscript"/>
        </w:rPr>
        <w:t>2</w:t>
      </w:r>
      <w:r>
        <w:t>的施用量，先用清水将其稀释35倍，然后均匀喷洒在作物的叶面上。</w:t>
      </w:r>
    </w:p>
    <w:p>
      <w:pPr>
        <w:pStyle w:val="12"/>
        <w:ind w:firstLine="480"/>
      </w:pPr>
      <w:r>
        <w:rPr>
          <w:u w:val="single"/>
        </w:rPr>
        <w:t>实施例三</w:t>
      </w:r>
    </w:p>
    <w:p>
      <w:pPr>
        <w:pStyle w:val="12"/>
        <w:ind w:firstLine="480"/>
      </w:pPr>
      <w:r>
        <w:t>本实施例的富含硒和钙的叶面肥的制备方法包括以下步骤：</w:t>
      </w:r>
    </w:p>
    <w:p>
      <w:pPr>
        <w:pStyle w:val="12"/>
        <w:ind w:firstLine="480"/>
      </w:pPr>
      <w:r>
        <w:t>1)制备复合益生菌液。首先，发明人按照与实施例一相同的方法制备了复合益生菌菌液。不同之处在于，复合益生菌菌液中的四种单菌株菌液的质量分数分别为：酿酒酵母菌液30％，沼泽红假单胞菌菌液15％，植物乳杆菌菌液25％，枯草芽孢杆菌菌液30％。</w:t>
      </w:r>
    </w:p>
    <w:p>
      <w:pPr>
        <w:pStyle w:val="12"/>
        <w:ind w:firstLine="480"/>
      </w:pPr>
      <w:r>
        <w:t>2)称取各原料。分别称取复合益生菌液1000kg、亚硒酸钠8kg、磷酸二氢钾50kg、磷酸二氢钙35kg、碳酸钙20kg、氯化钙20kg。</w:t>
      </w:r>
    </w:p>
    <w:p>
      <w:pPr>
        <w:pStyle w:val="12"/>
        <w:ind w:firstLine="480"/>
      </w:pPr>
      <w:r>
        <w:t>3)发酵。将步骤2)中的各原料加入同一个发酵罐中，搅拌、混合均匀，然后在15～25</w:t>
      </w:r>
      <w:r>
        <w:rPr>
          <w:rFonts w:hint="eastAsia" w:ascii="宋体" w:hAnsi="宋体"/>
        </w:rPr>
        <w:t>℃</w:t>
      </w:r>
      <w:r>
        <w:t>温度下，兼氧发酵70天，得到富含硒和钙的叶面肥3。</w:t>
      </w:r>
    </w:p>
    <w:p>
      <w:pPr>
        <w:pStyle w:val="12"/>
        <w:ind w:firstLine="480"/>
      </w:pPr>
      <w:r>
        <w:t>在应用叶面肥3时，按照12L/hm</w:t>
      </w:r>
      <w:r>
        <w:rPr>
          <w:vertAlign w:val="superscript"/>
        </w:rPr>
        <w:t>2</w:t>
      </w:r>
      <w:r>
        <w:t>的施用量，先用清水将其稀释40倍，然后均匀喷洒在作物的叶面上。</w:t>
      </w:r>
    </w:p>
    <w:p>
      <w:pPr>
        <w:pStyle w:val="12"/>
        <w:ind w:firstLine="480"/>
      </w:pPr>
      <w:r>
        <w:rPr>
          <w:u w:val="single"/>
        </w:rPr>
        <w:t>实施例四</w:t>
      </w:r>
    </w:p>
    <w:p>
      <w:pPr>
        <w:pStyle w:val="12"/>
        <w:ind w:firstLine="480"/>
      </w:pPr>
      <w:r>
        <w:t>本实施例的富含硒和钙的叶面肥的制备方法包括以下步骤：</w:t>
      </w:r>
    </w:p>
    <w:p>
      <w:pPr>
        <w:pStyle w:val="12"/>
        <w:ind w:firstLine="480"/>
      </w:pPr>
      <w:r>
        <w:t>1)制备复合益生菌液。首先，发明人按照与实施例一相同的方法制备了复合益生菌菌液。不同之处在于，复合益生菌菌液中的四种单菌株菌液的质量分数分别为：酿酒酵母菌液35％，沼泽红假单胞菌菌液10％，植物乳杆菌菌液40％，枯草芽孢杆菌菌液15％。</w:t>
      </w:r>
    </w:p>
    <w:p>
      <w:pPr>
        <w:pStyle w:val="12"/>
        <w:ind w:firstLine="480"/>
      </w:pPr>
      <w:r>
        <w:t>2)称取各原料。分别称取复合益生菌液1000kg、亚硒酸钠10kg、磷酸二氢钾40kg、</w:t>
      </w:r>
      <w:bookmarkStart w:id="1" w:name="_GoBack"/>
      <w:r>
        <w:t>磷酸二氢钙</w:t>
      </w:r>
      <w:bookmarkEnd w:id="1"/>
      <w:r>
        <w:t>30kg、碳酸钙30kg、氯化钙22kg。</w:t>
      </w:r>
    </w:p>
    <w:p>
      <w:pPr>
        <w:pStyle w:val="12"/>
        <w:ind w:firstLine="480"/>
      </w:pPr>
      <w:r>
        <w:t>3)发酵。将步骤2)中的各原料加入同一个发酵罐中，搅拌、混合均匀，然后在15～25</w:t>
      </w:r>
      <w:r>
        <w:rPr>
          <w:rFonts w:hint="eastAsia" w:ascii="宋体" w:hAnsi="宋体"/>
        </w:rPr>
        <w:t>℃</w:t>
      </w:r>
      <w:r>
        <w:t>温度下，兼氧发酵90天，得到富含硒和钙的叶面肥4。</w:t>
      </w:r>
    </w:p>
    <w:p>
      <w:pPr>
        <w:pStyle w:val="12"/>
        <w:ind w:firstLine="480"/>
      </w:pPr>
      <w:r>
        <w:t>在应用叶面肥4时，按照10L/hm</w:t>
      </w:r>
      <w:r>
        <w:rPr>
          <w:vertAlign w:val="superscript"/>
        </w:rPr>
        <w:t>2</w:t>
      </w:r>
      <w:r>
        <w:t>的施用量，先用清水将其稀释50倍，然后均匀喷洒在作物的叶面上。</w:t>
      </w:r>
    </w:p>
    <w:p>
      <w:pPr>
        <w:pStyle w:val="12"/>
        <w:ind w:firstLine="480"/>
      </w:pPr>
      <w:r>
        <w:t>为了使本领域的技术人员更好的理解本发明的技术方案，以下提供实施例三的叶面肥用于水稻种植的试验例，用于说明本发明的应用效果。</w:t>
      </w:r>
    </w:p>
    <w:p>
      <w:pPr>
        <w:pStyle w:val="12"/>
        <w:ind w:firstLine="480"/>
      </w:pPr>
      <w:r>
        <w:t>试验例富含硒和钙的叶面肥对水稻生长的影响</w:t>
      </w:r>
    </w:p>
    <w:p>
      <w:pPr>
        <w:pStyle w:val="12"/>
        <w:ind w:firstLine="480"/>
      </w:pPr>
      <w:r>
        <w:t>在黑龙江五常市选取同一块水稻田，田间土壤的基本理化性质为：pH6.38，有机质含量3.04％，速效氮含量145mg/kg，速效磷含量70mg/kg，速效钾158mg/kg，硒含量0.112mg/kg。试验设计4组，包括1个试验组和3个对照组，每组试验设计3个试验小区，每个试验小区面积为30m</w:t>
      </w:r>
      <w:r>
        <w:rPr>
          <w:vertAlign w:val="superscript"/>
        </w:rPr>
        <w:t>2</w:t>
      </w:r>
      <w:r>
        <w:t>，所有试验小区均随机分布。</w:t>
      </w:r>
    </w:p>
    <w:p>
      <w:pPr>
        <w:pStyle w:val="12"/>
        <w:ind w:firstLine="480"/>
      </w:pPr>
      <w:r>
        <w:t>在水稻的灌浆期，试验组喷施本发明实施例三的叶面肥，其具体施用方法为：按照12L/hm</w:t>
      </w:r>
      <w:r>
        <w:rPr>
          <w:vertAlign w:val="superscript"/>
        </w:rPr>
        <w:t>2</w:t>
      </w:r>
      <w:r>
        <w:t>的施用量，先用清水将其稀释40倍，然后均匀喷施在水稻的叶面上。对照组1以等量的清水替代试验组中稀释后的叶面肥；对照组2仅喷施实施例三中的复合益生菌液，施用量和施用方法同试验组；对照组3喷施的肥料为用等量清水替代实施例三中的复合益生菌液得到的肥料，其施用量和施用方法同试验组。</w:t>
      </w:r>
    </w:p>
    <w:p>
      <w:pPr>
        <w:pStyle w:val="12"/>
        <w:ind w:firstLine="480"/>
      </w:pPr>
      <w:r>
        <w:t>选用松粳6号为试验品种，在4月中旬按照60kg/hm</w:t>
      </w:r>
      <w:r>
        <w:rPr>
          <w:vertAlign w:val="superscript"/>
        </w:rPr>
        <w:t>2</w:t>
      </w:r>
      <w:r>
        <w:t>的播种量进行播种，各小区采用同样的常规管理，9月下旬收获。在水稻收获前，从每个小区随机抽取15株进行考种，测定株高、有效穗数、稻穗长度、千粒重、水稻叶片中硒含量、糙米的硒含量。水稻收获后，统计每个小区的水稻产量。结果见表1。</w:t>
      </w:r>
    </w:p>
    <w:p>
      <w:pPr>
        <w:pStyle w:val="12"/>
        <w:ind w:firstLine="480"/>
      </w:pPr>
      <w:r>
        <w:t>表1</w:t>
      </w:r>
    </w:p>
    <w:tbl>
      <w:tblPr>
        <w:tblStyle w:val="9"/>
        <w:tblW w:w="0" w:type="auto"/>
        <w:tblInd w:w="0" w:type="dxa"/>
        <w:tblBorders>
          <w:top w:val="single" w:color="auto" w:sz="4" w:space="0"/>
          <w:left w:val="none" w:color="auto" w:sz="0" w:space="0"/>
          <w:bottom w:val="single" w:color="auto" w:sz="4" w:space="0"/>
          <w:right w:val="none" w:color="auto" w:sz="0" w:space="0"/>
          <w:insideH w:val="single" w:color="auto" w:sz="4" w:space="0"/>
          <w:insideV w:val="none" w:color="auto" w:sz="0" w:space="0"/>
        </w:tblBorders>
        <w:tblLayout w:type="autofit"/>
        <w:tblCellMar>
          <w:top w:w="0" w:type="dxa"/>
          <w:left w:w="108" w:type="dxa"/>
          <w:bottom w:w="0" w:type="dxa"/>
          <w:right w:w="108" w:type="dxa"/>
        </w:tblCellMar>
      </w:tblPr>
      <w:tblGrid>
        <w:gridCol w:w="1065"/>
        <w:gridCol w:w="1065"/>
        <w:gridCol w:w="1065"/>
        <w:gridCol w:w="1065"/>
        <w:gridCol w:w="1065"/>
        <w:gridCol w:w="1065"/>
        <w:gridCol w:w="1066"/>
        <w:gridCol w:w="1066"/>
      </w:tblGrid>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65" w:type="dxa"/>
            <w:tcBorders>
              <w:top w:val="single" w:color="auto" w:sz="4" w:space="0"/>
              <w:bottom w:val="nil"/>
            </w:tcBorders>
          </w:tcPr>
          <w:p>
            <w:pPr>
              <w:pStyle w:val="12"/>
              <w:ind w:firstLine="0" w:firstLineChars="0"/>
            </w:pPr>
          </w:p>
        </w:tc>
        <w:tc>
          <w:tcPr>
            <w:tcW w:w="1065" w:type="dxa"/>
            <w:tcBorders>
              <w:top w:val="single" w:color="auto" w:sz="4" w:space="0"/>
              <w:bottom w:val="nil"/>
            </w:tcBorders>
          </w:tcPr>
          <w:p>
            <w:pPr>
              <w:pStyle w:val="12"/>
              <w:ind w:firstLine="0" w:firstLineChars="0"/>
            </w:pPr>
            <w:r>
              <w:rPr>
                <w:rFonts w:hint="eastAsia"/>
              </w:rPr>
              <w:t>株高</w:t>
            </w:r>
          </w:p>
        </w:tc>
        <w:tc>
          <w:tcPr>
            <w:tcW w:w="1065" w:type="dxa"/>
            <w:tcBorders>
              <w:top w:val="single" w:color="auto" w:sz="4" w:space="0"/>
              <w:bottom w:val="nil"/>
            </w:tcBorders>
          </w:tcPr>
          <w:p>
            <w:pPr>
              <w:pStyle w:val="12"/>
              <w:ind w:firstLine="0" w:firstLineChars="0"/>
            </w:pPr>
            <w:r>
              <w:rPr>
                <w:rFonts w:hint="eastAsia"/>
              </w:rPr>
              <w:t>有效穗数</w:t>
            </w:r>
          </w:p>
        </w:tc>
        <w:tc>
          <w:tcPr>
            <w:tcW w:w="1065" w:type="dxa"/>
            <w:tcBorders>
              <w:top w:val="single" w:color="auto" w:sz="4" w:space="0"/>
              <w:bottom w:val="nil"/>
            </w:tcBorders>
          </w:tcPr>
          <w:p>
            <w:pPr>
              <w:pStyle w:val="12"/>
              <w:ind w:firstLine="0" w:firstLineChars="0"/>
            </w:pPr>
            <w:r>
              <w:rPr>
                <w:rFonts w:hint="eastAsia"/>
              </w:rPr>
              <w:t>稻穗长度</w:t>
            </w:r>
          </w:p>
        </w:tc>
        <w:tc>
          <w:tcPr>
            <w:tcW w:w="1065" w:type="dxa"/>
            <w:tcBorders>
              <w:top w:val="single" w:color="auto" w:sz="4" w:space="0"/>
              <w:bottom w:val="nil"/>
            </w:tcBorders>
          </w:tcPr>
          <w:p>
            <w:pPr>
              <w:pStyle w:val="12"/>
              <w:ind w:firstLine="0" w:firstLineChars="0"/>
            </w:pPr>
            <w:r>
              <w:rPr>
                <w:rFonts w:hint="eastAsia"/>
              </w:rPr>
              <w:t>千粒重</w:t>
            </w:r>
          </w:p>
        </w:tc>
        <w:tc>
          <w:tcPr>
            <w:tcW w:w="1065" w:type="dxa"/>
            <w:tcBorders>
              <w:top w:val="single" w:color="auto" w:sz="4" w:space="0"/>
              <w:bottom w:val="nil"/>
            </w:tcBorders>
          </w:tcPr>
          <w:p>
            <w:pPr>
              <w:pStyle w:val="12"/>
              <w:ind w:firstLine="0" w:firstLineChars="0"/>
            </w:pPr>
            <w:r>
              <w:rPr>
                <w:rFonts w:hint="eastAsia"/>
              </w:rPr>
              <w:t>叶片硒含量</w:t>
            </w:r>
          </w:p>
        </w:tc>
        <w:tc>
          <w:tcPr>
            <w:tcW w:w="1066" w:type="dxa"/>
            <w:tcBorders>
              <w:top w:val="single" w:color="auto" w:sz="4" w:space="0"/>
              <w:bottom w:val="nil"/>
            </w:tcBorders>
          </w:tcPr>
          <w:p>
            <w:pPr>
              <w:pStyle w:val="12"/>
              <w:ind w:firstLine="0" w:firstLineChars="0"/>
            </w:pPr>
            <w:r>
              <w:rPr>
                <w:rFonts w:hint="eastAsia"/>
              </w:rPr>
              <w:t>糙米硒含量</w:t>
            </w:r>
          </w:p>
        </w:tc>
        <w:tc>
          <w:tcPr>
            <w:tcW w:w="1066" w:type="dxa"/>
            <w:tcBorders>
              <w:top w:val="single" w:color="auto" w:sz="4" w:space="0"/>
              <w:bottom w:val="nil"/>
            </w:tcBorders>
          </w:tcPr>
          <w:p>
            <w:pPr>
              <w:pStyle w:val="12"/>
              <w:ind w:firstLine="0" w:firstLineChars="0"/>
            </w:pPr>
            <w:r>
              <w:rPr>
                <w:rFonts w:hint="eastAsia"/>
              </w:rPr>
              <w:t>小区水稻产量</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65" w:type="dxa"/>
            <w:tcBorders>
              <w:top w:val="nil"/>
              <w:bottom w:val="single" w:color="auto" w:sz="4" w:space="0"/>
            </w:tcBorders>
          </w:tcPr>
          <w:p>
            <w:pPr>
              <w:pStyle w:val="12"/>
              <w:ind w:firstLine="0" w:firstLineChars="0"/>
            </w:pPr>
          </w:p>
        </w:tc>
        <w:tc>
          <w:tcPr>
            <w:tcW w:w="1065" w:type="dxa"/>
            <w:tcBorders>
              <w:top w:val="nil"/>
              <w:bottom w:val="single" w:color="auto" w:sz="4" w:space="0"/>
            </w:tcBorders>
          </w:tcPr>
          <w:p>
            <w:pPr>
              <w:pStyle w:val="12"/>
              <w:ind w:firstLine="0" w:firstLineChars="0"/>
            </w:pPr>
            <w:r>
              <w:rPr>
                <w:rFonts w:hint="eastAsia"/>
              </w:rPr>
              <w:t>c</w:t>
            </w:r>
            <w:r>
              <w:t>m</w:t>
            </w:r>
          </w:p>
        </w:tc>
        <w:tc>
          <w:tcPr>
            <w:tcW w:w="1065" w:type="dxa"/>
            <w:tcBorders>
              <w:top w:val="nil"/>
              <w:bottom w:val="single" w:color="auto" w:sz="4" w:space="0"/>
            </w:tcBorders>
          </w:tcPr>
          <w:p>
            <w:pPr>
              <w:pStyle w:val="12"/>
              <w:ind w:firstLine="0" w:firstLineChars="0"/>
            </w:pPr>
            <w:r>
              <w:rPr>
                <w:rFonts w:hint="eastAsia"/>
              </w:rPr>
              <w:t>穗</w:t>
            </w:r>
          </w:p>
        </w:tc>
        <w:tc>
          <w:tcPr>
            <w:tcW w:w="1065" w:type="dxa"/>
            <w:tcBorders>
              <w:top w:val="nil"/>
              <w:bottom w:val="single" w:color="auto" w:sz="4" w:space="0"/>
            </w:tcBorders>
          </w:tcPr>
          <w:p>
            <w:pPr>
              <w:pStyle w:val="12"/>
              <w:ind w:firstLine="0" w:firstLineChars="0"/>
            </w:pPr>
            <w:r>
              <w:rPr>
                <w:rFonts w:hint="eastAsia"/>
              </w:rPr>
              <w:t>c</w:t>
            </w:r>
            <w:r>
              <w:t>m</w:t>
            </w:r>
          </w:p>
        </w:tc>
        <w:tc>
          <w:tcPr>
            <w:tcW w:w="1065" w:type="dxa"/>
            <w:tcBorders>
              <w:top w:val="nil"/>
              <w:bottom w:val="single" w:color="auto" w:sz="4" w:space="0"/>
            </w:tcBorders>
          </w:tcPr>
          <w:p>
            <w:pPr>
              <w:pStyle w:val="12"/>
              <w:ind w:firstLine="0" w:firstLineChars="0"/>
            </w:pPr>
            <w:r>
              <w:rPr>
                <w:rFonts w:hint="eastAsia"/>
              </w:rPr>
              <w:t>g</w:t>
            </w:r>
          </w:p>
        </w:tc>
        <w:tc>
          <w:tcPr>
            <w:tcW w:w="1065" w:type="dxa"/>
            <w:tcBorders>
              <w:top w:val="nil"/>
              <w:bottom w:val="single" w:color="auto" w:sz="4" w:space="0"/>
            </w:tcBorders>
          </w:tcPr>
          <w:p>
            <w:pPr>
              <w:pStyle w:val="12"/>
              <w:ind w:firstLine="0" w:firstLineChars="0"/>
            </w:pPr>
            <w:r>
              <w:t>mg/kg</w:t>
            </w:r>
          </w:p>
        </w:tc>
        <w:tc>
          <w:tcPr>
            <w:tcW w:w="1066" w:type="dxa"/>
            <w:tcBorders>
              <w:top w:val="nil"/>
              <w:bottom w:val="single" w:color="auto" w:sz="4" w:space="0"/>
            </w:tcBorders>
          </w:tcPr>
          <w:p>
            <w:pPr>
              <w:pStyle w:val="12"/>
              <w:ind w:firstLine="0" w:firstLineChars="0"/>
            </w:pPr>
            <w:r>
              <w:t>mg/kg</w:t>
            </w:r>
          </w:p>
        </w:tc>
        <w:tc>
          <w:tcPr>
            <w:tcW w:w="1066" w:type="dxa"/>
            <w:tcBorders>
              <w:top w:val="nil"/>
              <w:bottom w:val="single" w:color="auto" w:sz="4" w:space="0"/>
            </w:tcBorders>
          </w:tcPr>
          <w:p>
            <w:pPr>
              <w:pStyle w:val="12"/>
              <w:ind w:firstLine="0" w:firstLineChars="0"/>
            </w:pPr>
            <w:r>
              <w:t>kg</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65" w:type="dxa"/>
            <w:tcBorders>
              <w:top w:val="single" w:color="auto" w:sz="4" w:space="0"/>
              <w:bottom w:val="nil"/>
            </w:tcBorders>
          </w:tcPr>
          <w:p>
            <w:pPr>
              <w:pStyle w:val="12"/>
              <w:ind w:firstLine="0" w:firstLineChars="0"/>
            </w:pPr>
            <w:r>
              <w:rPr>
                <w:rFonts w:hint="eastAsia"/>
              </w:rPr>
              <w:t>叶面肥</w:t>
            </w:r>
          </w:p>
        </w:tc>
        <w:tc>
          <w:tcPr>
            <w:tcW w:w="1065" w:type="dxa"/>
            <w:tcBorders>
              <w:top w:val="single" w:color="auto" w:sz="4" w:space="0"/>
              <w:bottom w:val="nil"/>
            </w:tcBorders>
          </w:tcPr>
          <w:p>
            <w:pPr>
              <w:pStyle w:val="12"/>
              <w:ind w:firstLine="0" w:firstLineChars="0"/>
            </w:pPr>
            <w:r>
              <w:rPr>
                <w:rFonts w:hint="eastAsia"/>
              </w:rPr>
              <w:t>9</w:t>
            </w:r>
            <w:r>
              <w:t>4.5</w:t>
            </w:r>
          </w:p>
        </w:tc>
        <w:tc>
          <w:tcPr>
            <w:tcW w:w="1065" w:type="dxa"/>
            <w:tcBorders>
              <w:top w:val="single" w:color="auto" w:sz="4" w:space="0"/>
              <w:bottom w:val="nil"/>
            </w:tcBorders>
          </w:tcPr>
          <w:p>
            <w:pPr>
              <w:pStyle w:val="12"/>
              <w:ind w:firstLine="0" w:firstLineChars="0"/>
            </w:pPr>
            <w:r>
              <w:rPr>
                <w:rFonts w:hint="eastAsia"/>
              </w:rPr>
              <w:t>1</w:t>
            </w:r>
            <w:r>
              <w:t>9.4</w:t>
            </w:r>
          </w:p>
        </w:tc>
        <w:tc>
          <w:tcPr>
            <w:tcW w:w="1065" w:type="dxa"/>
            <w:tcBorders>
              <w:top w:val="single" w:color="auto" w:sz="4" w:space="0"/>
              <w:bottom w:val="nil"/>
            </w:tcBorders>
          </w:tcPr>
          <w:p>
            <w:pPr>
              <w:pStyle w:val="12"/>
              <w:ind w:firstLine="0" w:firstLineChars="0"/>
            </w:pPr>
            <w:r>
              <w:rPr>
                <w:rFonts w:hint="eastAsia"/>
              </w:rPr>
              <w:t>2</w:t>
            </w:r>
            <w:r>
              <w:t>0.1</w:t>
            </w:r>
          </w:p>
        </w:tc>
        <w:tc>
          <w:tcPr>
            <w:tcW w:w="1065" w:type="dxa"/>
            <w:tcBorders>
              <w:top w:val="single" w:color="auto" w:sz="4" w:space="0"/>
              <w:bottom w:val="nil"/>
            </w:tcBorders>
          </w:tcPr>
          <w:p>
            <w:pPr>
              <w:pStyle w:val="12"/>
              <w:ind w:firstLine="0" w:firstLineChars="0"/>
            </w:pPr>
            <w:r>
              <w:rPr>
                <w:rFonts w:hint="eastAsia"/>
              </w:rPr>
              <w:t>3</w:t>
            </w:r>
            <w:r>
              <w:t>1.8</w:t>
            </w:r>
          </w:p>
        </w:tc>
        <w:tc>
          <w:tcPr>
            <w:tcW w:w="1065" w:type="dxa"/>
            <w:tcBorders>
              <w:top w:val="single" w:color="auto" w:sz="4" w:space="0"/>
              <w:bottom w:val="nil"/>
            </w:tcBorders>
          </w:tcPr>
          <w:p>
            <w:pPr>
              <w:pStyle w:val="12"/>
              <w:ind w:firstLine="0" w:firstLineChars="0"/>
            </w:pPr>
            <w:r>
              <w:rPr>
                <w:rFonts w:hint="eastAsia"/>
              </w:rPr>
              <w:t>1</w:t>
            </w:r>
            <w:r>
              <w:t>.652</w:t>
            </w:r>
          </w:p>
        </w:tc>
        <w:tc>
          <w:tcPr>
            <w:tcW w:w="1066" w:type="dxa"/>
            <w:tcBorders>
              <w:top w:val="single" w:color="auto" w:sz="4" w:space="0"/>
              <w:bottom w:val="nil"/>
            </w:tcBorders>
          </w:tcPr>
          <w:p>
            <w:pPr>
              <w:pStyle w:val="12"/>
              <w:ind w:firstLine="0" w:firstLineChars="0"/>
            </w:pPr>
            <w:r>
              <w:rPr>
                <w:rFonts w:hint="eastAsia"/>
              </w:rPr>
              <w:t>0</w:t>
            </w:r>
            <w:r>
              <w:t>.324</w:t>
            </w:r>
          </w:p>
        </w:tc>
        <w:tc>
          <w:tcPr>
            <w:tcW w:w="1066" w:type="dxa"/>
            <w:tcBorders>
              <w:top w:val="single" w:color="auto" w:sz="4" w:space="0"/>
              <w:bottom w:val="nil"/>
            </w:tcBorders>
          </w:tcPr>
          <w:p>
            <w:pPr>
              <w:pStyle w:val="12"/>
              <w:ind w:firstLine="0" w:firstLineChars="0"/>
            </w:pPr>
            <w:r>
              <w:rPr>
                <w:rFonts w:hint="eastAsia"/>
              </w:rPr>
              <w:t>2</w:t>
            </w:r>
            <w:r>
              <w:t>3.5</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65" w:type="dxa"/>
            <w:tcBorders>
              <w:top w:val="nil"/>
              <w:bottom w:val="nil"/>
            </w:tcBorders>
          </w:tcPr>
          <w:p>
            <w:pPr>
              <w:pStyle w:val="12"/>
              <w:ind w:firstLine="0" w:firstLineChars="0"/>
            </w:pPr>
            <w:r>
              <w:rPr>
                <w:rFonts w:hint="eastAsia"/>
              </w:rPr>
              <w:t>对照3</w:t>
            </w:r>
          </w:p>
        </w:tc>
        <w:tc>
          <w:tcPr>
            <w:tcW w:w="1065" w:type="dxa"/>
            <w:tcBorders>
              <w:top w:val="nil"/>
              <w:bottom w:val="nil"/>
            </w:tcBorders>
          </w:tcPr>
          <w:p>
            <w:pPr>
              <w:pStyle w:val="12"/>
              <w:ind w:firstLine="0" w:firstLineChars="0"/>
            </w:pPr>
            <w:r>
              <w:rPr>
                <w:rFonts w:hint="eastAsia"/>
              </w:rPr>
              <w:t>9</w:t>
            </w:r>
            <w:r>
              <w:t>0.8</w:t>
            </w:r>
          </w:p>
        </w:tc>
        <w:tc>
          <w:tcPr>
            <w:tcW w:w="1065" w:type="dxa"/>
            <w:tcBorders>
              <w:top w:val="nil"/>
              <w:bottom w:val="nil"/>
            </w:tcBorders>
          </w:tcPr>
          <w:p>
            <w:pPr>
              <w:pStyle w:val="12"/>
              <w:ind w:firstLine="0" w:firstLineChars="0"/>
            </w:pPr>
            <w:r>
              <w:rPr>
                <w:rFonts w:hint="eastAsia"/>
              </w:rPr>
              <w:t>1</w:t>
            </w:r>
            <w:r>
              <w:t>7.1</w:t>
            </w:r>
          </w:p>
        </w:tc>
        <w:tc>
          <w:tcPr>
            <w:tcW w:w="1065" w:type="dxa"/>
            <w:tcBorders>
              <w:top w:val="nil"/>
              <w:bottom w:val="nil"/>
            </w:tcBorders>
          </w:tcPr>
          <w:p>
            <w:pPr>
              <w:pStyle w:val="12"/>
              <w:ind w:firstLine="0" w:firstLineChars="0"/>
            </w:pPr>
            <w:r>
              <w:rPr>
                <w:rFonts w:hint="eastAsia"/>
              </w:rPr>
              <w:t>1</w:t>
            </w:r>
            <w:r>
              <w:t>7.8</w:t>
            </w:r>
          </w:p>
        </w:tc>
        <w:tc>
          <w:tcPr>
            <w:tcW w:w="1065" w:type="dxa"/>
            <w:tcBorders>
              <w:top w:val="nil"/>
              <w:bottom w:val="nil"/>
            </w:tcBorders>
          </w:tcPr>
          <w:p>
            <w:pPr>
              <w:pStyle w:val="12"/>
              <w:ind w:firstLine="0" w:firstLineChars="0"/>
            </w:pPr>
            <w:r>
              <w:rPr>
                <w:rFonts w:hint="eastAsia"/>
              </w:rPr>
              <w:t>2</w:t>
            </w:r>
            <w:r>
              <w:t>7.4</w:t>
            </w:r>
          </w:p>
        </w:tc>
        <w:tc>
          <w:tcPr>
            <w:tcW w:w="1065" w:type="dxa"/>
            <w:tcBorders>
              <w:top w:val="nil"/>
              <w:bottom w:val="nil"/>
            </w:tcBorders>
          </w:tcPr>
          <w:p>
            <w:pPr>
              <w:pStyle w:val="12"/>
              <w:ind w:firstLine="0" w:firstLineChars="0"/>
            </w:pPr>
            <w:r>
              <w:rPr>
                <w:rFonts w:hint="eastAsia"/>
              </w:rPr>
              <w:t>1</w:t>
            </w:r>
            <w:r>
              <w:t>.142</w:t>
            </w:r>
          </w:p>
        </w:tc>
        <w:tc>
          <w:tcPr>
            <w:tcW w:w="1066" w:type="dxa"/>
            <w:tcBorders>
              <w:top w:val="nil"/>
              <w:bottom w:val="nil"/>
            </w:tcBorders>
          </w:tcPr>
          <w:p>
            <w:pPr>
              <w:pStyle w:val="12"/>
              <w:ind w:firstLine="0" w:firstLineChars="0"/>
            </w:pPr>
            <w:r>
              <w:rPr>
                <w:rFonts w:hint="eastAsia"/>
              </w:rPr>
              <w:t>0</w:t>
            </w:r>
            <w:r>
              <w:t>.186</w:t>
            </w:r>
          </w:p>
        </w:tc>
        <w:tc>
          <w:tcPr>
            <w:tcW w:w="1066" w:type="dxa"/>
            <w:tcBorders>
              <w:top w:val="nil"/>
              <w:bottom w:val="nil"/>
            </w:tcBorders>
          </w:tcPr>
          <w:p>
            <w:pPr>
              <w:pStyle w:val="12"/>
              <w:ind w:firstLine="0" w:firstLineChars="0"/>
            </w:pPr>
            <w:r>
              <w:rPr>
                <w:rFonts w:hint="eastAsia"/>
              </w:rPr>
              <w:t>2</w:t>
            </w:r>
            <w:r>
              <w:t>1.0</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65" w:type="dxa"/>
            <w:tcBorders>
              <w:top w:val="nil"/>
              <w:bottom w:val="nil"/>
            </w:tcBorders>
          </w:tcPr>
          <w:p>
            <w:pPr>
              <w:pStyle w:val="12"/>
              <w:ind w:firstLine="0" w:firstLineChars="0"/>
            </w:pPr>
            <w:r>
              <w:rPr>
                <w:rFonts w:hint="eastAsia"/>
              </w:rPr>
              <w:t>对照2</w:t>
            </w:r>
          </w:p>
        </w:tc>
        <w:tc>
          <w:tcPr>
            <w:tcW w:w="1065" w:type="dxa"/>
            <w:tcBorders>
              <w:top w:val="nil"/>
              <w:bottom w:val="nil"/>
            </w:tcBorders>
          </w:tcPr>
          <w:p>
            <w:pPr>
              <w:pStyle w:val="12"/>
              <w:ind w:firstLine="0" w:firstLineChars="0"/>
            </w:pPr>
            <w:r>
              <w:rPr>
                <w:rFonts w:hint="eastAsia"/>
              </w:rPr>
              <w:t>9</w:t>
            </w:r>
            <w:r>
              <w:t>0.2</w:t>
            </w:r>
          </w:p>
        </w:tc>
        <w:tc>
          <w:tcPr>
            <w:tcW w:w="1065" w:type="dxa"/>
            <w:tcBorders>
              <w:top w:val="nil"/>
              <w:bottom w:val="nil"/>
            </w:tcBorders>
          </w:tcPr>
          <w:p>
            <w:pPr>
              <w:pStyle w:val="12"/>
              <w:ind w:firstLine="0" w:firstLineChars="0"/>
            </w:pPr>
            <w:r>
              <w:rPr>
                <w:rFonts w:hint="eastAsia"/>
              </w:rPr>
              <w:t>1</w:t>
            </w:r>
            <w:r>
              <w:t>6.8</w:t>
            </w:r>
          </w:p>
        </w:tc>
        <w:tc>
          <w:tcPr>
            <w:tcW w:w="1065" w:type="dxa"/>
            <w:tcBorders>
              <w:top w:val="nil"/>
              <w:bottom w:val="nil"/>
            </w:tcBorders>
          </w:tcPr>
          <w:p>
            <w:pPr>
              <w:pStyle w:val="12"/>
              <w:ind w:firstLine="0" w:firstLineChars="0"/>
            </w:pPr>
            <w:r>
              <w:rPr>
                <w:rFonts w:hint="eastAsia"/>
              </w:rPr>
              <w:t>1</w:t>
            </w:r>
            <w:r>
              <w:t>7.3</w:t>
            </w:r>
          </w:p>
        </w:tc>
        <w:tc>
          <w:tcPr>
            <w:tcW w:w="1065" w:type="dxa"/>
            <w:tcBorders>
              <w:top w:val="nil"/>
              <w:bottom w:val="nil"/>
            </w:tcBorders>
          </w:tcPr>
          <w:p>
            <w:pPr>
              <w:pStyle w:val="12"/>
              <w:ind w:firstLine="0" w:firstLineChars="0"/>
            </w:pPr>
            <w:r>
              <w:rPr>
                <w:rFonts w:hint="eastAsia"/>
              </w:rPr>
              <w:t>2</w:t>
            </w:r>
            <w:r>
              <w:t>7.0</w:t>
            </w:r>
          </w:p>
        </w:tc>
        <w:tc>
          <w:tcPr>
            <w:tcW w:w="1065" w:type="dxa"/>
            <w:tcBorders>
              <w:top w:val="nil"/>
              <w:bottom w:val="nil"/>
            </w:tcBorders>
          </w:tcPr>
          <w:p>
            <w:pPr>
              <w:pStyle w:val="12"/>
              <w:ind w:firstLine="0" w:firstLineChars="0"/>
            </w:pPr>
            <w:r>
              <w:rPr>
                <w:rFonts w:hint="eastAsia"/>
              </w:rPr>
              <w:t>0</w:t>
            </w:r>
            <w:r>
              <w:t>.602</w:t>
            </w:r>
          </w:p>
        </w:tc>
        <w:tc>
          <w:tcPr>
            <w:tcW w:w="1066" w:type="dxa"/>
            <w:tcBorders>
              <w:top w:val="nil"/>
              <w:bottom w:val="nil"/>
            </w:tcBorders>
          </w:tcPr>
          <w:p>
            <w:pPr>
              <w:pStyle w:val="12"/>
              <w:ind w:firstLine="0" w:firstLineChars="0"/>
            </w:pPr>
            <w:r>
              <w:rPr>
                <w:rFonts w:hint="eastAsia"/>
              </w:rPr>
              <w:t>0</w:t>
            </w:r>
            <w:r>
              <w:t>.045</w:t>
            </w:r>
          </w:p>
        </w:tc>
        <w:tc>
          <w:tcPr>
            <w:tcW w:w="1066" w:type="dxa"/>
            <w:tcBorders>
              <w:top w:val="nil"/>
              <w:bottom w:val="nil"/>
            </w:tcBorders>
          </w:tcPr>
          <w:p>
            <w:pPr>
              <w:pStyle w:val="12"/>
              <w:ind w:firstLine="0" w:firstLineChars="0"/>
            </w:pPr>
            <w:r>
              <w:rPr>
                <w:rFonts w:hint="eastAsia"/>
              </w:rPr>
              <w:t>1</w:t>
            </w:r>
            <w:r>
              <w:t>9.1</w:t>
            </w:r>
          </w:p>
        </w:tc>
      </w:tr>
      <w:tr>
        <w:tblPrEx>
          <w:tblBorders>
            <w:top w:val="single" w:color="auto" w:sz="4" w:space="0"/>
            <w:left w:val="none" w:color="auto" w:sz="0" w:space="0"/>
            <w:bottom w:val="single" w:color="auto" w:sz="4" w:space="0"/>
            <w:right w:val="none" w:color="auto" w:sz="0" w:space="0"/>
            <w:insideH w:val="single" w:color="auto" w:sz="4" w:space="0"/>
            <w:insideV w:val="none" w:color="auto" w:sz="0" w:space="0"/>
          </w:tblBorders>
          <w:tblCellMar>
            <w:top w:w="0" w:type="dxa"/>
            <w:left w:w="108" w:type="dxa"/>
            <w:bottom w:w="0" w:type="dxa"/>
            <w:right w:w="108" w:type="dxa"/>
          </w:tblCellMar>
        </w:tblPrEx>
        <w:tc>
          <w:tcPr>
            <w:tcW w:w="1065" w:type="dxa"/>
            <w:tcBorders>
              <w:top w:val="nil"/>
              <w:bottom w:val="single" w:color="auto" w:sz="4" w:space="0"/>
            </w:tcBorders>
          </w:tcPr>
          <w:p>
            <w:pPr>
              <w:pStyle w:val="12"/>
              <w:ind w:firstLine="0" w:firstLineChars="0"/>
            </w:pPr>
            <w:r>
              <w:rPr>
                <w:rFonts w:hint="eastAsia"/>
              </w:rPr>
              <w:t>对照1</w:t>
            </w:r>
          </w:p>
        </w:tc>
        <w:tc>
          <w:tcPr>
            <w:tcW w:w="1065" w:type="dxa"/>
            <w:tcBorders>
              <w:top w:val="nil"/>
              <w:bottom w:val="single" w:color="auto" w:sz="4" w:space="0"/>
            </w:tcBorders>
          </w:tcPr>
          <w:p>
            <w:pPr>
              <w:pStyle w:val="12"/>
              <w:ind w:firstLine="0" w:firstLineChars="0"/>
            </w:pPr>
            <w:r>
              <w:rPr>
                <w:rFonts w:hint="eastAsia"/>
              </w:rPr>
              <w:t>8</w:t>
            </w:r>
            <w:r>
              <w:t>6.5</w:t>
            </w:r>
          </w:p>
        </w:tc>
        <w:tc>
          <w:tcPr>
            <w:tcW w:w="1065" w:type="dxa"/>
            <w:tcBorders>
              <w:top w:val="nil"/>
              <w:bottom w:val="single" w:color="auto" w:sz="4" w:space="0"/>
            </w:tcBorders>
          </w:tcPr>
          <w:p>
            <w:pPr>
              <w:pStyle w:val="12"/>
              <w:ind w:firstLine="0" w:firstLineChars="0"/>
            </w:pPr>
            <w:r>
              <w:rPr>
                <w:rFonts w:hint="eastAsia"/>
              </w:rPr>
              <w:t>1</w:t>
            </w:r>
            <w:r>
              <w:t>5.4</w:t>
            </w:r>
          </w:p>
        </w:tc>
        <w:tc>
          <w:tcPr>
            <w:tcW w:w="1065" w:type="dxa"/>
            <w:tcBorders>
              <w:top w:val="nil"/>
              <w:bottom w:val="single" w:color="auto" w:sz="4" w:space="0"/>
            </w:tcBorders>
          </w:tcPr>
          <w:p>
            <w:pPr>
              <w:pStyle w:val="12"/>
              <w:ind w:firstLine="0" w:firstLineChars="0"/>
            </w:pPr>
            <w:r>
              <w:rPr>
                <w:rFonts w:hint="eastAsia"/>
              </w:rPr>
              <w:t>1</w:t>
            </w:r>
            <w:r>
              <w:t>5.6</w:t>
            </w:r>
          </w:p>
        </w:tc>
        <w:tc>
          <w:tcPr>
            <w:tcW w:w="1065" w:type="dxa"/>
            <w:tcBorders>
              <w:top w:val="nil"/>
              <w:bottom w:val="single" w:color="auto" w:sz="4" w:space="0"/>
            </w:tcBorders>
          </w:tcPr>
          <w:p>
            <w:pPr>
              <w:pStyle w:val="12"/>
              <w:ind w:firstLine="0" w:firstLineChars="0"/>
            </w:pPr>
            <w:r>
              <w:rPr>
                <w:rFonts w:hint="eastAsia"/>
              </w:rPr>
              <w:t>2</w:t>
            </w:r>
            <w:r>
              <w:t>6.4</w:t>
            </w:r>
          </w:p>
        </w:tc>
        <w:tc>
          <w:tcPr>
            <w:tcW w:w="1065" w:type="dxa"/>
            <w:tcBorders>
              <w:top w:val="nil"/>
              <w:bottom w:val="single" w:color="auto" w:sz="4" w:space="0"/>
            </w:tcBorders>
          </w:tcPr>
          <w:p>
            <w:pPr>
              <w:pStyle w:val="12"/>
              <w:ind w:firstLine="0" w:firstLineChars="0"/>
            </w:pPr>
            <w:r>
              <w:rPr>
                <w:rFonts w:hint="eastAsia"/>
              </w:rPr>
              <w:t>0</w:t>
            </w:r>
            <w:r>
              <w:t>.405</w:t>
            </w:r>
          </w:p>
        </w:tc>
        <w:tc>
          <w:tcPr>
            <w:tcW w:w="1066" w:type="dxa"/>
            <w:tcBorders>
              <w:top w:val="nil"/>
              <w:bottom w:val="single" w:color="auto" w:sz="4" w:space="0"/>
            </w:tcBorders>
          </w:tcPr>
          <w:p>
            <w:pPr>
              <w:pStyle w:val="12"/>
              <w:ind w:firstLine="0" w:firstLineChars="0"/>
            </w:pPr>
            <w:r>
              <w:rPr>
                <w:rFonts w:hint="eastAsia"/>
              </w:rPr>
              <w:t>0</w:t>
            </w:r>
            <w:r>
              <w:t>.033</w:t>
            </w:r>
          </w:p>
        </w:tc>
        <w:tc>
          <w:tcPr>
            <w:tcW w:w="1066" w:type="dxa"/>
            <w:tcBorders>
              <w:top w:val="nil"/>
              <w:bottom w:val="single" w:color="auto" w:sz="4" w:space="0"/>
            </w:tcBorders>
          </w:tcPr>
          <w:p>
            <w:pPr>
              <w:pStyle w:val="12"/>
              <w:ind w:firstLine="0" w:firstLineChars="0"/>
            </w:pPr>
            <w:r>
              <w:rPr>
                <w:rFonts w:hint="eastAsia"/>
              </w:rPr>
              <w:t>1</w:t>
            </w:r>
            <w:r>
              <w:t>8.6</w:t>
            </w:r>
          </w:p>
        </w:tc>
      </w:tr>
    </w:tbl>
    <w:p>
      <w:pPr>
        <w:pStyle w:val="12"/>
        <w:ind w:firstLine="480"/>
      </w:pPr>
    </w:p>
    <w:p>
      <w:pPr>
        <w:pStyle w:val="12"/>
        <w:ind w:firstLine="480"/>
      </w:pPr>
      <w:r>
        <w:t>由表1数据可以看出，施用叶面肥的水稻的株高、有效穗数、稻穗长度、千粒重和小区水稻产量均明显高于3个对照组，而对照组2和对照组3之间差异不明显，但均高于对照组1，说明与对照组相比，本发明的叶面肥能明显促进水稻的生长，提高水稻的产量。另一方面，表1数据显示，与对照组相比，施用叶面肥的水稻的叶片硒含量和糙米硒含量均明显提高，虽然对照组2和对照组3的水稻的叶片硒含量和糙米硒含量也高于对照组1，但仅施用复合益生菌液或无机盐类肥料的效果明显低于本发明的叶面肥的肥效。说明本发明的叶面肥能促进水稻对硒的吸收，提高水稻机体内的硒含量。</w:t>
      </w:r>
    </w:p>
    <w:p>
      <w:pPr>
        <w:pStyle w:val="12"/>
        <w:ind w:firstLine="480"/>
        <w:sectPr>
          <w:pgSz w:w="11906" w:h="16838"/>
          <w:pgMar w:top="1440" w:right="1800" w:bottom="1440" w:left="1800" w:header="851" w:footer="992" w:gutter="0"/>
          <w:pgNumType w:start="1"/>
          <w:cols w:space="425" w:num="1"/>
          <w:docGrid w:type="lines" w:linePitch="312" w:charSpace="0"/>
        </w:sectPr>
      </w:pPr>
      <w:r>
        <w:t>以上所述仅为本发明的实施例，并非因此限制本发明的专利范围，凡是利用本发明说明书内容所作的等效结构变换，或直接或间接运用在其他相关的技术领域，均同理包括在本发明的专利保护范围内</w:t>
      </w:r>
      <w:r>
        <w:rPr>
          <w:rFonts w:hint="eastAsia"/>
        </w:rPr>
        <w:t>。</w:t>
      </w:r>
    </w:p>
    <w:tbl>
      <w:tblPr>
        <w:tblStyle w:val="9"/>
        <w:tblW w:w="5000" w:type="pct"/>
        <w:tblInd w:w="0" w:type="dxa"/>
        <w:tblBorders>
          <w:top w:val="none" w:color="auto" w:sz="0"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8522"/>
      </w:tblGrid>
      <w:tr>
        <w:tblPrEx>
          <w:tblBorders>
            <w:top w:val="none" w:color="auto" w:sz="0"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5000" w:type="pct"/>
          </w:tcPr>
          <w:p>
            <w:pPr>
              <w:jc w:val="center"/>
              <w:rPr>
                <w:sz w:val="28"/>
                <w:szCs w:val="28"/>
              </w:rPr>
            </w:pPr>
            <w:r>
              <w:rPr>
                <w:rFonts w:hint="eastAsia" w:eastAsia="黑体"/>
                <w:sz w:val="28"/>
                <w:szCs w:val="28"/>
              </w:rPr>
              <w:t>说明书附图</w:t>
            </w:r>
          </w:p>
        </w:tc>
      </w:tr>
    </w:tbl>
    <w:p>
      <w:pPr>
        <w:jc w:val="center"/>
        <w:rPr>
          <w:rFonts w:eastAsia="黑体"/>
          <w:b/>
          <w:bCs/>
          <w:sz w:val="24"/>
        </w:rPr>
      </w:pPr>
    </w:p>
    <w:sectPr>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小标宋简体">
    <w:altName w:val="微软雅黑"/>
    <w:panose1 w:val="00000000000000000000"/>
    <w:charset w:val="86"/>
    <w:family w:val="script"/>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Cambria Math">
    <w:panose1 w:val="02040503050406030204"/>
    <w:charset w:val="00"/>
    <w:family w:val="auto"/>
    <w:pitch w:val="variable"/>
    <w:sig w:usb0="E00006FF" w:usb1="420024FF" w:usb2="02000000" w:usb3="00000000" w:csb0="2000019F" w:csb1="00000000"/>
  </w:font>
  <w:font w:name="@宋体">
    <w:panose1 w:val="02010600030101010101"/>
    <w:charset w:val="86"/>
    <w:family w:val="auto"/>
    <w:pitch w:val="variable"/>
    <w:sig w:usb0="0000000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80597476"/>
    </w:sdtPr>
    <w:sdtContent>
      <w:p>
        <w:pPr>
          <w:pStyle w:val="5"/>
          <w:jc w:val="center"/>
        </w:pPr>
        <w:r>
          <w:fldChar w:fldCharType="begin"/>
        </w:r>
        <w:r>
          <w:instrText xml:space="preserve">PAGE   \* MERGEFORMAT</w:instrText>
        </w:r>
        <w:r>
          <w:fldChar w:fldCharType="separate"/>
        </w:r>
        <w:r>
          <w:rPr>
            <w:lang w:val="zh-CN"/>
          </w:rPr>
          <w:t>9</w:t>
        </w:r>
        <w:r>
          <w:fldChar w:fldCharType="end"/>
        </w:r>
      </w:p>
    </w:sdtContent>
  </w:sdt>
  <w:p>
    <w:pPr>
      <w:pStyle w:val="5"/>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684E02"/>
    <w:multiLevelType w:val="multilevel"/>
    <w:tmpl w:val="0E684E02"/>
    <w:lvl w:ilvl="0" w:tentative="0">
      <w:start w:val="1"/>
      <w:numFmt w:val="decimal"/>
      <w:pStyle w:val="20"/>
      <w:suff w:val="space"/>
      <w:lvlText w:val="%1"/>
      <w:lvlJc w:val="left"/>
      <w:pPr>
        <w:ind w:left="0" w:firstLine="0"/>
      </w:pPr>
      <w:rPr>
        <w:rFonts w:hint="eastAsia"/>
      </w:rPr>
    </w:lvl>
    <w:lvl w:ilvl="1" w:tentative="0">
      <w:start w:val="1"/>
      <w:numFmt w:val="decimal"/>
      <w:pStyle w:val="22"/>
      <w:suff w:val="space"/>
      <w:lvlText w:val="%1.%2"/>
      <w:lvlJc w:val="left"/>
      <w:pPr>
        <w:ind w:left="0" w:firstLine="0"/>
      </w:pPr>
      <w:rPr>
        <w:rFonts w:hint="eastAsia"/>
      </w:rPr>
    </w:lvl>
    <w:lvl w:ilvl="2" w:tentative="0">
      <w:start w:val="1"/>
      <w:numFmt w:val="decimal"/>
      <w:pStyle w:val="24"/>
      <w:suff w:val="space"/>
      <w:lvlText w:val="%1.%2.%3"/>
      <w:lvlJc w:val="left"/>
      <w:pPr>
        <w:ind w:left="0" w:firstLine="0"/>
      </w:pPr>
      <w:rPr>
        <w:rFonts w:hint="eastAsia"/>
      </w:rPr>
    </w:lvl>
    <w:lvl w:ilvl="3" w:tentative="0">
      <w:start w:val="1"/>
      <w:numFmt w:val="decimal"/>
      <w:pStyle w:val="26"/>
      <w:suff w:val="space"/>
      <w:lvlText w:val="%1.%2.%3.%4"/>
      <w:lvlJc w:val="left"/>
      <w:pPr>
        <w:ind w:left="0" w:firstLine="0"/>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1">
    <w:nsid w:val="389727E6"/>
    <w:multiLevelType w:val="multilevel"/>
    <w:tmpl w:val="389727E6"/>
    <w:lvl w:ilvl="0" w:tentative="0">
      <w:start w:val="1"/>
      <w:numFmt w:val="chineseCountingThousand"/>
      <w:pStyle w:val="52"/>
      <w:suff w:val="space"/>
      <w:lvlText w:val="第%1章"/>
      <w:lvlJc w:val="left"/>
      <w:pPr>
        <w:ind w:left="0" w:firstLine="0"/>
      </w:pPr>
      <w:rPr>
        <w:rFonts w:hint="eastAsia"/>
      </w:rPr>
    </w:lvl>
    <w:lvl w:ilvl="1" w:tentative="0">
      <w:start w:val="1"/>
      <w:numFmt w:val="chineseCountingThousand"/>
      <w:pStyle w:val="54"/>
      <w:suff w:val="space"/>
      <w:lvlText w:val="%2、"/>
      <w:lvlJc w:val="left"/>
      <w:pPr>
        <w:ind w:left="0" w:firstLine="0"/>
      </w:pPr>
      <w:rPr>
        <w:rFonts w:hint="eastAsia"/>
      </w:rPr>
    </w:lvl>
    <w:lvl w:ilvl="2" w:tentative="0">
      <w:start w:val="1"/>
      <w:numFmt w:val="chineseCountingThousand"/>
      <w:pStyle w:val="56"/>
      <w:suff w:val="space"/>
      <w:lvlText w:val="（%3）"/>
      <w:lvlJc w:val="left"/>
      <w:pPr>
        <w:ind w:left="0" w:firstLine="0"/>
      </w:pPr>
      <w:rPr>
        <w:rFonts w:hint="eastAsia"/>
      </w:rPr>
    </w:lvl>
    <w:lvl w:ilvl="3" w:tentative="0">
      <w:start w:val="1"/>
      <w:numFmt w:val="decimal"/>
      <w:pStyle w:val="58"/>
      <w:suff w:val="space"/>
      <w:lvlText w:val="%4."/>
      <w:lvlJc w:val="left"/>
      <w:pPr>
        <w:ind w:left="0" w:firstLine="0"/>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2">
    <w:nsid w:val="49003CBD"/>
    <w:multiLevelType w:val="multilevel"/>
    <w:tmpl w:val="49003CBD"/>
    <w:lvl w:ilvl="0" w:tentative="0">
      <w:start w:val="1"/>
      <w:numFmt w:val="decimal"/>
      <w:pStyle w:val="36"/>
      <w:suff w:val="space"/>
      <w:lvlText w:val="第%1章"/>
      <w:lvlJc w:val="left"/>
      <w:pPr>
        <w:ind w:left="0" w:firstLine="0"/>
      </w:pPr>
      <w:rPr>
        <w:rFonts w:hint="eastAsia"/>
      </w:rPr>
    </w:lvl>
    <w:lvl w:ilvl="1" w:tentative="0">
      <w:start w:val="1"/>
      <w:numFmt w:val="decimal"/>
      <w:pStyle w:val="38"/>
      <w:suff w:val="space"/>
      <w:lvlText w:val="%1.%2"/>
      <w:lvlJc w:val="left"/>
      <w:pPr>
        <w:ind w:left="0" w:firstLine="0"/>
      </w:pPr>
      <w:rPr>
        <w:rFonts w:hint="eastAsia"/>
      </w:rPr>
    </w:lvl>
    <w:lvl w:ilvl="2" w:tentative="0">
      <w:start w:val="1"/>
      <w:numFmt w:val="decimal"/>
      <w:pStyle w:val="44"/>
      <w:suff w:val="space"/>
      <w:lvlText w:val="%1.%2.%3"/>
      <w:lvlJc w:val="left"/>
      <w:pPr>
        <w:ind w:left="0" w:firstLine="0"/>
      </w:pPr>
      <w:rPr>
        <w:rFonts w:hint="eastAsia"/>
      </w:rPr>
    </w:lvl>
    <w:lvl w:ilvl="3" w:tentative="0">
      <w:start w:val="1"/>
      <w:numFmt w:val="decimal"/>
      <w:pStyle w:val="48"/>
      <w:suff w:val="space"/>
      <w:lvlText w:val="%4."/>
      <w:lvlJc w:val="left"/>
      <w:pPr>
        <w:ind w:left="0" w:firstLine="0"/>
      </w:pPr>
      <w:rPr>
        <w:rFonts w:hint="eastAsia"/>
      </w:rPr>
    </w:lvl>
    <w:lvl w:ilvl="4" w:tentative="0">
      <w:start w:val="1"/>
      <w:numFmt w:val="upperRoman"/>
      <w:pStyle w:val="50"/>
      <w:suff w:val="space"/>
      <w:lvlText w:val="%5."/>
      <w:lvlJc w:val="left"/>
      <w:pPr>
        <w:ind w:left="0" w:firstLine="0"/>
      </w:pPr>
      <w:rPr>
        <w:rFonts w:hint="default"/>
        <w:color w:val="auto"/>
      </w:rPr>
    </w:lvl>
    <w:lvl w:ilvl="5" w:tentative="0">
      <w:start w:val="1"/>
      <w:numFmt w:val="decimal"/>
      <w:suff w:val="space"/>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3">
    <w:nsid w:val="5E9C4154"/>
    <w:multiLevelType w:val="multilevel"/>
    <w:tmpl w:val="5E9C4154"/>
    <w:lvl w:ilvl="0" w:tentative="0">
      <w:start w:val="1"/>
      <w:numFmt w:val="decimal"/>
      <w:pStyle w:val="62"/>
      <w:suff w:val="space"/>
      <w:lvlText w:val="%1."/>
      <w:lvlJc w:val="left"/>
      <w:pPr>
        <w:ind w:left="0" w:firstLine="0"/>
      </w:pPr>
      <w:rPr>
        <w:rFonts w:hint="eastAsia"/>
      </w:rPr>
    </w:lvl>
    <w:lvl w:ilvl="1" w:tentative="0">
      <w:start w:val="1"/>
      <w:numFmt w:val="decimal"/>
      <w:lvlText w:val="%1.%2"/>
      <w:lvlJc w:val="left"/>
      <w:pPr>
        <w:ind w:left="992" w:hanging="567"/>
      </w:pPr>
      <w:rPr>
        <w:rFonts w:hint="eastAsia"/>
      </w:rPr>
    </w:lvl>
    <w:lvl w:ilvl="2" w:tentative="0">
      <w:start w:val="1"/>
      <w:numFmt w:val="decimal"/>
      <w:lvlText w:val="%1.%2.%3"/>
      <w:lvlJc w:val="left"/>
      <w:pPr>
        <w:ind w:left="1418" w:hanging="567"/>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num w:numId="1">
    <w:abstractNumId w:val="0"/>
  </w:num>
  <w:num w:numId="2">
    <w:abstractNumId w:val="2"/>
  </w:num>
  <w:num w:numId="3">
    <w:abstractNumId w:val="1"/>
  </w:num>
  <w:num w:numId="4">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北京智绘未来专利代理事务所">
    <w15:presenceInfo w15:providerId="None" w15:userId="北京智绘未来专利代理事务所"/>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compatSetting w:name="compatibilityMode" w:uri="http://schemas.microsoft.com/office/word" w:val="12"/>
  </w:compat>
  <w:rsids>
    <w:rsidRoot w:val="00557721"/>
    <w:rsid w:val="00002F8D"/>
    <w:rsid w:val="0000792C"/>
    <w:rsid w:val="0001042B"/>
    <w:rsid w:val="00010857"/>
    <w:rsid w:val="00011893"/>
    <w:rsid w:val="0001224D"/>
    <w:rsid w:val="000137C0"/>
    <w:rsid w:val="000163E1"/>
    <w:rsid w:val="0004139A"/>
    <w:rsid w:val="00045385"/>
    <w:rsid w:val="0005118A"/>
    <w:rsid w:val="0005466B"/>
    <w:rsid w:val="000548EC"/>
    <w:rsid w:val="00057A11"/>
    <w:rsid w:val="0006158E"/>
    <w:rsid w:val="00070EDE"/>
    <w:rsid w:val="000766EF"/>
    <w:rsid w:val="000850D0"/>
    <w:rsid w:val="00087047"/>
    <w:rsid w:val="000912E5"/>
    <w:rsid w:val="000960FD"/>
    <w:rsid w:val="000961EF"/>
    <w:rsid w:val="000A0AFC"/>
    <w:rsid w:val="000A592A"/>
    <w:rsid w:val="000B4431"/>
    <w:rsid w:val="000B5F8C"/>
    <w:rsid w:val="000B7295"/>
    <w:rsid w:val="000C3D74"/>
    <w:rsid w:val="000C66C7"/>
    <w:rsid w:val="000C7D2B"/>
    <w:rsid w:val="000D32B0"/>
    <w:rsid w:val="000D5D50"/>
    <w:rsid w:val="000D6DC6"/>
    <w:rsid w:val="000E66C1"/>
    <w:rsid w:val="000F021A"/>
    <w:rsid w:val="000F4BA8"/>
    <w:rsid w:val="00101D82"/>
    <w:rsid w:val="00102B9F"/>
    <w:rsid w:val="00112FCA"/>
    <w:rsid w:val="00113918"/>
    <w:rsid w:val="001424BE"/>
    <w:rsid w:val="00147C98"/>
    <w:rsid w:val="001515DC"/>
    <w:rsid w:val="00152FDC"/>
    <w:rsid w:val="00154A7A"/>
    <w:rsid w:val="00156276"/>
    <w:rsid w:val="001563B6"/>
    <w:rsid w:val="00161B1E"/>
    <w:rsid w:val="0016628B"/>
    <w:rsid w:val="001735CA"/>
    <w:rsid w:val="00174EA4"/>
    <w:rsid w:val="001A0D89"/>
    <w:rsid w:val="001A27A1"/>
    <w:rsid w:val="001A458D"/>
    <w:rsid w:val="001B2D24"/>
    <w:rsid w:val="001B5C2F"/>
    <w:rsid w:val="001B5FA8"/>
    <w:rsid w:val="001D1462"/>
    <w:rsid w:val="001D40A1"/>
    <w:rsid w:val="001D4B6D"/>
    <w:rsid w:val="00210064"/>
    <w:rsid w:val="0021616B"/>
    <w:rsid w:val="00222030"/>
    <w:rsid w:val="0022539D"/>
    <w:rsid w:val="00230177"/>
    <w:rsid w:val="0023060A"/>
    <w:rsid w:val="00241BF9"/>
    <w:rsid w:val="0024217D"/>
    <w:rsid w:val="00243C8C"/>
    <w:rsid w:val="002466F1"/>
    <w:rsid w:val="00246FBA"/>
    <w:rsid w:val="00257442"/>
    <w:rsid w:val="002606E1"/>
    <w:rsid w:val="00263B12"/>
    <w:rsid w:val="00271B68"/>
    <w:rsid w:val="002743FC"/>
    <w:rsid w:val="00284596"/>
    <w:rsid w:val="00291759"/>
    <w:rsid w:val="002B4510"/>
    <w:rsid w:val="002C0AF3"/>
    <w:rsid w:val="002C172F"/>
    <w:rsid w:val="002C2B2D"/>
    <w:rsid w:val="002D1BE9"/>
    <w:rsid w:val="002D23C4"/>
    <w:rsid w:val="002E0525"/>
    <w:rsid w:val="002E2FE2"/>
    <w:rsid w:val="002E3068"/>
    <w:rsid w:val="003005D7"/>
    <w:rsid w:val="00303769"/>
    <w:rsid w:val="00312DF4"/>
    <w:rsid w:val="00312F1E"/>
    <w:rsid w:val="00316152"/>
    <w:rsid w:val="003208C1"/>
    <w:rsid w:val="00323378"/>
    <w:rsid w:val="00332781"/>
    <w:rsid w:val="00332D9C"/>
    <w:rsid w:val="0033327D"/>
    <w:rsid w:val="0033562B"/>
    <w:rsid w:val="00335EFF"/>
    <w:rsid w:val="003527C4"/>
    <w:rsid w:val="00352D75"/>
    <w:rsid w:val="00353E22"/>
    <w:rsid w:val="003626C0"/>
    <w:rsid w:val="00366FFA"/>
    <w:rsid w:val="00397691"/>
    <w:rsid w:val="003977AA"/>
    <w:rsid w:val="003A09D9"/>
    <w:rsid w:val="003A5EE4"/>
    <w:rsid w:val="003A6B8D"/>
    <w:rsid w:val="003A78DB"/>
    <w:rsid w:val="003B0475"/>
    <w:rsid w:val="003B19A2"/>
    <w:rsid w:val="003B28B6"/>
    <w:rsid w:val="003B6D4E"/>
    <w:rsid w:val="003C02C7"/>
    <w:rsid w:val="003C1B58"/>
    <w:rsid w:val="003C668D"/>
    <w:rsid w:val="003C6C74"/>
    <w:rsid w:val="003D0CA3"/>
    <w:rsid w:val="003D29CA"/>
    <w:rsid w:val="003E04C3"/>
    <w:rsid w:val="003E2444"/>
    <w:rsid w:val="003E38B7"/>
    <w:rsid w:val="003E4349"/>
    <w:rsid w:val="003E4574"/>
    <w:rsid w:val="003E4D47"/>
    <w:rsid w:val="003E7B37"/>
    <w:rsid w:val="003F3DDC"/>
    <w:rsid w:val="003F3E87"/>
    <w:rsid w:val="003F44AA"/>
    <w:rsid w:val="003F7D72"/>
    <w:rsid w:val="004055E1"/>
    <w:rsid w:val="004151CA"/>
    <w:rsid w:val="004308E6"/>
    <w:rsid w:val="00431B56"/>
    <w:rsid w:val="00444821"/>
    <w:rsid w:val="0045231D"/>
    <w:rsid w:val="00455C19"/>
    <w:rsid w:val="00463E8A"/>
    <w:rsid w:val="004659FA"/>
    <w:rsid w:val="00467FC2"/>
    <w:rsid w:val="00470449"/>
    <w:rsid w:val="004711B3"/>
    <w:rsid w:val="00473CE8"/>
    <w:rsid w:val="0048152C"/>
    <w:rsid w:val="004908FB"/>
    <w:rsid w:val="00490FA4"/>
    <w:rsid w:val="00495783"/>
    <w:rsid w:val="004A361A"/>
    <w:rsid w:val="004A4D83"/>
    <w:rsid w:val="004A6C99"/>
    <w:rsid w:val="004A75A0"/>
    <w:rsid w:val="004B217C"/>
    <w:rsid w:val="004B3D6A"/>
    <w:rsid w:val="004B4A64"/>
    <w:rsid w:val="004C31F1"/>
    <w:rsid w:val="004C3E14"/>
    <w:rsid w:val="004C4792"/>
    <w:rsid w:val="004D0ADD"/>
    <w:rsid w:val="004D24B8"/>
    <w:rsid w:val="004E15BA"/>
    <w:rsid w:val="004E16D4"/>
    <w:rsid w:val="004E218E"/>
    <w:rsid w:val="004E678C"/>
    <w:rsid w:val="004E6DF9"/>
    <w:rsid w:val="004F2BE4"/>
    <w:rsid w:val="004F4CFE"/>
    <w:rsid w:val="004F7801"/>
    <w:rsid w:val="0050489D"/>
    <w:rsid w:val="00511E63"/>
    <w:rsid w:val="00514F36"/>
    <w:rsid w:val="00516458"/>
    <w:rsid w:val="00521A8C"/>
    <w:rsid w:val="005228A9"/>
    <w:rsid w:val="00525EF0"/>
    <w:rsid w:val="00533083"/>
    <w:rsid w:val="00533DED"/>
    <w:rsid w:val="00536362"/>
    <w:rsid w:val="005417FD"/>
    <w:rsid w:val="00551426"/>
    <w:rsid w:val="005543BB"/>
    <w:rsid w:val="00556C4E"/>
    <w:rsid w:val="00557721"/>
    <w:rsid w:val="00561BCE"/>
    <w:rsid w:val="005622A4"/>
    <w:rsid w:val="0057390B"/>
    <w:rsid w:val="00583D9D"/>
    <w:rsid w:val="00586E36"/>
    <w:rsid w:val="00590692"/>
    <w:rsid w:val="005915D4"/>
    <w:rsid w:val="005925C8"/>
    <w:rsid w:val="005A0C5B"/>
    <w:rsid w:val="005A41EF"/>
    <w:rsid w:val="005A5202"/>
    <w:rsid w:val="005B0522"/>
    <w:rsid w:val="005C30EB"/>
    <w:rsid w:val="005C526B"/>
    <w:rsid w:val="005D3DF2"/>
    <w:rsid w:val="005E704F"/>
    <w:rsid w:val="005E71DF"/>
    <w:rsid w:val="005F12E5"/>
    <w:rsid w:val="005F1F4A"/>
    <w:rsid w:val="005F34DC"/>
    <w:rsid w:val="00604B0B"/>
    <w:rsid w:val="00607F16"/>
    <w:rsid w:val="00614607"/>
    <w:rsid w:val="00633748"/>
    <w:rsid w:val="00634BDA"/>
    <w:rsid w:val="00641BA4"/>
    <w:rsid w:val="00643867"/>
    <w:rsid w:val="0064503E"/>
    <w:rsid w:val="006511B8"/>
    <w:rsid w:val="00651300"/>
    <w:rsid w:val="006613AF"/>
    <w:rsid w:val="00675571"/>
    <w:rsid w:val="00677677"/>
    <w:rsid w:val="0068211D"/>
    <w:rsid w:val="00683E2D"/>
    <w:rsid w:val="00687E75"/>
    <w:rsid w:val="00691844"/>
    <w:rsid w:val="00693502"/>
    <w:rsid w:val="006A43B5"/>
    <w:rsid w:val="006A7476"/>
    <w:rsid w:val="006B11F8"/>
    <w:rsid w:val="006C1A3D"/>
    <w:rsid w:val="006C2630"/>
    <w:rsid w:val="006D0380"/>
    <w:rsid w:val="006D216F"/>
    <w:rsid w:val="006D4056"/>
    <w:rsid w:val="006D71E7"/>
    <w:rsid w:val="00716AAC"/>
    <w:rsid w:val="00717D87"/>
    <w:rsid w:val="00722003"/>
    <w:rsid w:val="00725069"/>
    <w:rsid w:val="0072586C"/>
    <w:rsid w:val="0072690E"/>
    <w:rsid w:val="00730B6E"/>
    <w:rsid w:val="00730E17"/>
    <w:rsid w:val="0073536C"/>
    <w:rsid w:val="00735671"/>
    <w:rsid w:val="00737637"/>
    <w:rsid w:val="007401C3"/>
    <w:rsid w:val="00742EAC"/>
    <w:rsid w:val="00746E09"/>
    <w:rsid w:val="00753794"/>
    <w:rsid w:val="00753990"/>
    <w:rsid w:val="00754978"/>
    <w:rsid w:val="00762691"/>
    <w:rsid w:val="007712EB"/>
    <w:rsid w:val="007715F7"/>
    <w:rsid w:val="00775B25"/>
    <w:rsid w:val="0078257B"/>
    <w:rsid w:val="0078275B"/>
    <w:rsid w:val="00784B97"/>
    <w:rsid w:val="00785441"/>
    <w:rsid w:val="007A0F47"/>
    <w:rsid w:val="007A29F3"/>
    <w:rsid w:val="007A660D"/>
    <w:rsid w:val="007B7FD6"/>
    <w:rsid w:val="007C1B9E"/>
    <w:rsid w:val="007C316B"/>
    <w:rsid w:val="007C3A62"/>
    <w:rsid w:val="007C5CEB"/>
    <w:rsid w:val="007D0CE7"/>
    <w:rsid w:val="007D3A80"/>
    <w:rsid w:val="007D3E13"/>
    <w:rsid w:val="007E5AD6"/>
    <w:rsid w:val="007F1041"/>
    <w:rsid w:val="007F5A49"/>
    <w:rsid w:val="00801153"/>
    <w:rsid w:val="0080202C"/>
    <w:rsid w:val="00807D6A"/>
    <w:rsid w:val="00814DD5"/>
    <w:rsid w:val="0081766B"/>
    <w:rsid w:val="0082346C"/>
    <w:rsid w:val="00825237"/>
    <w:rsid w:val="008306C1"/>
    <w:rsid w:val="00836B43"/>
    <w:rsid w:val="00842127"/>
    <w:rsid w:val="0084749C"/>
    <w:rsid w:val="00850FB7"/>
    <w:rsid w:val="00866B03"/>
    <w:rsid w:val="00872538"/>
    <w:rsid w:val="00873DD5"/>
    <w:rsid w:val="008759A4"/>
    <w:rsid w:val="00884CDF"/>
    <w:rsid w:val="00887355"/>
    <w:rsid w:val="00891783"/>
    <w:rsid w:val="008952C7"/>
    <w:rsid w:val="00897240"/>
    <w:rsid w:val="008A6166"/>
    <w:rsid w:val="008B4413"/>
    <w:rsid w:val="008C1380"/>
    <w:rsid w:val="008C38DF"/>
    <w:rsid w:val="008C6B85"/>
    <w:rsid w:val="008C7D03"/>
    <w:rsid w:val="008D5D07"/>
    <w:rsid w:val="008D5E83"/>
    <w:rsid w:val="008E284B"/>
    <w:rsid w:val="008E3EB0"/>
    <w:rsid w:val="008E4EA8"/>
    <w:rsid w:val="008E5F31"/>
    <w:rsid w:val="008F3F92"/>
    <w:rsid w:val="008F5772"/>
    <w:rsid w:val="008F5B87"/>
    <w:rsid w:val="00903064"/>
    <w:rsid w:val="00903F6F"/>
    <w:rsid w:val="009041F7"/>
    <w:rsid w:val="00911FFD"/>
    <w:rsid w:val="009121B5"/>
    <w:rsid w:val="00913BE3"/>
    <w:rsid w:val="00913EE0"/>
    <w:rsid w:val="00916D5F"/>
    <w:rsid w:val="00917F21"/>
    <w:rsid w:val="00920FEE"/>
    <w:rsid w:val="00922B0F"/>
    <w:rsid w:val="0093389B"/>
    <w:rsid w:val="0094085F"/>
    <w:rsid w:val="00946412"/>
    <w:rsid w:val="0095319D"/>
    <w:rsid w:val="00953D65"/>
    <w:rsid w:val="00975283"/>
    <w:rsid w:val="009759E5"/>
    <w:rsid w:val="0098233A"/>
    <w:rsid w:val="009A1288"/>
    <w:rsid w:val="009A2990"/>
    <w:rsid w:val="009B1E00"/>
    <w:rsid w:val="009B33C0"/>
    <w:rsid w:val="009B374F"/>
    <w:rsid w:val="009C0AB4"/>
    <w:rsid w:val="009C262A"/>
    <w:rsid w:val="009D2A3B"/>
    <w:rsid w:val="009D3A8D"/>
    <w:rsid w:val="009D3FB2"/>
    <w:rsid w:val="009D6945"/>
    <w:rsid w:val="009E2743"/>
    <w:rsid w:val="009E7EB2"/>
    <w:rsid w:val="009F14B7"/>
    <w:rsid w:val="009F331E"/>
    <w:rsid w:val="009F6536"/>
    <w:rsid w:val="00A02FED"/>
    <w:rsid w:val="00A03366"/>
    <w:rsid w:val="00A0508C"/>
    <w:rsid w:val="00A06C9E"/>
    <w:rsid w:val="00A11B11"/>
    <w:rsid w:val="00A1562E"/>
    <w:rsid w:val="00A20912"/>
    <w:rsid w:val="00A209A7"/>
    <w:rsid w:val="00A20F92"/>
    <w:rsid w:val="00A24DFA"/>
    <w:rsid w:val="00A25AD1"/>
    <w:rsid w:val="00A26336"/>
    <w:rsid w:val="00A2639D"/>
    <w:rsid w:val="00A27DE9"/>
    <w:rsid w:val="00A303AC"/>
    <w:rsid w:val="00A3335C"/>
    <w:rsid w:val="00A369CD"/>
    <w:rsid w:val="00A36A20"/>
    <w:rsid w:val="00A40E61"/>
    <w:rsid w:val="00A42853"/>
    <w:rsid w:val="00A5582A"/>
    <w:rsid w:val="00A573A9"/>
    <w:rsid w:val="00A638EA"/>
    <w:rsid w:val="00A653F1"/>
    <w:rsid w:val="00A74459"/>
    <w:rsid w:val="00A7564B"/>
    <w:rsid w:val="00A76855"/>
    <w:rsid w:val="00A7784A"/>
    <w:rsid w:val="00A82D22"/>
    <w:rsid w:val="00A87780"/>
    <w:rsid w:val="00A90B9E"/>
    <w:rsid w:val="00A92778"/>
    <w:rsid w:val="00A941F1"/>
    <w:rsid w:val="00A94331"/>
    <w:rsid w:val="00A95F2C"/>
    <w:rsid w:val="00AA1B4E"/>
    <w:rsid w:val="00AA554A"/>
    <w:rsid w:val="00AB3AE3"/>
    <w:rsid w:val="00AB6472"/>
    <w:rsid w:val="00AC4229"/>
    <w:rsid w:val="00AD198A"/>
    <w:rsid w:val="00AD681F"/>
    <w:rsid w:val="00AE01CD"/>
    <w:rsid w:val="00AE0674"/>
    <w:rsid w:val="00AE5B11"/>
    <w:rsid w:val="00AF1774"/>
    <w:rsid w:val="00AF6F26"/>
    <w:rsid w:val="00B052B2"/>
    <w:rsid w:val="00B1629B"/>
    <w:rsid w:val="00B17B9E"/>
    <w:rsid w:val="00B22713"/>
    <w:rsid w:val="00B24617"/>
    <w:rsid w:val="00B24F4E"/>
    <w:rsid w:val="00B25BA3"/>
    <w:rsid w:val="00B26DD6"/>
    <w:rsid w:val="00B30E9C"/>
    <w:rsid w:val="00B31B09"/>
    <w:rsid w:val="00B46AF9"/>
    <w:rsid w:val="00B512DE"/>
    <w:rsid w:val="00B54339"/>
    <w:rsid w:val="00B5513C"/>
    <w:rsid w:val="00B615D7"/>
    <w:rsid w:val="00B70607"/>
    <w:rsid w:val="00B73EB8"/>
    <w:rsid w:val="00B749A3"/>
    <w:rsid w:val="00B77288"/>
    <w:rsid w:val="00B82DD1"/>
    <w:rsid w:val="00B85FCC"/>
    <w:rsid w:val="00B87A3C"/>
    <w:rsid w:val="00BA3B01"/>
    <w:rsid w:val="00BB5C1E"/>
    <w:rsid w:val="00BC09E7"/>
    <w:rsid w:val="00BC14CC"/>
    <w:rsid w:val="00BC3DB0"/>
    <w:rsid w:val="00BC4848"/>
    <w:rsid w:val="00BC5785"/>
    <w:rsid w:val="00BD16C1"/>
    <w:rsid w:val="00BD1EF3"/>
    <w:rsid w:val="00BF1C99"/>
    <w:rsid w:val="00C02FFE"/>
    <w:rsid w:val="00C078BE"/>
    <w:rsid w:val="00C24E1C"/>
    <w:rsid w:val="00C27852"/>
    <w:rsid w:val="00C32682"/>
    <w:rsid w:val="00C35F92"/>
    <w:rsid w:val="00C366B3"/>
    <w:rsid w:val="00C4227B"/>
    <w:rsid w:val="00C715CB"/>
    <w:rsid w:val="00C71EB2"/>
    <w:rsid w:val="00C75AB1"/>
    <w:rsid w:val="00C76B83"/>
    <w:rsid w:val="00C77242"/>
    <w:rsid w:val="00C85F16"/>
    <w:rsid w:val="00C9017A"/>
    <w:rsid w:val="00C91F2E"/>
    <w:rsid w:val="00C927FF"/>
    <w:rsid w:val="00C976CF"/>
    <w:rsid w:val="00CA1F69"/>
    <w:rsid w:val="00CA7A44"/>
    <w:rsid w:val="00CB016F"/>
    <w:rsid w:val="00CB0249"/>
    <w:rsid w:val="00CC2976"/>
    <w:rsid w:val="00CC2D7B"/>
    <w:rsid w:val="00CD05BF"/>
    <w:rsid w:val="00CD1420"/>
    <w:rsid w:val="00CD394C"/>
    <w:rsid w:val="00CE4951"/>
    <w:rsid w:val="00CE72A2"/>
    <w:rsid w:val="00CF120E"/>
    <w:rsid w:val="00D04FDC"/>
    <w:rsid w:val="00D1662D"/>
    <w:rsid w:val="00D351D7"/>
    <w:rsid w:val="00D431E6"/>
    <w:rsid w:val="00D44A14"/>
    <w:rsid w:val="00D45435"/>
    <w:rsid w:val="00D50AC3"/>
    <w:rsid w:val="00D55320"/>
    <w:rsid w:val="00D55786"/>
    <w:rsid w:val="00D55EC1"/>
    <w:rsid w:val="00D6760C"/>
    <w:rsid w:val="00D703D3"/>
    <w:rsid w:val="00D7207F"/>
    <w:rsid w:val="00D75FC7"/>
    <w:rsid w:val="00D7736F"/>
    <w:rsid w:val="00D77C81"/>
    <w:rsid w:val="00D8041F"/>
    <w:rsid w:val="00D95AD5"/>
    <w:rsid w:val="00DA03EB"/>
    <w:rsid w:val="00DA0E08"/>
    <w:rsid w:val="00DA24DC"/>
    <w:rsid w:val="00DC2535"/>
    <w:rsid w:val="00DD0610"/>
    <w:rsid w:val="00DD12DB"/>
    <w:rsid w:val="00DD2040"/>
    <w:rsid w:val="00DD755F"/>
    <w:rsid w:val="00DE2D88"/>
    <w:rsid w:val="00DF3B98"/>
    <w:rsid w:val="00E04C05"/>
    <w:rsid w:val="00E0633B"/>
    <w:rsid w:val="00E1029B"/>
    <w:rsid w:val="00E13D00"/>
    <w:rsid w:val="00E257D9"/>
    <w:rsid w:val="00E33755"/>
    <w:rsid w:val="00E40A73"/>
    <w:rsid w:val="00E43992"/>
    <w:rsid w:val="00E50263"/>
    <w:rsid w:val="00E512B5"/>
    <w:rsid w:val="00E53D66"/>
    <w:rsid w:val="00E60114"/>
    <w:rsid w:val="00E60710"/>
    <w:rsid w:val="00E644E0"/>
    <w:rsid w:val="00E7375B"/>
    <w:rsid w:val="00E73EF1"/>
    <w:rsid w:val="00E75721"/>
    <w:rsid w:val="00E8468A"/>
    <w:rsid w:val="00E913A9"/>
    <w:rsid w:val="00EA4EC0"/>
    <w:rsid w:val="00EA6567"/>
    <w:rsid w:val="00EB0A95"/>
    <w:rsid w:val="00EC4613"/>
    <w:rsid w:val="00EC7284"/>
    <w:rsid w:val="00ED0091"/>
    <w:rsid w:val="00ED23CC"/>
    <w:rsid w:val="00ED3C6B"/>
    <w:rsid w:val="00ED4DAA"/>
    <w:rsid w:val="00EE39A1"/>
    <w:rsid w:val="00EE5025"/>
    <w:rsid w:val="00EE548A"/>
    <w:rsid w:val="00EE5F61"/>
    <w:rsid w:val="00EF0BA9"/>
    <w:rsid w:val="00EF5331"/>
    <w:rsid w:val="00F01D48"/>
    <w:rsid w:val="00F03604"/>
    <w:rsid w:val="00F050DA"/>
    <w:rsid w:val="00F07701"/>
    <w:rsid w:val="00F104FB"/>
    <w:rsid w:val="00F13609"/>
    <w:rsid w:val="00F279F9"/>
    <w:rsid w:val="00F27F39"/>
    <w:rsid w:val="00F345D1"/>
    <w:rsid w:val="00F35AE0"/>
    <w:rsid w:val="00F366E6"/>
    <w:rsid w:val="00F422EB"/>
    <w:rsid w:val="00F441B2"/>
    <w:rsid w:val="00F51202"/>
    <w:rsid w:val="00F55F10"/>
    <w:rsid w:val="00F6015E"/>
    <w:rsid w:val="00F6086F"/>
    <w:rsid w:val="00F816A5"/>
    <w:rsid w:val="00F85085"/>
    <w:rsid w:val="00F86FBA"/>
    <w:rsid w:val="00F90CEC"/>
    <w:rsid w:val="00F9217E"/>
    <w:rsid w:val="00F966BE"/>
    <w:rsid w:val="00F96712"/>
    <w:rsid w:val="00FA4F29"/>
    <w:rsid w:val="00FB0A4C"/>
    <w:rsid w:val="00FB59B7"/>
    <w:rsid w:val="00FB7170"/>
    <w:rsid w:val="00FC2BB5"/>
    <w:rsid w:val="00FC3984"/>
    <w:rsid w:val="00FC39B8"/>
    <w:rsid w:val="00FC7EF5"/>
    <w:rsid w:val="00FD3C0C"/>
    <w:rsid w:val="00FD4410"/>
    <w:rsid w:val="00FE0805"/>
    <w:rsid w:val="00FF17BA"/>
    <w:rsid w:val="015010CC"/>
    <w:rsid w:val="018161A7"/>
    <w:rsid w:val="01E7176C"/>
    <w:rsid w:val="01E92809"/>
    <w:rsid w:val="0200262B"/>
    <w:rsid w:val="020218F9"/>
    <w:rsid w:val="024F59A3"/>
    <w:rsid w:val="02A47EEE"/>
    <w:rsid w:val="02BE716E"/>
    <w:rsid w:val="02D9156F"/>
    <w:rsid w:val="02EA7CA2"/>
    <w:rsid w:val="032163C9"/>
    <w:rsid w:val="03725C06"/>
    <w:rsid w:val="03D05840"/>
    <w:rsid w:val="03E16427"/>
    <w:rsid w:val="03F379A1"/>
    <w:rsid w:val="03FF1E4F"/>
    <w:rsid w:val="04104794"/>
    <w:rsid w:val="041725A1"/>
    <w:rsid w:val="045A3D6A"/>
    <w:rsid w:val="049D4CAA"/>
    <w:rsid w:val="04AE7427"/>
    <w:rsid w:val="04BC6C2C"/>
    <w:rsid w:val="04BF1FD4"/>
    <w:rsid w:val="04C61A9F"/>
    <w:rsid w:val="04DC674A"/>
    <w:rsid w:val="05333F19"/>
    <w:rsid w:val="053D5569"/>
    <w:rsid w:val="05473A44"/>
    <w:rsid w:val="057F219B"/>
    <w:rsid w:val="05927F16"/>
    <w:rsid w:val="05963695"/>
    <w:rsid w:val="05A359C4"/>
    <w:rsid w:val="05D15EBC"/>
    <w:rsid w:val="06226AE4"/>
    <w:rsid w:val="06257916"/>
    <w:rsid w:val="063D7034"/>
    <w:rsid w:val="06400A02"/>
    <w:rsid w:val="065E40F3"/>
    <w:rsid w:val="066964B9"/>
    <w:rsid w:val="06A17F20"/>
    <w:rsid w:val="06CD10EC"/>
    <w:rsid w:val="07185D66"/>
    <w:rsid w:val="07311719"/>
    <w:rsid w:val="07920DA9"/>
    <w:rsid w:val="079E02D6"/>
    <w:rsid w:val="079F009B"/>
    <w:rsid w:val="07B87AB8"/>
    <w:rsid w:val="07CE0BCC"/>
    <w:rsid w:val="07D372C9"/>
    <w:rsid w:val="07D90542"/>
    <w:rsid w:val="081233C5"/>
    <w:rsid w:val="0845262C"/>
    <w:rsid w:val="084E6554"/>
    <w:rsid w:val="08617B06"/>
    <w:rsid w:val="08672AF6"/>
    <w:rsid w:val="089068D4"/>
    <w:rsid w:val="089E6041"/>
    <w:rsid w:val="08AD2F6F"/>
    <w:rsid w:val="08E23153"/>
    <w:rsid w:val="092923FD"/>
    <w:rsid w:val="092A4A20"/>
    <w:rsid w:val="093F1936"/>
    <w:rsid w:val="09726E99"/>
    <w:rsid w:val="099A209C"/>
    <w:rsid w:val="09E62374"/>
    <w:rsid w:val="09E75244"/>
    <w:rsid w:val="09E9044A"/>
    <w:rsid w:val="09F8263E"/>
    <w:rsid w:val="09F84F2E"/>
    <w:rsid w:val="0A0E73BB"/>
    <w:rsid w:val="0A135FC9"/>
    <w:rsid w:val="0A3C5A57"/>
    <w:rsid w:val="0A4513BC"/>
    <w:rsid w:val="0A6574BF"/>
    <w:rsid w:val="0A7046EF"/>
    <w:rsid w:val="0A7A6215"/>
    <w:rsid w:val="0A9F43AB"/>
    <w:rsid w:val="0AA544D8"/>
    <w:rsid w:val="0ABE0F8E"/>
    <w:rsid w:val="0ACF5B94"/>
    <w:rsid w:val="0AD34C78"/>
    <w:rsid w:val="0AEA6BD6"/>
    <w:rsid w:val="0AF061D8"/>
    <w:rsid w:val="0B16599D"/>
    <w:rsid w:val="0B1F4496"/>
    <w:rsid w:val="0B702758"/>
    <w:rsid w:val="0BB33FF4"/>
    <w:rsid w:val="0BE34C33"/>
    <w:rsid w:val="0C1D70AB"/>
    <w:rsid w:val="0C490E65"/>
    <w:rsid w:val="0C5E783D"/>
    <w:rsid w:val="0CA1725A"/>
    <w:rsid w:val="0CE17336"/>
    <w:rsid w:val="0D4D3951"/>
    <w:rsid w:val="0D5E3B95"/>
    <w:rsid w:val="0DAF05A2"/>
    <w:rsid w:val="0DBA2A7E"/>
    <w:rsid w:val="0DC41884"/>
    <w:rsid w:val="0DEE3E56"/>
    <w:rsid w:val="0E301EAC"/>
    <w:rsid w:val="0E4372EF"/>
    <w:rsid w:val="0E5A5A24"/>
    <w:rsid w:val="0E8E380A"/>
    <w:rsid w:val="0ED32995"/>
    <w:rsid w:val="0ED534A2"/>
    <w:rsid w:val="0EDE309C"/>
    <w:rsid w:val="0EDF6BE4"/>
    <w:rsid w:val="0F33154A"/>
    <w:rsid w:val="0F340BA0"/>
    <w:rsid w:val="0F4F5FFB"/>
    <w:rsid w:val="0F6260E4"/>
    <w:rsid w:val="0F697F89"/>
    <w:rsid w:val="0F9E00FA"/>
    <w:rsid w:val="0FA451F7"/>
    <w:rsid w:val="0FAB315A"/>
    <w:rsid w:val="0FB406D1"/>
    <w:rsid w:val="0FD4112E"/>
    <w:rsid w:val="0FE84458"/>
    <w:rsid w:val="102A4DBD"/>
    <w:rsid w:val="1051225F"/>
    <w:rsid w:val="1056131F"/>
    <w:rsid w:val="105932C7"/>
    <w:rsid w:val="106247DB"/>
    <w:rsid w:val="10CE3869"/>
    <w:rsid w:val="11480003"/>
    <w:rsid w:val="11C602E6"/>
    <w:rsid w:val="124F1445"/>
    <w:rsid w:val="126616F0"/>
    <w:rsid w:val="126C5013"/>
    <w:rsid w:val="126C543A"/>
    <w:rsid w:val="126F3857"/>
    <w:rsid w:val="12F801ED"/>
    <w:rsid w:val="133416ED"/>
    <w:rsid w:val="13680251"/>
    <w:rsid w:val="13683C16"/>
    <w:rsid w:val="13895128"/>
    <w:rsid w:val="139F0C77"/>
    <w:rsid w:val="13D535D7"/>
    <w:rsid w:val="144421E5"/>
    <w:rsid w:val="14593A98"/>
    <w:rsid w:val="145C65C8"/>
    <w:rsid w:val="147A643F"/>
    <w:rsid w:val="14B91CF6"/>
    <w:rsid w:val="14DD2AD8"/>
    <w:rsid w:val="15310497"/>
    <w:rsid w:val="153D36FB"/>
    <w:rsid w:val="153D5BA3"/>
    <w:rsid w:val="154F171A"/>
    <w:rsid w:val="15561F76"/>
    <w:rsid w:val="15700FEB"/>
    <w:rsid w:val="157F7698"/>
    <w:rsid w:val="15A812A6"/>
    <w:rsid w:val="15B51189"/>
    <w:rsid w:val="15C32FF1"/>
    <w:rsid w:val="15D90C2F"/>
    <w:rsid w:val="15DB2969"/>
    <w:rsid w:val="15F34DC5"/>
    <w:rsid w:val="162D6577"/>
    <w:rsid w:val="164523AE"/>
    <w:rsid w:val="16873501"/>
    <w:rsid w:val="16F44225"/>
    <w:rsid w:val="17183909"/>
    <w:rsid w:val="171A763B"/>
    <w:rsid w:val="171D7370"/>
    <w:rsid w:val="174519E7"/>
    <w:rsid w:val="175A5AF0"/>
    <w:rsid w:val="17810C0D"/>
    <w:rsid w:val="17974A66"/>
    <w:rsid w:val="1798250D"/>
    <w:rsid w:val="17A1485A"/>
    <w:rsid w:val="17A431ED"/>
    <w:rsid w:val="17F34CA0"/>
    <w:rsid w:val="18570986"/>
    <w:rsid w:val="185C1320"/>
    <w:rsid w:val="18813B34"/>
    <w:rsid w:val="19056988"/>
    <w:rsid w:val="193D0151"/>
    <w:rsid w:val="19620F3B"/>
    <w:rsid w:val="198A0644"/>
    <w:rsid w:val="19B34F65"/>
    <w:rsid w:val="19CE7ED6"/>
    <w:rsid w:val="19E62715"/>
    <w:rsid w:val="1A1A3196"/>
    <w:rsid w:val="1A2829E6"/>
    <w:rsid w:val="1A620222"/>
    <w:rsid w:val="1A847CFC"/>
    <w:rsid w:val="1AB150CD"/>
    <w:rsid w:val="1ABC2A61"/>
    <w:rsid w:val="1AC42A28"/>
    <w:rsid w:val="1AF255BE"/>
    <w:rsid w:val="1AFB6B48"/>
    <w:rsid w:val="1B146C9A"/>
    <w:rsid w:val="1B413A61"/>
    <w:rsid w:val="1B94076C"/>
    <w:rsid w:val="1BC22870"/>
    <w:rsid w:val="1BFF04CB"/>
    <w:rsid w:val="1C1E2867"/>
    <w:rsid w:val="1C282FCA"/>
    <w:rsid w:val="1C4B198A"/>
    <w:rsid w:val="1C6715BB"/>
    <w:rsid w:val="1C985F4B"/>
    <w:rsid w:val="1CE356F1"/>
    <w:rsid w:val="1D022138"/>
    <w:rsid w:val="1D0309D4"/>
    <w:rsid w:val="1D054804"/>
    <w:rsid w:val="1D0E1FB4"/>
    <w:rsid w:val="1D0F1D0F"/>
    <w:rsid w:val="1D431E64"/>
    <w:rsid w:val="1DA77162"/>
    <w:rsid w:val="1DDE3020"/>
    <w:rsid w:val="1E12303A"/>
    <w:rsid w:val="1E260E51"/>
    <w:rsid w:val="1E294E39"/>
    <w:rsid w:val="1E2A4640"/>
    <w:rsid w:val="1E2C67BB"/>
    <w:rsid w:val="1E6925F2"/>
    <w:rsid w:val="1EBE6E61"/>
    <w:rsid w:val="1F182BF3"/>
    <w:rsid w:val="1F2948ED"/>
    <w:rsid w:val="1F4349D5"/>
    <w:rsid w:val="1F684A34"/>
    <w:rsid w:val="1FA14788"/>
    <w:rsid w:val="1FDE13E1"/>
    <w:rsid w:val="1FDF4D82"/>
    <w:rsid w:val="1FE24369"/>
    <w:rsid w:val="1FE41887"/>
    <w:rsid w:val="1FE82977"/>
    <w:rsid w:val="1FF40CD5"/>
    <w:rsid w:val="202F173D"/>
    <w:rsid w:val="20362D6D"/>
    <w:rsid w:val="20386D75"/>
    <w:rsid w:val="20433AE4"/>
    <w:rsid w:val="20451370"/>
    <w:rsid w:val="205B3A22"/>
    <w:rsid w:val="20724DF8"/>
    <w:rsid w:val="209D24FC"/>
    <w:rsid w:val="20A54D17"/>
    <w:rsid w:val="20AC6C47"/>
    <w:rsid w:val="20FE2543"/>
    <w:rsid w:val="210F393C"/>
    <w:rsid w:val="21456B51"/>
    <w:rsid w:val="21456CA4"/>
    <w:rsid w:val="21611166"/>
    <w:rsid w:val="21C12BED"/>
    <w:rsid w:val="21D165C9"/>
    <w:rsid w:val="2203794B"/>
    <w:rsid w:val="22216EE9"/>
    <w:rsid w:val="22551398"/>
    <w:rsid w:val="225D53FF"/>
    <w:rsid w:val="22902FCB"/>
    <w:rsid w:val="229E5018"/>
    <w:rsid w:val="229F4CAF"/>
    <w:rsid w:val="22A6328A"/>
    <w:rsid w:val="22C0284C"/>
    <w:rsid w:val="22D809D1"/>
    <w:rsid w:val="22E516C8"/>
    <w:rsid w:val="22F67C40"/>
    <w:rsid w:val="230E11D1"/>
    <w:rsid w:val="231D4CA6"/>
    <w:rsid w:val="232426CB"/>
    <w:rsid w:val="23306581"/>
    <w:rsid w:val="23354E23"/>
    <w:rsid w:val="23540F6A"/>
    <w:rsid w:val="23780049"/>
    <w:rsid w:val="23DA62A8"/>
    <w:rsid w:val="23E770BF"/>
    <w:rsid w:val="241C201F"/>
    <w:rsid w:val="242E3D7E"/>
    <w:rsid w:val="244E3DFE"/>
    <w:rsid w:val="24B77D23"/>
    <w:rsid w:val="24B82B18"/>
    <w:rsid w:val="24BC4BFD"/>
    <w:rsid w:val="24F43F7B"/>
    <w:rsid w:val="253C4A4D"/>
    <w:rsid w:val="25582AD8"/>
    <w:rsid w:val="255C14F8"/>
    <w:rsid w:val="256449E0"/>
    <w:rsid w:val="25855AA3"/>
    <w:rsid w:val="25AD5471"/>
    <w:rsid w:val="25B02BAB"/>
    <w:rsid w:val="25C93F21"/>
    <w:rsid w:val="25E93F5B"/>
    <w:rsid w:val="261343A5"/>
    <w:rsid w:val="261B52A4"/>
    <w:rsid w:val="263116FC"/>
    <w:rsid w:val="264606CA"/>
    <w:rsid w:val="26895F05"/>
    <w:rsid w:val="26901648"/>
    <w:rsid w:val="269A539C"/>
    <w:rsid w:val="26D22767"/>
    <w:rsid w:val="271653CE"/>
    <w:rsid w:val="271F0B95"/>
    <w:rsid w:val="27290FA3"/>
    <w:rsid w:val="27317E6C"/>
    <w:rsid w:val="276700F8"/>
    <w:rsid w:val="276A657D"/>
    <w:rsid w:val="276B7B07"/>
    <w:rsid w:val="277A155C"/>
    <w:rsid w:val="278D69E2"/>
    <w:rsid w:val="27C06F4B"/>
    <w:rsid w:val="283E48B1"/>
    <w:rsid w:val="28420E19"/>
    <w:rsid w:val="286F28C4"/>
    <w:rsid w:val="28787F12"/>
    <w:rsid w:val="28A16927"/>
    <w:rsid w:val="28CB39F5"/>
    <w:rsid w:val="28EF3993"/>
    <w:rsid w:val="28FC6E88"/>
    <w:rsid w:val="293A6B25"/>
    <w:rsid w:val="293C5F87"/>
    <w:rsid w:val="297A0337"/>
    <w:rsid w:val="29A270C3"/>
    <w:rsid w:val="29AB5867"/>
    <w:rsid w:val="29AC502C"/>
    <w:rsid w:val="29E923D4"/>
    <w:rsid w:val="29F927D7"/>
    <w:rsid w:val="2A03011D"/>
    <w:rsid w:val="2A2F7818"/>
    <w:rsid w:val="2A3763EF"/>
    <w:rsid w:val="2ABC1076"/>
    <w:rsid w:val="2ACA73D5"/>
    <w:rsid w:val="2AEF2F3B"/>
    <w:rsid w:val="2AF72126"/>
    <w:rsid w:val="2B1E5581"/>
    <w:rsid w:val="2B493D3A"/>
    <w:rsid w:val="2B4D62CE"/>
    <w:rsid w:val="2B9B4305"/>
    <w:rsid w:val="2BBC773F"/>
    <w:rsid w:val="2BD92909"/>
    <w:rsid w:val="2BFC62E4"/>
    <w:rsid w:val="2C1F23AC"/>
    <w:rsid w:val="2C576535"/>
    <w:rsid w:val="2C8547B0"/>
    <w:rsid w:val="2C974436"/>
    <w:rsid w:val="2CA0711F"/>
    <w:rsid w:val="2CBB23CD"/>
    <w:rsid w:val="2CFE350D"/>
    <w:rsid w:val="2D26700A"/>
    <w:rsid w:val="2D37589C"/>
    <w:rsid w:val="2D6E393C"/>
    <w:rsid w:val="2DAE3C35"/>
    <w:rsid w:val="2DD27D24"/>
    <w:rsid w:val="2DEE7532"/>
    <w:rsid w:val="2E2B46CA"/>
    <w:rsid w:val="2E4A205A"/>
    <w:rsid w:val="2E4C7A0C"/>
    <w:rsid w:val="2E790226"/>
    <w:rsid w:val="2E7C6C6A"/>
    <w:rsid w:val="2E7D6137"/>
    <w:rsid w:val="2E7E506C"/>
    <w:rsid w:val="2E8E2F8B"/>
    <w:rsid w:val="2E9408EE"/>
    <w:rsid w:val="2E965FEB"/>
    <w:rsid w:val="2EA9702F"/>
    <w:rsid w:val="2EAF5C52"/>
    <w:rsid w:val="2EB4587A"/>
    <w:rsid w:val="2EE414AC"/>
    <w:rsid w:val="2F05677C"/>
    <w:rsid w:val="2F0E52FB"/>
    <w:rsid w:val="2F256DB0"/>
    <w:rsid w:val="2F40772E"/>
    <w:rsid w:val="2F44235E"/>
    <w:rsid w:val="2F5546C1"/>
    <w:rsid w:val="2F5809B1"/>
    <w:rsid w:val="2F7A42E1"/>
    <w:rsid w:val="2F991024"/>
    <w:rsid w:val="2F9E3366"/>
    <w:rsid w:val="2FDC1391"/>
    <w:rsid w:val="2FE0318D"/>
    <w:rsid w:val="2FE32B7A"/>
    <w:rsid w:val="2FE860CF"/>
    <w:rsid w:val="3014211F"/>
    <w:rsid w:val="30176593"/>
    <w:rsid w:val="304171DE"/>
    <w:rsid w:val="305814CA"/>
    <w:rsid w:val="30786B24"/>
    <w:rsid w:val="309D64B1"/>
    <w:rsid w:val="30AC33EA"/>
    <w:rsid w:val="30AC74EF"/>
    <w:rsid w:val="30BF783A"/>
    <w:rsid w:val="30D876EE"/>
    <w:rsid w:val="30DD50A6"/>
    <w:rsid w:val="30E10937"/>
    <w:rsid w:val="3123308D"/>
    <w:rsid w:val="31821C37"/>
    <w:rsid w:val="318F5F25"/>
    <w:rsid w:val="31DD708F"/>
    <w:rsid w:val="32081E81"/>
    <w:rsid w:val="321B109D"/>
    <w:rsid w:val="321B69F9"/>
    <w:rsid w:val="323945F3"/>
    <w:rsid w:val="327D3CB6"/>
    <w:rsid w:val="32E507B6"/>
    <w:rsid w:val="32FF1C5D"/>
    <w:rsid w:val="331F254E"/>
    <w:rsid w:val="33992924"/>
    <w:rsid w:val="33CE4A4D"/>
    <w:rsid w:val="33DF43F6"/>
    <w:rsid w:val="347463B2"/>
    <w:rsid w:val="347C598A"/>
    <w:rsid w:val="34863E15"/>
    <w:rsid w:val="34AE7184"/>
    <w:rsid w:val="34CF6E64"/>
    <w:rsid w:val="34FE4762"/>
    <w:rsid w:val="350E43BB"/>
    <w:rsid w:val="354711AD"/>
    <w:rsid w:val="356F251F"/>
    <w:rsid w:val="357D25BD"/>
    <w:rsid w:val="35DE370F"/>
    <w:rsid w:val="35F77117"/>
    <w:rsid w:val="35F94C88"/>
    <w:rsid w:val="363E6BC6"/>
    <w:rsid w:val="368D5B4F"/>
    <w:rsid w:val="36A865C4"/>
    <w:rsid w:val="36A91A20"/>
    <w:rsid w:val="36B00F5A"/>
    <w:rsid w:val="36B051E5"/>
    <w:rsid w:val="36B30C20"/>
    <w:rsid w:val="37073BA0"/>
    <w:rsid w:val="37097564"/>
    <w:rsid w:val="3714164C"/>
    <w:rsid w:val="37320EC5"/>
    <w:rsid w:val="373C6C0A"/>
    <w:rsid w:val="374F683C"/>
    <w:rsid w:val="375014A1"/>
    <w:rsid w:val="37675BA8"/>
    <w:rsid w:val="377939A2"/>
    <w:rsid w:val="37B95E5A"/>
    <w:rsid w:val="37E47638"/>
    <w:rsid w:val="37FC3786"/>
    <w:rsid w:val="380456EB"/>
    <w:rsid w:val="38252B19"/>
    <w:rsid w:val="386D4A50"/>
    <w:rsid w:val="38A31E57"/>
    <w:rsid w:val="38AA21A0"/>
    <w:rsid w:val="38BC696E"/>
    <w:rsid w:val="38E611B6"/>
    <w:rsid w:val="39192667"/>
    <w:rsid w:val="39270DC6"/>
    <w:rsid w:val="39784EE4"/>
    <w:rsid w:val="39A304F0"/>
    <w:rsid w:val="39BC5BA3"/>
    <w:rsid w:val="39E20F89"/>
    <w:rsid w:val="3A336F0C"/>
    <w:rsid w:val="3A495A5D"/>
    <w:rsid w:val="3A6A6B1F"/>
    <w:rsid w:val="3A7D5026"/>
    <w:rsid w:val="3ACF6A85"/>
    <w:rsid w:val="3B0E3C46"/>
    <w:rsid w:val="3B1F6FF1"/>
    <w:rsid w:val="3B37251E"/>
    <w:rsid w:val="3B6D703D"/>
    <w:rsid w:val="3B8C6A99"/>
    <w:rsid w:val="3B917331"/>
    <w:rsid w:val="3BA66086"/>
    <w:rsid w:val="3BAB2AFC"/>
    <w:rsid w:val="3BB37373"/>
    <w:rsid w:val="3BDF7DE8"/>
    <w:rsid w:val="3BE03263"/>
    <w:rsid w:val="3BF30491"/>
    <w:rsid w:val="3C716A50"/>
    <w:rsid w:val="3C72254C"/>
    <w:rsid w:val="3C754E0C"/>
    <w:rsid w:val="3C7D0FC8"/>
    <w:rsid w:val="3CC01BB7"/>
    <w:rsid w:val="3D122826"/>
    <w:rsid w:val="3D4E5AE5"/>
    <w:rsid w:val="3D7574B6"/>
    <w:rsid w:val="3D9432A2"/>
    <w:rsid w:val="3DC42F4F"/>
    <w:rsid w:val="3DF55B62"/>
    <w:rsid w:val="3DF713A8"/>
    <w:rsid w:val="3E3E5B7B"/>
    <w:rsid w:val="3E6346C2"/>
    <w:rsid w:val="3E7613DA"/>
    <w:rsid w:val="3EA90235"/>
    <w:rsid w:val="3EB72998"/>
    <w:rsid w:val="3EE36990"/>
    <w:rsid w:val="3EF906F0"/>
    <w:rsid w:val="3F192770"/>
    <w:rsid w:val="3F1E0821"/>
    <w:rsid w:val="3F323716"/>
    <w:rsid w:val="3F452F94"/>
    <w:rsid w:val="3F7B5EA9"/>
    <w:rsid w:val="3F8B7BB0"/>
    <w:rsid w:val="3F9B201D"/>
    <w:rsid w:val="3FB34E0A"/>
    <w:rsid w:val="3FBA4E2E"/>
    <w:rsid w:val="40340F83"/>
    <w:rsid w:val="403520A1"/>
    <w:rsid w:val="403E0F45"/>
    <w:rsid w:val="40492553"/>
    <w:rsid w:val="404D61C1"/>
    <w:rsid w:val="404E683B"/>
    <w:rsid w:val="405F7540"/>
    <w:rsid w:val="40715A7A"/>
    <w:rsid w:val="40826812"/>
    <w:rsid w:val="40851D75"/>
    <w:rsid w:val="40A0119E"/>
    <w:rsid w:val="40C974AA"/>
    <w:rsid w:val="40EC71C1"/>
    <w:rsid w:val="417C791B"/>
    <w:rsid w:val="41843456"/>
    <w:rsid w:val="41952C84"/>
    <w:rsid w:val="41B72FDF"/>
    <w:rsid w:val="41BE0170"/>
    <w:rsid w:val="41E91097"/>
    <w:rsid w:val="41F043FD"/>
    <w:rsid w:val="41F43239"/>
    <w:rsid w:val="41F778A3"/>
    <w:rsid w:val="42063751"/>
    <w:rsid w:val="42391EE2"/>
    <w:rsid w:val="42604B36"/>
    <w:rsid w:val="426B3819"/>
    <w:rsid w:val="427215D1"/>
    <w:rsid w:val="42726443"/>
    <w:rsid w:val="427751C6"/>
    <w:rsid w:val="42867E61"/>
    <w:rsid w:val="42925EBD"/>
    <w:rsid w:val="429E7C91"/>
    <w:rsid w:val="42AE386F"/>
    <w:rsid w:val="42FE7673"/>
    <w:rsid w:val="43414DFC"/>
    <w:rsid w:val="43A45A47"/>
    <w:rsid w:val="43AF0A36"/>
    <w:rsid w:val="43B52D65"/>
    <w:rsid w:val="43F80240"/>
    <w:rsid w:val="43FD0299"/>
    <w:rsid w:val="44155846"/>
    <w:rsid w:val="442106A9"/>
    <w:rsid w:val="444538AB"/>
    <w:rsid w:val="44741158"/>
    <w:rsid w:val="44880043"/>
    <w:rsid w:val="449049EC"/>
    <w:rsid w:val="44F45B11"/>
    <w:rsid w:val="452713E3"/>
    <w:rsid w:val="452F0CB4"/>
    <w:rsid w:val="45415C30"/>
    <w:rsid w:val="45513881"/>
    <w:rsid w:val="45865AFE"/>
    <w:rsid w:val="45AC687C"/>
    <w:rsid w:val="45B3275E"/>
    <w:rsid w:val="45CF093F"/>
    <w:rsid w:val="45E73BB1"/>
    <w:rsid w:val="46360603"/>
    <w:rsid w:val="46431A66"/>
    <w:rsid w:val="46925391"/>
    <w:rsid w:val="46A15971"/>
    <w:rsid w:val="46DF575F"/>
    <w:rsid w:val="46EC360E"/>
    <w:rsid w:val="47052AAD"/>
    <w:rsid w:val="475A63C9"/>
    <w:rsid w:val="47765562"/>
    <w:rsid w:val="47B853B6"/>
    <w:rsid w:val="47CE4218"/>
    <w:rsid w:val="47D2061D"/>
    <w:rsid w:val="47F12FEB"/>
    <w:rsid w:val="48367209"/>
    <w:rsid w:val="48784775"/>
    <w:rsid w:val="48AE219B"/>
    <w:rsid w:val="48AE3D09"/>
    <w:rsid w:val="48E74EEF"/>
    <w:rsid w:val="48FC5FEB"/>
    <w:rsid w:val="495B4297"/>
    <w:rsid w:val="49652788"/>
    <w:rsid w:val="49A62443"/>
    <w:rsid w:val="49DA5D06"/>
    <w:rsid w:val="49DE66C6"/>
    <w:rsid w:val="49DF06D7"/>
    <w:rsid w:val="49F93CDE"/>
    <w:rsid w:val="49FD4E44"/>
    <w:rsid w:val="4A0B302A"/>
    <w:rsid w:val="4A104428"/>
    <w:rsid w:val="4A1A557C"/>
    <w:rsid w:val="4A566E67"/>
    <w:rsid w:val="4A7F42F8"/>
    <w:rsid w:val="4AD56AC6"/>
    <w:rsid w:val="4AE064F8"/>
    <w:rsid w:val="4AE503D1"/>
    <w:rsid w:val="4AE75657"/>
    <w:rsid w:val="4B3944AA"/>
    <w:rsid w:val="4B477293"/>
    <w:rsid w:val="4B657829"/>
    <w:rsid w:val="4BC33658"/>
    <w:rsid w:val="4BF1473F"/>
    <w:rsid w:val="4BF96D8A"/>
    <w:rsid w:val="4C051292"/>
    <w:rsid w:val="4C0639C2"/>
    <w:rsid w:val="4C3760FC"/>
    <w:rsid w:val="4C4B13C8"/>
    <w:rsid w:val="4C8408EA"/>
    <w:rsid w:val="4CDE2D0B"/>
    <w:rsid w:val="4CED7980"/>
    <w:rsid w:val="4D416D83"/>
    <w:rsid w:val="4DA0139B"/>
    <w:rsid w:val="4DA13FDD"/>
    <w:rsid w:val="4DAB342A"/>
    <w:rsid w:val="4DC22B45"/>
    <w:rsid w:val="4DD3567B"/>
    <w:rsid w:val="4DEB75F9"/>
    <w:rsid w:val="4DFC6416"/>
    <w:rsid w:val="4E091AAB"/>
    <w:rsid w:val="4E262591"/>
    <w:rsid w:val="4E326B22"/>
    <w:rsid w:val="4E460803"/>
    <w:rsid w:val="4E5324E2"/>
    <w:rsid w:val="4E617625"/>
    <w:rsid w:val="4E814FC7"/>
    <w:rsid w:val="4E9910C1"/>
    <w:rsid w:val="4EB96F0A"/>
    <w:rsid w:val="4EC73124"/>
    <w:rsid w:val="4ED94CBD"/>
    <w:rsid w:val="4EDA2C63"/>
    <w:rsid w:val="4EED395A"/>
    <w:rsid w:val="4EFC7E66"/>
    <w:rsid w:val="4F045267"/>
    <w:rsid w:val="4F224CA3"/>
    <w:rsid w:val="4F4D393C"/>
    <w:rsid w:val="4F816463"/>
    <w:rsid w:val="4F98126B"/>
    <w:rsid w:val="4F9E717E"/>
    <w:rsid w:val="4FC25949"/>
    <w:rsid w:val="4FE156E2"/>
    <w:rsid w:val="4FF7770F"/>
    <w:rsid w:val="500524B1"/>
    <w:rsid w:val="50196AED"/>
    <w:rsid w:val="50766689"/>
    <w:rsid w:val="508209BC"/>
    <w:rsid w:val="508B4109"/>
    <w:rsid w:val="508B67F4"/>
    <w:rsid w:val="509B45A7"/>
    <w:rsid w:val="509B5ECF"/>
    <w:rsid w:val="50B4059D"/>
    <w:rsid w:val="50C560AA"/>
    <w:rsid w:val="510A24DD"/>
    <w:rsid w:val="51172C6C"/>
    <w:rsid w:val="512D1EA5"/>
    <w:rsid w:val="514628AA"/>
    <w:rsid w:val="517B185A"/>
    <w:rsid w:val="517F725D"/>
    <w:rsid w:val="51800AC8"/>
    <w:rsid w:val="518D227E"/>
    <w:rsid w:val="51CA36A3"/>
    <w:rsid w:val="51CF5642"/>
    <w:rsid w:val="51E10109"/>
    <w:rsid w:val="520077B9"/>
    <w:rsid w:val="521077FB"/>
    <w:rsid w:val="521813A2"/>
    <w:rsid w:val="522A0E90"/>
    <w:rsid w:val="522E2EED"/>
    <w:rsid w:val="52354ABB"/>
    <w:rsid w:val="525E318E"/>
    <w:rsid w:val="52747FB5"/>
    <w:rsid w:val="52792D3C"/>
    <w:rsid w:val="527C505B"/>
    <w:rsid w:val="52981EEE"/>
    <w:rsid w:val="52A15650"/>
    <w:rsid w:val="52B22667"/>
    <w:rsid w:val="52B262A3"/>
    <w:rsid w:val="52F479AA"/>
    <w:rsid w:val="52FA021D"/>
    <w:rsid w:val="53533C39"/>
    <w:rsid w:val="537212E1"/>
    <w:rsid w:val="537E3BC0"/>
    <w:rsid w:val="53AB4919"/>
    <w:rsid w:val="543056E8"/>
    <w:rsid w:val="543B0DFB"/>
    <w:rsid w:val="544539C4"/>
    <w:rsid w:val="54985037"/>
    <w:rsid w:val="54B65B5D"/>
    <w:rsid w:val="54C261F3"/>
    <w:rsid w:val="54F921BB"/>
    <w:rsid w:val="551333D2"/>
    <w:rsid w:val="55192B94"/>
    <w:rsid w:val="554C368C"/>
    <w:rsid w:val="55732629"/>
    <w:rsid w:val="558B72BB"/>
    <w:rsid w:val="55926165"/>
    <w:rsid w:val="55D95B0B"/>
    <w:rsid w:val="55E83CD4"/>
    <w:rsid w:val="55F90E1B"/>
    <w:rsid w:val="56145EF5"/>
    <w:rsid w:val="561D66C5"/>
    <w:rsid w:val="56362750"/>
    <w:rsid w:val="566446DC"/>
    <w:rsid w:val="567F1C98"/>
    <w:rsid w:val="56A403F3"/>
    <w:rsid w:val="56D35CA6"/>
    <w:rsid w:val="56D42600"/>
    <w:rsid w:val="56E22A34"/>
    <w:rsid w:val="56E51C86"/>
    <w:rsid w:val="570215D4"/>
    <w:rsid w:val="57157C2A"/>
    <w:rsid w:val="575349D0"/>
    <w:rsid w:val="575B2480"/>
    <w:rsid w:val="579002B9"/>
    <w:rsid w:val="57970365"/>
    <w:rsid w:val="57B00249"/>
    <w:rsid w:val="57E13D73"/>
    <w:rsid w:val="58002F14"/>
    <w:rsid w:val="582F375F"/>
    <w:rsid w:val="58300D37"/>
    <w:rsid w:val="58470891"/>
    <w:rsid w:val="58914D7A"/>
    <w:rsid w:val="58A77F85"/>
    <w:rsid w:val="58B3373B"/>
    <w:rsid w:val="58B5152F"/>
    <w:rsid w:val="58BC2E57"/>
    <w:rsid w:val="58EC2F3C"/>
    <w:rsid w:val="59297A98"/>
    <w:rsid w:val="59402825"/>
    <w:rsid w:val="597517EC"/>
    <w:rsid w:val="597B62A0"/>
    <w:rsid w:val="598D64BE"/>
    <w:rsid w:val="59987C01"/>
    <w:rsid w:val="59CD2D7D"/>
    <w:rsid w:val="5A0D68B0"/>
    <w:rsid w:val="5A110404"/>
    <w:rsid w:val="5A1C590B"/>
    <w:rsid w:val="5A4211ED"/>
    <w:rsid w:val="5A542BE7"/>
    <w:rsid w:val="5A677806"/>
    <w:rsid w:val="5A6B27B1"/>
    <w:rsid w:val="5A701949"/>
    <w:rsid w:val="5A7A7975"/>
    <w:rsid w:val="5A85139C"/>
    <w:rsid w:val="5A937E68"/>
    <w:rsid w:val="5ABA24DB"/>
    <w:rsid w:val="5AC27FB6"/>
    <w:rsid w:val="5AD90288"/>
    <w:rsid w:val="5ADC7309"/>
    <w:rsid w:val="5AEB0DCC"/>
    <w:rsid w:val="5B0C4E59"/>
    <w:rsid w:val="5B371200"/>
    <w:rsid w:val="5BEE119C"/>
    <w:rsid w:val="5C161A50"/>
    <w:rsid w:val="5C1636C7"/>
    <w:rsid w:val="5C7B6CD1"/>
    <w:rsid w:val="5C853D8D"/>
    <w:rsid w:val="5CC040C7"/>
    <w:rsid w:val="5CCB7C14"/>
    <w:rsid w:val="5CCF4C9B"/>
    <w:rsid w:val="5CD13D36"/>
    <w:rsid w:val="5CDC5FC6"/>
    <w:rsid w:val="5CE04769"/>
    <w:rsid w:val="5CF51CE6"/>
    <w:rsid w:val="5D115CEC"/>
    <w:rsid w:val="5D3E5B52"/>
    <w:rsid w:val="5D853C59"/>
    <w:rsid w:val="5D981363"/>
    <w:rsid w:val="5DA225F6"/>
    <w:rsid w:val="5DA60BB4"/>
    <w:rsid w:val="5DA862AE"/>
    <w:rsid w:val="5DBE3730"/>
    <w:rsid w:val="5DD130EB"/>
    <w:rsid w:val="5DD4300A"/>
    <w:rsid w:val="5DE462BE"/>
    <w:rsid w:val="5DFD4FF6"/>
    <w:rsid w:val="5E15750E"/>
    <w:rsid w:val="5E246ACF"/>
    <w:rsid w:val="5E3D0791"/>
    <w:rsid w:val="5E8F7E69"/>
    <w:rsid w:val="5E901643"/>
    <w:rsid w:val="5EA1380E"/>
    <w:rsid w:val="5EA56328"/>
    <w:rsid w:val="5ECF09C2"/>
    <w:rsid w:val="5ED61147"/>
    <w:rsid w:val="5EE029B4"/>
    <w:rsid w:val="5EE93F9A"/>
    <w:rsid w:val="5EFC1A62"/>
    <w:rsid w:val="5F067B5B"/>
    <w:rsid w:val="5F12480B"/>
    <w:rsid w:val="5F126F3D"/>
    <w:rsid w:val="5F1A1B88"/>
    <w:rsid w:val="5F365813"/>
    <w:rsid w:val="5F4618FC"/>
    <w:rsid w:val="5F4D1D2F"/>
    <w:rsid w:val="5F6E3573"/>
    <w:rsid w:val="5F81178D"/>
    <w:rsid w:val="5FAE5B8A"/>
    <w:rsid w:val="5FC96BFD"/>
    <w:rsid w:val="5FCE3AAD"/>
    <w:rsid w:val="5FEB3362"/>
    <w:rsid w:val="60265E0C"/>
    <w:rsid w:val="606708DC"/>
    <w:rsid w:val="60743684"/>
    <w:rsid w:val="60931B3E"/>
    <w:rsid w:val="60C16D22"/>
    <w:rsid w:val="60C53766"/>
    <w:rsid w:val="60D37BA4"/>
    <w:rsid w:val="60F42422"/>
    <w:rsid w:val="60F760AF"/>
    <w:rsid w:val="61200FE4"/>
    <w:rsid w:val="6120629A"/>
    <w:rsid w:val="6140549F"/>
    <w:rsid w:val="615559A3"/>
    <w:rsid w:val="61B2640D"/>
    <w:rsid w:val="62372E55"/>
    <w:rsid w:val="624241D9"/>
    <w:rsid w:val="62437D16"/>
    <w:rsid w:val="6290270F"/>
    <w:rsid w:val="62AE68C2"/>
    <w:rsid w:val="62E82622"/>
    <w:rsid w:val="62F30038"/>
    <w:rsid w:val="62FC2327"/>
    <w:rsid w:val="632F30D4"/>
    <w:rsid w:val="63515A9B"/>
    <w:rsid w:val="63661EFE"/>
    <w:rsid w:val="6369598D"/>
    <w:rsid w:val="63722FD4"/>
    <w:rsid w:val="640568B8"/>
    <w:rsid w:val="64073D62"/>
    <w:rsid w:val="642046B2"/>
    <w:rsid w:val="645505F2"/>
    <w:rsid w:val="647121BF"/>
    <w:rsid w:val="649B5D03"/>
    <w:rsid w:val="64B86677"/>
    <w:rsid w:val="64CD4A65"/>
    <w:rsid w:val="64D5519D"/>
    <w:rsid w:val="64FE575C"/>
    <w:rsid w:val="6515768A"/>
    <w:rsid w:val="65364EB6"/>
    <w:rsid w:val="65441966"/>
    <w:rsid w:val="6548726F"/>
    <w:rsid w:val="654D7158"/>
    <w:rsid w:val="655E439A"/>
    <w:rsid w:val="657E5C8D"/>
    <w:rsid w:val="65965874"/>
    <w:rsid w:val="65A632BE"/>
    <w:rsid w:val="65AF57FB"/>
    <w:rsid w:val="65BC0D72"/>
    <w:rsid w:val="65EE343E"/>
    <w:rsid w:val="660516F8"/>
    <w:rsid w:val="66134428"/>
    <w:rsid w:val="661B7392"/>
    <w:rsid w:val="664072C2"/>
    <w:rsid w:val="664B68D2"/>
    <w:rsid w:val="66544436"/>
    <w:rsid w:val="66790264"/>
    <w:rsid w:val="66913653"/>
    <w:rsid w:val="66B733D9"/>
    <w:rsid w:val="66D640A2"/>
    <w:rsid w:val="66D837DD"/>
    <w:rsid w:val="67392EF0"/>
    <w:rsid w:val="67617C05"/>
    <w:rsid w:val="677D5DBB"/>
    <w:rsid w:val="678F6B28"/>
    <w:rsid w:val="67C318A5"/>
    <w:rsid w:val="67D24836"/>
    <w:rsid w:val="67DC3D60"/>
    <w:rsid w:val="67E373C8"/>
    <w:rsid w:val="683542A3"/>
    <w:rsid w:val="68BA335D"/>
    <w:rsid w:val="68D34A12"/>
    <w:rsid w:val="68E32C8F"/>
    <w:rsid w:val="68F343BC"/>
    <w:rsid w:val="68FF2EEB"/>
    <w:rsid w:val="69156E11"/>
    <w:rsid w:val="69563A33"/>
    <w:rsid w:val="696E0CC4"/>
    <w:rsid w:val="6A071BF5"/>
    <w:rsid w:val="6A570652"/>
    <w:rsid w:val="6A69111A"/>
    <w:rsid w:val="6A7F0390"/>
    <w:rsid w:val="6ABB7E54"/>
    <w:rsid w:val="6AC25217"/>
    <w:rsid w:val="6ACB7013"/>
    <w:rsid w:val="6B206F0B"/>
    <w:rsid w:val="6B5C117B"/>
    <w:rsid w:val="6B6F1C4B"/>
    <w:rsid w:val="6BA72CA5"/>
    <w:rsid w:val="6BCD147E"/>
    <w:rsid w:val="6BCE1E06"/>
    <w:rsid w:val="6BD37095"/>
    <w:rsid w:val="6C3512CE"/>
    <w:rsid w:val="6C454A39"/>
    <w:rsid w:val="6C4B54A7"/>
    <w:rsid w:val="6C847293"/>
    <w:rsid w:val="6CEF2966"/>
    <w:rsid w:val="6CF61553"/>
    <w:rsid w:val="6CFB4829"/>
    <w:rsid w:val="6D1A3207"/>
    <w:rsid w:val="6D1F2A07"/>
    <w:rsid w:val="6D4F6F26"/>
    <w:rsid w:val="6D533E1D"/>
    <w:rsid w:val="6D8572C1"/>
    <w:rsid w:val="6D9627EA"/>
    <w:rsid w:val="6DBE693D"/>
    <w:rsid w:val="6DCC603D"/>
    <w:rsid w:val="6DD54211"/>
    <w:rsid w:val="6DE0712A"/>
    <w:rsid w:val="6E0C3BB7"/>
    <w:rsid w:val="6E1F4397"/>
    <w:rsid w:val="6E503205"/>
    <w:rsid w:val="6E6A314B"/>
    <w:rsid w:val="6E98483E"/>
    <w:rsid w:val="6EDD24FB"/>
    <w:rsid w:val="6EE64C0C"/>
    <w:rsid w:val="6EFA2703"/>
    <w:rsid w:val="6F122E9C"/>
    <w:rsid w:val="6F162687"/>
    <w:rsid w:val="6F286DD1"/>
    <w:rsid w:val="6F5844D4"/>
    <w:rsid w:val="6F655122"/>
    <w:rsid w:val="6F813434"/>
    <w:rsid w:val="6FB549E8"/>
    <w:rsid w:val="6FB9396D"/>
    <w:rsid w:val="6FE7117F"/>
    <w:rsid w:val="706D3514"/>
    <w:rsid w:val="70816782"/>
    <w:rsid w:val="70A74797"/>
    <w:rsid w:val="70AD022B"/>
    <w:rsid w:val="70BC1F70"/>
    <w:rsid w:val="70D90AA7"/>
    <w:rsid w:val="70F76279"/>
    <w:rsid w:val="713704BD"/>
    <w:rsid w:val="716022B7"/>
    <w:rsid w:val="71777D31"/>
    <w:rsid w:val="72352838"/>
    <w:rsid w:val="72610765"/>
    <w:rsid w:val="72647FEA"/>
    <w:rsid w:val="729B48C6"/>
    <w:rsid w:val="72AD039A"/>
    <w:rsid w:val="72B4071E"/>
    <w:rsid w:val="72CD2785"/>
    <w:rsid w:val="72E907C4"/>
    <w:rsid w:val="72ED7794"/>
    <w:rsid w:val="7320472E"/>
    <w:rsid w:val="73215F8F"/>
    <w:rsid w:val="7343607B"/>
    <w:rsid w:val="736306E9"/>
    <w:rsid w:val="737236F5"/>
    <w:rsid w:val="73776A09"/>
    <w:rsid w:val="73D4211F"/>
    <w:rsid w:val="74000305"/>
    <w:rsid w:val="742E7255"/>
    <w:rsid w:val="743A4BE0"/>
    <w:rsid w:val="744050A5"/>
    <w:rsid w:val="74B633B6"/>
    <w:rsid w:val="74F47C76"/>
    <w:rsid w:val="75016B57"/>
    <w:rsid w:val="75132373"/>
    <w:rsid w:val="7527395D"/>
    <w:rsid w:val="75497C4E"/>
    <w:rsid w:val="75867D3B"/>
    <w:rsid w:val="758D7572"/>
    <w:rsid w:val="75A824CA"/>
    <w:rsid w:val="75B3706C"/>
    <w:rsid w:val="75BC2A22"/>
    <w:rsid w:val="75EA500C"/>
    <w:rsid w:val="75EE02DF"/>
    <w:rsid w:val="767E56A8"/>
    <w:rsid w:val="76895801"/>
    <w:rsid w:val="76AA5D77"/>
    <w:rsid w:val="76BC3A5A"/>
    <w:rsid w:val="7737726F"/>
    <w:rsid w:val="774A45CF"/>
    <w:rsid w:val="77632EAE"/>
    <w:rsid w:val="77943C77"/>
    <w:rsid w:val="77C1052A"/>
    <w:rsid w:val="780B46C6"/>
    <w:rsid w:val="781E08B8"/>
    <w:rsid w:val="782021F9"/>
    <w:rsid w:val="78273631"/>
    <w:rsid w:val="784C6D83"/>
    <w:rsid w:val="784F1B18"/>
    <w:rsid w:val="78547DB9"/>
    <w:rsid w:val="78555B91"/>
    <w:rsid w:val="785B5D23"/>
    <w:rsid w:val="7879186F"/>
    <w:rsid w:val="78910C0B"/>
    <w:rsid w:val="78AC399F"/>
    <w:rsid w:val="78AE1A73"/>
    <w:rsid w:val="78AF1082"/>
    <w:rsid w:val="78B929A5"/>
    <w:rsid w:val="78CC2712"/>
    <w:rsid w:val="790C2D3E"/>
    <w:rsid w:val="79411F52"/>
    <w:rsid w:val="79516190"/>
    <w:rsid w:val="799C6B1E"/>
    <w:rsid w:val="79D570FF"/>
    <w:rsid w:val="79E84374"/>
    <w:rsid w:val="79F44262"/>
    <w:rsid w:val="79F60764"/>
    <w:rsid w:val="7A322817"/>
    <w:rsid w:val="7A3C65C0"/>
    <w:rsid w:val="7A4A2B74"/>
    <w:rsid w:val="7A4F293F"/>
    <w:rsid w:val="7A78446C"/>
    <w:rsid w:val="7ABD026C"/>
    <w:rsid w:val="7B2F401F"/>
    <w:rsid w:val="7B3676B2"/>
    <w:rsid w:val="7B5872B9"/>
    <w:rsid w:val="7B7F036D"/>
    <w:rsid w:val="7B8821D3"/>
    <w:rsid w:val="7BE32475"/>
    <w:rsid w:val="7C004EC8"/>
    <w:rsid w:val="7C207CE0"/>
    <w:rsid w:val="7C3A1822"/>
    <w:rsid w:val="7C5B3343"/>
    <w:rsid w:val="7C677365"/>
    <w:rsid w:val="7C80600D"/>
    <w:rsid w:val="7CA51C89"/>
    <w:rsid w:val="7CAF0D71"/>
    <w:rsid w:val="7CB153E2"/>
    <w:rsid w:val="7CC875C4"/>
    <w:rsid w:val="7CCB19B4"/>
    <w:rsid w:val="7CE91896"/>
    <w:rsid w:val="7D0876AB"/>
    <w:rsid w:val="7D2E5408"/>
    <w:rsid w:val="7D453BC4"/>
    <w:rsid w:val="7D9747FC"/>
    <w:rsid w:val="7DB26F15"/>
    <w:rsid w:val="7DB9749A"/>
    <w:rsid w:val="7DCC5911"/>
    <w:rsid w:val="7DEF486A"/>
    <w:rsid w:val="7DFF4F35"/>
    <w:rsid w:val="7E035C4E"/>
    <w:rsid w:val="7E277AD5"/>
    <w:rsid w:val="7E3A1AB2"/>
    <w:rsid w:val="7E3A3E71"/>
    <w:rsid w:val="7E9B6B75"/>
    <w:rsid w:val="7E9F24DA"/>
    <w:rsid w:val="7ED30570"/>
    <w:rsid w:val="7EEE1D3D"/>
    <w:rsid w:val="7F202010"/>
    <w:rsid w:val="7F4C1633"/>
    <w:rsid w:val="7F4F4A6F"/>
    <w:rsid w:val="7F55079F"/>
    <w:rsid w:val="7F623894"/>
    <w:rsid w:val="7F662DBA"/>
    <w:rsid w:val="7F66737A"/>
    <w:rsid w:val="7F682D62"/>
    <w:rsid w:val="7F707CA6"/>
    <w:rsid w:val="7F734E5B"/>
    <w:rsid w:val="7F760767"/>
    <w:rsid w:val="7FAF67A1"/>
    <w:rsid w:val="7FFB3A83"/>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heme="minorBidi"/>
      <w:kern w:val="2"/>
      <w:sz w:val="21"/>
      <w:szCs w:val="22"/>
      <w:lang w:val="en-US" w:eastAsia="zh-CN" w:bidi="ar-SA"/>
    </w:rPr>
  </w:style>
  <w:style w:type="character" w:default="1" w:styleId="10">
    <w:name w:val="Default Paragraph Font"/>
    <w:semiHidden/>
    <w:unhideWhenUsed/>
    <w:qFormat/>
    <w:uiPriority w:val="1"/>
  </w:style>
  <w:style w:type="table" w:default="1" w:styleId="8">
    <w:name w:val="Normal Table"/>
    <w:semiHidden/>
    <w:unhideWhenUsed/>
    <w:uiPriority w:val="99"/>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2">
    <w:name w:val="caption"/>
    <w:basedOn w:val="1"/>
    <w:next w:val="1"/>
    <w:unhideWhenUsed/>
    <w:qFormat/>
    <w:uiPriority w:val="35"/>
    <w:pPr>
      <w:jc w:val="center"/>
    </w:pPr>
    <w:rPr>
      <w:rFonts w:cstheme="majorBidi"/>
      <w:b/>
      <w:sz w:val="28"/>
      <w:szCs w:val="20"/>
    </w:rPr>
  </w:style>
  <w:style w:type="paragraph" w:styleId="3">
    <w:name w:val="annotation text"/>
    <w:basedOn w:val="1"/>
    <w:link w:val="65"/>
    <w:semiHidden/>
    <w:unhideWhenUsed/>
    <w:qFormat/>
    <w:uiPriority w:val="99"/>
    <w:pPr>
      <w:jc w:val="left"/>
    </w:pPr>
  </w:style>
  <w:style w:type="paragraph" w:styleId="4">
    <w:name w:val="Balloon Text"/>
    <w:basedOn w:val="1"/>
    <w:link w:val="64"/>
    <w:semiHidden/>
    <w:unhideWhenUsed/>
    <w:qFormat/>
    <w:uiPriority w:val="99"/>
    <w:rPr>
      <w:sz w:val="18"/>
      <w:szCs w:val="18"/>
    </w:rPr>
  </w:style>
  <w:style w:type="paragraph" w:styleId="5">
    <w:name w:val="footer"/>
    <w:basedOn w:val="1"/>
    <w:link w:val="61"/>
    <w:unhideWhenUsed/>
    <w:qFormat/>
    <w:uiPriority w:val="99"/>
    <w:pPr>
      <w:tabs>
        <w:tab w:val="center" w:pos="4153"/>
        <w:tab w:val="right" w:pos="8306"/>
      </w:tabs>
      <w:snapToGrid w:val="0"/>
      <w:jc w:val="left"/>
    </w:pPr>
    <w:rPr>
      <w:sz w:val="18"/>
      <w:szCs w:val="18"/>
    </w:rPr>
  </w:style>
  <w:style w:type="paragraph" w:styleId="6">
    <w:name w:val="header"/>
    <w:basedOn w:val="1"/>
    <w:link w:val="60"/>
    <w:unhideWhenUsed/>
    <w:qFormat/>
    <w:uiPriority w:val="99"/>
    <w:pPr>
      <w:pBdr>
        <w:bottom w:val="single" w:color="auto" w:sz="6" w:space="1"/>
      </w:pBdr>
      <w:tabs>
        <w:tab w:val="center" w:pos="4153"/>
        <w:tab w:val="right" w:pos="8306"/>
      </w:tabs>
      <w:snapToGrid w:val="0"/>
      <w:jc w:val="center"/>
    </w:pPr>
    <w:rPr>
      <w:sz w:val="18"/>
      <w:szCs w:val="18"/>
    </w:rPr>
  </w:style>
  <w:style w:type="paragraph" w:styleId="7">
    <w:name w:val="annotation subject"/>
    <w:basedOn w:val="3"/>
    <w:next w:val="3"/>
    <w:link w:val="66"/>
    <w:semiHidden/>
    <w:unhideWhenUsed/>
    <w:qFormat/>
    <w:uiPriority w:val="99"/>
    <w:rPr>
      <w:b/>
      <w:bCs/>
    </w:rPr>
  </w:style>
  <w:style w:type="table" w:styleId="9">
    <w:name w:val="Table Grid"/>
    <w:basedOn w:val="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annotation reference"/>
    <w:basedOn w:val="10"/>
    <w:semiHidden/>
    <w:unhideWhenUsed/>
    <w:qFormat/>
    <w:uiPriority w:val="99"/>
    <w:rPr>
      <w:sz w:val="21"/>
      <w:szCs w:val="21"/>
    </w:rPr>
  </w:style>
  <w:style w:type="paragraph" w:customStyle="1" w:styleId="12">
    <w:name w:val="00小四正文"/>
    <w:basedOn w:val="1"/>
    <w:link w:val="13"/>
    <w:qFormat/>
    <w:uiPriority w:val="0"/>
    <w:pPr>
      <w:spacing w:line="360" w:lineRule="auto"/>
      <w:ind w:firstLine="200" w:firstLineChars="200"/>
      <w:jc w:val="left"/>
    </w:pPr>
    <w:rPr>
      <w:sz w:val="24"/>
    </w:rPr>
  </w:style>
  <w:style w:type="character" w:customStyle="1" w:styleId="13">
    <w:name w:val="00小四正文 字符"/>
    <w:basedOn w:val="10"/>
    <w:link w:val="12"/>
    <w:qFormat/>
    <w:uiPriority w:val="0"/>
    <w:rPr>
      <w:rFonts w:ascii="Times New Roman" w:hAnsi="Times New Roman" w:eastAsia="宋体"/>
      <w:sz w:val="24"/>
    </w:rPr>
  </w:style>
  <w:style w:type="paragraph" w:customStyle="1" w:styleId="14">
    <w:name w:val="01五号正文"/>
    <w:basedOn w:val="1"/>
    <w:link w:val="15"/>
    <w:qFormat/>
    <w:uiPriority w:val="0"/>
    <w:pPr>
      <w:widowControl/>
      <w:spacing w:beforeLines="50"/>
      <w:ind w:firstLine="200" w:firstLineChars="200"/>
      <w:jc w:val="left"/>
    </w:pPr>
    <w:rPr>
      <w:szCs w:val="21"/>
    </w:rPr>
  </w:style>
  <w:style w:type="character" w:customStyle="1" w:styleId="15">
    <w:name w:val="01五号正文 字符"/>
    <w:basedOn w:val="10"/>
    <w:link w:val="14"/>
    <w:qFormat/>
    <w:uiPriority w:val="0"/>
    <w:rPr>
      <w:rFonts w:ascii="Times New Roman" w:hAnsi="Times New Roman" w:eastAsia="宋体"/>
      <w:szCs w:val="21"/>
    </w:rPr>
  </w:style>
  <w:style w:type="paragraph" w:customStyle="1" w:styleId="16">
    <w:name w:val="02强调"/>
    <w:basedOn w:val="1"/>
    <w:next w:val="1"/>
    <w:link w:val="17"/>
    <w:qFormat/>
    <w:uiPriority w:val="0"/>
    <w:rPr>
      <w:b/>
      <w:i/>
      <w:color w:val="FF0000"/>
      <w:sz w:val="24"/>
      <w:u w:val="thick"/>
    </w:rPr>
  </w:style>
  <w:style w:type="character" w:customStyle="1" w:styleId="17">
    <w:name w:val="02强调 字符"/>
    <w:basedOn w:val="10"/>
    <w:link w:val="16"/>
    <w:qFormat/>
    <w:uiPriority w:val="0"/>
    <w:rPr>
      <w:rFonts w:ascii="Times New Roman" w:hAnsi="Times New Roman" w:eastAsia="宋体"/>
      <w:b/>
      <w:i/>
      <w:color w:val="FF0000"/>
      <w:sz w:val="24"/>
      <w:u w:val="thick"/>
    </w:rPr>
  </w:style>
  <w:style w:type="paragraph" w:customStyle="1" w:styleId="18">
    <w:name w:val="03强调"/>
    <w:basedOn w:val="1"/>
    <w:next w:val="1"/>
    <w:link w:val="19"/>
    <w:qFormat/>
    <w:uiPriority w:val="0"/>
    <w:rPr>
      <w:b/>
      <w:i/>
      <w:color w:val="0070C0"/>
      <w:sz w:val="24"/>
      <w:u w:val="double"/>
    </w:rPr>
  </w:style>
  <w:style w:type="character" w:customStyle="1" w:styleId="19">
    <w:name w:val="03强调 字符"/>
    <w:basedOn w:val="10"/>
    <w:link w:val="18"/>
    <w:qFormat/>
    <w:uiPriority w:val="0"/>
    <w:rPr>
      <w:rFonts w:ascii="Times New Roman" w:hAnsi="Times New Roman" w:eastAsia="宋体"/>
      <w:b/>
      <w:i/>
      <w:color w:val="0070C0"/>
      <w:sz w:val="24"/>
      <w:u w:val="double"/>
    </w:rPr>
  </w:style>
  <w:style w:type="paragraph" w:customStyle="1" w:styleId="20">
    <w:name w:val="0a一级"/>
    <w:basedOn w:val="1"/>
    <w:next w:val="1"/>
    <w:link w:val="21"/>
    <w:qFormat/>
    <w:uiPriority w:val="0"/>
    <w:pPr>
      <w:numPr>
        <w:ilvl w:val="0"/>
        <w:numId w:val="1"/>
      </w:numPr>
      <w:spacing w:line="360" w:lineRule="auto"/>
      <w:ind w:firstLine="200" w:firstLineChars="200"/>
      <w:outlineLvl w:val="0"/>
    </w:pPr>
    <w:rPr>
      <w:rFonts w:eastAsia="方正小标宋简体"/>
      <w:sz w:val="24"/>
    </w:rPr>
  </w:style>
  <w:style w:type="character" w:customStyle="1" w:styleId="21">
    <w:name w:val="0a一级 字符"/>
    <w:basedOn w:val="10"/>
    <w:link w:val="20"/>
    <w:qFormat/>
    <w:uiPriority w:val="0"/>
    <w:rPr>
      <w:rFonts w:ascii="Times New Roman" w:hAnsi="Times New Roman" w:eastAsia="方正小标宋简体"/>
      <w:sz w:val="24"/>
    </w:rPr>
  </w:style>
  <w:style w:type="paragraph" w:customStyle="1" w:styleId="22">
    <w:name w:val="0b二级"/>
    <w:basedOn w:val="1"/>
    <w:next w:val="1"/>
    <w:link w:val="23"/>
    <w:qFormat/>
    <w:uiPriority w:val="0"/>
    <w:pPr>
      <w:numPr>
        <w:ilvl w:val="1"/>
        <w:numId w:val="1"/>
      </w:numPr>
      <w:spacing w:line="360" w:lineRule="auto"/>
      <w:ind w:firstLine="200" w:firstLineChars="200"/>
      <w:outlineLvl w:val="1"/>
    </w:pPr>
    <w:rPr>
      <w:rFonts w:eastAsia="黑体"/>
      <w:sz w:val="24"/>
    </w:rPr>
  </w:style>
  <w:style w:type="character" w:customStyle="1" w:styleId="23">
    <w:name w:val="0b二级 字符"/>
    <w:basedOn w:val="10"/>
    <w:link w:val="22"/>
    <w:qFormat/>
    <w:uiPriority w:val="0"/>
    <w:rPr>
      <w:rFonts w:ascii="Times New Roman" w:hAnsi="Times New Roman" w:eastAsia="黑体"/>
      <w:sz w:val="24"/>
    </w:rPr>
  </w:style>
  <w:style w:type="paragraph" w:customStyle="1" w:styleId="24">
    <w:name w:val="0c三级"/>
    <w:basedOn w:val="1"/>
    <w:next w:val="1"/>
    <w:link w:val="25"/>
    <w:qFormat/>
    <w:uiPriority w:val="0"/>
    <w:pPr>
      <w:numPr>
        <w:ilvl w:val="2"/>
        <w:numId w:val="1"/>
      </w:numPr>
      <w:spacing w:line="360" w:lineRule="auto"/>
      <w:ind w:firstLine="200" w:firstLineChars="200"/>
      <w:outlineLvl w:val="2"/>
    </w:pPr>
    <w:rPr>
      <w:b/>
      <w:sz w:val="24"/>
    </w:rPr>
  </w:style>
  <w:style w:type="character" w:customStyle="1" w:styleId="25">
    <w:name w:val="0c三级 字符"/>
    <w:basedOn w:val="10"/>
    <w:link w:val="24"/>
    <w:qFormat/>
    <w:uiPriority w:val="0"/>
    <w:rPr>
      <w:rFonts w:ascii="Times New Roman" w:hAnsi="Times New Roman" w:eastAsia="宋体"/>
      <w:b/>
      <w:sz w:val="24"/>
    </w:rPr>
  </w:style>
  <w:style w:type="paragraph" w:customStyle="1" w:styleId="26">
    <w:name w:val="0d四级"/>
    <w:basedOn w:val="1"/>
    <w:next w:val="1"/>
    <w:link w:val="27"/>
    <w:qFormat/>
    <w:uiPriority w:val="0"/>
    <w:pPr>
      <w:numPr>
        <w:ilvl w:val="3"/>
        <w:numId w:val="1"/>
      </w:numPr>
      <w:spacing w:line="360" w:lineRule="auto"/>
      <w:ind w:firstLine="200" w:firstLineChars="200"/>
      <w:outlineLvl w:val="3"/>
    </w:pPr>
    <w:rPr>
      <w:rFonts w:eastAsia="楷体_GB2312"/>
      <w:b/>
      <w:sz w:val="24"/>
    </w:rPr>
  </w:style>
  <w:style w:type="character" w:customStyle="1" w:styleId="27">
    <w:name w:val="0d四级 字符"/>
    <w:basedOn w:val="10"/>
    <w:link w:val="26"/>
    <w:qFormat/>
    <w:uiPriority w:val="0"/>
    <w:rPr>
      <w:rFonts w:ascii="Times New Roman" w:hAnsi="Times New Roman" w:eastAsia="楷体_GB2312"/>
      <w:b/>
      <w:sz w:val="24"/>
    </w:rPr>
  </w:style>
  <w:style w:type="paragraph" w:customStyle="1" w:styleId="28">
    <w:name w:val="1a一级"/>
    <w:basedOn w:val="1"/>
    <w:link w:val="29"/>
    <w:qFormat/>
    <w:uiPriority w:val="0"/>
    <w:pPr>
      <w:spacing w:line="360" w:lineRule="auto"/>
      <w:outlineLvl w:val="0"/>
    </w:pPr>
    <w:rPr>
      <w:rFonts w:eastAsia="方正小标宋简体"/>
      <w:b/>
      <w:sz w:val="24"/>
    </w:rPr>
  </w:style>
  <w:style w:type="character" w:customStyle="1" w:styleId="29">
    <w:name w:val="1a一级 字符"/>
    <w:basedOn w:val="10"/>
    <w:link w:val="28"/>
    <w:qFormat/>
    <w:uiPriority w:val="0"/>
    <w:rPr>
      <w:rFonts w:ascii="Times New Roman" w:hAnsi="Times New Roman" w:eastAsia="方正小标宋简体"/>
      <w:b/>
      <w:sz w:val="24"/>
    </w:rPr>
  </w:style>
  <w:style w:type="paragraph" w:customStyle="1" w:styleId="30">
    <w:name w:val="1b二级"/>
    <w:basedOn w:val="1"/>
    <w:link w:val="31"/>
    <w:qFormat/>
    <w:uiPriority w:val="0"/>
    <w:pPr>
      <w:spacing w:line="360" w:lineRule="auto"/>
      <w:outlineLvl w:val="1"/>
    </w:pPr>
    <w:rPr>
      <w:rFonts w:eastAsia="黑体"/>
      <w:b/>
      <w:sz w:val="24"/>
    </w:rPr>
  </w:style>
  <w:style w:type="character" w:customStyle="1" w:styleId="31">
    <w:name w:val="1b二级 字符"/>
    <w:basedOn w:val="10"/>
    <w:link w:val="30"/>
    <w:qFormat/>
    <w:uiPriority w:val="0"/>
    <w:rPr>
      <w:rFonts w:ascii="Times New Roman" w:hAnsi="Times New Roman" w:eastAsia="黑体"/>
      <w:b/>
      <w:sz w:val="24"/>
    </w:rPr>
  </w:style>
  <w:style w:type="paragraph" w:customStyle="1" w:styleId="32">
    <w:name w:val="1c三级"/>
    <w:basedOn w:val="1"/>
    <w:link w:val="33"/>
    <w:qFormat/>
    <w:uiPriority w:val="0"/>
    <w:pPr>
      <w:spacing w:line="360" w:lineRule="auto"/>
      <w:outlineLvl w:val="2"/>
    </w:pPr>
    <w:rPr>
      <w:b/>
      <w:sz w:val="24"/>
    </w:rPr>
  </w:style>
  <w:style w:type="character" w:customStyle="1" w:styleId="33">
    <w:name w:val="1c三级 字符"/>
    <w:basedOn w:val="10"/>
    <w:link w:val="32"/>
    <w:qFormat/>
    <w:uiPriority w:val="0"/>
    <w:rPr>
      <w:rFonts w:ascii="Times New Roman" w:hAnsi="Times New Roman" w:eastAsia="宋体"/>
      <w:b/>
      <w:sz w:val="24"/>
    </w:rPr>
  </w:style>
  <w:style w:type="paragraph" w:customStyle="1" w:styleId="34">
    <w:name w:val="1d四级"/>
    <w:basedOn w:val="1"/>
    <w:link w:val="35"/>
    <w:qFormat/>
    <w:uiPriority w:val="0"/>
    <w:pPr>
      <w:spacing w:line="360" w:lineRule="auto"/>
      <w:outlineLvl w:val="3"/>
    </w:pPr>
    <w:rPr>
      <w:rFonts w:eastAsia="楷体_GB2312"/>
      <w:b/>
      <w:sz w:val="24"/>
    </w:rPr>
  </w:style>
  <w:style w:type="character" w:customStyle="1" w:styleId="35">
    <w:name w:val="1d四级 字符"/>
    <w:basedOn w:val="10"/>
    <w:link w:val="34"/>
    <w:qFormat/>
    <w:uiPriority w:val="0"/>
    <w:rPr>
      <w:rFonts w:ascii="Times New Roman" w:hAnsi="Times New Roman" w:eastAsia="楷体_GB2312"/>
      <w:b/>
      <w:sz w:val="24"/>
    </w:rPr>
  </w:style>
  <w:style w:type="paragraph" w:customStyle="1" w:styleId="36">
    <w:name w:val="21章标题"/>
    <w:basedOn w:val="1"/>
    <w:next w:val="1"/>
    <w:link w:val="37"/>
    <w:qFormat/>
    <w:uiPriority w:val="0"/>
    <w:pPr>
      <w:numPr>
        <w:ilvl w:val="0"/>
        <w:numId w:val="2"/>
      </w:numPr>
      <w:spacing w:afterLines="50" w:line="360" w:lineRule="auto"/>
      <w:jc w:val="center"/>
      <w:outlineLvl w:val="0"/>
    </w:pPr>
    <w:rPr>
      <w:rFonts w:eastAsia="方正小标宋简体"/>
      <w:sz w:val="32"/>
      <w:szCs w:val="21"/>
    </w:rPr>
  </w:style>
  <w:style w:type="character" w:customStyle="1" w:styleId="37">
    <w:name w:val="21章标题 字符"/>
    <w:basedOn w:val="10"/>
    <w:link w:val="36"/>
    <w:qFormat/>
    <w:uiPriority w:val="0"/>
    <w:rPr>
      <w:rFonts w:ascii="Times New Roman" w:hAnsi="Times New Roman" w:eastAsia="方正小标宋简体"/>
      <w:sz w:val="32"/>
      <w:szCs w:val="21"/>
    </w:rPr>
  </w:style>
  <w:style w:type="paragraph" w:customStyle="1" w:styleId="38">
    <w:name w:val="22节标题"/>
    <w:basedOn w:val="1"/>
    <w:next w:val="1"/>
    <w:link w:val="39"/>
    <w:qFormat/>
    <w:uiPriority w:val="0"/>
    <w:pPr>
      <w:numPr>
        <w:ilvl w:val="1"/>
        <w:numId w:val="2"/>
      </w:numPr>
      <w:spacing w:beforeLines="50" w:line="360" w:lineRule="auto"/>
      <w:jc w:val="left"/>
      <w:outlineLvl w:val="1"/>
    </w:pPr>
    <w:rPr>
      <w:rFonts w:eastAsia="黑体"/>
      <w:b/>
      <w:sz w:val="24"/>
      <w:szCs w:val="21"/>
    </w:rPr>
  </w:style>
  <w:style w:type="character" w:customStyle="1" w:styleId="39">
    <w:name w:val="22节标题 字符"/>
    <w:basedOn w:val="10"/>
    <w:link w:val="38"/>
    <w:qFormat/>
    <w:uiPriority w:val="0"/>
    <w:rPr>
      <w:rFonts w:ascii="Times New Roman" w:hAnsi="Times New Roman" w:eastAsia="黑体"/>
      <w:b/>
      <w:sz w:val="24"/>
      <w:szCs w:val="21"/>
    </w:rPr>
  </w:style>
  <w:style w:type="paragraph" w:customStyle="1" w:styleId="40">
    <w:name w:val="撰写正文"/>
    <w:basedOn w:val="1"/>
    <w:link w:val="41"/>
    <w:qFormat/>
    <w:uiPriority w:val="0"/>
    <w:pPr>
      <w:spacing w:line="360" w:lineRule="auto"/>
      <w:ind w:firstLine="200" w:firstLineChars="200"/>
      <w:jc w:val="left"/>
    </w:pPr>
    <w:rPr>
      <w:sz w:val="24"/>
      <w:szCs w:val="24"/>
    </w:rPr>
  </w:style>
  <w:style w:type="character" w:customStyle="1" w:styleId="41">
    <w:name w:val="撰写正文 字符"/>
    <w:basedOn w:val="10"/>
    <w:link w:val="40"/>
    <w:qFormat/>
    <w:uiPriority w:val="0"/>
    <w:rPr>
      <w:rFonts w:ascii="Times New Roman" w:hAnsi="Times New Roman" w:eastAsia="宋体"/>
      <w:sz w:val="24"/>
      <w:szCs w:val="24"/>
    </w:rPr>
  </w:style>
  <w:style w:type="paragraph" w:customStyle="1" w:styleId="42">
    <w:name w:val="居中加粗"/>
    <w:basedOn w:val="40"/>
    <w:link w:val="43"/>
    <w:qFormat/>
    <w:uiPriority w:val="0"/>
    <w:pPr>
      <w:ind w:firstLine="0" w:firstLineChars="0"/>
      <w:jc w:val="center"/>
    </w:pPr>
    <w:rPr>
      <w:b/>
    </w:rPr>
  </w:style>
  <w:style w:type="character" w:customStyle="1" w:styleId="43">
    <w:name w:val="居中加粗 字符"/>
    <w:basedOn w:val="41"/>
    <w:link w:val="42"/>
    <w:qFormat/>
    <w:uiPriority w:val="0"/>
    <w:rPr>
      <w:rFonts w:ascii="Times New Roman" w:hAnsi="Times New Roman" w:eastAsia="宋体"/>
      <w:b/>
      <w:sz w:val="24"/>
      <w:szCs w:val="24"/>
    </w:rPr>
  </w:style>
  <w:style w:type="paragraph" w:customStyle="1" w:styleId="44">
    <w:name w:val="23小节标题"/>
    <w:basedOn w:val="1"/>
    <w:next w:val="1"/>
    <w:link w:val="45"/>
    <w:qFormat/>
    <w:uiPriority w:val="0"/>
    <w:pPr>
      <w:numPr>
        <w:ilvl w:val="2"/>
        <w:numId w:val="2"/>
      </w:numPr>
      <w:spacing w:beforeLines="50" w:line="360" w:lineRule="auto"/>
      <w:jc w:val="left"/>
      <w:outlineLvl w:val="2"/>
    </w:pPr>
    <w:rPr>
      <w:b/>
      <w:sz w:val="24"/>
      <w:szCs w:val="21"/>
    </w:rPr>
  </w:style>
  <w:style w:type="character" w:customStyle="1" w:styleId="45">
    <w:name w:val="23小节标题 字符"/>
    <w:basedOn w:val="10"/>
    <w:link w:val="44"/>
    <w:qFormat/>
    <w:uiPriority w:val="0"/>
    <w:rPr>
      <w:rFonts w:ascii="Times New Roman" w:hAnsi="Times New Roman" w:eastAsia="宋体"/>
      <w:b/>
      <w:sz w:val="24"/>
      <w:szCs w:val="21"/>
    </w:rPr>
  </w:style>
  <w:style w:type="paragraph" w:styleId="46">
    <w:name w:val="Intense Quote"/>
    <w:basedOn w:val="1"/>
    <w:next w:val="1"/>
    <w:link w:val="47"/>
    <w:qFormat/>
    <w:uiPriority w:val="30"/>
    <w:pPr>
      <w:pBdr>
        <w:top w:val="single" w:color="4472C4" w:themeColor="accent1" w:sz="4" w:space="10"/>
        <w:bottom w:val="single" w:color="4472C4" w:themeColor="accent1" w:sz="4" w:space="10"/>
      </w:pBdr>
      <w:spacing w:before="360" w:after="360"/>
      <w:ind w:left="864" w:right="864"/>
      <w:jc w:val="center"/>
    </w:pPr>
    <w:rPr>
      <w:rFonts w:asciiTheme="minorHAnsi" w:hAnsiTheme="minorHAnsi" w:eastAsiaTheme="minorEastAsia"/>
      <w:b/>
      <w:i/>
      <w:iCs/>
      <w:color w:val="0070C0"/>
      <w:u w:val="wavyDouble"/>
    </w:rPr>
  </w:style>
  <w:style w:type="character" w:customStyle="1" w:styleId="47">
    <w:name w:val="明显引用 字符"/>
    <w:basedOn w:val="10"/>
    <w:link w:val="46"/>
    <w:qFormat/>
    <w:uiPriority w:val="30"/>
    <w:rPr>
      <w:b/>
      <w:i/>
      <w:iCs/>
      <w:color w:val="0070C0"/>
      <w:u w:val="wavyDouble"/>
    </w:rPr>
  </w:style>
  <w:style w:type="paragraph" w:customStyle="1" w:styleId="48">
    <w:name w:val="24方面标题"/>
    <w:basedOn w:val="1"/>
    <w:next w:val="1"/>
    <w:link w:val="49"/>
    <w:qFormat/>
    <w:uiPriority w:val="0"/>
    <w:pPr>
      <w:numPr>
        <w:ilvl w:val="3"/>
        <w:numId w:val="2"/>
      </w:numPr>
      <w:spacing w:beforeLines="50" w:line="360" w:lineRule="auto"/>
      <w:jc w:val="left"/>
      <w:outlineLvl w:val="3"/>
    </w:pPr>
    <w:rPr>
      <w:rFonts w:eastAsia="黑体"/>
      <w:sz w:val="24"/>
      <w:szCs w:val="21"/>
    </w:rPr>
  </w:style>
  <w:style w:type="character" w:customStyle="1" w:styleId="49">
    <w:name w:val="24方面标题 字符"/>
    <w:basedOn w:val="10"/>
    <w:link w:val="48"/>
    <w:qFormat/>
    <w:uiPriority w:val="0"/>
    <w:rPr>
      <w:rFonts w:ascii="Times New Roman" w:hAnsi="Times New Roman" w:eastAsia="黑体"/>
      <w:sz w:val="24"/>
      <w:szCs w:val="21"/>
    </w:rPr>
  </w:style>
  <w:style w:type="paragraph" w:customStyle="1" w:styleId="50">
    <w:name w:val="25最小标题"/>
    <w:basedOn w:val="1"/>
    <w:next w:val="1"/>
    <w:link w:val="51"/>
    <w:qFormat/>
    <w:uiPriority w:val="0"/>
    <w:pPr>
      <w:numPr>
        <w:ilvl w:val="4"/>
        <w:numId w:val="2"/>
      </w:numPr>
      <w:spacing w:beforeLines="50" w:line="360" w:lineRule="auto"/>
      <w:jc w:val="left"/>
      <w:outlineLvl w:val="4"/>
    </w:pPr>
    <w:rPr>
      <w:rFonts w:eastAsia="楷体_GB2312"/>
      <w:b/>
      <w:sz w:val="24"/>
      <w:szCs w:val="21"/>
    </w:rPr>
  </w:style>
  <w:style w:type="character" w:customStyle="1" w:styleId="51">
    <w:name w:val="25最小标题 字符"/>
    <w:basedOn w:val="10"/>
    <w:link w:val="50"/>
    <w:qFormat/>
    <w:uiPriority w:val="0"/>
    <w:rPr>
      <w:rFonts w:ascii="Times New Roman" w:hAnsi="Times New Roman" w:eastAsia="楷体_GB2312"/>
      <w:b/>
      <w:sz w:val="24"/>
      <w:szCs w:val="21"/>
    </w:rPr>
  </w:style>
  <w:style w:type="paragraph" w:customStyle="1" w:styleId="52">
    <w:name w:val="31章标题"/>
    <w:basedOn w:val="1"/>
    <w:next w:val="1"/>
    <w:link w:val="53"/>
    <w:qFormat/>
    <w:uiPriority w:val="0"/>
    <w:pPr>
      <w:numPr>
        <w:ilvl w:val="0"/>
        <w:numId w:val="3"/>
      </w:numPr>
      <w:spacing w:afterLines="50" w:line="360" w:lineRule="auto"/>
      <w:jc w:val="center"/>
      <w:outlineLvl w:val="0"/>
    </w:pPr>
    <w:rPr>
      <w:rFonts w:eastAsia="方正小标宋简体"/>
      <w:sz w:val="32"/>
      <w:szCs w:val="21"/>
    </w:rPr>
  </w:style>
  <w:style w:type="character" w:customStyle="1" w:styleId="53">
    <w:name w:val="31章标题 字符"/>
    <w:basedOn w:val="10"/>
    <w:link w:val="52"/>
    <w:qFormat/>
    <w:uiPriority w:val="0"/>
    <w:rPr>
      <w:rFonts w:ascii="Times New Roman" w:hAnsi="Times New Roman" w:eastAsia="方正小标宋简体"/>
      <w:sz w:val="32"/>
      <w:szCs w:val="21"/>
    </w:rPr>
  </w:style>
  <w:style w:type="paragraph" w:customStyle="1" w:styleId="54">
    <w:name w:val="32节标题"/>
    <w:basedOn w:val="1"/>
    <w:next w:val="1"/>
    <w:link w:val="55"/>
    <w:qFormat/>
    <w:uiPriority w:val="0"/>
    <w:pPr>
      <w:numPr>
        <w:ilvl w:val="1"/>
        <w:numId w:val="3"/>
      </w:numPr>
      <w:spacing w:beforeLines="50" w:line="360" w:lineRule="auto"/>
      <w:jc w:val="left"/>
      <w:outlineLvl w:val="1"/>
    </w:pPr>
    <w:rPr>
      <w:rFonts w:eastAsia="黑体"/>
      <w:b/>
      <w:sz w:val="24"/>
      <w:szCs w:val="21"/>
    </w:rPr>
  </w:style>
  <w:style w:type="character" w:customStyle="1" w:styleId="55">
    <w:name w:val="32节标题 字符"/>
    <w:basedOn w:val="10"/>
    <w:link w:val="54"/>
    <w:qFormat/>
    <w:uiPriority w:val="0"/>
    <w:rPr>
      <w:rFonts w:ascii="Times New Roman" w:hAnsi="Times New Roman" w:eastAsia="黑体"/>
      <w:b/>
      <w:sz w:val="24"/>
      <w:szCs w:val="21"/>
    </w:rPr>
  </w:style>
  <w:style w:type="paragraph" w:customStyle="1" w:styleId="56">
    <w:name w:val="33小节标题"/>
    <w:basedOn w:val="1"/>
    <w:next w:val="1"/>
    <w:link w:val="57"/>
    <w:qFormat/>
    <w:uiPriority w:val="0"/>
    <w:pPr>
      <w:numPr>
        <w:ilvl w:val="2"/>
        <w:numId w:val="3"/>
      </w:numPr>
      <w:spacing w:beforeLines="50" w:line="360" w:lineRule="auto"/>
      <w:jc w:val="left"/>
      <w:outlineLvl w:val="2"/>
    </w:pPr>
    <w:rPr>
      <w:b/>
      <w:sz w:val="24"/>
      <w:szCs w:val="21"/>
    </w:rPr>
  </w:style>
  <w:style w:type="character" w:customStyle="1" w:styleId="57">
    <w:name w:val="33小节标题 字符"/>
    <w:basedOn w:val="10"/>
    <w:link w:val="56"/>
    <w:qFormat/>
    <w:uiPriority w:val="0"/>
    <w:rPr>
      <w:rFonts w:ascii="Times New Roman" w:hAnsi="Times New Roman" w:eastAsia="宋体"/>
      <w:b/>
      <w:sz w:val="24"/>
      <w:szCs w:val="21"/>
    </w:rPr>
  </w:style>
  <w:style w:type="paragraph" w:customStyle="1" w:styleId="58">
    <w:name w:val="34方面标题"/>
    <w:basedOn w:val="1"/>
    <w:next w:val="1"/>
    <w:link w:val="59"/>
    <w:qFormat/>
    <w:uiPriority w:val="0"/>
    <w:pPr>
      <w:numPr>
        <w:ilvl w:val="3"/>
        <w:numId w:val="3"/>
      </w:numPr>
      <w:spacing w:beforeLines="50" w:line="360" w:lineRule="auto"/>
      <w:ind w:firstLine="200" w:firstLineChars="200"/>
      <w:jc w:val="left"/>
      <w:outlineLvl w:val="3"/>
    </w:pPr>
    <w:rPr>
      <w:rFonts w:eastAsia="黑体"/>
      <w:sz w:val="24"/>
      <w:szCs w:val="21"/>
    </w:rPr>
  </w:style>
  <w:style w:type="character" w:customStyle="1" w:styleId="59">
    <w:name w:val="34方面标题 字符"/>
    <w:basedOn w:val="10"/>
    <w:link w:val="58"/>
    <w:qFormat/>
    <w:uiPriority w:val="0"/>
    <w:rPr>
      <w:rFonts w:ascii="Times New Roman" w:hAnsi="Times New Roman" w:eastAsia="黑体"/>
      <w:sz w:val="24"/>
      <w:szCs w:val="21"/>
    </w:rPr>
  </w:style>
  <w:style w:type="character" w:customStyle="1" w:styleId="60">
    <w:name w:val="页眉 字符"/>
    <w:basedOn w:val="10"/>
    <w:link w:val="6"/>
    <w:qFormat/>
    <w:uiPriority w:val="99"/>
    <w:rPr>
      <w:rFonts w:ascii="Times New Roman" w:hAnsi="Times New Roman" w:eastAsia="宋体"/>
      <w:sz w:val="18"/>
      <w:szCs w:val="18"/>
    </w:rPr>
  </w:style>
  <w:style w:type="character" w:customStyle="1" w:styleId="61">
    <w:name w:val="页脚 字符"/>
    <w:basedOn w:val="10"/>
    <w:link w:val="5"/>
    <w:qFormat/>
    <w:uiPriority w:val="99"/>
    <w:rPr>
      <w:rFonts w:ascii="Times New Roman" w:hAnsi="Times New Roman" w:eastAsia="宋体"/>
      <w:sz w:val="18"/>
      <w:szCs w:val="18"/>
    </w:rPr>
  </w:style>
  <w:style w:type="paragraph" w:customStyle="1" w:styleId="62">
    <w:name w:val="04权序"/>
    <w:basedOn w:val="12"/>
    <w:next w:val="12"/>
    <w:link w:val="63"/>
    <w:qFormat/>
    <w:uiPriority w:val="0"/>
    <w:pPr>
      <w:numPr>
        <w:ilvl w:val="0"/>
        <w:numId w:val="4"/>
      </w:numPr>
      <w:outlineLvl w:val="0"/>
    </w:pPr>
  </w:style>
  <w:style w:type="character" w:customStyle="1" w:styleId="63">
    <w:name w:val="04权序 字符"/>
    <w:basedOn w:val="13"/>
    <w:link w:val="62"/>
    <w:qFormat/>
    <w:uiPriority w:val="0"/>
    <w:rPr>
      <w:rFonts w:ascii="Times New Roman" w:hAnsi="Times New Roman" w:eastAsia="宋体"/>
      <w:sz w:val="24"/>
    </w:rPr>
  </w:style>
  <w:style w:type="character" w:customStyle="1" w:styleId="64">
    <w:name w:val="批注框文本 字符"/>
    <w:basedOn w:val="10"/>
    <w:link w:val="4"/>
    <w:semiHidden/>
    <w:qFormat/>
    <w:uiPriority w:val="99"/>
    <w:rPr>
      <w:rFonts w:ascii="Times New Roman" w:hAnsi="Times New Roman" w:eastAsia="宋体"/>
      <w:sz w:val="18"/>
      <w:szCs w:val="18"/>
    </w:rPr>
  </w:style>
  <w:style w:type="character" w:customStyle="1" w:styleId="65">
    <w:name w:val="批注文字 字符"/>
    <w:basedOn w:val="10"/>
    <w:link w:val="3"/>
    <w:semiHidden/>
    <w:qFormat/>
    <w:uiPriority w:val="99"/>
    <w:rPr>
      <w:rFonts w:ascii="Times New Roman" w:hAnsi="Times New Roman" w:eastAsia="宋体"/>
    </w:rPr>
  </w:style>
  <w:style w:type="character" w:customStyle="1" w:styleId="66">
    <w:name w:val="批注主题 字符"/>
    <w:basedOn w:val="65"/>
    <w:link w:val="7"/>
    <w:semiHidden/>
    <w:qFormat/>
    <w:uiPriority w:val="99"/>
    <w:rPr>
      <w:rFonts w:ascii="Times New Roman" w:hAnsi="Times New Roman" w:eastAsia="宋体"/>
      <w:b/>
      <w:bCs/>
    </w:rPr>
  </w:style>
  <w:style w:type="character" w:styleId="67">
    <w:name w:val="Placeholder Text"/>
    <w:basedOn w:val="10"/>
    <w:semiHidden/>
    <w:qFormat/>
    <w:uiPriority w:val="99"/>
    <w:rPr>
      <w:color w:val="808080"/>
    </w:rPr>
  </w:style>
  <w:style w:type="paragraph" w:styleId="68">
    <w:name w:val="List Paragraph"/>
    <w:basedOn w:val="1"/>
    <w:qFormat/>
    <w:uiPriority w:val="34"/>
    <w:pPr>
      <w:ind w:firstLine="420" w:firstLineChars="200"/>
    </w:pPr>
  </w:style>
  <w:style w:type="paragraph" w:customStyle="1" w:styleId="69">
    <w:name w:val="修订1"/>
    <w:hidden/>
    <w:semiHidden/>
    <w:uiPriority w:val="99"/>
    <w:rPr>
      <w:rFonts w:ascii="Times New Roman" w:hAnsi="Times New Roman" w:eastAsia="宋体" w:cstheme="minorBidi"/>
      <w:kern w:val="2"/>
      <w:sz w:val="21"/>
      <w:szCs w:val="22"/>
      <w:lang w:val="en-US" w:eastAsia="zh-CN" w:bidi="ar-SA"/>
    </w:rPr>
  </w:style>
  <w:style w:type="paragraph" w:customStyle="1" w:styleId="70">
    <w:name w:val="Revision"/>
    <w:hidden/>
    <w:semiHidden/>
    <w:uiPriority w:val="99"/>
    <w:rPr>
      <w:rFonts w:ascii="Times New Roman" w:hAnsi="Times New Roman" w:eastAsia="宋体" w:cstheme="minorBidi"/>
      <w:kern w:val="2"/>
      <w:sz w:val="21"/>
      <w:szCs w:val="22"/>
      <w:lang w:val="en-US" w:eastAsia="zh-CN" w:bidi="ar-SA"/>
    </w:rPr>
  </w:style>
</w:styles>
</file>

<file path=word/_rels/document.xml.rels><?xml version="1.0" encoding="UTF-8" standalone="yes"?>
<Relationships xmlns="http://schemas.openxmlformats.org/package/2006/relationships"><Relationship Id="rId9" Type="http://schemas.microsoft.com/office/2011/relationships/people" Target="people.xml"/><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1150209-1BC3-4F80-8D3F-5A10398FD3C0}">
  <ds:schemaRefs/>
</ds:datastoreItem>
</file>

<file path=docProps/app.xml><?xml version="1.0" encoding="utf-8"?>
<Properties xmlns="http://schemas.openxmlformats.org/officeDocument/2006/extended-properties" xmlns:vt="http://schemas.openxmlformats.org/officeDocument/2006/docPropsVTypes">
  <Template>Normal.dotm</Template>
  <Pages>11</Pages>
  <Words>949</Words>
  <Characters>5413</Characters>
  <Lines>45</Lines>
  <Paragraphs>12</Paragraphs>
  <TotalTime>19</TotalTime>
  <ScaleCrop>false</ScaleCrop>
  <LinksUpToDate>false</LinksUpToDate>
  <CharactersWithSpaces>6350</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2021-09-18T00:40:00Z</dcterms:created>
  <dc:creator>zhanghao</dc:creator>
  <cp:lastModifiedBy>zhwl</cp:lastModifiedBy>
  <dcterms:modified xsi:type="dcterms:W3CDTF">2022-02-18T03:33:07Z</dcterms:modified>
  <cp:revision>458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2433D610F8B04D78829EA9A369327504</vt:lpwstr>
  </property>
</Properties>
</file>