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pPr>
              <w:jc w:val="center"/>
              <w:rPr>
                <w:rFonts w:eastAsia="黑体"/>
                <w:sz w:val="28"/>
                <w:szCs w:val="28"/>
              </w:rPr>
            </w:pPr>
            <w:bookmarkStart w:id="0" w:name="_Hlk33456247"/>
            <w:r>
              <w:rPr>
                <w:rFonts w:hint="eastAsia" w:eastAsia="黑体"/>
                <w:sz w:val="28"/>
                <w:szCs w:val="28"/>
              </w:rPr>
              <w:t>说 明 书 摘 要</w:t>
            </w:r>
          </w:p>
        </w:tc>
      </w:tr>
      <w:bookmarkEnd w:id="0"/>
    </w:tbl>
    <w:p>
      <w:pPr>
        <w:pStyle w:val="12"/>
        <w:ind w:firstLine="480"/>
      </w:pPr>
      <w:commentRangeStart w:id="0"/>
      <w:r>
        <w:rPr>
          <w:rFonts w:hint="eastAsia"/>
        </w:rPr>
        <w:t>【】</w:t>
      </w:r>
      <w:commentRangeEnd w:id="0"/>
      <w:r>
        <w:rPr>
          <w:rStyle w:val="11"/>
        </w:rPr>
        <w:commentReference w:id="0"/>
      </w:r>
    </w:p>
    <w:p>
      <w:pPr>
        <w:pStyle w:val="12"/>
        <w:ind w:firstLine="480"/>
      </w:pPr>
    </w:p>
    <w:p>
      <w:pPr>
        <w:pStyle w:val="12"/>
        <w:ind w:firstLine="480"/>
      </w:pPr>
    </w:p>
    <w:p>
      <w:pPr>
        <w:pStyle w:val="12"/>
        <w:ind w:firstLine="480"/>
      </w:pPr>
    </w:p>
    <w:p>
      <w:pPr>
        <w:sectPr>
          <w:footerReference r:id="rId5" w:type="default"/>
          <w:pgSz w:w="11906" w:h="16838"/>
          <w:pgMar w:top="1440" w:right="1800" w:bottom="1440" w:left="1800" w:header="851" w:footer="992" w:gutter="0"/>
          <w:cols w:space="425" w:num="1"/>
          <w:docGrid w:type="lines" w:linePitch="312" w:charSpace="0"/>
        </w:sectPr>
      </w:pPr>
    </w:p>
    <w:tbl>
      <w:tblPr>
        <w:tblStyle w:val="9"/>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5000" w:type="pct"/>
          </w:tcPr>
          <w:p>
            <w:pPr>
              <w:jc w:val="center"/>
              <w:rPr>
                <w:sz w:val="28"/>
                <w:szCs w:val="28"/>
              </w:rPr>
            </w:pPr>
            <w:r>
              <w:rPr>
                <w:rFonts w:hint="eastAsia" w:eastAsia="黑体"/>
                <w:sz w:val="28"/>
                <w:szCs w:val="28"/>
              </w:rPr>
              <w:t>摘 要 附 图</w:t>
            </w:r>
          </w:p>
        </w:tc>
      </w:tr>
    </w:tbl>
    <w:p>
      <w:pPr>
        <w:jc w:val="center"/>
      </w:pPr>
      <w:commentRangeStart w:id="1"/>
      <w:r>
        <w:rPr>
          <w:rFonts w:hint="eastAsia"/>
        </w:rPr>
        <w:t>【】</w:t>
      </w:r>
      <w:commentRangeEnd w:id="1"/>
      <w:r>
        <w:rPr>
          <w:rStyle w:val="11"/>
        </w:rPr>
        <w:commentReference w:id="1"/>
      </w:r>
    </w:p>
    <w:p>
      <w:pPr>
        <w:jc w:val="center"/>
      </w:pPr>
    </w:p>
    <w:p>
      <w:pPr>
        <w:jc w:val="center"/>
      </w:pPr>
    </w:p>
    <w:p>
      <w:pPr>
        <w:sectPr>
          <w:pgSz w:w="11906" w:h="16838"/>
          <w:pgMar w:top="1440" w:right="1800" w:bottom="1440" w:left="1800" w:header="851" w:footer="992" w:gutter="0"/>
          <w:pgNumType w:start="1"/>
          <w:cols w:space="425" w:num="1"/>
          <w:docGrid w:type="lines" w:linePitch="312" w:charSpace="0"/>
        </w:sectPr>
      </w:pPr>
    </w:p>
    <w:tbl>
      <w:tblPr>
        <w:tblStyle w:val="9"/>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pPr>
              <w:jc w:val="center"/>
              <w:rPr>
                <w:sz w:val="28"/>
                <w:szCs w:val="28"/>
              </w:rPr>
            </w:pPr>
            <w:r>
              <w:rPr>
                <w:rFonts w:hint="eastAsia" w:eastAsia="黑体"/>
                <w:sz w:val="28"/>
                <w:szCs w:val="28"/>
              </w:rPr>
              <w:t>权 利 要 求 书</w:t>
            </w:r>
          </w:p>
        </w:tc>
      </w:tr>
    </w:tbl>
    <w:p>
      <w:pPr>
        <w:pStyle w:val="12"/>
        <w:ind w:firstLine="480"/>
      </w:pPr>
      <w:commentRangeStart w:id="2"/>
      <w:r>
        <w:rPr>
          <w:rFonts w:hint="eastAsia"/>
        </w:rPr>
        <w:t>【】</w:t>
      </w:r>
      <w:commentRangeEnd w:id="2"/>
      <w:r>
        <w:rPr>
          <w:rStyle w:val="11"/>
        </w:rPr>
        <w:commentReference w:id="2"/>
      </w:r>
    </w:p>
    <w:p>
      <w:pPr>
        <w:pStyle w:val="12"/>
        <w:ind w:firstLine="480"/>
      </w:pPr>
    </w:p>
    <w:p>
      <w:pPr>
        <w:pStyle w:val="12"/>
        <w:ind w:firstLine="480"/>
      </w:pPr>
    </w:p>
    <w:p>
      <w:pPr>
        <w:pStyle w:val="12"/>
        <w:ind w:firstLine="480"/>
      </w:pPr>
    </w:p>
    <w:p>
      <w:pPr>
        <w:pStyle w:val="12"/>
        <w:ind w:firstLine="480"/>
      </w:pPr>
    </w:p>
    <w:p>
      <w:pPr>
        <w:sectPr>
          <w:pgSz w:w="11906" w:h="16838"/>
          <w:pgMar w:top="1440" w:right="1800" w:bottom="1440" w:left="1800" w:header="851" w:footer="992" w:gutter="0"/>
          <w:pgNumType w:start="1"/>
          <w:cols w:space="425" w:num="1"/>
          <w:docGrid w:type="lines" w:linePitch="312" w:charSpace="0"/>
        </w:sectPr>
      </w:pPr>
    </w:p>
    <w:tbl>
      <w:tblPr>
        <w:tblStyle w:val="9"/>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pPr>
              <w:jc w:val="center"/>
              <w:rPr>
                <w:sz w:val="28"/>
                <w:szCs w:val="28"/>
              </w:rPr>
            </w:pPr>
            <w:r>
              <w:rPr>
                <w:rFonts w:hint="eastAsia" w:eastAsia="黑体"/>
                <w:sz w:val="28"/>
                <w:szCs w:val="28"/>
              </w:rPr>
              <w:t>说 明 书</w:t>
            </w:r>
          </w:p>
        </w:tc>
      </w:tr>
    </w:tbl>
    <w:p>
      <w:pPr>
        <w:jc w:val="center"/>
        <w:rPr>
          <w:rFonts w:eastAsia="黑体"/>
          <w:sz w:val="28"/>
        </w:rPr>
      </w:pPr>
      <w:commentRangeStart w:id="3"/>
      <w:commentRangeStart w:id="4"/>
      <w:r>
        <w:rPr>
          <w:rFonts w:hint="eastAsia" w:eastAsia="黑体"/>
          <w:sz w:val="28"/>
        </w:rPr>
        <w:t>基于误差修正和模糊逻辑的光伏发电功率预测方法及系统</w:t>
      </w:r>
      <w:commentRangeEnd w:id="3"/>
      <w:r>
        <w:rPr>
          <w:rStyle w:val="11"/>
        </w:rPr>
        <w:commentReference w:id="3"/>
      </w:r>
      <w:commentRangeEnd w:id="4"/>
      <w:r>
        <w:commentReference w:id="4"/>
      </w:r>
    </w:p>
    <w:p>
      <w:pPr>
        <w:pStyle w:val="12"/>
        <w:ind w:firstLine="482"/>
        <w:rPr>
          <w:b/>
          <w:bCs/>
        </w:rPr>
      </w:pPr>
    </w:p>
    <w:p>
      <w:pPr>
        <w:pStyle w:val="12"/>
        <w:ind w:firstLine="482"/>
        <w:rPr>
          <w:b/>
          <w:bCs/>
        </w:rPr>
      </w:pPr>
      <w:r>
        <w:rPr>
          <w:rFonts w:hint="eastAsia"/>
          <w:b/>
          <w:bCs/>
        </w:rPr>
        <w:t>技术领域</w:t>
      </w:r>
    </w:p>
    <w:p>
      <w:pPr>
        <w:pStyle w:val="12"/>
        <w:ind w:firstLine="480"/>
      </w:pPr>
      <w:r>
        <w:rPr>
          <w:rFonts w:hint="eastAsia"/>
        </w:rPr>
        <w:t>本发明属于光伏发电领域，更具体地，涉及一种基于神经网络的光伏发电功率预测方法及系统。</w:t>
      </w:r>
    </w:p>
    <w:p>
      <w:pPr>
        <w:pStyle w:val="12"/>
        <w:ind w:firstLine="482"/>
        <w:rPr>
          <w:b/>
          <w:bCs/>
        </w:rPr>
      </w:pPr>
    </w:p>
    <w:p>
      <w:pPr>
        <w:pStyle w:val="12"/>
        <w:ind w:firstLine="482"/>
        <w:rPr>
          <w:b/>
          <w:bCs/>
        </w:rPr>
      </w:pPr>
      <w:r>
        <w:rPr>
          <w:rFonts w:hint="eastAsia"/>
          <w:b/>
          <w:bCs/>
        </w:rPr>
        <w:t>背景技术</w:t>
      </w:r>
    </w:p>
    <w:p>
      <w:pPr>
        <w:pStyle w:val="12"/>
        <w:ind w:firstLine="480"/>
      </w:pPr>
      <w:r>
        <w:rPr>
          <w:rFonts w:hint="eastAsia"/>
        </w:rPr>
        <w:t>目前传统的煤炭能源日益枯竭，石油的价格也在不断上涨，同时人们对环境保护的不断重视，使得人们对可再生能源有迫切的需求。光伏发电是将太阳能转化为电能，太阳能是一种干净、环保、可再生的清洁能源。在如今常规能源短缺的情况下，发展光伏产业可以使人们不再过多依赖于诸如石油、煤炭等不可再生能源，从而达到维持生态平衡，调整能源结构的效果。</w:t>
      </w:r>
    </w:p>
    <w:p>
      <w:pPr>
        <w:pStyle w:val="12"/>
        <w:ind w:firstLine="480"/>
      </w:pPr>
      <w:r>
        <w:rPr>
          <w:rFonts w:hint="eastAsia"/>
        </w:rPr>
        <w:t>从全球光伏发电行业的发展现状来看，由于世界各国对于可持续发展观念的</w:t>
      </w:r>
      <w:bookmarkStart w:id="1" w:name="_GoBack"/>
      <w:bookmarkEnd w:id="1"/>
      <w:r>
        <w:rPr>
          <w:rFonts w:hint="eastAsia"/>
        </w:rPr>
        <w:t>越来越重视，全球光伏发电的规模正在迅速扩大。随着电力技术的不断发展，光伏发电的成本在显著降低，光伏发电产品的价格也在随之不断的降低。目前世界上许多地区的国家都在积极地推动光伏发电项目，光伏市场有越来越多的投资者参与进来，全球光伏市场正在向着多元化的方向发展。从海外市场装机量来看，每年有越来越多的项目装机量超过十亿瓦。光伏发电在市场上的竞争力正在逐渐提升，在将来很有可能成为最受欢迎的新能源技术。而目前限制光伏发电发展的关键问题之一是光伏发电功率预测问题。</w:t>
      </w:r>
    </w:p>
    <w:p>
      <w:pPr>
        <w:pStyle w:val="12"/>
        <w:ind w:firstLine="480"/>
      </w:pPr>
      <w:r>
        <w:rPr>
          <w:rFonts w:hint="eastAsia"/>
        </w:rPr>
        <w:t>首先对于光伏功率的准确预测，可以提高电网稳定性、增加电网消纳光电能力。光伏发电具有间歇性、随机性和波动性，由此给电网的安全运行带来了一系列问题，电网调度部门传统的做法只能采取拉闸限电这样的无奈之举。随着光伏发电站电网电源结构比重的增加，光伏功率预测系统变得尤为重要，光伏功率预测越准，光伏并网给电网的安全运行带来的影响就越小，就能够有效的帮助电网调度部门做好各类电源的调度计划。</w:t>
      </w:r>
    </w:p>
    <w:p>
      <w:pPr>
        <w:pStyle w:val="12"/>
        <w:ind w:firstLine="480"/>
      </w:pPr>
      <w:r>
        <w:rPr>
          <w:rFonts w:hint="eastAsia"/>
        </w:rPr>
        <w:t>其次帮助光伏电站减少由于限电带来的经济损失，提高光伏电站运营管理效率。光伏功率预测越准，电网就会减少光伏限电，由此大大提高了电网消纳阳光的能力，进而减少了由于限电给光伏业主带来的经济损失，增加了光伏电站投资回报率。</w:t>
      </w:r>
    </w:p>
    <w:p>
      <w:pPr>
        <w:pStyle w:val="12"/>
        <w:ind w:firstLine="482"/>
        <w:rPr>
          <w:b/>
          <w:bCs/>
        </w:rPr>
      </w:pPr>
    </w:p>
    <w:p>
      <w:pPr>
        <w:pStyle w:val="12"/>
        <w:ind w:firstLine="482"/>
        <w:rPr>
          <w:b/>
          <w:bCs/>
        </w:rPr>
      </w:pPr>
      <w:r>
        <w:rPr>
          <w:rFonts w:hint="eastAsia"/>
          <w:b/>
          <w:bCs/>
        </w:rPr>
        <w:t>发明内容</w:t>
      </w:r>
    </w:p>
    <w:p>
      <w:pPr>
        <w:pStyle w:val="12"/>
        <w:ind w:firstLine="480"/>
      </w:pPr>
      <w:r>
        <w:rPr>
          <w:rFonts w:hint="eastAsia"/>
        </w:rPr>
        <w:t>为解决现有技术中存在的不足，本发明的目的在于，提供一种基于人工神经网络预测功率，加入误差修正因子和模糊预处理方法，更加精确的预测光伏输出功率。</w:t>
      </w:r>
    </w:p>
    <w:p>
      <w:pPr>
        <w:pStyle w:val="12"/>
        <w:ind w:firstLine="480"/>
      </w:pPr>
      <w:r>
        <w:rPr>
          <w:rFonts w:hint="eastAsia"/>
        </w:rPr>
        <w:t>本发明采用如下的技术方案。</w:t>
      </w:r>
      <w:commentRangeStart w:id="5"/>
      <w:r>
        <w:rPr>
          <w:rFonts w:hint="eastAsia"/>
        </w:rPr>
        <w:t>【】</w:t>
      </w:r>
      <w:commentRangeEnd w:id="5"/>
      <w:r>
        <w:rPr>
          <w:rStyle w:val="11"/>
        </w:rPr>
        <w:commentReference w:id="5"/>
      </w:r>
    </w:p>
    <w:p>
      <w:pPr>
        <w:pStyle w:val="12"/>
        <w:ind w:firstLine="480"/>
      </w:pPr>
      <w:r>
        <w:rPr>
          <w:rFonts w:hint="eastAsia"/>
        </w:rPr>
        <w:t>本发明的有益效果在于，与现有技术相比，既可用于单一光伏板的输出功率预测，也可以用于光伏场站的输出功率预测。即获得预测日光伏发电功率预测结果。本发明的具体过程为，先用历史数据，取辐照度、温度、湿度、气压、风速、风向为神经网络输入层的一到六个输入，第七个输入为前五分钟预测的误差因子来输入进行修正网络，再将一个模糊预处理的工具箱引入神经网络系统，来查找相对湿度、雨量和当天时间之间的数据相关性，将云量系数分类为神经网络的第八个输入。神经网络输出为光伏输出功率。进行对网络训练。训练完成后，可以用本发明的神经网络，对光伏输出功率进行更加精确的预测。</w:t>
      </w:r>
    </w:p>
    <w:p>
      <w:pPr>
        <w:pStyle w:val="12"/>
        <w:ind w:firstLine="480"/>
      </w:pPr>
      <w:r>
        <w:rPr>
          <w:rFonts w:hint="eastAsia"/>
        </w:rPr>
        <w:t>本发明的有益效果至少包括：</w:t>
      </w:r>
    </w:p>
    <w:p>
      <w:pPr>
        <w:pStyle w:val="12"/>
        <w:ind w:firstLine="480"/>
      </w:pPr>
      <w:r>
        <w:rPr>
          <w:rFonts w:hint="eastAsia"/>
        </w:rPr>
        <w:t>1、基于前五分钟得出的预测数据，根据误差计算公式，计算出预测误差，再返回神经网络输入层作为下一时刻预测的输入，作为误差修正因子修正神经网络。会使得神经网络时刻监控预测的误差，来使得下一时刻预测的更加精确。</w:t>
      </w:r>
    </w:p>
    <w:p>
      <w:pPr>
        <w:pStyle w:val="12"/>
        <w:ind w:firstLine="480"/>
      </w:pPr>
      <w:r>
        <w:rPr>
          <w:rFonts w:hint="eastAsia"/>
        </w:rPr>
        <w:t>2、云遮盖量与辐照度有很大的相关性，所以考虑模糊逻辑理论，利用MATLAB自带的模糊预处理工具箱，找出雨量系数与相对温度、雨量、时间三个数据相关性，得到云量系数作为神经网络的输入量，进一步精确神经网络对光伏功率的预测。</w:t>
      </w:r>
    </w:p>
    <w:p>
      <w:pPr>
        <w:pStyle w:val="12"/>
        <w:ind w:firstLine="480"/>
      </w:pPr>
    </w:p>
    <w:p>
      <w:pPr>
        <w:pStyle w:val="12"/>
        <w:ind w:firstLine="482"/>
        <w:rPr>
          <w:b/>
          <w:bCs/>
        </w:rPr>
      </w:pPr>
      <w:r>
        <w:rPr>
          <w:rFonts w:hint="eastAsia"/>
          <w:b/>
          <w:bCs/>
        </w:rPr>
        <w:t>附图说明</w:t>
      </w:r>
    </w:p>
    <w:p>
      <w:pPr>
        <w:pStyle w:val="12"/>
        <w:ind w:firstLine="480"/>
      </w:pPr>
      <w:commentRangeStart w:id="6"/>
      <w:r>
        <w:rPr>
          <w:rFonts w:hint="eastAsia"/>
        </w:rPr>
        <w:t>【】</w:t>
      </w:r>
      <w:commentRangeEnd w:id="6"/>
      <w:r>
        <w:rPr>
          <w:rStyle w:val="11"/>
        </w:rPr>
        <w:commentReference w:id="6"/>
      </w:r>
    </w:p>
    <w:p>
      <w:pPr>
        <w:pStyle w:val="12"/>
        <w:ind w:firstLine="480"/>
      </w:pPr>
    </w:p>
    <w:p>
      <w:pPr>
        <w:pStyle w:val="12"/>
        <w:ind w:firstLine="482"/>
        <w:rPr>
          <w:b/>
          <w:bCs/>
        </w:rPr>
      </w:pPr>
      <w:r>
        <w:rPr>
          <w:rFonts w:hint="eastAsia"/>
          <w:b/>
          <w:bCs/>
        </w:rPr>
        <w:t>具体实施方式</w:t>
      </w:r>
    </w:p>
    <w:p>
      <w:pPr>
        <w:pStyle w:val="12"/>
        <w:ind w:firstLine="480"/>
      </w:pPr>
      <w:r>
        <w:rPr>
          <w:rFonts w:hint="eastAsia"/>
        </w:rPr>
        <w:t>下面结合附图对本申请作进一步描述。以下实施例仅用于更加清楚地说明本发明的技术方案，而不能以此来限制本申请的保护范围。</w:t>
      </w:r>
    </w:p>
    <w:p>
      <w:pPr>
        <w:pStyle w:val="12"/>
        <w:ind w:firstLine="480"/>
      </w:pPr>
      <w:r>
        <w:rPr>
          <w:rFonts w:hint="eastAsia"/>
        </w:rPr>
        <w:t>步骤1，获取预测日前M天的光伏发电功率历史数据和气象历史数据，以及预测日当天的气象数据。</w:t>
      </w:r>
    </w:p>
    <w:p>
      <w:pPr>
        <w:pStyle w:val="12"/>
        <w:ind w:firstLine="480"/>
      </w:pPr>
      <w:r>
        <w:rPr>
          <w:rFonts w:hint="eastAsia"/>
        </w:rPr>
        <w:t>预测日</w:t>
      </w:r>
      <w:commentRangeStart w:id="7"/>
      <w:commentRangeStart w:id="8"/>
      <w:r>
        <w:rPr>
          <w:rFonts w:hint="eastAsia"/>
        </w:rPr>
        <w:t>前M天</w:t>
      </w:r>
      <w:commentRangeEnd w:id="7"/>
      <w:r>
        <w:rPr>
          <w:rStyle w:val="11"/>
        </w:rPr>
        <w:commentReference w:id="7"/>
      </w:r>
      <w:commentRangeEnd w:id="8"/>
      <w:r>
        <w:commentReference w:id="8"/>
      </w:r>
      <w:r>
        <w:rPr>
          <w:rFonts w:hint="eastAsia"/>
        </w:rPr>
        <w:t>的光伏发电功率历史数据和气象历史数据包括：预测日前第i天第j时刻的光伏发电功率和气象历史数据，</w:t>
      </w:r>
      <m:oMath>
        <m:r>
          <m:rPr>
            <m:sty m:val="p"/>
          </m:rPr>
          <w:rPr>
            <w:rFonts w:ascii="Cambria Math" w:hAnsi="Cambria Math"/>
          </w:rPr>
          <m:t>i=1,2,…,M</m:t>
        </m:r>
      </m:oMath>
      <w:r>
        <w:rPr>
          <w:rFonts w:hint="eastAsia"/>
        </w:rPr>
        <w:t>，</w:t>
      </w:r>
      <m:oMath>
        <m:r>
          <m:rPr>
            <m:sty m:val="p"/>
          </m:rPr>
          <w:rPr>
            <w:rFonts w:hint="eastAsia" w:ascii="Cambria Math" w:hAnsi="Cambria Math"/>
          </w:rPr>
          <m:t>i</m:t>
        </m:r>
        <m:r>
          <m:rPr>
            <m:sty m:val="p"/>
          </m:rPr>
          <w:rPr>
            <w:rFonts w:ascii="Cambria Math" w:hAnsi="Cambria Math"/>
          </w:rPr>
          <m:t>=1</m:t>
        </m:r>
      </m:oMath>
      <w:r>
        <w:rPr>
          <w:rFonts w:hint="eastAsia"/>
        </w:rPr>
        <w:t>表示预测日的前一天，</w:t>
      </w:r>
      <m:oMath>
        <m:r>
          <m:rPr>
            <m:sty m:val="p"/>
          </m:rPr>
          <w:rPr>
            <w:rFonts w:ascii="Cambria Math" w:hAnsi="Cambria Math"/>
          </w:rPr>
          <m:t>j=1,2,…,N</m:t>
        </m:r>
      </m:oMath>
      <w:r>
        <w:rPr>
          <w:rFonts w:hint="eastAsia"/>
        </w:rPr>
        <w:t>，N表示每日采样点数。</w:t>
      </w:r>
    </w:p>
    <w:p>
      <w:pPr>
        <w:pStyle w:val="12"/>
        <w:ind w:firstLine="480"/>
      </w:pPr>
      <w:r>
        <w:rPr>
          <w:rFonts w:hint="eastAsia"/>
        </w:rPr>
        <w:t>相对应地，预测日当天的气象数据包括：预测日前当天第j时刻的气象数据，</w:t>
      </w:r>
      <m:oMath>
        <m:r>
          <m:rPr>
            <m:sty m:val="p"/>
          </m:rPr>
          <w:rPr>
            <w:rFonts w:ascii="Cambria Math" w:hAnsi="Cambria Math"/>
          </w:rPr>
          <m:t>j=1,2,…,N</m:t>
        </m:r>
      </m:oMath>
      <w:r>
        <w:rPr>
          <w:rFonts w:hint="eastAsia"/>
        </w:rPr>
        <w:t>，N表示每日采样点数。</w:t>
      </w:r>
    </w:p>
    <w:p>
      <w:pPr>
        <w:pStyle w:val="12"/>
        <w:ind w:firstLine="480"/>
      </w:pPr>
      <w:r>
        <w:rPr>
          <w:rFonts w:hint="eastAsia"/>
        </w:rPr>
        <w:t>具体地，</w:t>
      </w:r>
    </w:p>
    <w:p>
      <w:pPr>
        <w:pStyle w:val="12"/>
        <w:ind w:firstLine="480"/>
      </w:pPr>
      <w:r>
        <w:rPr>
          <w:rFonts w:hint="eastAsia"/>
        </w:rPr>
        <w:t>I表示辐照度</w:t>
      </w:r>
      <w:r>
        <w:t>，</w:t>
      </w:r>
      <m:oMath>
        <m:sSub>
          <m:sSubPr>
            <m:ctrlPr>
              <w:rPr>
                <w:rFonts w:ascii="Cambria Math" w:hAnsi="Cambria Math"/>
              </w:rPr>
            </m:ctrlPr>
          </m:sSubPr>
          <m:e>
            <m:r>
              <m:rPr>
                <m:sty m:val="p"/>
              </m:rPr>
              <w:rPr>
                <w:rFonts w:hint="eastAsia" w:ascii="Cambria Math" w:hAnsi="Cambria Math"/>
              </w:rPr>
              <m:t>I</m:t>
            </m:r>
            <m:ctrlPr>
              <w:rPr>
                <w:rFonts w:hint="eastAsia" w:ascii="Cambria Math" w:hAnsi="Cambria Math"/>
              </w:rPr>
            </m:ctrlPr>
          </m:e>
          <m:sub>
            <m:r>
              <m:rPr>
                <m:sty m:val="p"/>
              </m:rPr>
              <w:rPr>
                <w:rFonts w:ascii="Cambria Math" w:hAnsi="Cambria Math"/>
              </w:rPr>
              <m:t>i</m:t>
            </m:r>
            <m:ctrlPr>
              <w:rPr>
                <w:rFonts w:ascii="Cambria Math" w:hAnsi="Cambria Math"/>
              </w:rPr>
            </m:ctrlPr>
          </m:sub>
        </m:sSub>
      </m:oMath>
      <w:r>
        <w:rPr>
          <w:rFonts w:hint="eastAsia"/>
        </w:rPr>
        <w:t>表示预测日前第i天的辐照度向量</w:t>
      </w:r>
      <w:r>
        <w:t>，</w:t>
      </w:r>
      <m:oMath>
        <m:sSub>
          <m:sSubPr>
            <m:ctrlPr>
              <w:rPr>
                <w:rFonts w:ascii="Cambria Math" w:hAnsi="Cambria Math"/>
              </w:rPr>
            </m:ctrlPr>
          </m:sSubPr>
          <m:e>
            <m:r>
              <m:rPr>
                <m:sty m:val="p"/>
              </m:rPr>
              <w:rPr>
                <w:rFonts w:hint="eastAsia" w:ascii="Cambria Math" w:hAnsi="Cambria Math"/>
              </w:rPr>
              <m:t>I</m:t>
            </m:r>
            <m:ctrlPr>
              <w:rPr>
                <w:rFonts w:hint="eastAsia" w:ascii="Cambria Math" w:hAnsi="Cambria Math"/>
              </w:rPr>
            </m:ctrlPr>
          </m:e>
          <m:sub>
            <m:r>
              <m:rPr>
                <m:sty m:val="p"/>
              </m:rPr>
              <w:rPr>
                <w:rFonts w:ascii="Cambria Math" w:hAnsi="Cambria Math"/>
              </w:rPr>
              <m:t>ij</m:t>
            </m:r>
            <m:ctrlPr>
              <w:rPr>
                <w:rFonts w:ascii="Cambria Math" w:hAnsi="Cambria Math"/>
              </w:rPr>
            </m:ctrlPr>
          </m:sub>
        </m:sSub>
      </m:oMath>
      <w:r>
        <w:rPr>
          <w:rFonts w:hint="eastAsia"/>
        </w:rPr>
        <w:t>表示预测日前第i天第j时刻的辐照度</w:t>
      </w:r>
      <w:r>
        <w:t>，</w:t>
      </w:r>
      <m:oMath>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i1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i2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iN</m:t>
                </m:r>
                <m:ctrlPr>
                  <w:rPr>
                    <w:rFonts w:ascii="Cambria Math" w:hAnsi="Cambria Math"/>
                  </w:rPr>
                </m:ctrlPr>
              </m:sub>
            </m:sSub>
            <m:ctrlPr>
              <w:rPr>
                <w:rFonts w:ascii="Cambria Math" w:hAnsi="Cambria Math"/>
              </w:rPr>
            </m:ctrlPr>
          </m:e>
        </m:d>
      </m:oMath>
      <w:r>
        <w:rPr>
          <w:rFonts w:hint="eastAsia"/>
        </w:rPr>
        <w:t>，</w:t>
      </w:r>
      <m:oMath>
        <m:sSub>
          <m:sSubPr>
            <m:ctrlPr>
              <w:rPr>
                <w:rFonts w:ascii="Cambria Math" w:hAnsi="Cambria Math"/>
              </w:rPr>
            </m:ctrlPr>
          </m:sSubPr>
          <m:e>
            <m:r>
              <m:rPr>
                <m:sty m:val="p"/>
              </m:rPr>
              <w:rPr>
                <w:rFonts w:hint="eastAsia" w:ascii="Cambria Math" w:hAnsi="Cambria Math"/>
              </w:rPr>
              <m:t>I</m:t>
            </m:r>
            <m:ctrlPr>
              <w:rPr>
                <w:rFonts w:hint="eastAsia" w:ascii="Cambria Math" w:hAnsi="Cambria Math"/>
              </w:rPr>
            </m:ctrlPr>
          </m:e>
          <m:sub>
            <m:r>
              <m:rPr>
                <m:sty m:val="p"/>
              </m:rPr>
              <w:rPr>
                <w:rFonts w:ascii="Cambria Math" w:hAnsi="Cambria Math"/>
              </w:rPr>
              <m:t>0</m:t>
            </m:r>
            <m:ctrlPr>
              <w:rPr>
                <w:rFonts w:ascii="Cambria Math" w:hAnsi="Cambria Math"/>
              </w:rPr>
            </m:ctrlPr>
          </m:sub>
        </m:sSub>
      </m:oMath>
      <w:r>
        <w:rPr>
          <w:rFonts w:hint="eastAsia"/>
        </w:rPr>
        <w:t>表示预测日当天的辐照度向量</w:t>
      </w:r>
      <w:r>
        <w:t>，</w:t>
      </w:r>
      <m:oMath>
        <m:sSub>
          <m:sSubPr>
            <m:ctrlPr>
              <w:rPr>
                <w:rFonts w:ascii="Cambria Math" w:hAnsi="Cambria Math"/>
              </w:rPr>
            </m:ctrlPr>
          </m:sSubPr>
          <m:e>
            <m:r>
              <m:rPr>
                <m:sty m:val="p"/>
              </m:rPr>
              <w:rPr>
                <w:rFonts w:hint="eastAsia" w:ascii="Cambria Math" w:hAnsi="Cambria Math"/>
              </w:rPr>
              <m:t>I</m:t>
            </m:r>
            <m:ctrlPr>
              <w:rPr>
                <w:rFonts w:hint="eastAsia" w:ascii="Cambria Math" w:hAnsi="Cambria Math"/>
              </w:rPr>
            </m:ctrlPr>
          </m:e>
          <m:sub>
            <m:r>
              <m:rPr>
                <m:sty m:val="p"/>
              </m:rPr>
              <w:rPr>
                <w:rFonts w:ascii="Cambria Math" w:hAnsi="Cambria Math"/>
              </w:rPr>
              <m:t>0j</m:t>
            </m:r>
            <m:ctrlPr>
              <w:rPr>
                <w:rFonts w:ascii="Cambria Math" w:hAnsi="Cambria Math"/>
              </w:rPr>
            </m:ctrlPr>
          </m:sub>
        </m:sSub>
      </m:oMath>
      <w:r>
        <w:rPr>
          <w:rFonts w:hint="eastAsia"/>
        </w:rPr>
        <w:t>表示预测日当天第j时刻的辐照度</w:t>
      </w:r>
      <w:r>
        <w:t>，</w:t>
      </w:r>
      <m:oMath>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01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02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0N</m:t>
                </m:r>
                <m:ctrlPr>
                  <w:rPr>
                    <w:rFonts w:ascii="Cambria Math" w:hAnsi="Cambria Math"/>
                  </w:rPr>
                </m:ctrlPr>
              </m:sub>
            </m:sSub>
            <m:ctrlPr>
              <w:rPr>
                <w:rFonts w:ascii="Cambria Math" w:hAnsi="Cambria Math"/>
              </w:rPr>
            </m:ctrlPr>
          </m:e>
        </m:d>
      </m:oMath>
      <w:r>
        <w:rPr>
          <w:rFonts w:hint="eastAsia"/>
        </w:rPr>
        <w:t>。</w:t>
      </w:r>
    </w:p>
    <w:p>
      <w:pPr>
        <w:pStyle w:val="12"/>
        <w:ind w:firstLine="480"/>
      </w:pPr>
      <w:r>
        <w:rPr>
          <w:rFonts w:hint="eastAsia"/>
        </w:rPr>
        <w:t>T表示温度，</w:t>
      </w:r>
      <m:oMath>
        <m:sSub>
          <m:sSubPr>
            <m:ctrlPr>
              <w:rPr>
                <w:rFonts w:ascii="Cambria Math" w:hAnsi="Cambria Math"/>
              </w:rPr>
            </m:ctrlPr>
          </m:sSubPr>
          <m:e>
            <m:r>
              <m:rPr>
                <m:sty m:val="p"/>
              </m:rPr>
              <w:rPr>
                <w:rFonts w:hint="eastAsia" w:ascii="Cambria Math" w:hAnsi="Cambria Math"/>
              </w:rPr>
              <m:t>T</m:t>
            </m:r>
            <m:ctrlPr>
              <w:rPr>
                <w:rFonts w:hint="eastAsia" w:ascii="Cambria Math" w:hAnsi="Cambria Math"/>
              </w:rPr>
            </m:ctrlPr>
          </m:e>
          <m:sub>
            <m:r>
              <m:rPr>
                <m:sty m:val="p"/>
              </m:rPr>
              <w:rPr>
                <w:rFonts w:ascii="Cambria Math" w:hAnsi="Cambria Math"/>
              </w:rPr>
              <m:t>i</m:t>
            </m:r>
            <m:ctrlPr>
              <w:rPr>
                <w:rFonts w:ascii="Cambria Math" w:hAnsi="Cambria Math"/>
              </w:rPr>
            </m:ctrlPr>
          </m:sub>
        </m:sSub>
      </m:oMath>
      <w:r>
        <w:rPr>
          <w:rFonts w:hint="eastAsia"/>
        </w:rPr>
        <w:t>表示预测日前第i天的温度向量，</w:t>
      </w:r>
      <m:oMath>
        <m:sSub>
          <m:sSubPr>
            <m:ctrlPr>
              <w:rPr>
                <w:rFonts w:ascii="Cambria Math" w:hAnsi="Cambria Math"/>
              </w:rPr>
            </m:ctrlPr>
          </m:sSubPr>
          <m:e>
            <m:r>
              <m:rPr>
                <m:sty m:val="p"/>
              </m:rPr>
              <w:rPr>
                <w:rFonts w:hint="eastAsia" w:ascii="Cambria Math" w:hAnsi="Cambria Math"/>
              </w:rPr>
              <m:t>T</m:t>
            </m:r>
            <m:ctrlPr>
              <w:rPr>
                <w:rFonts w:hint="eastAsia" w:ascii="Cambria Math" w:hAnsi="Cambria Math"/>
              </w:rPr>
            </m:ctrlPr>
          </m:e>
          <m:sub>
            <m:r>
              <m:rPr>
                <m:sty m:val="p"/>
              </m:rPr>
              <w:rPr>
                <w:rFonts w:ascii="Cambria Math" w:hAnsi="Cambria Math"/>
              </w:rPr>
              <m:t>ij</m:t>
            </m:r>
            <m:ctrlPr>
              <w:rPr>
                <w:rFonts w:ascii="Cambria Math" w:hAnsi="Cambria Math"/>
              </w:rPr>
            </m:ctrlPr>
          </m:sub>
        </m:sSub>
      </m:oMath>
      <w:r>
        <w:rPr>
          <w:rFonts w:hint="eastAsia"/>
        </w:rPr>
        <w:t>表示预测日前第i天第j时刻的温度，</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i1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i2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iN</m:t>
                </m:r>
                <m:ctrlPr>
                  <w:rPr>
                    <w:rFonts w:ascii="Cambria Math" w:hAnsi="Cambria Math"/>
                  </w:rPr>
                </m:ctrlPr>
              </m:sub>
            </m:sSub>
            <m:ctrlPr>
              <w:rPr>
                <w:rFonts w:ascii="Cambria Math" w:hAnsi="Cambria Math"/>
              </w:rPr>
            </m:ctrlPr>
          </m:e>
        </m:d>
      </m:oMath>
      <w:r>
        <w:rPr>
          <w:rFonts w:hint="eastAsia"/>
        </w:rPr>
        <w:t>，</w:t>
      </w:r>
      <m:oMath>
        <m:sSub>
          <m:sSubPr>
            <m:ctrlPr>
              <w:rPr>
                <w:rFonts w:ascii="Cambria Math" w:hAnsi="Cambria Math"/>
              </w:rPr>
            </m:ctrlPr>
          </m:sSubPr>
          <m:e>
            <m:r>
              <m:rPr>
                <m:sty m:val="p"/>
              </m:rPr>
              <w:rPr>
                <w:rFonts w:hint="eastAsia" w:ascii="Cambria Math" w:hAnsi="Cambria Math"/>
              </w:rPr>
              <m:t>T</m:t>
            </m:r>
            <m:ctrlPr>
              <w:rPr>
                <w:rFonts w:hint="eastAsia" w:ascii="Cambria Math" w:hAnsi="Cambria Math"/>
              </w:rPr>
            </m:ctrlPr>
          </m:e>
          <m:sub>
            <m:r>
              <m:rPr>
                <m:sty m:val="p"/>
              </m:rPr>
              <w:rPr>
                <w:rFonts w:ascii="Cambria Math" w:hAnsi="Cambria Math"/>
              </w:rPr>
              <m:t>0</m:t>
            </m:r>
            <m:ctrlPr>
              <w:rPr>
                <w:rFonts w:ascii="Cambria Math" w:hAnsi="Cambria Math"/>
              </w:rPr>
            </m:ctrlPr>
          </m:sub>
        </m:sSub>
      </m:oMath>
      <w:r>
        <w:rPr>
          <w:rFonts w:hint="eastAsia"/>
        </w:rPr>
        <w:t>表示预测日当天的温度向量，</w:t>
      </w:r>
      <m:oMath>
        <m:sSub>
          <m:sSubPr>
            <m:ctrlPr>
              <w:rPr>
                <w:rFonts w:ascii="Cambria Math" w:hAnsi="Cambria Math"/>
              </w:rPr>
            </m:ctrlPr>
          </m:sSubPr>
          <m:e>
            <m:r>
              <m:rPr>
                <m:sty m:val="p"/>
              </m:rPr>
              <w:rPr>
                <w:rFonts w:hint="eastAsia" w:ascii="Cambria Math" w:hAnsi="Cambria Math"/>
              </w:rPr>
              <m:t>T</m:t>
            </m:r>
            <m:ctrlPr>
              <w:rPr>
                <w:rFonts w:hint="eastAsia" w:ascii="Cambria Math" w:hAnsi="Cambria Math"/>
              </w:rPr>
            </m:ctrlPr>
          </m:e>
          <m:sub>
            <m:r>
              <m:rPr>
                <m:sty m:val="p"/>
              </m:rPr>
              <w:rPr>
                <w:rFonts w:ascii="Cambria Math" w:hAnsi="Cambria Math"/>
              </w:rPr>
              <m:t>0j</m:t>
            </m:r>
            <m:ctrlPr>
              <w:rPr>
                <w:rFonts w:ascii="Cambria Math" w:hAnsi="Cambria Math"/>
              </w:rPr>
            </m:ctrlPr>
          </m:sub>
        </m:sSub>
      </m:oMath>
      <w:r>
        <w:rPr>
          <w:rFonts w:hint="eastAsia"/>
        </w:rPr>
        <w:t>表示预测日当天第j时刻的温度，</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01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02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0N</m:t>
                </m:r>
                <m:ctrlPr>
                  <w:rPr>
                    <w:rFonts w:ascii="Cambria Math" w:hAnsi="Cambria Math"/>
                  </w:rPr>
                </m:ctrlPr>
              </m:sub>
            </m:sSub>
            <m:ctrlPr>
              <w:rPr>
                <w:rFonts w:ascii="Cambria Math" w:hAnsi="Cambria Math"/>
              </w:rPr>
            </m:ctrlPr>
          </m:e>
        </m:d>
      </m:oMath>
      <w:r>
        <w:rPr>
          <w:rFonts w:hint="eastAsia"/>
        </w:rPr>
        <w:t>。</w:t>
      </w:r>
    </w:p>
    <w:p>
      <w:pPr>
        <w:pStyle w:val="12"/>
        <w:ind w:firstLine="480"/>
      </w:pPr>
      <w:r>
        <w:rPr>
          <w:rFonts w:hint="eastAsia"/>
        </w:rPr>
        <w:t>WS表示风速</w:t>
      </w:r>
      <w:r>
        <w:t>，</w:t>
      </w:r>
      <m:oMath>
        <m:sSub>
          <m:sSubPr>
            <m:ctrlPr>
              <w:rPr>
                <w:rFonts w:ascii="Cambria Math" w:hAnsi="Cambria Math"/>
              </w:rPr>
            </m:ctrlPr>
          </m:sSubPr>
          <m:e>
            <m:r>
              <m:rPr>
                <m:sty m:val="p"/>
              </m:rPr>
              <w:rPr>
                <w:rFonts w:ascii="Cambria Math" w:hAnsi="Cambria Math"/>
              </w:rPr>
              <m:t>WS</m:t>
            </m:r>
            <m:ctrlPr>
              <w:rPr>
                <w:rFonts w:hint="eastAsia" w:ascii="Cambria Math" w:hAnsi="Cambria Math"/>
              </w:rPr>
            </m:ctrlPr>
          </m:e>
          <m:sub>
            <m:r>
              <m:rPr>
                <m:sty m:val="p"/>
              </m:rPr>
              <w:rPr>
                <w:rFonts w:ascii="Cambria Math" w:hAnsi="Cambria Math"/>
              </w:rPr>
              <m:t>i</m:t>
            </m:r>
            <m:ctrlPr>
              <w:rPr>
                <w:rFonts w:ascii="Cambria Math" w:hAnsi="Cambria Math"/>
              </w:rPr>
            </m:ctrlPr>
          </m:sub>
        </m:sSub>
      </m:oMath>
      <w:r>
        <w:rPr>
          <w:rFonts w:hint="eastAsia"/>
        </w:rPr>
        <w:t>表示预测日前第i天的风速向量</w:t>
      </w:r>
      <w:r>
        <w:t>，</w:t>
      </w:r>
      <m:oMath>
        <m:sSub>
          <m:sSubPr>
            <m:ctrlPr>
              <w:rPr>
                <w:rFonts w:ascii="Cambria Math" w:hAnsi="Cambria Math"/>
              </w:rPr>
            </m:ctrlPr>
          </m:sSubPr>
          <m:e>
            <m:r>
              <m:rPr>
                <m:sty m:val="p"/>
              </m:rPr>
              <w:rPr>
                <w:rFonts w:ascii="Cambria Math" w:hAnsi="Cambria Math"/>
              </w:rPr>
              <m:t>WS</m:t>
            </m:r>
            <m:ctrlPr>
              <w:rPr>
                <w:rFonts w:hint="eastAsia" w:ascii="Cambria Math" w:hAnsi="Cambria Math"/>
              </w:rPr>
            </m:ctrlPr>
          </m:e>
          <m:sub>
            <m:r>
              <m:rPr>
                <m:sty m:val="p"/>
              </m:rPr>
              <w:rPr>
                <w:rFonts w:ascii="Cambria Math" w:hAnsi="Cambria Math"/>
              </w:rPr>
              <m:t>ij</m:t>
            </m:r>
            <m:ctrlPr>
              <w:rPr>
                <w:rFonts w:ascii="Cambria Math" w:hAnsi="Cambria Math"/>
              </w:rPr>
            </m:ctrlPr>
          </m:sub>
        </m:sSub>
      </m:oMath>
      <w:r>
        <w:rPr>
          <w:rFonts w:hint="eastAsia"/>
        </w:rPr>
        <w:t>表示预测日前第i天第j时刻的风速，</w:t>
      </w:r>
      <m:oMath>
        <m:sSub>
          <m:sSubPr>
            <m:ctrlPr>
              <w:rPr>
                <w:rFonts w:ascii="Cambria Math" w:hAnsi="Cambria Math"/>
              </w:rPr>
            </m:ctrlPr>
          </m:sSubPr>
          <m:e>
            <m:r>
              <m:rPr>
                <m:sty m:val="p"/>
              </m:rPr>
              <w:rPr>
                <w:rFonts w:ascii="Cambria Math" w:hAnsi="Cambria Math"/>
              </w:rPr>
              <m:t>WS</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ctrlPr>
                  <w:rPr>
                    <w:rFonts w:ascii="Cambria Math" w:hAnsi="Cambria Math"/>
                  </w:rPr>
                </m:ctrlPr>
              </m:e>
              <m:sub>
                <m:r>
                  <m:rPr>
                    <m:sty m:val="p"/>
                  </m:rPr>
                  <w:rPr>
                    <w:rFonts w:ascii="Cambria Math" w:hAnsi="Cambria Math"/>
                  </w:rPr>
                  <m:t>i1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ascii="Cambria Math" w:hAnsi="Cambria Math"/>
                  </w:rPr>
                </m:ctrlPr>
              </m:e>
              <m:sub>
                <m:r>
                  <m:rPr>
                    <m:sty m:val="p"/>
                  </m:rPr>
                  <w:rPr>
                    <w:rFonts w:ascii="Cambria Math" w:hAnsi="Cambria Math"/>
                  </w:rPr>
                  <m:t>i2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ascii="Cambria Math" w:hAnsi="Cambria Math"/>
                  </w:rPr>
                </m:ctrlPr>
              </m:e>
              <m:sub>
                <m:r>
                  <m:rPr>
                    <m:sty m:val="p"/>
                  </m:rPr>
                  <w:rPr>
                    <w:rFonts w:ascii="Cambria Math" w:hAnsi="Cambria Math"/>
                  </w:rPr>
                  <m:t>iN</m:t>
                </m:r>
                <m:ctrlPr>
                  <w:rPr>
                    <w:rFonts w:ascii="Cambria Math" w:hAnsi="Cambria Math"/>
                  </w:rPr>
                </m:ctrlP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hint="eastAsia" w:ascii="Cambria Math" w:hAnsi="Cambria Math"/>
              </w:rPr>
            </m:ctrlPr>
          </m:e>
          <m:sub>
            <m:r>
              <m:rPr>
                <m:sty m:val="p"/>
              </m:rPr>
              <w:rPr>
                <w:rFonts w:ascii="Cambria Math" w:hAnsi="Cambria Math"/>
              </w:rPr>
              <m:t>0</m:t>
            </m:r>
            <m:ctrlPr>
              <w:rPr>
                <w:rFonts w:ascii="Cambria Math" w:hAnsi="Cambria Math"/>
              </w:rPr>
            </m:ctrlPr>
          </m:sub>
        </m:sSub>
      </m:oMath>
      <w:r>
        <w:rPr>
          <w:rFonts w:hint="eastAsia"/>
        </w:rPr>
        <w:t>表示预测日当天的风速向量</w:t>
      </w:r>
      <w:r>
        <w:t>，</w:t>
      </w:r>
      <m:oMath>
        <m:sSub>
          <m:sSubPr>
            <m:ctrlPr>
              <w:rPr>
                <w:rFonts w:ascii="Cambria Math" w:hAnsi="Cambria Math"/>
              </w:rPr>
            </m:ctrlPr>
          </m:sSubPr>
          <m:e>
            <m:r>
              <m:rPr>
                <m:sty m:val="p"/>
              </m:rPr>
              <w:rPr>
                <w:rFonts w:ascii="Cambria Math" w:hAnsi="Cambria Math"/>
              </w:rPr>
              <m:t>WS</m:t>
            </m:r>
            <m:ctrlPr>
              <w:rPr>
                <w:rFonts w:hint="eastAsia" w:ascii="Cambria Math" w:hAnsi="Cambria Math"/>
              </w:rPr>
            </m:ctrlPr>
          </m:e>
          <m:sub>
            <m:r>
              <m:rPr>
                <m:sty m:val="p"/>
              </m:rPr>
              <w:rPr>
                <w:rFonts w:ascii="Cambria Math" w:hAnsi="Cambria Math"/>
              </w:rPr>
              <m:t>0j</m:t>
            </m:r>
            <m:ctrlPr>
              <w:rPr>
                <w:rFonts w:ascii="Cambria Math" w:hAnsi="Cambria Math"/>
              </w:rPr>
            </m:ctrlPr>
          </m:sub>
        </m:sSub>
      </m:oMath>
      <w:r>
        <w:rPr>
          <w:rFonts w:hint="eastAsia"/>
        </w:rPr>
        <w:t>表示预测日当天第j时刻的风速，</w:t>
      </w:r>
      <m:oMath>
        <m:sSub>
          <m:sSubPr>
            <m:ctrlPr>
              <w:rPr>
                <w:rFonts w:ascii="Cambria Math" w:hAnsi="Cambria Math"/>
              </w:rPr>
            </m:ctrlPr>
          </m:sSubPr>
          <m:e>
            <m:r>
              <m:rPr>
                <m:sty m:val="p"/>
              </m:rPr>
              <w:rPr>
                <w:rFonts w:ascii="Cambria Math" w:hAnsi="Cambria Math"/>
              </w:rPr>
              <m:t>WS</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ctrlPr>
                  <w:rPr>
                    <w:rFonts w:ascii="Cambria Math" w:hAnsi="Cambria Math"/>
                  </w:rPr>
                </m:ctrlPr>
              </m:e>
              <m:sub>
                <m:r>
                  <m:rPr>
                    <m:sty m:val="p"/>
                  </m:rPr>
                  <w:rPr>
                    <w:rFonts w:ascii="Cambria Math" w:hAnsi="Cambria Math"/>
                  </w:rPr>
                  <m:t>01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ascii="Cambria Math" w:hAnsi="Cambria Math"/>
                  </w:rPr>
                </m:ctrlPr>
              </m:e>
              <m:sub>
                <m:r>
                  <m:rPr>
                    <m:sty m:val="p"/>
                  </m:rPr>
                  <w:rPr>
                    <w:rFonts w:ascii="Cambria Math" w:hAnsi="Cambria Math"/>
                  </w:rPr>
                  <m:t>02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ascii="Cambria Math" w:hAnsi="Cambria Math"/>
                  </w:rPr>
                </m:ctrlPr>
              </m:e>
              <m:sub>
                <m:r>
                  <m:rPr>
                    <m:sty m:val="p"/>
                  </m:rPr>
                  <w:rPr>
                    <w:rFonts w:ascii="Cambria Math" w:hAnsi="Cambria Math"/>
                  </w:rPr>
                  <m:t>0N</m:t>
                </m:r>
                <m:ctrlPr>
                  <w:rPr>
                    <w:rFonts w:ascii="Cambria Math" w:hAnsi="Cambria Math"/>
                  </w:rPr>
                </m:ctrlPr>
              </m:sub>
            </m:sSub>
            <m:ctrlPr>
              <w:rPr>
                <w:rFonts w:ascii="Cambria Math" w:hAnsi="Cambria Math"/>
              </w:rPr>
            </m:ctrlPr>
          </m:e>
        </m:d>
      </m:oMath>
      <w:r>
        <w:rPr>
          <w:rFonts w:hint="eastAsia"/>
        </w:rPr>
        <w:t>。</w:t>
      </w:r>
    </w:p>
    <w:p>
      <w:pPr>
        <w:pStyle w:val="12"/>
        <w:ind w:firstLine="480"/>
      </w:pPr>
      <w:r>
        <w:rPr>
          <w:rFonts w:hint="eastAsia"/>
        </w:rPr>
        <w:t>WD表示风向</w:t>
      </w:r>
      <w:r>
        <w:t>，</w:t>
      </w:r>
      <m:oMath>
        <m:sSub>
          <m:sSubPr>
            <m:ctrlPr>
              <w:rPr>
                <w:rFonts w:ascii="Cambria Math" w:hAnsi="Cambria Math"/>
              </w:rPr>
            </m:ctrlPr>
          </m:sSubPr>
          <m:e>
            <m:r>
              <m:rPr>
                <m:sty m:val="p"/>
              </m:rPr>
              <w:rPr>
                <w:rFonts w:ascii="Cambria Math" w:hAnsi="Cambria Math"/>
              </w:rPr>
              <m:t>WD</m:t>
            </m:r>
            <m:ctrlPr>
              <w:rPr>
                <w:rFonts w:hint="eastAsia" w:ascii="Cambria Math" w:hAnsi="Cambria Math"/>
              </w:rPr>
            </m:ctrlPr>
          </m:e>
          <m:sub>
            <m:r>
              <m:rPr>
                <m:sty m:val="p"/>
              </m:rPr>
              <w:rPr>
                <w:rFonts w:ascii="Cambria Math" w:hAnsi="Cambria Math"/>
              </w:rPr>
              <m:t>i</m:t>
            </m:r>
            <m:ctrlPr>
              <w:rPr>
                <w:rFonts w:ascii="Cambria Math" w:hAnsi="Cambria Math"/>
              </w:rPr>
            </m:ctrlPr>
          </m:sub>
        </m:sSub>
      </m:oMath>
      <w:r>
        <w:rPr>
          <w:rFonts w:hint="eastAsia"/>
        </w:rPr>
        <w:t>表示预测日前第i天的风向向量</w:t>
      </w:r>
      <w:r>
        <w:t>，</w:t>
      </w:r>
      <m:oMath>
        <m:sSub>
          <m:sSubPr>
            <m:ctrlPr>
              <w:rPr>
                <w:rFonts w:ascii="Cambria Math" w:hAnsi="Cambria Math"/>
              </w:rPr>
            </m:ctrlPr>
          </m:sSubPr>
          <m:e>
            <m:r>
              <m:rPr>
                <m:sty m:val="p"/>
              </m:rPr>
              <w:rPr>
                <w:rFonts w:ascii="Cambria Math" w:hAnsi="Cambria Math"/>
              </w:rPr>
              <m:t>WD</m:t>
            </m:r>
            <m:ctrlPr>
              <w:rPr>
                <w:rFonts w:hint="eastAsia" w:ascii="Cambria Math" w:hAnsi="Cambria Math"/>
              </w:rPr>
            </m:ctrlPr>
          </m:e>
          <m:sub>
            <m:r>
              <m:rPr>
                <m:sty m:val="p"/>
              </m:rPr>
              <w:rPr>
                <w:rFonts w:ascii="Cambria Math" w:hAnsi="Cambria Math"/>
              </w:rPr>
              <m:t>ij</m:t>
            </m:r>
            <m:ctrlPr>
              <w:rPr>
                <w:rFonts w:ascii="Cambria Math" w:hAnsi="Cambria Math"/>
              </w:rPr>
            </m:ctrlPr>
          </m:sub>
        </m:sSub>
      </m:oMath>
      <w:r>
        <w:rPr>
          <w:rFonts w:hint="eastAsia"/>
        </w:rPr>
        <w:t>表示预测日前第i天第j时刻的风向，</w:t>
      </w:r>
      <m:oMath>
        <m:sSub>
          <m:sSubPr>
            <m:ctrlPr>
              <w:rPr>
                <w:rFonts w:ascii="Cambria Math" w:hAnsi="Cambria Math"/>
              </w:rPr>
            </m:ctrlPr>
          </m:sSubPr>
          <m:e>
            <m:r>
              <m:rPr>
                <m:sty m:val="p"/>
              </m:rPr>
              <w:rPr>
                <w:rFonts w:ascii="Cambria Math" w:hAnsi="Cambria Math"/>
              </w:rPr>
              <m:t>WD</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ctrlPr>
                  <w:rPr>
                    <w:rFonts w:ascii="Cambria Math" w:hAnsi="Cambria Math"/>
                  </w:rPr>
                </m:ctrlPr>
              </m:e>
              <m:sub>
                <m:r>
                  <m:rPr>
                    <m:sty m:val="p"/>
                  </m:rPr>
                  <w:rPr>
                    <w:rFonts w:ascii="Cambria Math" w:hAnsi="Cambria Math"/>
                  </w:rPr>
                  <m:t>i1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ascii="Cambria Math" w:hAnsi="Cambria Math"/>
                  </w:rPr>
                </m:ctrlPr>
              </m:e>
              <m:sub>
                <m:r>
                  <m:rPr>
                    <m:sty m:val="p"/>
                  </m:rPr>
                  <w:rPr>
                    <w:rFonts w:ascii="Cambria Math" w:hAnsi="Cambria Math"/>
                  </w:rPr>
                  <m:t>i2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ascii="Cambria Math" w:hAnsi="Cambria Math"/>
                  </w:rPr>
                </m:ctrlPr>
              </m:e>
              <m:sub>
                <m:r>
                  <m:rPr>
                    <m:sty m:val="p"/>
                  </m:rPr>
                  <w:rPr>
                    <w:rFonts w:ascii="Cambria Math" w:hAnsi="Cambria Math"/>
                  </w:rPr>
                  <m:t>iN</m:t>
                </m:r>
                <m:ctrlPr>
                  <w:rPr>
                    <w:rFonts w:ascii="Cambria Math" w:hAnsi="Cambria Math"/>
                  </w:rPr>
                </m:ctrlP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hint="eastAsia" w:ascii="Cambria Math" w:hAnsi="Cambria Math"/>
              </w:rPr>
            </m:ctrlPr>
          </m:e>
          <m:sub>
            <m:r>
              <m:rPr>
                <m:sty m:val="p"/>
              </m:rPr>
              <w:rPr>
                <w:rFonts w:ascii="Cambria Math" w:hAnsi="Cambria Math"/>
              </w:rPr>
              <m:t>0</m:t>
            </m:r>
            <m:ctrlPr>
              <w:rPr>
                <w:rFonts w:ascii="Cambria Math" w:hAnsi="Cambria Math"/>
              </w:rPr>
            </m:ctrlPr>
          </m:sub>
        </m:sSub>
      </m:oMath>
      <w:r>
        <w:rPr>
          <w:rFonts w:hint="eastAsia"/>
        </w:rPr>
        <w:t>表示预测日当天的风向向量</w:t>
      </w:r>
      <w:r>
        <w:t>，</w:t>
      </w:r>
      <m:oMath>
        <m:sSub>
          <m:sSubPr>
            <m:ctrlPr>
              <w:rPr>
                <w:rFonts w:ascii="Cambria Math" w:hAnsi="Cambria Math"/>
              </w:rPr>
            </m:ctrlPr>
          </m:sSubPr>
          <m:e>
            <m:r>
              <m:rPr>
                <m:sty m:val="p"/>
              </m:rPr>
              <w:rPr>
                <w:rFonts w:ascii="Cambria Math" w:hAnsi="Cambria Math"/>
              </w:rPr>
              <m:t>WD</m:t>
            </m:r>
            <m:ctrlPr>
              <w:rPr>
                <w:rFonts w:hint="eastAsia" w:ascii="Cambria Math" w:hAnsi="Cambria Math"/>
              </w:rPr>
            </m:ctrlPr>
          </m:e>
          <m:sub>
            <m:r>
              <m:rPr>
                <m:sty m:val="p"/>
              </m:rPr>
              <w:rPr>
                <w:rFonts w:ascii="Cambria Math" w:hAnsi="Cambria Math"/>
              </w:rPr>
              <m:t>0j</m:t>
            </m:r>
            <m:ctrlPr>
              <w:rPr>
                <w:rFonts w:ascii="Cambria Math" w:hAnsi="Cambria Math"/>
              </w:rPr>
            </m:ctrlPr>
          </m:sub>
        </m:sSub>
      </m:oMath>
      <w:r>
        <w:rPr>
          <w:rFonts w:hint="eastAsia"/>
        </w:rPr>
        <w:t>表示预测日当天第j时刻的风向，</w:t>
      </w:r>
      <m:oMath>
        <m:sSub>
          <m:sSubPr>
            <m:ctrlPr>
              <w:rPr>
                <w:rFonts w:ascii="Cambria Math" w:hAnsi="Cambria Math"/>
              </w:rPr>
            </m:ctrlPr>
          </m:sSubPr>
          <m:e>
            <m:r>
              <m:rPr>
                <m:sty m:val="p"/>
              </m:rPr>
              <w:rPr>
                <w:rFonts w:ascii="Cambria Math" w:hAnsi="Cambria Math"/>
              </w:rPr>
              <m:t>WD</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ctrlPr>
                  <w:rPr>
                    <w:rFonts w:ascii="Cambria Math" w:hAnsi="Cambria Math"/>
                  </w:rPr>
                </m:ctrlPr>
              </m:e>
              <m:sub>
                <m:r>
                  <m:rPr>
                    <m:sty m:val="p"/>
                  </m:rPr>
                  <w:rPr>
                    <w:rFonts w:ascii="Cambria Math" w:hAnsi="Cambria Math"/>
                  </w:rPr>
                  <m:t>01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ascii="Cambria Math" w:hAnsi="Cambria Math"/>
                  </w:rPr>
                </m:ctrlPr>
              </m:e>
              <m:sub>
                <m:r>
                  <m:rPr>
                    <m:sty m:val="p"/>
                  </m:rPr>
                  <w:rPr>
                    <w:rFonts w:ascii="Cambria Math" w:hAnsi="Cambria Math"/>
                  </w:rPr>
                  <m:t>02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ascii="Cambria Math" w:hAnsi="Cambria Math"/>
                  </w:rPr>
                </m:ctrlPr>
              </m:e>
              <m:sub>
                <m:r>
                  <m:rPr>
                    <m:sty m:val="p"/>
                  </m:rPr>
                  <w:rPr>
                    <w:rFonts w:ascii="Cambria Math" w:hAnsi="Cambria Math"/>
                  </w:rPr>
                  <m:t>0N</m:t>
                </m:r>
                <m:ctrlPr>
                  <w:rPr>
                    <w:rFonts w:ascii="Cambria Math" w:hAnsi="Cambria Math"/>
                  </w:rPr>
                </m:ctrlPr>
              </m:sub>
            </m:sSub>
            <m:ctrlPr>
              <w:rPr>
                <w:rFonts w:ascii="Cambria Math" w:hAnsi="Cambria Math"/>
              </w:rPr>
            </m:ctrlPr>
          </m:e>
        </m:d>
      </m:oMath>
      <w:r>
        <w:rPr>
          <w:rFonts w:hint="eastAsia"/>
        </w:rPr>
        <w:t>。</w:t>
      </w:r>
    </w:p>
    <w:p>
      <w:pPr>
        <w:pStyle w:val="12"/>
        <w:ind w:firstLine="480"/>
      </w:pPr>
      <w:r>
        <w:rPr>
          <w:rFonts w:hint="eastAsia"/>
        </w:rPr>
        <w:t>A表示气压</w:t>
      </w:r>
      <w:r>
        <w:t>，</w:t>
      </w:r>
      <m:oMath>
        <m:sSub>
          <m:sSubPr>
            <m:ctrlPr>
              <w:rPr>
                <w:rFonts w:ascii="Cambria Math" w:hAnsi="Cambria Math"/>
              </w:rPr>
            </m:ctrlPr>
          </m:sSubPr>
          <m:e>
            <m:r>
              <m:rPr>
                <m:sty m:val="p"/>
              </m:rPr>
              <w:rPr>
                <w:rFonts w:ascii="Cambria Math" w:hAnsi="Cambria Math"/>
              </w:rPr>
              <m:t>A</m:t>
            </m:r>
            <m:ctrlPr>
              <w:rPr>
                <w:rFonts w:hint="eastAsia" w:ascii="Cambria Math" w:hAnsi="Cambria Math"/>
              </w:rPr>
            </m:ctrlPr>
          </m:e>
          <m:sub>
            <m:r>
              <m:rPr>
                <m:sty m:val="p"/>
              </m:rPr>
              <w:rPr>
                <w:rFonts w:ascii="Cambria Math" w:hAnsi="Cambria Math"/>
              </w:rPr>
              <m:t>i</m:t>
            </m:r>
            <m:ctrlPr>
              <w:rPr>
                <w:rFonts w:ascii="Cambria Math" w:hAnsi="Cambria Math"/>
              </w:rPr>
            </m:ctrlPr>
          </m:sub>
        </m:sSub>
      </m:oMath>
      <w:r>
        <w:rPr>
          <w:rFonts w:hint="eastAsia"/>
        </w:rPr>
        <w:t>表示预测日前第i天的气压向量</w:t>
      </w:r>
      <w:r>
        <w:t>，</w:t>
      </w:r>
      <m:oMath>
        <m:sSub>
          <m:sSubPr>
            <m:ctrlPr>
              <w:rPr>
                <w:rFonts w:ascii="Cambria Math" w:hAnsi="Cambria Math"/>
              </w:rPr>
            </m:ctrlPr>
          </m:sSubPr>
          <m:e>
            <m:r>
              <m:rPr>
                <m:sty m:val="p"/>
              </m:rPr>
              <w:rPr>
                <w:rFonts w:ascii="Cambria Math" w:hAnsi="Cambria Math"/>
              </w:rPr>
              <m:t>A</m:t>
            </m:r>
            <m:ctrlPr>
              <w:rPr>
                <w:rFonts w:hint="eastAsia" w:ascii="Cambria Math" w:hAnsi="Cambria Math"/>
              </w:rPr>
            </m:ctrlPr>
          </m:e>
          <m:sub>
            <m:r>
              <m:rPr>
                <m:sty m:val="p"/>
              </m:rPr>
              <w:rPr>
                <w:rFonts w:ascii="Cambria Math" w:hAnsi="Cambria Math"/>
              </w:rPr>
              <m:t>ij</m:t>
            </m:r>
            <m:ctrlPr>
              <w:rPr>
                <w:rFonts w:ascii="Cambria Math" w:hAnsi="Cambria Math"/>
              </w:rPr>
            </m:ctrlPr>
          </m:sub>
        </m:sSub>
      </m:oMath>
      <w:r>
        <w:rPr>
          <w:rFonts w:hint="eastAsia"/>
        </w:rPr>
        <w:t>表示预测日前第i天第j时刻的气压，</w:t>
      </w:r>
      <m:oMath>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i1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i2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iN</m:t>
                </m:r>
                <m:ctrlPr>
                  <w:rPr>
                    <w:rFonts w:ascii="Cambria Math" w:hAnsi="Cambria Math"/>
                  </w:rPr>
                </m:ctrlP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hint="eastAsia" w:ascii="Cambria Math" w:hAnsi="Cambria Math"/>
              </w:rPr>
            </m:ctrlPr>
          </m:e>
          <m:sub>
            <m:r>
              <m:rPr>
                <m:sty m:val="p"/>
              </m:rPr>
              <w:rPr>
                <w:rFonts w:ascii="Cambria Math" w:hAnsi="Cambria Math"/>
              </w:rPr>
              <m:t>0</m:t>
            </m:r>
            <m:ctrlPr>
              <w:rPr>
                <w:rFonts w:ascii="Cambria Math" w:hAnsi="Cambria Math"/>
              </w:rPr>
            </m:ctrlPr>
          </m:sub>
        </m:sSub>
      </m:oMath>
      <w:r>
        <w:rPr>
          <w:rFonts w:hint="eastAsia"/>
        </w:rPr>
        <w:t>表示预测日当天的气压向量</w:t>
      </w:r>
      <w:r>
        <w:t>，</w:t>
      </w:r>
      <m:oMath>
        <m:sSub>
          <m:sSubPr>
            <m:ctrlPr>
              <w:rPr>
                <w:rFonts w:ascii="Cambria Math" w:hAnsi="Cambria Math"/>
              </w:rPr>
            </m:ctrlPr>
          </m:sSubPr>
          <m:e>
            <m:r>
              <m:rPr>
                <m:sty m:val="p"/>
              </m:rPr>
              <w:rPr>
                <w:rFonts w:ascii="Cambria Math" w:hAnsi="Cambria Math"/>
              </w:rPr>
              <m:t>A</m:t>
            </m:r>
            <m:ctrlPr>
              <w:rPr>
                <w:rFonts w:hint="eastAsia" w:ascii="Cambria Math" w:hAnsi="Cambria Math"/>
              </w:rPr>
            </m:ctrlPr>
          </m:e>
          <m:sub>
            <m:r>
              <m:rPr>
                <m:sty m:val="p"/>
              </m:rPr>
              <w:rPr>
                <w:rFonts w:ascii="Cambria Math" w:hAnsi="Cambria Math"/>
              </w:rPr>
              <m:t>0j</m:t>
            </m:r>
            <m:ctrlPr>
              <w:rPr>
                <w:rFonts w:ascii="Cambria Math" w:hAnsi="Cambria Math"/>
              </w:rPr>
            </m:ctrlPr>
          </m:sub>
        </m:sSub>
      </m:oMath>
      <w:r>
        <w:rPr>
          <w:rFonts w:hint="eastAsia"/>
        </w:rPr>
        <w:t>表示预测日当天第j时刻的气压，</w:t>
      </w:r>
      <m:oMath>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01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02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0N</m:t>
                </m:r>
                <m:ctrlPr>
                  <w:rPr>
                    <w:rFonts w:ascii="Cambria Math" w:hAnsi="Cambria Math"/>
                  </w:rPr>
                </m:ctrlPr>
              </m:sub>
            </m:sSub>
            <m:ctrlPr>
              <w:rPr>
                <w:rFonts w:ascii="Cambria Math" w:hAnsi="Cambria Math"/>
              </w:rPr>
            </m:ctrlPr>
          </m:e>
        </m:d>
      </m:oMath>
      <w:r>
        <w:rPr>
          <w:rFonts w:hint="eastAsia"/>
        </w:rPr>
        <w:t>。</w:t>
      </w:r>
    </w:p>
    <w:p>
      <w:pPr>
        <w:pStyle w:val="12"/>
        <w:ind w:firstLine="480"/>
      </w:pPr>
      <w:r>
        <w:rPr>
          <w:rFonts w:hint="eastAsia"/>
        </w:rPr>
        <w:t>H表示湿度</w:t>
      </w:r>
      <w:r>
        <w:t>，</w:t>
      </w:r>
      <m:oMath>
        <m:sSub>
          <m:sSubPr>
            <m:ctrlPr>
              <w:rPr>
                <w:rFonts w:ascii="Cambria Math" w:hAnsi="Cambria Math"/>
              </w:rPr>
            </m:ctrlPr>
          </m:sSubPr>
          <m:e>
            <m:r>
              <m:rPr>
                <m:sty m:val="p"/>
              </m:rPr>
              <w:rPr>
                <w:rFonts w:ascii="Cambria Math" w:hAnsi="Cambria Math"/>
              </w:rPr>
              <m:t>H</m:t>
            </m:r>
            <m:ctrlPr>
              <w:rPr>
                <w:rFonts w:hint="eastAsia" w:ascii="Cambria Math" w:hAnsi="Cambria Math"/>
              </w:rPr>
            </m:ctrlPr>
          </m:e>
          <m:sub>
            <m:r>
              <m:rPr>
                <m:sty m:val="p"/>
              </m:rPr>
              <w:rPr>
                <w:rFonts w:ascii="Cambria Math" w:hAnsi="Cambria Math"/>
              </w:rPr>
              <m:t>i</m:t>
            </m:r>
            <m:ctrlPr>
              <w:rPr>
                <w:rFonts w:ascii="Cambria Math" w:hAnsi="Cambria Math"/>
              </w:rPr>
            </m:ctrlPr>
          </m:sub>
        </m:sSub>
      </m:oMath>
      <w:r>
        <w:rPr>
          <w:rFonts w:hint="eastAsia"/>
        </w:rPr>
        <w:t>表示预测日前第i天的湿度向量</w:t>
      </w:r>
      <w:r>
        <w:t>，</w:t>
      </w:r>
      <m:oMath>
        <m:sSub>
          <m:sSubPr>
            <m:ctrlPr>
              <w:rPr>
                <w:rFonts w:ascii="Cambria Math" w:hAnsi="Cambria Math"/>
              </w:rPr>
            </m:ctrlPr>
          </m:sSubPr>
          <m:e>
            <m:r>
              <m:rPr>
                <m:sty m:val="p"/>
              </m:rPr>
              <w:rPr>
                <w:rFonts w:ascii="Cambria Math" w:hAnsi="Cambria Math"/>
              </w:rPr>
              <m:t>H</m:t>
            </m:r>
            <m:ctrlPr>
              <w:rPr>
                <w:rFonts w:hint="eastAsia" w:ascii="Cambria Math" w:hAnsi="Cambria Math"/>
              </w:rPr>
            </m:ctrlPr>
          </m:e>
          <m:sub>
            <m:r>
              <m:rPr>
                <m:sty m:val="p"/>
              </m:rPr>
              <w:rPr>
                <w:rFonts w:ascii="Cambria Math" w:hAnsi="Cambria Math"/>
              </w:rPr>
              <m:t>ij</m:t>
            </m:r>
            <m:ctrlPr>
              <w:rPr>
                <w:rFonts w:ascii="Cambria Math" w:hAnsi="Cambria Math"/>
              </w:rPr>
            </m:ctrlPr>
          </m:sub>
        </m:sSub>
      </m:oMath>
      <w:r>
        <w:rPr>
          <w:rFonts w:hint="eastAsia"/>
        </w:rPr>
        <w:t>表示预测日前第i天第j时刻的湿度，</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i1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i2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iN</m:t>
                </m:r>
                <m:ctrlPr>
                  <w:rPr>
                    <w:rFonts w:ascii="Cambria Math" w:hAnsi="Cambria Math"/>
                  </w:rPr>
                </m:ctrlP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hint="eastAsia" w:ascii="Cambria Math" w:hAnsi="Cambria Math"/>
              </w:rPr>
            </m:ctrlPr>
          </m:e>
          <m:sub>
            <m:r>
              <m:rPr>
                <m:sty m:val="p"/>
              </m:rPr>
              <w:rPr>
                <w:rFonts w:ascii="Cambria Math" w:hAnsi="Cambria Math"/>
              </w:rPr>
              <m:t>0</m:t>
            </m:r>
            <m:ctrlPr>
              <w:rPr>
                <w:rFonts w:ascii="Cambria Math" w:hAnsi="Cambria Math"/>
              </w:rPr>
            </m:ctrlPr>
          </m:sub>
        </m:sSub>
      </m:oMath>
      <w:r>
        <w:rPr>
          <w:rFonts w:hint="eastAsia"/>
        </w:rPr>
        <w:t>表示预测日当天的湿度向量</w:t>
      </w:r>
      <w:r>
        <w:t>，</w:t>
      </w:r>
      <m:oMath>
        <m:sSub>
          <m:sSubPr>
            <m:ctrlPr>
              <w:rPr>
                <w:rFonts w:ascii="Cambria Math" w:hAnsi="Cambria Math"/>
              </w:rPr>
            </m:ctrlPr>
          </m:sSubPr>
          <m:e>
            <m:r>
              <m:rPr>
                <m:sty m:val="p"/>
              </m:rPr>
              <w:rPr>
                <w:rFonts w:ascii="Cambria Math" w:hAnsi="Cambria Math"/>
              </w:rPr>
              <m:t>H</m:t>
            </m:r>
            <m:ctrlPr>
              <w:rPr>
                <w:rFonts w:hint="eastAsia" w:ascii="Cambria Math" w:hAnsi="Cambria Math"/>
              </w:rPr>
            </m:ctrlPr>
          </m:e>
          <m:sub>
            <m:r>
              <m:rPr>
                <m:sty m:val="p"/>
              </m:rPr>
              <w:rPr>
                <w:rFonts w:ascii="Cambria Math" w:hAnsi="Cambria Math"/>
              </w:rPr>
              <m:t>0j</m:t>
            </m:r>
            <m:ctrlPr>
              <w:rPr>
                <w:rFonts w:ascii="Cambria Math" w:hAnsi="Cambria Math"/>
              </w:rPr>
            </m:ctrlPr>
          </m:sub>
        </m:sSub>
      </m:oMath>
      <w:r>
        <w:rPr>
          <w:rFonts w:hint="eastAsia"/>
        </w:rPr>
        <w:t>表示预测日当天第j时刻的湿度，</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01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02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0N</m:t>
                </m:r>
                <m:ctrlPr>
                  <w:rPr>
                    <w:rFonts w:ascii="Cambria Math" w:hAnsi="Cambria Math"/>
                  </w:rPr>
                </m:ctrlPr>
              </m:sub>
            </m:sSub>
            <m:ctrlPr>
              <w:rPr>
                <w:rFonts w:ascii="Cambria Math" w:hAnsi="Cambria Math"/>
              </w:rPr>
            </m:ctrlPr>
          </m:e>
        </m:d>
      </m:oMath>
      <w:r>
        <w:rPr>
          <w:rFonts w:hint="eastAsia"/>
        </w:rPr>
        <w:t>。</w:t>
      </w:r>
    </w:p>
    <w:p>
      <w:pPr>
        <w:pStyle w:val="12"/>
        <w:ind w:firstLine="480"/>
      </w:pPr>
      <w:r>
        <w:rPr>
          <w:rFonts w:hint="eastAsia"/>
        </w:rPr>
        <w:t>R表示雨量，</w:t>
      </w:r>
      <m:oMath>
        <m:sSub>
          <m:sSubPr>
            <m:ctrlPr>
              <w:rPr>
                <w:rFonts w:ascii="Cambria Math" w:hAnsi="Cambria Math"/>
              </w:rPr>
            </m:ctrlPr>
          </m:sSubPr>
          <m:e>
            <m:r>
              <m:rPr>
                <m:sty m:val="p"/>
              </m:rPr>
              <w:rPr>
                <w:rFonts w:ascii="Cambria Math" w:hAnsi="Cambria Math"/>
              </w:rPr>
              <m:t>R</m:t>
            </m:r>
            <m:ctrlPr>
              <w:rPr>
                <w:rFonts w:hint="eastAsia" w:ascii="Cambria Math" w:hAnsi="Cambria Math"/>
              </w:rPr>
            </m:ctrlPr>
          </m:e>
          <m:sub>
            <m:r>
              <m:rPr>
                <m:sty m:val="p"/>
              </m:rPr>
              <w:rPr>
                <w:rFonts w:ascii="Cambria Math" w:hAnsi="Cambria Math"/>
              </w:rPr>
              <m:t>i</m:t>
            </m:r>
            <m:ctrlPr>
              <w:rPr>
                <w:rFonts w:ascii="Cambria Math" w:hAnsi="Cambria Math"/>
              </w:rPr>
            </m:ctrlPr>
          </m:sub>
        </m:sSub>
      </m:oMath>
      <w:r>
        <w:rPr>
          <w:rFonts w:hint="eastAsia"/>
        </w:rPr>
        <w:t>表示预测日前第i天的雨量向量，</w:t>
      </w:r>
      <m:oMath>
        <m:sSub>
          <m:sSubPr>
            <m:ctrlPr>
              <w:rPr>
                <w:rFonts w:ascii="Cambria Math" w:hAnsi="Cambria Math"/>
              </w:rPr>
            </m:ctrlPr>
          </m:sSubPr>
          <m:e>
            <m:r>
              <m:rPr>
                <m:sty m:val="p"/>
              </m:rPr>
              <w:rPr>
                <w:rFonts w:ascii="Cambria Math" w:hAnsi="Cambria Math"/>
              </w:rPr>
              <m:t>R</m:t>
            </m:r>
            <m:ctrlPr>
              <w:rPr>
                <w:rFonts w:hint="eastAsia" w:ascii="Cambria Math" w:hAnsi="Cambria Math"/>
              </w:rPr>
            </m:ctrlPr>
          </m:e>
          <m:sub>
            <m:r>
              <m:rPr>
                <m:sty m:val="p"/>
              </m:rPr>
              <w:rPr>
                <w:rFonts w:ascii="Cambria Math" w:hAnsi="Cambria Math"/>
              </w:rPr>
              <m:t>i</m:t>
            </m:r>
            <m:r>
              <m:rPr>
                <m:sty m:val="p"/>
              </m:rPr>
              <w:rPr>
                <w:rFonts w:hint="eastAsia" w:ascii="Cambria Math" w:hAnsi="Cambria Math"/>
              </w:rPr>
              <m:t>j</m:t>
            </m:r>
            <m:ctrlPr>
              <w:rPr>
                <w:rFonts w:ascii="Cambria Math" w:hAnsi="Cambria Math"/>
              </w:rPr>
            </m:ctrlPr>
          </m:sub>
        </m:sSub>
      </m:oMath>
      <w:r>
        <w:rPr>
          <w:rFonts w:hint="eastAsia"/>
        </w:rPr>
        <w:t>表示预测日前第i天第j时刻的雨量，</w:t>
      </w:r>
      <m:oMath>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i1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i2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iN</m:t>
                </m:r>
                <m:ctrlPr>
                  <w:rPr>
                    <w:rFonts w:ascii="Cambria Math" w:hAnsi="Cambria Math"/>
                  </w:rPr>
                </m:ctrlPr>
              </m:sub>
            </m:sSub>
            <m:ctrlPr>
              <w:rPr>
                <w:rFonts w:ascii="Cambria Math" w:hAnsi="Cambria Math"/>
              </w:rPr>
            </m:ctrlPr>
          </m:e>
        </m:d>
        <m:r>
          <m:rPr>
            <m:sty m:val="p"/>
          </m:rPr>
          <w:rPr>
            <w:rFonts w:hint="eastAsia" w:ascii="Cambria Math" w:hAnsi="Cambria Math"/>
          </w:rPr>
          <m:t>，</m:t>
        </m:r>
        <m:sSub>
          <m:sSubPr>
            <m:ctrlPr>
              <w:rPr>
                <w:rFonts w:ascii="Cambria Math" w:hAnsi="Cambria Math"/>
              </w:rPr>
            </m:ctrlPr>
          </m:sSubPr>
          <m:e>
            <m:r>
              <m:rPr>
                <m:sty m:val="p"/>
              </m:rPr>
              <w:rPr>
                <w:rFonts w:ascii="Cambria Math" w:hAnsi="Cambria Math"/>
              </w:rPr>
              <m:t>R</m:t>
            </m:r>
            <m:ctrlPr>
              <w:rPr>
                <w:rFonts w:hint="eastAsia" w:ascii="Cambria Math" w:hAnsi="Cambria Math"/>
              </w:rPr>
            </m:ctrlPr>
          </m:e>
          <m:sub>
            <m:r>
              <m:rPr>
                <m:sty m:val="p"/>
              </m:rPr>
              <w:rPr>
                <w:rFonts w:ascii="Cambria Math" w:hAnsi="Cambria Math"/>
              </w:rPr>
              <m:t>0</m:t>
            </m:r>
            <m:ctrlPr>
              <w:rPr>
                <w:rFonts w:ascii="Cambria Math" w:hAnsi="Cambria Math"/>
              </w:rPr>
            </m:ctrlPr>
          </m:sub>
        </m:sSub>
      </m:oMath>
      <w:r>
        <w:rPr>
          <w:rFonts w:hint="eastAsia"/>
        </w:rPr>
        <w:t>表示预测日当天的雨量向量，</w:t>
      </w:r>
      <m:oMath>
        <m:sSub>
          <m:sSubPr>
            <m:ctrlPr>
              <w:rPr>
                <w:rFonts w:ascii="Cambria Math" w:hAnsi="Cambria Math"/>
              </w:rPr>
            </m:ctrlPr>
          </m:sSubPr>
          <m:e>
            <m:r>
              <m:rPr>
                <m:sty m:val="p"/>
              </m:rPr>
              <w:rPr>
                <w:rFonts w:ascii="Cambria Math" w:hAnsi="Cambria Math"/>
              </w:rPr>
              <m:t>R</m:t>
            </m:r>
            <m:ctrlPr>
              <w:rPr>
                <w:rFonts w:hint="eastAsia" w:ascii="Cambria Math" w:hAnsi="Cambria Math"/>
              </w:rPr>
            </m:ctrlPr>
          </m:e>
          <m:sub>
            <m:r>
              <m:rPr>
                <m:sty m:val="p"/>
              </m:rPr>
              <w:rPr>
                <w:rFonts w:ascii="Cambria Math" w:hAnsi="Cambria Math"/>
              </w:rPr>
              <m:t>0</m:t>
            </m:r>
            <m:r>
              <m:rPr>
                <m:sty m:val="p"/>
              </m:rPr>
              <w:rPr>
                <w:rFonts w:hint="eastAsia" w:ascii="Cambria Math" w:hAnsi="Cambria Math"/>
              </w:rPr>
              <m:t>j</m:t>
            </m:r>
            <m:ctrlPr>
              <w:rPr>
                <w:rFonts w:ascii="Cambria Math" w:hAnsi="Cambria Math"/>
              </w:rPr>
            </m:ctrlPr>
          </m:sub>
        </m:sSub>
      </m:oMath>
      <w:r>
        <w:rPr>
          <w:rFonts w:hint="eastAsia"/>
        </w:rPr>
        <w:t>表示预测日当天第j时刻的雨量，</w:t>
      </w:r>
      <m:oMath>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01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02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0N</m:t>
                </m:r>
                <m:ctrlPr>
                  <w:rPr>
                    <w:rFonts w:ascii="Cambria Math" w:hAnsi="Cambria Math"/>
                  </w:rPr>
                </m:ctrlPr>
              </m:sub>
            </m:sSub>
            <m:ctrlPr>
              <w:rPr>
                <w:rFonts w:ascii="Cambria Math" w:hAnsi="Cambria Math"/>
              </w:rPr>
            </m:ctrlPr>
          </m:e>
        </m:d>
      </m:oMath>
      <w:r>
        <w:rPr>
          <w:rFonts w:hint="eastAsia"/>
        </w:rPr>
        <w:t>。</w:t>
      </w:r>
    </w:p>
    <w:p>
      <w:pPr>
        <w:pStyle w:val="12"/>
        <w:ind w:firstLine="480"/>
      </w:pPr>
      <w:r>
        <w:rPr>
          <w:rFonts w:hint="eastAsia"/>
        </w:rPr>
        <w:t>RH表示相对湿度</w:t>
      </w:r>
      <w:r>
        <w:t>，</w:t>
      </w:r>
      <m:oMath>
        <m:sSub>
          <m:sSubPr>
            <m:ctrlPr>
              <w:rPr>
                <w:rFonts w:ascii="Cambria Math" w:hAnsi="Cambria Math"/>
              </w:rPr>
            </m:ctrlPr>
          </m:sSubPr>
          <m:e>
            <m:r>
              <m:rPr>
                <m:sty m:val="p"/>
              </m:rPr>
              <w:rPr>
                <w:rFonts w:ascii="Cambria Math" w:hAnsi="Cambria Math"/>
              </w:rPr>
              <m:t>RH</m:t>
            </m:r>
            <m:ctrlPr>
              <w:rPr>
                <w:rFonts w:hint="eastAsia" w:ascii="Cambria Math" w:hAnsi="Cambria Math"/>
              </w:rPr>
            </m:ctrlPr>
          </m:e>
          <m:sub>
            <m:r>
              <m:rPr>
                <m:sty m:val="p"/>
              </m:rPr>
              <w:rPr>
                <w:rFonts w:ascii="Cambria Math" w:hAnsi="Cambria Math"/>
              </w:rPr>
              <m:t>i</m:t>
            </m:r>
            <m:ctrlPr>
              <w:rPr>
                <w:rFonts w:ascii="Cambria Math" w:hAnsi="Cambria Math"/>
              </w:rPr>
            </m:ctrlPr>
          </m:sub>
        </m:sSub>
      </m:oMath>
      <w:r>
        <w:rPr>
          <w:rFonts w:hint="eastAsia"/>
        </w:rPr>
        <w:t>表示预测日前第i天的相对湿度向量，</w:t>
      </w:r>
      <m:oMath>
        <m:sSub>
          <m:sSubPr>
            <m:ctrlPr>
              <w:rPr>
                <w:rFonts w:ascii="Cambria Math" w:hAnsi="Cambria Math"/>
              </w:rPr>
            </m:ctrlPr>
          </m:sSubPr>
          <m:e>
            <m:r>
              <m:rPr>
                <m:sty m:val="p"/>
              </m:rPr>
              <w:rPr>
                <w:rFonts w:ascii="Cambria Math" w:hAnsi="Cambria Math"/>
              </w:rPr>
              <m:t>RH</m:t>
            </m:r>
            <m:ctrlPr>
              <w:rPr>
                <w:rFonts w:hint="eastAsia" w:ascii="Cambria Math" w:hAnsi="Cambria Math"/>
              </w:rPr>
            </m:ctrlPr>
          </m:e>
          <m:sub>
            <m:r>
              <m:rPr>
                <m:sty m:val="p"/>
              </m:rPr>
              <w:rPr>
                <w:rFonts w:ascii="Cambria Math" w:hAnsi="Cambria Math"/>
              </w:rPr>
              <m:t>i</m:t>
            </m:r>
            <m:r>
              <m:rPr>
                <m:sty m:val="p"/>
              </m:rPr>
              <w:rPr>
                <w:rFonts w:hint="eastAsia" w:ascii="Cambria Math" w:hAnsi="Cambria Math"/>
              </w:rPr>
              <m:t>j</m:t>
            </m:r>
            <m:ctrlPr>
              <w:rPr>
                <w:rFonts w:ascii="Cambria Math" w:hAnsi="Cambria Math"/>
              </w:rPr>
            </m:ctrlPr>
          </m:sub>
        </m:sSub>
      </m:oMath>
      <w:r>
        <w:rPr>
          <w:rFonts w:hint="eastAsia"/>
        </w:rPr>
        <w:t>表示预测日前第i天第j时刻的相对湿度，</w:t>
      </w:r>
      <m:oMath>
        <m:sSub>
          <m:sSubPr>
            <m:ctrlPr>
              <w:rPr>
                <w:rFonts w:ascii="Cambria Math" w:hAnsi="Cambria Math"/>
              </w:rPr>
            </m:ctrlPr>
          </m:sSubPr>
          <m:e>
            <m:r>
              <m:rPr>
                <m:sty m:val="p"/>
              </m:rPr>
              <w:rPr>
                <w:rFonts w:ascii="Cambria Math" w:hAnsi="Cambria Math"/>
              </w:rPr>
              <m:t>RH</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ctrlPr>
                  <w:rPr>
                    <w:rFonts w:ascii="Cambria Math" w:hAnsi="Cambria Math"/>
                  </w:rPr>
                </m:ctrlPr>
              </m:e>
              <m:sub>
                <m:r>
                  <m:rPr>
                    <m:sty m:val="p"/>
                  </m:rPr>
                  <w:rPr>
                    <w:rFonts w:ascii="Cambria Math" w:hAnsi="Cambria Math"/>
                  </w:rPr>
                  <m:t>i1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ctrlPr>
                  <w:rPr>
                    <w:rFonts w:ascii="Cambria Math" w:hAnsi="Cambria Math"/>
                  </w:rPr>
                </m:ctrlPr>
              </m:e>
              <m:sub>
                <m:r>
                  <m:rPr>
                    <m:sty m:val="p"/>
                  </m:rPr>
                  <w:rPr>
                    <w:rFonts w:ascii="Cambria Math" w:hAnsi="Cambria Math"/>
                  </w:rPr>
                  <m:t>i2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ctrlPr>
                  <w:rPr>
                    <w:rFonts w:ascii="Cambria Math" w:hAnsi="Cambria Math"/>
                  </w:rPr>
                </m:ctrlPr>
              </m:e>
              <m:sub>
                <m:r>
                  <m:rPr>
                    <m:sty m:val="p"/>
                  </m:rPr>
                  <w:rPr>
                    <w:rFonts w:ascii="Cambria Math" w:hAnsi="Cambria Math"/>
                  </w:rPr>
                  <m:t>iN</m:t>
                </m:r>
                <m:ctrlPr>
                  <w:rPr>
                    <w:rFonts w:ascii="Cambria Math" w:hAnsi="Cambria Math"/>
                  </w:rPr>
                </m:ctrlPr>
              </m:sub>
            </m:sSub>
            <m:ctrlPr>
              <w:rPr>
                <w:rFonts w:ascii="Cambria Math" w:hAnsi="Cambria Math"/>
              </w:rPr>
            </m:ctrlPr>
          </m:e>
        </m:d>
        <m:r>
          <m:rPr>
            <m:sty m:val="p"/>
          </m:rPr>
          <w:rPr>
            <w:rFonts w:hint="eastAsia" w:ascii="Cambria Math" w:hAnsi="Cambria Math"/>
          </w:rPr>
          <m:t>，</m:t>
        </m:r>
        <m:sSub>
          <m:sSubPr>
            <m:ctrlPr>
              <w:rPr>
                <w:rFonts w:ascii="Cambria Math" w:hAnsi="Cambria Math"/>
              </w:rPr>
            </m:ctrlPr>
          </m:sSubPr>
          <m:e>
            <m:r>
              <m:rPr>
                <m:sty m:val="p"/>
              </m:rPr>
              <w:rPr>
                <w:rFonts w:ascii="Cambria Math" w:hAnsi="Cambria Math"/>
              </w:rPr>
              <m:t>RH</m:t>
            </m:r>
            <m:ctrlPr>
              <w:rPr>
                <w:rFonts w:hint="eastAsia" w:ascii="Cambria Math" w:hAnsi="Cambria Math"/>
              </w:rPr>
            </m:ctrlPr>
          </m:e>
          <m:sub>
            <m:r>
              <m:rPr>
                <m:sty m:val="p"/>
              </m:rPr>
              <w:rPr>
                <w:rFonts w:ascii="Cambria Math" w:hAnsi="Cambria Math"/>
              </w:rPr>
              <m:t>0</m:t>
            </m:r>
            <m:ctrlPr>
              <w:rPr>
                <w:rFonts w:ascii="Cambria Math" w:hAnsi="Cambria Math"/>
              </w:rPr>
            </m:ctrlPr>
          </m:sub>
        </m:sSub>
      </m:oMath>
      <w:r>
        <w:rPr>
          <w:rFonts w:hint="eastAsia"/>
        </w:rPr>
        <w:t>表示预测日当天的相对湿度向量</w:t>
      </w:r>
      <w:r>
        <w:t>，</w:t>
      </w:r>
      <m:oMath>
        <m:sSub>
          <m:sSubPr>
            <m:ctrlPr>
              <w:rPr>
                <w:rFonts w:ascii="Cambria Math" w:hAnsi="Cambria Math"/>
              </w:rPr>
            </m:ctrlPr>
          </m:sSubPr>
          <m:e>
            <m:r>
              <m:rPr>
                <m:sty m:val="p"/>
              </m:rPr>
              <w:rPr>
                <w:rFonts w:ascii="Cambria Math" w:hAnsi="Cambria Math"/>
              </w:rPr>
              <m:t>RH</m:t>
            </m:r>
            <m:ctrlPr>
              <w:rPr>
                <w:rFonts w:hint="eastAsia" w:ascii="Cambria Math" w:hAnsi="Cambria Math"/>
              </w:rPr>
            </m:ctrlPr>
          </m:e>
          <m:sub>
            <m:r>
              <m:rPr>
                <m:sty m:val="p"/>
              </m:rPr>
              <w:rPr>
                <w:rFonts w:ascii="Cambria Math" w:hAnsi="Cambria Math"/>
              </w:rPr>
              <m:t>0</m:t>
            </m:r>
            <m:r>
              <m:rPr>
                <m:sty m:val="p"/>
              </m:rPr>
              <w:rPr>
                <w:rFonts w:hint="eastAsia" w:ascii="Cambria Math" w:hAnsi="Cambria Math"/>
              </w:rPr>
              <m:t>j</m:t>
            </m:r>
            <m:ctrlPr>
              <w:rPr>
                <w:rFonts w:ascii="Cambria Math" w:hAnsi="Cambria Math"/>
              </w:rPr>
            </m:ctrlPr>
          </m:sub>
        </m:sSub>
      </m:oMath>
      <w:r>
        <w:rPr>
          <w:rFonts w:hint="eastAsia"/>
        </w:rPr>
        <w:t>表示预测日当天第j时刻的相对湿度，</w:t>
      </w:r>
      <m:oMath>
        <m:sSub>
          <m:sSubPr>
            <m:ctrlPr>
              <w:rPr>
                <w:rFonts w:ascii="Cambria Math" w:hAnsi="Cambria Math"/>
              </w:rPr>
            </m:ctrlPr>
          </m:sSubPr>
          <m:e>
            <m:r>
              <m:rPr>
                <m:sty m:val="p"/>
              </m:rPr>
              <w:rPr>
                <w:rFonts w:ascii="Cambria Math" w:hAnsi="Cambria Math"/>
              </w:rPr>
              <m:t>RH</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ctrlPr>
                  <w:rPr>
                    <w:rFonts w:ascii="Cambria Math" w:hAnsi="Cambria Math"/>
                  </w:rPr>
                </m:ctrlPr>
              </m:e>
              <m:sub>
                <m:r>
                  <m:rPr>
                    <m:sty m:val="p"/>
                  </m:rPr>
                  <w:rPr>
                    <w:rFonts w:ascii="Cambria Math" w:hAnsi="Cambria Math"/>
                  </w:rPr>
                  <m:t>01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ctrlPr>
                  <w:rPr>
                    <w:rFonts w:ascii="Cambria Math" w:hAnsi="Cambria Math"/>
                  </w:rPr>
                </m:ctrlPr>
              </m:e>
              <m:sub>
                <m:r>
                  <m:rPr>
                    <m:sty m:val="p"/>
                  </m:rPr>
                  <w:rPr>
                    <w:rFonts w:ascii="Cambria Math" w:hAnsi="Cambria Math"/>
                  </w:rPr>
                  <m:t>02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ctrlPr>
                  <w:rPr>
                    <w:rFonts w:ascii="Cambria Math" w:hAnsi="Cambria Math"/>
                  </w:rPr>
                </m:ctrlPr>
              </m:e>
              <m:sub>
                <m:r>
                  <m:rPr>
                    <m:sty m:val="p"/>
                  </m:rPr>
                  <w:rPr>
                    <w:rFonts w:ascii="Cambria Math" w:hAnsi="Cambria Math"/>
                  </w:rPr>
                  <m:t>0N</m:t>
                </m:r>
                <m:ctrlPr>
                  <w:rPr>
                    <w:rFonts w:ascii="Cambria Math" w:hAnsi="Cambria Math"/>
                  </w:rPr>
                </m:ctrlPr>
              </m:sub>
            </m:sSub>
            <m:ctrlPr>
              <w:rPr>
                <w:rFonts w:ascii="Cambria Math" w:hAnsi="Cambria Math"/>
              </w:rPr>
            </m:ctrlPr>
          </m:e>
        </m:d>
      </m:oMath>
      <w:r>
        <w:rPr>
          <w:rFonts w:hint="eastAsia"/>
        </w:rPr>
        <w:t>。</w:t>
      </w:r>
    </w:p>
    <w:p>
      <w:pPr>
        <w:pStyle w:val="12"/>
        <w:ind w:firstLine="480"/>
      </w:pPr>
      <w:r>
        <w:rPr>
          <w:rFonts w:hint="eastAsia"/>
        </w:rPr>
        <w:t>P表示光伏发电功率，</w:t>
      </w:r>
      <m:oMath>
        <m:sSub>
          <m:sSubPr>
            <m:ctrlPr>
              <w:rPr>
                <w:rFonts w:ascii="Cambria Math" w:hAnsi="Cambria Math"/>
              </w:rPr>
            </m:ctrlPr>
          </m:sSubPr>
          <m:e>
            <m:r>
              <m:rPr>
                <m:sty m:val="p"/>
              </m:rPr>
              <w:rPr>
                <w:rFonts w:ascii="Cambria Math" w:hAnsi="Cambria Math"/>
              </w:rPr>
              <m:t>P</m:t>
            </m:r>
            <m:ctrlPr>
              <w:rPr>
                <w:rFonts w:hint="eastAsia" w:ascii="Cambria Math" w:hAnsi="Cambria Math"/>
              </w:rPr>
            </m:ctrlPr>
          </m:e>
          <m:sub>
            <m:r>
              <m:rPr>
                <m:sty m:val="p"/>
              </m:rPr>
              <w:rPr>
                <w:rFonts w:ascii="Cambria Math" w:hAnsi="Cambria Math"/>
              </w:rPr>
              <m:t>i</m:t>
            </m:r>
            <m:ctrlPr>
              <w:rPr>
                <w:rFonts w:ascii="Cambria Math" w:hAnsi="Cambria Math"/>
              </w:rPr>
            </m:ctrlPr>
          </m:sub>
        </m:sSub>
      </m:oMath>
      <w:r>
        <w:rPr>
          <w:rFonts w:hint="eastAsia"/>
        </w:rPr>
        <w:t>表示待预测日前第i天的光伏发电功率向量，</w:t>
      </w:r>
      <m:oMath>
        <m:sSub>
          <m:sSubPr>
            <m:ctrlPr>
              <w:rPr>
                <w:rFonts w:ascii="Cambria Math" w:hAnsi="Cambria Math"/>
              </w:rPr>
            </m:ctrlPr>
          </m:sSubPr>
          <m:e>
            <m:r>
              <m:rPr>
                <m:sty m:val="p"/>
              </m:rPr>
              <w:rPr>
                <w:rFonts w:ascii="Cambria Math" w:hAnsi="Cambria Math"/>
              </w:rPr>
              <m:t>P</m:t>
            </m:r>
            <m:ctrlPr>
              <w:rPr>
                <w:rFonts w:hint="eastAsia" w:ascii="Cambria Math" w:hAnsi="Cambria Math"/>
              </w:rPr>
            </m:ctrlPr>
          </m:e>
          <m:sub>
            <m:r>
              <m:rPr>
                <m:sty m:val="p"/>
              </m:rPr>
              <w:rPr>
                <w:rFonts w:ascii="Cambria Math" w:hAnsi="Cambria Math"/>
              </w:rPr>
              <m:t>ij</m:t>
            </m:r>
            <m:ctrlPr>
              <w:rPr>
                <w:rFonts w:ascii="Cambria Math" w:hAnsi="Cambria Math"/>
              </w:rPr>
            </m:ctrlPr>
          </m:sub>
        </m:sSub>
      </m:oMath>
      <w:r>
        <w:rPr>
          <w:rFonts w:hint="eastAsia"/>
        </w:rPr>
        <w:t>表示待预测日前第i天第j时刻的光伏发电功率，</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i1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i2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iN</m:t>
                </m:r>
                <m:ctrlPr>
                  <w:rPr>
                    <w:rFonts w:ascii="Cambria Math" w:hAnsi="Cambria Math"/>
                  </w:rPr>
                </m:ctrlPr>
              </m:sub>
            </m:sSub>
            <m:ctrlPr>
              <w:rPr>
                <w:rFonts w:ascii="Cambria Math" w:hAnsi="Cambria Math"/>
              </w:rPr>
            </m:ctrlPr>
          </m:e>
        </m:d>
      </m:oMath>
      <w:r>
        <w:rPr>
          <w:rFonts w:hint="eastAsia"/>
        </w:rPr>
        <w:t>，</w:t>
      </w:r>
      <m:oMath>
        <m:sSub>
          <m:sSubPr>
            <m:ctrlPr>
              <w:rPr>
                <w:rFonts w:ascii="Cambria Math" w:hAnsi="Cambria Math"/>
              </w:rPr>
            </m:ctrlPr>
          </m:sSubPr>
          <m:e>
            <m:r>
              <m:rPr>
                <m:sty m:val="p"/>
              </m:rPr>
              <w:rPr>
                <w:rFonts w:ascii="Cambria Math" w:hAnsi="Cambria Math"/>
              </w:rPr>
              <m:t>P</m:t>
            </m:r>
            <m:ctrlPr>
              <w:rPr>
                <w:rFonts w:hint="eastAsia" w:ascii="Cambria Math" w:hAnsi="Cambria Math"/>
              </w:rPr>
            </m:ctrlPr>
          </m:e>
          <m:sub>
            <m:r>
              <m:rPr>
                <m:sty m:val="p"/>
              </m:rPr>
              <w:rPr>
                <w:rFonts w:ascii="Cambria Math" w:hAnsi="Cambria Math"/>
              </w:rPr>
              <m:t>f_i</m:t>
            </m:r>
            <m:ctrlPr>
              <w:rPr>
                <w:rFonts w:ascii="Cambria Math" w:hAnsi="Cambria Math"/>
              </w:rPr>
            </m:ctrlPr>
          </m:sub>
        </m:sSub>
      </m:oMath>
      <w:r>
        <w:rPr>
          <w:rFonts w:hint="eastAsia"/>
        </w:rPr>
        <w:t>表示待预测日前第i天的光伏发电功率预测向量，</w:t>
      </w:r>
      <m:oMath>
        <m:sSub>
          <m:sSubPr>
            <m:ctrlPr>
              <w:rPr>
                <w:rFonts w:ascii="Cambria Math" w:hAnsi="Cambria Math"/>
              </w:rPr>
            </m:ctrlPr>
          </m:sSubPr>
          <m:e>
            <m:r>
              <m:rPr>
                <m:sty m:val="p"/>
              </m:rPr>
              <w:rPr>
                <w:rFonts w:ascii="Cambria Math" w:hAnsi="Cambria Math"/>
              </w:rPr>
              <m:t>P</m:t>
            </m:r>
            <m:ctrlPr>
              <w:rPr>
                <w:rFonts w:hint="eastAsia" w:ascii="Cambria Math" w:hAnsi="Cambria Math"/>
              </w:rPr>
            </m:ctrlPr>
          </m:e>
          <m:sub>
            <m:r>
              <m:rPr>
                <m:sty m:val="p"/>
              </m:rPr>
              <w:rPr>
                <w:rFonts w:ascii="Cambria Math" w:hAnsi="Cambria Math"/>
              </w:rPr>
              <m:t>f_ij</m:t>
            </m:r>
            <m:ctrlPr>
              <w:rPr>
                <w:rFonts w:ascii="Cambria Math" w:hAnsi="Cambria Math"/>
              </w:rPr>
            </m:ctrlPr>
          </m:sub>
        </m:sSub>
      </m:oMath>
      <w:r>
        <w:rPr>
          <w:rFonts w:hint="eastAsia"/>
        </w:rPr>
        <w:t>表示待预测日前第i天第j时刻的光伏发电功率预测值，</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f_i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f_i1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f_i2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f_iN</m:t>
                </m:r>
                <m:ctrlPr>
                  <w:rPr>
                    <w:rFonts w:ascii="Cambria Math" w:hAnsi="Cambria Math"/>
                  </w:rPr>
                </m:ctrlPr>
              </m:sub>
            </m:sSub>
            <m:ctrlPr>
              <w:rPr>
                <w:rFonts w:ascii="Cambria Math" w:hAnsi="Cambria Math"/>
              </w:rPr>
            </m:ctrlPr>
          </m:e>
        </m:d>
      </m:oMath>
      <w:r>
        <w:rPr>
          <w:rFonts w:hint="eastAsia"/>
        </w:rPr>
        <w:t>，</w:t>
      </w:r>
      <m:oMath>
        <m:sSub>
          <m:sSubPr>
            <m:ctrlPr>
              <w:rPr>
                <w:rFonts w:ascii="Cambria Math" w:hAnsi="Cambria Math"/>
              </w:rPr>
            </m:ctrlPr>
          </m:sSubPr>
          <m:e>
            <m:r>
              <m:rPr>
                <m:sty m:val="p"/>
              </m:rPr>
              <w:rPr>
                <w:rFonts w:ascii="Cambria Math" w:hAnsi="Cambria Math"/>
              </w:rPr>
              <m:t>P</m:t>
            </m:r>
            <m:ctrlPr>
              <w:rPr>
                <w:rFonts w:hint="eastAsia" w:ascii="Cambria Math" w:hAnsi="Cambria Math"/>
              </w:rPr>
            </m:ctrlPr>
          </m:e>
          <m:sub>
            <m:r>
              <m:rPr>
                <m:sty m:val="p"/>
              </m:rPr>
              <w:rPr>
                <w:rFonts w:ascii="Cambria Math" w:hAnsi="Cambria Math"/>
              </w:rPr>
              <m:t>f_0</m:t>
            </m:r>
            <m:ctrlPr>
              <w:rPr>
                <w:rFonts w:ascii="Cambria Math" w:hAnsi="Cambria Math"/>
              </w:rPr>
            </m:ctrlPr>
          </m:sub>
        </m:sSub>
      </m:oMath>
      <w:r>
        <w:rPr>
          <w:rFonts w:hint="eastAsia"/>
        </w:rPr>
        <w:t>表示待预测日当天的光伏发电功率预测向量，</w:t>
      </w:r>
      <m:oMath>
        <m:sSub>
          <m:sSubPr>
            <m:ctrlPr>
              <w:rPr>
                <w:rFonts w:ascii="Cambria Math" w:hAnsi="Cambria Math"/>
              </w:rPr>
            </m:ctrlPr>
          </m:sSubPr>
          <m:e>
            <m:r>
              <m:rPr>
                <m:sty m:val="p"/>
              </m:rPr>
              <w:rPr>
                <w:rFonts w:ascii="Cambria Math" w:hAnsi="Cambria Math"/>
              </w:rPr>
              <m:t>P</m:t>
            </m:r>
            <m:ctrlPr>
              <w:rPr>
                <w:rFonts w:hint="eastAsia" w:ascii="Cambria Math" w:hAnsi="Cambria Math"/>
              </w:rPr>
            </m:ctrlPr>
          </m:e>
          <m:sub>
            <m:r>
              <m:rPr>
                <m:sty m:val="p"/>
              </m:rPr>
              <w:rPr>
                <w:rFonts w:ascii="Cambria Math" w:hAnsi="Cambria Math"/>
              </w:rPr>
              <m:t>f_0j</m:t>
            </m:r>
            <m:ctrlPr>
              <w:rPr>
                <w:rFonts w:ascii="Cambria Math" w:hAnsi="Cambria Math"/>
              </w:rPr>
            </m:ctrlPr>
          </m:sub>
        </m:sSub>
      </m:oMath>
      <w:r>
        <w:rPr>
          <w:rFonts w:hint="eastAsia"/>
        </w:rPr>
        <w:t>表示待预测日当天第j时刻的光伏发电功率预测值，</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f_0</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f_01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f_02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f_0N</m:t>
                </m:r>
                <m:ctrlPr>
                  <w:rPr>
                    <w:rFonts w:ascii="Cambria Math" w:hAnsi="Cambria Math"/>
                  </w:rPr>
                </m:ctrlPr>
              </m:sub>
            </m:sSub>
            <m:ctrlPr>
              <w:rPr>
                <w:rFonts w:ascii="Cambria Math" w:hAnsi="Cambria Math"/>
              </w:rPr>
            </m:ctrlPr>
          </m:e>
        </m:d>
      </m:oMath>
      <w:r>
        <w:rPr>
          <w:rFonts w:hint="eastAsia"/>
        </w:rPr>
        <w:t>。</w:t>
      </w:r>
    </w:p>
    <w:p>
      <w:pPr>
        <w:pStyle w:val="12"/>
        <w:ind w:firstLine="480"/>
        <w:rPr>
          <w:ins w:id="0" w:author="lenovo" w:date="2020-07-15T10:09:00Z"/>
        </w:rPr>
      </w:pPr>
    </w:p>
    <w:p>
      <w:pPr>
        <w:pStyle w:val="12"/>
        <w:ind w:firstLine="480"/>
        <w:rPr>
          <w:ins w:id="1" w:author="lenovo" w:date="2020-07-15T10:09:00Z"/>
        </w:rPr>
      </w:pPr>
      <w:r>
        <w:rPr>
          <w:rFonts w:hint="eastAsia"/>
        </w:rPr>
        <w:t>值得注意的是，所属领域技术人员可以任意选择气象数据的种类和种类数量，</w:t>
      </w:r>
      <w:commentRangeStart w:id="9"/>
      <w:commentRangeStart w:id="10"/>
      <w:r>
        <w:rPr>
          <w:rFonts w:hint="eastAsia"/>
        </w:rPr>
        <w:t>本发明的优选实施例采用的八种气象数据仅用于预测光伏发电功率的非限制性的较佳选择，所属领域技术人员可以采用更多或者更少，或者其他种类的气象数据进行预测</w:t>
      </w:r>
      <w:commentRangeEnd w:id="9"/>
      <w:r>
        <w:rPr>
          <w:rStyle w:val="11"/>
        </w:rPr>
        <w:commentReference w:id="9"/>
      </w:r>
      <w:commentRangeEnd w:id="10"/>
      <w:r>
        <w:commentReference w:id="10"/>
      </w:r>
      <w:r>
        <w:rPr>
          <w:rFonts w:hint="eastAsia"/>
        </w:rPr>
        <w:t>。</w:t>
      </w:r>
    </w:p>
    <w:p>
      <w:pPr>
        <w:pStyle w:val="12"/>
        <w:ind w:firstLine="480"/>
        <w:rPr>
          <w:ins w:id="2" w:author="lenovo" w:date="2020-07-15T10:09:00Z"/>
        </w:rPr>
      </w:pPr>
      <w:ins w:id="3" w:author="lenovo" w:date="2020-07-15T10:09:00Z">
        <w:r>
          <w:rPr>
            <w:rFonts w:hint="eastAsia"/>
          </w:rPr>
          <w:t>根据相关性定义，结果越接近1，则相关性越高，反之。结果为正数呈正相关性，结果为负呈负相关性。根据多种气象数据与相关性计算，选取相关性较高的气象数据来作为神经网络的输入对光伏功率进行预测。</w:t>
        </w:r>
      </w:ins>
    </w:p>
    <w:p>
      <w:pPr>
        <w:pStyle w:val="12"/>
        <w:ind w:firstLine="480"/>
        <w:rPr>
          <w:ins w:id="4" w:author="lenovo" w:date="2020-07-15T10:08:00Z"/>
        </w:rPr>
      </w:pPr>
      <w:ins w:id="5" w:author="sduzyp" w:date="2020-07-20T23:53:00Z">
        <w:r>
          <w:rPr>
            <w:rFonts w:hint="eastAsia"/>
          </w:rPr>
          <w:t>根据对</w:t>
        </w:r>
      </w:ins>
      <w:ins w:id="6" w:author="sduzyp" w:date="2020-07-20T23:52:00Z">
        <w:r>
          <w:rPr>
            <w:rFonts w:hint="eastAsia"/>
          </w:rPr>
          <w:t>某一光伏</w:t>
        </w:r>
      </w:ins>
      <w:ins w:id="7" w:author="sduzyp" w:date="2020-07-20T23:53:00Z">
        <w:r>
          <w:rPr>
            <w:rFonts w:hint="eastAsia"/>
          </w:rPr>
          <w:t>场站数据分析</w:t>
        </w:r>
      </w:ins>
      <w:ins w:id="8" w:author="lenovo" w:date="2020-07-15T10:09:00Z">
        <w:del w:id="9" w:author="sduzyp" w:date="2020-07-20T23:53:00Z">
          <w:r>
            <w:rPr>
              <w:rFonts w:hint="eastAsia"/>
            </w:rPr>
            <w:delText>根据对</w:delText>
          </w:r>
        </w:del>
      </w:ins>
      <w:ins w:id="10" w:author="lenovo" w:date="2020-07-15T10:09:00Z">
        <w:r>
          <w:rPr>
            <w:rFonts w:hint="eastAsia"/>
          </w:rPr>
          <w:t>气象数据与光伏发电功率间的相关性</w:t>
        </w:r>
      </w:ins>
      <w:ins w:id="11" w:author="sduzyp" w:date="2020-07-20T23:53:00Z">
        <w:r>
          <w:rPr>
            <w:rFonts w:hint="eastAsia"/>
          </w:rPr>
          <w:t>，结果如</w:t>
        </w:r>
      </w:ins>
      <w:ins w:id="12" w:author="lenovo" w:date="2020-07-15T10:09:00Z">
        <w:del w:id="13" w:author="sduzyp" w:date="2020-07-20T23:53:00Z">
          <w:r>
            <w:rPr>
              <w:rFonts w:hint="eastAsia"/>
            </w:rPr>
            <w:delText>计算，可得到</w:delText>
          </w:r>
        </w:del>
      </w:ins>
      <w:ins w:id="14" w:author="sduzyp" w:date="2020-07-20T23:53:00Z">
        <w:r>
          <w:rPr>
            <w:rFonts w:hint="eastAsia"/>
          </w:rPr>
          <w:t>如</w:t>
        </w:r>
      </w:ins>
      <w:ins w:id="15" w:author="lenovo" w:date="2020-07-15T10:09:00Z">
        <w:r>
          <w:rPr>
            <w:rFonts w:hint="eastAsia"/>
          </w:rPr>
          <w:t>下</w:t>
        </w:r>
      </w:ins>
      <w:ins w:id="16" w:author="lenovo" w:date="2020-07-15T10:09:00Z">
        <w:del w:id="17" w:author="sduzyp" w:date="2020-07-20T23:53:00Z">
          <w:r>
            <w:rPr>
              <w:rFonts w:hint="eastAsia"/>
            </w:rPr>
            <w:delText>表</w:delText>
          </w:r>
        </w:del>
      </w:ins>
      <w:ins w:id="18" w:author="lenovo" w:date="2020-07-15T10:09:00Z">
        <w:r>
          <w:rPr>
            <w:rFonts w:hint="eastAsia"/>
          </w:rPr>
          <w:t>：</w:t>
        </w:r>
      </w:ins>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 w:author="lenovo" w:date="2020-07-15T10:08:00Z"/>
        </w:trPr>
        <w:tc>
          <w:tcPr>
            <w:tcW w:w="4261" w:type="dxa"/>
          </w:tcPr>
          <w:p>
            <w:pPr>
              <w:pStyle w:val="12"/>
              <w:ind w:firstLine="480"/>
              <w:jc w:val="center"/>
              <w:rPr>
                <w:ins w:id="20" w:author="lenovo" w:date="2020-07-15T10:08:00Z"/>
              </w:rPr>
            </w:pPr>
            <w:ins w:id="21" w:author="lenovo" w:date="2020-07-15T10:08:00Z">
              <w:r>
                <w:rPr>
                  <w:rFonts w:hint="eastAsia"/>
                </w:rPr>
                <w:t>气象因素</w:t>
              </w:r>
            </w:ins>
          </w:p>
        </w:tc>
        <w:tc>
          <w:tcPr>
            <w:tcW w:w="4261" w:type="dxa"/>
          </w:tcPr>
          <w:p>
            <w:pPr>
              <w:pStyle w:val="12"/>
              <w:ind w:firstLine="480"/>
              <w:jc w:val="center"/>
              <w:rPr>
                <w:ins w:id="22" w:author="lenovo" w:date="2020-07-15T10:08:00Z"/>
              </w:rPr>
            </w:pPr>
            <w:ins w:id="23" w:author="lenovo" w:date="2020-07-15T10:08:00Z">
              <w:r>
                <w:rPr>
                  <w:rFonts w:hint="eastAsia"/>
                </w:rPr>
                <w:t>相关性系数</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4" w:author="lenovo" w:date="2020-07-15T10:08:00Z"/>
        </w:trPr>
        <w:tc>
          <w:tcPr>
            <w:tcW w:w="4261" w:type="dxa"/>
          </w:tcPr>
          <w:p>
            <w:pPr>
              <w:pStyle w:val="12"/>
              <w:ind w:firstLine="480"/>
              <w:jc w:val="center"/>
              <w:rPr>
                <w:ins w:id="25" w:author="lenovo" w:date="2020-07-15T10:08:00Z"/>
              </w:rPr>
            </w:pPr>
            <w:ins w:id="26" w:author="lenovo" w:date="2020-07-15T10:08:00Z">
              <w:r>
                <w:rPr>
                  <w:rFonts w:hint="eastAsia"/>
                </w:rPr>
                <w:t>辐照度</w:t>
              </w:r>
            </w:ins>
          </w:p>
        </w:tc>
        <w:tc>
          <w:tcPr>
            <w:tcW w:w="4261" w:type="dxa"/>
          </w:tcPr>
          <w:p>
            <w:pPr>
              <w:pStyle w:val="12"/>
              <w:ind w:firstLine="480"/>
              <w:jc w:val="center"/>
              <w:rPr>
                <w:ins w:id="27" w:author="lenovo" w:date="2020-07-15T10:08:00Z"/>
              </w:rPr>
            </w:pPr>
            <w:ins w:id="28" w:author="lenovo" w:date="2020-07-15T10:08:00Z">
              <w:r>
                <w:rPr>
                  <w:rFonts w:hint="eastAsia"/>
                </w:rPr>
                <w:t>0.9840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9" w:author="lenovo" w:date="2020-07-15T10:08:00Z"/>
        </w:trPr>
        <w:tc>
          <w:tcPr>
            <w:tcW w:w="4261" w:type="dxa"/>
          </w:tcPr>
          <w:p>
            <w:pPr>
              <w:pStyle w:val="12"/>
              <w:ind w:firstLine="480"/>
              <w:jc w:val="center"/>
              <w:rPr>
                <w:ins w:id="30" w:author="lenovo" w:date="2020-07-15T10:08:00Z"/>
              </w:rPr>
            </w:pPr>
            <w:ins w:id="31" w:author="lenovo" w:date="2020-07-15T10:08:00Z">
              <w:r>
                <w:rPr>
                  <w:rFonts w:hint="eastAsia"/>
                </w:rPr>
                <w:t>温度</w:t>
              </w:r>
            </w:ins>
          </w:p>
        </w:tc>
        <w:tc>
          <w:tcPr>
            <w:tcW w:w="4261" w:type="dxa"/>
          </w:tcPr>
          <w:p>
            <w:pPr>
              <w:pStyle w:val="12"/>
              <w:ind w:firstLine="480"/>
              <w:jc w:val="center"/>
              <w:rPr>
                <w:ins w:id="32" w:author="lenovo" w:date="2020-07-15T10:08:00Z"/>
              </w:rPr>
            </w:pPr>
            <w:ins w:id="33" w:author="lenovo" w:date="2020-07-15T10:08:00Z">
              <w:r>
                <w:rPr>
                  <w:rFonts w:hint="eastAsia"/>
                </w:rPr>
                <w:t>0.7615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4" w:author="lenovo" w:date="2020-07-15T10:08:00Z"/>
        </w:trPr>
        <w:tc>
          <w:tcPr>
            <w:tcW w:w="4261" w:type="dxa"/>
          </w:tcPr>
          <w:p>
            <w:pPr>
              <w:pStyle w:val="12"/>
              <w:ind w:firstLine="480"/>
              <w:jc w:val="center"/>
              <w:rPr>
                <w:ins w:id="35" w:author="lenovo" w:date="2020-07-15T10:08:00Z"/>
              </w:rPr>
            </w:pPr>
            <w:ins w:id="36" w:author="lenovo" w:date="2020-07-15T10:08:00Z">
              <w:r>
                <w:rPr>
                  <w:rFonts w:hint="eastAsia"/>
                </w:rPr>
                <w:t>气压</w:t>
              </w:r>
            </w:ins>
          </w:p>
        </w:tc>
        <w:tc>
          <w:tcPr>
            <w:tcW w:w="4261" w:type="dxa"/>
          </w:tcPr>
          <w:p>
            <w:pPr>
              <w:pStyle w:val="12"/>
              <w:ind w:firstLine="480"/>
              <w:jc w:val="center"/>
              <w:rPr>
                <w:ins w:id="37" w:author="lenovo" w:date="2020-07-15T10:08:00Z"/>
              </w:rPr>
            </w:pPr>
            <w:ins w:id="38" w:author="lenovo" w:date="2020-07-15T10:08:00Z">
              <w:r>
                <w:rPr>
                  <w:rFonts w:hint="eastAsia"/>
                </w:rPr>
                <w:t>0.2151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9" w:author="lenovo" w:date="2020-07-15T10:08:00Z"/>
        </w:trPr>
        <w:tc>
          <w:tcPr>
            <w:tcW w:w="4261" w:type="dxa"/>
          </w:tcPr>
          <w:p>
            <w:pPr>
              <w:pStyle w:val="12"/>
              <w:ind w:firstLine="480"/>
              <w:jc w:val="center"/>
              <w:rPr>
                <w:ins w:id="40" w:author="lenovo" w:date="2020-07-15T10:08:00Z"/>
              </w:rPr>
            </w:pPr>
            <w:ins w:id="41" w:author="lenovo" w:date="2020-07-15T10:08:00Z">
              <w:r>
                <w:rPr>
                  <w:rFonts w:hint="eastAsia"/>
                </w:rPr>
                <w:t>湿度</w:t>
              </w:r>
            </w:ins>
          </w:p>
        </w:tc>
        <w:tc>
          <w:tcPr>
            <w:tcW w:w="4261" w:type="dxa"/>
          </w:tcPr>
          <w:p>
            <w:pPr>
              <w:pStyle w:val="12"/>
              <w:ind w:firstLine="480"/>
              <w:jc w:val="center"/>
              <w:rPr>
                <w:ins w:id="42" w:author="lenovo" w:date="2020-07-15T10:08:00Z"/>
              </w:rPr>
            </w:pPr>
            <w:ins w:id="43" w:author="lenovo" w:date="2020-07-15T10:08:00Z">
              <w:r>
                <w:rPr>
                  <w:rFonts w:hint="eastAsia"/>
                </w:rPr>
                <w:t>-0.4918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4" w:author="lenovo" w:date="2020-07-15T10:08:00Z"/>
        </w:trPr>
        <w:tc>
          <w:tcPr>
            <w:tcW w:w="4261" w:type="dxa"/>
          </w:tcPr>
          <w:p>
            <w:pPr>
              <w:pStyle w:val="12"/>
              <w:ind w:firstLine="480"/>
              <w:jc w:val="center"/>
              <w:rPr>
                <w:ins w:id="45" w:author="lenovo" w:date="2020-07-15T10:08:00Z"/>
              </w:rPr>
            </w:pPr>
            <w:ins w:id="46" w:author="lenovo" w:date="2020-07-15T10:08:00Z">
              <w:r>
                <w:rPr>
                  <w:rFonts w:hint="eastAsia"/>
                </w:rPr>
                <w:t>风速</w:t>
              </w:r>
            </w:ins>
          </w:p>
        </w:tc>
        <w:tc>
          <w:tcPr>
            <w:tcW w:w="4261" w:type="dxa"/>
          </w:tcPr>
          <w:p>
            <w:pPr>
              <w:pStyle w:val="12"/>
              <w:ind w:firstLine="480"/>
              <w:jc w:val="center"/>
              <w:rPr>
                <w:ins w:id="47" w:author="lenovo" w:date="2020-07-15T10:08:00Z"/>
              </w:rPr>
            </w:pPr>
            <w:ins w:id="48" w:author="lenovo" w:date="2020-07-15T10:08:00Z">
              <w:r>
                <w:rPr>
                  <w:rFonts w:hint="eastAsia"/>
                </w:rPr>
                <w:t>0.1970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9" w:author="lenovo" w:date="2020-07-15T10:15:00Z"/>
        </w:trPr>
        <w:tc>
          <w:tcPr>
            <w:tcW w:w="4261" w:type="dxa"/>
          </w:tcPr>
          <w:p>
            <w:pPr>
              <w:pStyle w:val="12"/>
              <w:ind w:firstLine="480"/>
              <w:jc w:val="center"/>
              <w:rPr>
                <w:ins w:id="50" w:author="lenovo" w:date="2020-07-15T10:15:00Z"/>
              </w:rPr>
            </w:pPr>
            <w:ins w:id="51" w:author="lenovo" w:date="2020-07-15T10:15:00Z">
              <w:r>
                <w:rPr>
                  <w:rFonts w:hint="eastAsia"/>
                </w:rPr>
                <w:t>风向</w:t>
              </w:r>
            </w:ins>
          </w:p>
        </w:tc>
        <w:tc>
          <w:tcPr>
            <w:tcW w:w="4261" w:type="dxa"/>
          </w:tcPr>
          <w:p>
            <w:pPr>
              <w:pStyle w:val="12"/>
              <w:ind w:firstLine="480"/>
              <w:jc w:val="center"/>
              <w:rPr>
                <w:ins w:id="52" w:author="lenovo" w:date="2020-07-15T10:15:00Z"/>
              </w:rPr>
            </w:pPr>
            <w:ins w:id="53" w:author="lenovo" w:date="2020-07-15T10:16:00Z">
              <w:r>
                <w:rPr>
                  <w:rFonts w:hint="eastAsia"/>
                </w:rPr>
                <w:t>0.</w:t>
              </w:r>
            </w:ins>
            <w:ins w:id="54" w:author="lenovo" w:date="2020-07-15T10:17:00Z">
              <w:r>
                <w:rPr>
                  <w:rFonts w:hint="eastAsia"/>
                </w:rPr>
                <w:t>1652</w:t>
              </w:r>
            </w:ins>
          </w:p>
        </w:tc>
      </w:tr>
    </w:tbl>
    <w:p>
      <w:pPr>
        <w:pStyle w:val="12"/>
        <w:ind w:firstLine="480"/>
        <w:rPr>
          <w:ins w:id="55" w:author="sduzyp" w:date="2020-07-21T00:13:00Z"/>
        </w:rPr>
      </w:pPr>
      <w:ins w:id="56" w:author="sduzyp" w:date="2020-07-20T23:54:00Z">
        <w:r>
          <w:rPr>
            <w:rFonts w:hint="eastAsia"/>
          </w:rPr>
          <w:t>可以看到，不同气象因素的相关性系数数值不同，</w:t>
        </w:r>
      </w:ins>
    </w:p>
    <w:p>
      <w:pPr>
        <w:pStyle w:val="12"/>
        <w:ind w:firstLine="480"/>
        <w:rPr>
          <w:ins w:id="57" w:author="sduzyp" w:date="2020-07-21T00:13:00Z"/>
        </w:rPr>
      </w:pPr>
    </w:p>
    <w:p>
      <w:pPr>
        <w:pStyle w:val="12"/>
        <w:ind w:firstLine="480"/>
        <w:rPr>
          <w:ins w:id="58" w:author="lenovo" w:date="2020-07-15T10:09:00Z"/>
        </w:rPr>
      </w:pPr>
      <w:ins w:id="59" w:author="lenovo" w:date="2020-07-15T10:09:00Z">
        <w:r>
          <w:rPr>
            <w:rFonts w:hint="eastAsia"/>
          </w:rPr>
          <w:t>神经网络输入个数越多，网络越复杂，训练时间越长。所以根据相关性来限制气象数据的选择。可以在保证提高精确度的同时，也能保证网络训练的时间。</w:t>
        </w:r>
      </w:ins>
    </w:p>
    <w:p>
      <w:pPr>
        <w:pStyle w:val="12"/>
        <w:ind w:firstLine="480"/>
      </w:pPr>
    </w:p>
    <w:p>
      <w:pPr>
        <w:pStyle w:val="12"/>
        <w:ind w:firstLine="480"/>
      </w:pPr>
      <w:commentRangeStart w:id="11"/>
      <w:commentRangeStart w:id="12"/>
      <w:r>
        <w:rPr>
          <w:rFonts w:hint="eastAsia"/>
        </w:rPr>
        <w:t>作为一种较佳的选择，因为【</w:t>
      </w:r>
      <w:ins w:id="60" w:author="lenovo" w:date="2020-07-16T22:39:00Z">
        <w:r>
          <w:rPr>
            <w:rFonts w:hint="eastAsia"/>
          </w:rPr>
          <w:t>一年的</w:t>
        </w:r>
      </w:ins>
      <w:ins w:id="61" w:author="lenovo" w:date="2020-07-15T10:04:00Z">
        <w:r>
          <w:rPr>
            <w:rFonts w:hint="eastAsia"/>
          </w:rPr>
          <w:t>各个季节</w:t>
        </w:r>
      </w:ins>
      <w:ins w:id="62" w:author="lenovo" w:date="2020-07-16T22:39:00Z">
        <w:r>
          <w:rPr>
            <w:rFonts w:hint="eastAsia"/>
          </w:rPr>
          <w:t>中，</w:t>
        </w:r>
      </w:ins>
      <w:ins w:id="63" w:author="lenovo" w:date="2020-07-15T10:05:00Z">
        <w:r>
          <w:rPr>
            <w:rFonts w:hint="eastAsia"/>
          </w:rPr>
          <w:t>气象数据特征差异明显较大</w:t>
        </w:r>
      </w:ins>
      <w:ins w:id="64" w:author="lenovo" w:date="2020-07-16T22:39:00Z">
        <w:r>
          <w:rPr>
            <w:rFonts w:hint="eastAsia"/>
          </w:rPr>
          <w:t>。</w:t>
        </w:r>
      </w:ins>
      <w:ins w:id="65" w:author="lenovo" w:date="2020-07-15T10:06:00Z">
        <w:r>
          <w:rPr>
            <w:rFonts w:hint="eastAsia"/>
          </w:rPr>
          <w:t>但</w:t>
        </w:r>
      </w:ins>
      <w:ins w:id="66" w:author="lenovo" w:date="2020-07-16T22:39:00Z">
        <w:r>
          <w:rPr>
            <w:rFonts w:hint="eastAsia"/>
          </w:rPr>
          <w:t>如果</w:t>
        </w:r>
      </w:ins>
      <w:ins w:id="67" w:author="lenovo" w:date="2020-07-15T10:06:00Z">
        <w:r>
          <w:rPr>
            <w:rFonts w:hint="eastAsia"/>
          </w:rPr>
          <w:t>要将一年每天</w:t>
        </w:r>
      </w:ins>
      <w:ins w:id="68" w:author="lenovo" w:date="2020-07-16T22:39:00Z">
        <w:r>
          <w:rPr>
            <w:rFonts w:hint="eastAsia"/>
          </w:rPr>
          <w:t>的气象数据</w:t>
        </w:r>
      </w:ins>
      <w:ins w:id="69" w:author="lenovo" w:date="2020-07-15T10:06:00Z">
        <w:r>
          <w:rPr>
            <w:rFonts w:hint="eastAsia"/>
          </w:rPr>
          <w:t>都作为样本，</w:t>
        </w:r>
      </w:ins>
      <w:ins w:id="70" w:author="lenovo" w:date="2020-07-16T22:39:00Z">
        <w:r>
          <w:rPr>
            <w:rFonts w:hint="eastAsia"/>
          </w:rPr>
          <w:t>则会</w:t>
        </w:r>
      </w:ins>
      <w:ins w:id="71" w:author="lenovo" w:date="2020-07-16T22:40:00Z">
        <w:r>
          <w:rPr>
            <w:rFonts w:hint="eastAsia"/>
          </w:rPr>
          <w:t>导致</w:t>
        </w:r>
      </w:ins>
      <w:ins w:id="72" w:author="lenovo" w:date="2020-07-15T10:06:00Z">
        <w:r>
          <w:rPr>
            <w:rFonts w:hint="eastAsia"/>
          </w:rPr>
          <w:t>数据庞大，内存占有较大</w:t>
        </w:r>
      </w:ins>
      <w:ins w:id="73" w:author="lenovo" w:date="2020-07-16T22:40:00Z">
        <w:r>
          <w:rPr>
            <w:rFonts w:hint="eastAsia"/>
          </w:rPr>
          <w:t>，将会</w:t>
        </w:r>
      </w:ins>
      <w:ins w:id="74" w:author="lenovo" w:date="2020-07-15T10:06:00Z">
        <w:r>
          <w:rPr>
            <w:rFonts w:hint="eastAsia"/>
          </w:rPr>
          <w:t>降低网络训练时间</w:t>
        </w:r>
      </w:ins>
      <w:ins w:id="75" w:author="lenovo" w:date="2020-07-15T10:07:00Z">
        <w:r>
          <w:rPr>
            <w:rFonts w:hint="eastAsia"/>
          </w:rPr>
          <w:t>，所以</w:t>
        </w:r>
      </w:ins>
      <w:ins w:id="76" w:author="lenovo" w:date="2020-07-16T22:40:00Z">
        <w:r>
          <w:rPr>
            <w:rFonts w:hint="eastAsia"/>
          </w:rPr>
          <w:t>根据对</w:t>
        </w:r>
      </w:ins>
      <w:ins w:id="77" w:author="lenovo" w:date="2020-07-15T10:07:00Z">
        <w:r>
          <w:rPr>
            <w:rFonts w:hint="eastAsia"/>
          </w:rPr>
          <w:t>网络精度和训练时间的共同考虑</w:t>
        </w:r>
      </w:ins>
      <w:r>
        <w:rPr>
          <w:rFonts w:hint="eastAsia"/>
        </w:rPr>
        <w:t>】，历史数据的跨度优选为【</w:t>
      </w:r>
      <w:ins w:id="78" w:author="lenovo" w:date="2020-07-15T10:03:00Z">
        <w:r>
          <w:rPr>
            <w:rFonts w:hint="eastAsia"/>
          </w:rPr>
          <w:t>在一年中的每个季节中各</w:t>
        </w:r>
      </w:ins>
      <w:ins w:id="79" w:author="lenovo" w:date="2020-07-15T10:04:00Z">
        <w:r>
          <w:rPr>
            <w:rFonts w:hint="eastAsia"/>
          </w:rPr>
          <w:t>随机选取15天</w:t>
        </w:r>
      </w:ins>
      <w:r>
        <w:rPr>
          <w:rFonts w:hint="eastAsia"/>
        </w:rPr>
        <w:t>】，每日采样点的数量优选为N=</w:t>
      </w:r>
      <w:r>
        <w:t>288</w:t>
      </w:r>
      <w:r>
        <w:rPr>
          <w:rFonts w:hint="eastAsia"/>
        </w:rPr>
        <w:t>，即每隔5min对数据进行采样和进行光伏功率进行预测。</w:t>
      </w:r>
      <w:commentRangeEnd w:id="11"/>
      <w:r>
        <w:rPr>
          <w:rStyle w:val="11"/>
        </w:rPr>
        <w:commentReference w:id="11"/>
      </w:r>
      <w:commentRangeEnd w:id="12"/>
      <w:r>
        <w:commentReference w:id="12"/>
      </w:r>
    </w:p>
    <w:p>
      <w:pPr>
        <w:pStyle w:val="12"/>
        <w:ind w:firstLine="480"/>
      </w:pPr>
      <w:commentRangeStart w:id="13"/>
      <w:commentRangeStart w:id="14"/>
      <w:r>
        <w:rPr>
          <w:rFonts w:hint="eastAsia"/>
        </w:rPr>
        <w:t>步骤2，模糊预处理，本发明提出使用模糊处理现有天气数据输入的复杂性。模糊处理是人工智能的一个分支。传统的人工智能是基于“清晰”的规则。模糊处理是用来模拟人类的思考方式。随着模糊逻辑和可能性理论的提出和深入研究，它们在不确定性推理和多传感器信息融合中显示出来越来越强大的优势。</w:t>
      </w:r>
    </w:p>
    <w:p>
      <w:pPr>
        <w:pStyle w:val="12"/>
        <w:ind w:firstLine="480"/>
        <w:rPr>
          <w:ins w:id="80" w:author="sduzyp" w:date="2020-07-21T00:28:00Z"/>
        </w:rPr>
      </w:pPr>
      <w:r>
        <w:rPr>
          <w:rFonts w:hint="eastAsia"/>
        </w:rPr>
        <w:t>将一个模糊预处理工具箱引入神经系统，以查找相对湿度、降雨和当天时</w:t>
      </w:r>
    </w:p>
    <w:p>
      <w:pPr>
        <w:pStyle w:val="12"/>
        <w:ind w:firstLine="480"/>
        <w:rPr>
          <w:ins w:id="81" w:author="sduzyp" w:date="2020-07-21T00:28:00Z"/>
        </w:rPr>
      </w:pPr>
    </w:p>
    <w:p>
      <w:pPr>
        <w:pStyle w:val="12"/>
        <w:ind w:firstLine="480"/>
      </w:pPr>
      <w:r>
        <w:rPr>
          <w:rFonts w:hint="eastAsia"/>
        </w:rPr>
        <w:t>间之间的数据相关性，将云量指数分类为神经网络(i8)的另一个输入。模糊预处理全面考虑了相对湿度、雨量、时间对辐照度的影响，简化神经网络的输入的同时，更加精确的得到相对湿度、雨量、时间之间的共同联系与辐照度的关系。</w:t>
      </w:r>
    </w:p>
    <w:p>
      <w:pPr>
        <w:pStyle w:val="12"/>
        <w:ind w:firstLine="480"/>
      </w:pPr>
      <w:r>
        <w:rPr>
          <w:rFonts w:hint="eastAsia"/>
        </w:rPr>
        <w:t>选定的三个输入变量: 湿度、雨量和时间，这三个变量都选用三角形型隶属度函数，根据样本数据中对应最大最小值分别进行模糊划分，每一个划分区间对应一个模糊子集。对湿度、雨量和时间都取3个模糊语言变量值: low、normal、high。气象因子模糊化处理后的输出也是选用三角形型隶属度函数，同样选取3个模糊语言变量值：low、normal、high。</w:t>
      </w:r>
    </w:p>
    <w:p>
      <w:pPr>
        <w:pStyle w:val="12"/>
        <w:ind w:firstLine="480"/>
        <w:rPr>
          <w:ins w:id="82" w:author="lenovo" w:date="2020-07-16T07:45:00Z"/>
          <w:rStyle w:val="11"/>
        </w:rPr>
      </w:pPr>
      <w:r>
        <w:rPr>
          <w:rFonts w:hint="eastAsia"/>
        </w:rPr>
        <w:t>更具体地，云遮盖量与辐照度有很大的相关性，所以考虑模糊逻辑理论，利用MATLAB自带的模糊预处理工具箱，找出雨量系数与相对温度、雨量、时间三个数据相关性。</w:t>
      </w:r>
      <w:commentRangeEnd w:id="13"/>
      <w:r>
        <w:rPr>
          <w:rStyle w:val="11"/>
        </w:rPr>
        <w:commentReference w:id="13"/>
      </w:r>
      <w:commentRangeEnd w:id="14"/>
      <w:r>
        <w:rPr>
          <w:rStyle w:val="11"/>
        </w:rPr>
        <w:commentReference w:id="14"/>
      </w:r>
    </w:p>
    <w:p>
      <w:pPr>
        <w:pStyle w:val="12"/>
        <w:ind w:firstLine="420"/>
        <w:rPr>
          <w:ins w:id="83" w:author="lenovo" w:date="2020-07-16T08:36:00Z"/>
          <w:rStyle w:val="11"/>
        </w:rPr>
      </w:pPr>
      <w:ins w:id="84" w:author="lenovo" w:date="2020-07-16T07:50:00Z">
        <w:r>
          <w:rPr>
            <w:rStyle w:val="11"/>
            <w:rFonts w:hint="eastAsia"/>
          </w:rPr>
          <w:t>首先使用fuzzy命令调用模糊处理</w:t>
        </w:r>
      </w:ins>
      <w:ins w:id="85" w:author="lenovo" w:date="2020-07-16T07:51:00Z">
        <w:r>
          <w:rPr>
            <w:rStyle w:val="11"/>
            <w:rFonts w:hint="eastAsia"/>
          </w:rPr>
          <w:t>工具箱</w:t>
        </w:r>
      </w:ins>
      <w:ins w:id="86" w:author="lenovo" w:date="2020-07-16T07:53:00Z">
        <w:r>
          <w:rPr>
            <w:rStyle w:val="11"/>
            <w:rFonts w:hint="eastAsia"/>
          </w:rPr>
          <w:t>，</w:t>
        </w:r>
      </w:ins>
      <w:ins w:id="87" w:author="lenovo" w:date="2020-07-16T08:17:00Z">
        <w:r>
          <w:rPr>
            <w:rStyle w:val="11"/>
            <w:rFonts w:hint="eastAsia"/>
          </w:rPr>
          <w:t>首先选择（Add Variable）</w:t>
        </w:r>
      </w:ins>
      <w:ins w:id="88" w:author="lenovo" w:date="2020-07-16T08:18:00Z">
        <w:r>
          <w:rPr>
            <w:rStyle w:val="11"/>
            <w:rFonts w:hint="eastAsia"/>
          </w:rPr>
          <w:t>来实现三输入单输出的控制结构。第二步对输入</w:t>
        </w:r>
      </w:ins>
      <w:ins w:id="89" w:author="lenovo" w:date="2020-07-16T08:27:00Z">
        <w:r>
          <w:rPr>
            <w:rStyle w:val="11"/>
            <w:rFonts w:hint="eastAsia"/>
          </w:rPr>
          <w:t>输出根据划分的集合个数</w:t>
        </w:r>
      </w:ins>
      <w:ins w:id="90" w:author="lenovo" w:date="2020-07-16T08:18:00Z">
        <w:r>
          <w:rPr>
            <w:rStyle w:val="11"/>
            <w:rFonts w:hint="eastAsia"/>
          </w:rPr>
          <w:t>进行模糊化</w:t>
        </w:r>
      </w:ins>
      <w:ins w:id="91" w:author="lenovo" w:date="2020-07-16T08:27:00Z">
        <w:r>
          <w:rPr>
            <w:rStyle w:val="11"/>
            <w:rFonts w:hint="eastAsia"/>
          </w:rPr>
          <w:t>，</w:t>
        </w:r>
      </w:ins>
      <w:ins w:id="92" w:author="lenovo" w:date="2020-07-16T22:42:00Z">
        <w:r>
          <w:rPr>
            <w:rStyle w:val="11"/>
            <w:rFonts w:hint="eastAsia"/>
          </w:rPr>
          <w:t>将三个</w:t>
        </w:r>
      </w:ins>
      <w:ins w:id="93" w:author="lenovo" w:date="2020-07-16T08:27:00Z">
        <w:r>
          <w:rPr>
            <w:rStyle w:val="11"/>
            <w:rFonts w:hint="eastAsia"/>
          </w:rPr>
          <w:t>输入模糊化</w:t>
        </w:r>
      </w:ins>
      <w:ins w:id="94" w:author="lenovo" w:date="2020-07-16T08:19:00Z">
        <w:r>
          <w:rPr>
            <w:rStyle w:val="11"/>
            <w:rFonts w:hint="eastAsia"/>
          </w:rPr>
          <w:t>为</w:t>
        </w:r>
      </w:ins>
      <w:ins w:id="95" w:author="lenovo" w:date="2020-07-16T08:20:00Z">
        <w:r>
          <w:rPr>
            <w:rStyle w:val="11"/>
            <w:rFonts w:hint="eastAsia"/>
          </w:rPr>
          <w:t>{low、normal、high}，输出模糊化为{1,2,3}，</w:t>
        </w:r>
      </w:ins>
      <w:ins w:id="96" w:author="lenovo" w:date="2020-07-16T22:42:00Z">
        <w:r>
          <w:rPr>
            <w:rStyle w:val="11"/>
            <w:rFonts w:hint="eastAsia"/>
          </w:rPr>
          <w:t>同时</w:t>
        </w:r>
      </w:ins>
      <w:ins w:id="97" w:author="lenovo" w:date="2020-07-16T08:21:00Z">
        <w:r>
          <w:rPr>
            <w:rStyle w:val="11"/>
            <w:rFonts w:hint="eastAsia"/>
          </w:rPr>
          <w:t>在（Member Function E</w:t>
        </w:r>
      </w:ins>
      <w:ins w:id="98" w:author="lenovo" w:date="2020-07-16T08:22:00Z">
        <w:r>
          <w:rPr>
            <w:rStyle w:val="11"/>
            <w:rFonts w:hint="eastAsia"/>
          </w:rPr>
          <w:t>dit</w:t>
        </w:r>
      </w:ins>
      <w:ins w:id="99" w:author="lenovo" w:date="2020-07-16T08:21:00Z">
        <w:r>
          <w:rPr>
            <w:rStyle w:val="11"/>
            <w:rFonts w:hint="eastAsia"/>
          </w:rPr>
          <w:t>）</w:t>
        </w:r>
      </w:ins>
      <w:ins w:id="100" w:author="lenovo" w:date="2020-07-16T08:22:00Z">
        <w:r>
          <w:rPr>
            <w:rStyle w:val="11"/>
            <w:rFonts w:hint="eastAsia"/>
          </w:rPr>
          <w:t>窗口中设置</w:t>
        </w:r>
      </w:ins>
      <w:ins w:id="101" w:author="lenovo" w:date="2020-07-16T08:23:00Z">
        <w:r>
          <w:rPr>
            <w:rStyle w:val="11"/>
            <w:rFonts w:hint="eastAsia"/>
          </w:rPr>
          <w:t>三角形</w:t>
        </w:r>
      </w:ins>
      <w:ins w:id="102" w:author="lenovo" w:date="2020-07-16T08:22:00Z">
        <w:r>
          <w:rPr>
            <w:rStyle w:val="11"/>
            <w:rFonts w:hint="eastAsia"/>
          </w:rPr>
          <w:t>隶属函数</w:t>
        </w:r>
      </w:ins>
      <w:ins w:id="103" w:author="lenovo" w:date="2020-07-16T08:24:00Z">
        <w:r>
          <w:rPr>
            <w:rStyle w:val="11"/>
            <w:rFonts w:hint="eastAsia"/>
          </w:rPr>
          <w:t>。</w:t>
        </w:r>
      </w:ins>
    </w:p>
    <w:p>
      <w:pPr>
        <w:pStyle w:val="12"/>
        <w:ind w:firstLine="420"/>
        <w:rPr>
          <w:ins w:id="104" w:author="lenovo" w:date="2020-07-16T08:36:00Z"/>
          <w:rStyle w:val="11"/>
        </w:rPr>
      </w:pPr>
      <w:ins w:id="105" w:author="lenovo" w:date="2020-07-16T08:36:00Z">
        <w:r>
          <w:rPr>
            <w:rStyle w:val="11"/>
            <w:rFonts w:hint="eastAsia"/>
          </w:rPr>
          <w:t>模糊化三角形隶属函数具体表达式为：</w:t>
        </w:r>
      </w:ins>
    </w:p>
    <w:p>
      <w:pPr>
        <w:pStyle w:val="12"/>
        <w:ind w:firstLine="420"/>
        <w:rPr>
          <w:ins w:id="106" w:author="lenovo" w:date="2020-07-16T08:41:00Z"/>
          <w:rStyle w:val="11"/>
        </w:rPr>
      </w:pPr>
      <w:ins w:id="107" w:author="lenovo" w:date="2020-07-16T08:39:00Z"/>
      <w:ins w:id="108" w:author="lenovo" w:date="2020-07-16T08:39:00Z"/>
      <w:ins w:id="109" w:author="lenovo" w:date="2020-07-16T08:39:00Z"/>
      <w:ins w:id="110" w:author="lenovo" w:date="2020-07-16T08:39:00Z">
        <w:r>
          <w:rPr>
            <w:rStyle w:val="11"/>
          </w:rPr>
          <w:object>
            <v:shape id="_x0000_i1025" o:spt="75" type="#_x0000_t75" style="height:16pt;width:104pt;" o:ole="t" filled="f" o:preferrelative="t" stroked="f" coordsize="21600,21600">
              <v:path/>
              <v:fill on="f" focussize="0,0"/>
              <v:stroke on="f" joinstyle="miter"/>
              <v:imagedata r:id="rId8" o:title=""/>
              <o:lock v:ext="edit" aspectratio="t"/>
              <w10:wrap type="none"/>
              <w10:anchorlock/>
            </v:shape>
            <o:OLEObject Type="Embed" ProgID="Equation.KSEE3" ShapeID="_x0000_i1025" DrawAspect="Content" ObjectID="_1468075725" r:id="rId7">
              <o:LockedField>false</o:LockedField>
            </o:OLEObject>
          </w:object>
        </w:r>
      </w:ins>
      <w:ins w:id="112" w:author="lenovo" w:date="2020-07-16T08:39:00Z"/>
    </w:p>
    <w:p>
      <w:pPr>
        <w:pStyle w:val="12"/>
        <w:ind w:firstLine="420"/>
        <w:rPr>
          <w:ins w:id="113" w:author="lenovo" w:date="2020-07-16T08:42:00Z"/>
          <w:rStyle w:val="11"/>
        </w:rPr>
      </w:pPr>
      <w:ins w:id="114" w:author="lenovo" w:date="2020-07-16T08:41:00Z">
        <w:r>
          <w:rPr>
            <w:rStyle w:val="11"/>
            <w:rFonts w:hint="eastAsia"/>
          </w:rPr>
          <w:t xml:space="preserve">           </w:t>
        </w:r>
      </w:ins>
      <w:ins w:id="115" w:author="lenovo" w:date="2020-07-16T08:41:00Z"/>
      <w:ins w:id="116" w:author="lenovo" w:date="2020-07-16T08:41:00Z"/>
      <w:ins w:id="117" w:author="lenovo" w:date="2020-07-16T08:41:00Z"/>
      <w:ins w:id="118" w:author="lenovo" w:date="2020-07-16T08:41:00Z">
        <w:r>
          <w:rPr>
            <w:rStyle w:val="11"/>
            <w:rFonts w:hint="eastAsia"/>
          </w:rPr>
          <w:object>
            <v:shape id="_x0000_i1026" o:spt="75" type="#_x0000_t75" style="height:31pt;width:83pt;" o:ole="t" filled="f" o:preferrelative="t" stroked="f" coordsize="21600,21600">
              <v:path/>
              <v:fill on="f" focussize="0,0"/>
              <v:stroke on="f" joinstyle="miter"/>
              <v:imagedata r:id="rId10" o:title=""/>
              <o:lock v:ext="edit" aspectratio="t"/>
              <w10:wrap type="none"/>
              <w10:anchorlock/>
            </v:shape>
            <o:OLEObject Type="Embed" ProgID="Equation.KSEE3" ShapeID="_x0000_i1026" DrawAspect="Content" ObjectID="_1468075726" r:id="rId9">
              <o:LockedField>false</o:LockedField>
            </o:OLEObject>
          </w:object>
        </w:r>
      </w:ins>
      <w:ins w:id="120" w:author="lenovo" w:date="2020-07-16T08:41:00Z"/>
    </w:p>
    <w:p>
      <w:pPr>
        <w:pStyle w:val="12"/>
        <w:ind w:firstLine="420"/>
        <w:rPr>
          <w:ins w:id="121" w:author="lenovo" w:date="2020-07-16T08:43:00Z"/>
          <w:rStyle w:val="11"/>
        </w:rPr>
      </w:pPr>
      <w:ins w:id="122" w:author="lenovo" w:date="2020-07-16T08:42:00Z">
        <w:r>
          <w:rPr>
            <w:rStyle w:val="11"/>
            <w:rFonts w:hint="eastAsia"/>
          </w:rPr>
          <w:t xml:space="preserve">           </w:t>
        </w:r>
      </w:ins>
      <w:ins w:id="123" w:author="lenovo" w:date="2020-07-16T08:42:00Z"/>
      <w:ins w:id="124" w:author="lenovo" w:date="2020-07-16T08:42:00Z"/>
      <w:ins w:id="125" w:author="lenovo" w:date="2020-07-16T08:42:00Z"/>
      <w:ins w:id="126" w:author="lenovo" w:date="2020-07-16T08:42:00Z">
        <w:r>
          <w:rPr>
            <w:rStyle w:val="11"/>
            <w:rFonts w:hint="eastAsia"/>
          </w:rPr>
          <w:object>
            <v:shape id="_x0000_i1027" o:spt="75" type="#_x0000_t75" style="height:31pt;width:84pt;" o:ole="t" filled="f" o:preferrelative="t" stroked="f" coordsize="21600,21600">
              <v:path/>
              <v:fill on="f" focussize="0,0"/>
              <v:stroke on="f" joinstyle="miter"/>
              <v:imagedata r:id="rId12" o:title=""/>
              <o:lock v:ext="edit" aspectratio="t"/>
              <w10:wrap type="none"/>
              <w10:anchorlock/>
            </v:shape>
            <o:OLEObject Type="Embed" ProgID="Equation.KSEE3" ShapeID="_x0000_i1027" DrawAspect="Content" ObjectID="_1468075727" r:id="rId11">
              <o:LockedField>false</o:LockedField>
            </o:OLEObject>
          </w:object>
        </w:r>
      </w:ins>
      <w:ins w:id="128" w:author="lenovo" w:date="2020-07-16T08:42:00Z"/>
    </w:p>
    <w:p>
      <w:pPr>
        <w:pStyle w:val="12"/>
        <w:ind w:firstLine="420"/>
        <w:rPr>
          <w:rStyle w:val="11"/>
        </w:rPr>
      </w:pPr>
      <w:ins w:id="129" w:author="lenovo" w:date="2020-07-16T08:43:00Z">
        <w:r>
          <w:rPr>
            <w:rStyle w:val="11"/>
            <w:rFonts w:hint="eastAsia"/>
          </w:rPr>
          <w:t xml:space="preserve">           </w:t>
        </w:r>
      </w:ins>
      <w:ins w:id="130" w:author="lenovo" w:date="2020-07-16T08:43:00Z"/>
      <w:ins w:id="131" w:author="lenovo" w:date="2020-07-16T08:43:00Z"/>
      <w:ins w:id="132" w:author="lenovo" w:date="2020-07-16T08:43:00Z"/>
      <w:ins w:id="133" w:author="lenovo" w:date="2020-07-16T08:43:00Z">
        <w:r>
          <w:rPr>
            <w:rStyle w:val="11"/>
            <w:rFonts w:hint="eastAsia"/>
          </w:rPr>
          <w:object>
            <v:shape id="_x0000_i1028" o:spt="75" type="#_x0000_t75" style="height:14pt;width:53pt;" o:ole="t" filled="f" o:preferrelative="t" stroked="f" coordsize="21600,21600">
              <v:path/>
              <v:fill on="f" focussize="0,0"/>
              <v:stroke on="f" joinstyle="miter"/>
              <v:imagedata r:id="rId14" o:title=""/>
              <o:lock v:ext="edit" aspectratio="t"/>
              <w10:wrap type="none"/>
              <w10:anchorlock/>
            </v:shape>
            <o:OLEObject Type="Embed" ProgID="Equation.KSEE3" ShapeID="_x0000_i1028" DrawAspect="Content" ObjectID="_1468075728" r:id="rId13">
              <o:LockedField>false</o:LockedField>
            </o:OLEObject>
          </w:object>
        </w:r>
      </w:ins>
      <w:ins w:id="135" w:author="lenovo" w:date="2020-07-16T08:43:00Z"/>
    </w:p>
    <w:p>
      <w:pPr>
        <w:pStyle w:val="12"/>
        <w:ind w:firstLine="480"/>
      </w:pPr>
      <w:r>
        <w:rPr>
          <w:rFonts w:hint="eastAsia"/>
        </w:rPr>
        <w:t>定义C表示云量系数</w:t>
      </w:r>
      <w:r>
        <w:t>，</w:t>
      </w:r>
      <m:oMath>
        <m:sSub>
          <m:sSubPr>
            <m:ctrlPr>
              <w:rPr>
                <w:rFonts w:ascii="Cambria Math" w:hAnsi="Cambria Math"/>
              </w:rPr>
            </m:ctrlPr>
          </m:sSubPr>
          <m:e>
            <m:r>
              <m:rPr>
                <m:sty m:val="p"/>
              </m:rPr>
              <w:rPr>
                <w:rFonts w:ascii="Cambria Math" w:hAnsi="Cambria Math"/>
              </w:rPr>
              <m:t>C</m:t>
            </m:r>
            <m:ctrlPr>
              <w:rPr>
                <w:rFonts w:hint="eastAsia" w:ascii="Cambria Math" w:hAnsi="Cambria Math"/>
              </w:rPr>
            </m:ctrlPr>
          </m:e>
          <m:sub>
            <m:r>
              <m:rPr>
                <m:sty m:val="p"/>
              </m:rPr>
              <w:rPr>
                <w:rFonts w:ascii="Cambria Math" w:hAnsi="Cambria Math"/>
              </w:rPr>
              <m:t>i</m:t>
            </m:r>
            <m:ctrlPr>
              <w:rPr>
                <w:rFonts w:ascii="Cambria Math" w:hAnsi="Cambria Math"/>
              </w:rPr>
            </m:ctrlPr>
          </m:sub>
        </m:sSub>
      </m:oMath>
      <w:r>
        <w:rPr>
          <w:rFonts w:hint="eastAsia"/>
        </w:rPr>
        <w:t>表示预测日前第i天的云量系数向量，</w:t>
      </w:r>
      <m:oMath>
        <m:sSub>
          <m:sSubPr>
            <m:ctrlPr>
              <w:rPr>
                <w:rFonts w:ascii="Cambria Math" w:hAnsi="Cambria Math"/>
              </w:rPr>
            </m:ctrlPr>
          </m:sSubPr>
          <m:e>
            <m:r>
              <m:rPr>
                <m:sty m:val="p"/>
              </m:rPr>
              <w:rPr>
                <w:rFonts w:ascii="Cambria Math" w:hAnsi="Cambria Math"/>
              </w:rPr>
              <m:t>C</m:t>
            </m:r>
            <m:ctrlPr>
              <w:rPr>
                <w:rFonts w:hint="eastAsia" w:ascii="Cambria Math" w:hAnsi="Cambria Math"/>
              </w:rPr>
            </m:ctrlPr>
          </m:e>
          <m:sub>
            <m:r>
              <m:rPr>
                <m:sty m:val="p"/>
              </m:rPr>
              <w:rPr>
                <w:rFonts w:ascii="Cambria Math" w:hAnsi="Cambria Math"/>
              </w:rPr>
              <m:t>i</m:t>
            </m:r>
            <m:r>
              <m:rPr>
                <m:sty m:val="p"/>
              </m:rPr>
              <w:rPr>
                <w:rFonts w:hint="eastAsia" w:ascii="Cambria Math" w:hAnsi="Cambria Math"/>
              </w:rPr>
              <m:t>j</m:t>
            </m:r>
            <m:ctrlPr>
              <w:rPr>
                <w:rFonts w:ascii="Cambria Math" w:hAnsi="Cambria Math"/>
              </w:rPr>
            </m:ctrlPr>
          </m:sub>
        </m:sSub>
      </m:oMath>
      <w:r>
        <w:rPr>
          <w:rFonts w:hint="eastAsia"/>
        </w:rPr>
        <w:t>表示预测日前第i天第j时刻的云量系数，</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i1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i2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iN</m:t>
                </m:r>
                <m:ctrlPr>
                  <w:rPr>
                    <w:rFonts w:ascii="Cambria Math" w:hAnsi="Cambria Math"/>
                  </w:rPr>
                </m:ctrlPr>
              </m:sub>
            </m:sSub>
            <m:ctrlPr>
              <w:rPr>
                <w:rFonts w:ascii="Cambria Math" w:hAnsi="Cambria Math"/>
              </w:rPr>
            </m:ctrlPr>
          </m:e>
        </m:d>
        <m:r>
          <m:rPr>
            <m:sty m:val="p"/>
          </m:rPr>
          <w:rPr>
            <w:rFonts w:hint="eastAsia" w:ascii="Cambria Math" w:hAnsi="Cambria Math"/>
          </w:rPr>
          <m:t>，</m:t>
        </m:r>
        <m:sSub>
          <m:sSubPr>
            <m:ctrlPr>
              <w:rPr>
                <w:rFonts w:ascii="Cambria Math" w:hAnsi="Cambria Math"/>
              </w:rPr>
            </m:ctrlPr>
          </m:sSubPr>
          <m:e>
            <m:r>
              <m:rPr>
                <m:sty m:val="p"/>
              </m:rPr>
              <w:rPr>
                <w:rFonts w:ascii="Cambria Math" w:hAnsi="Cambria Math"/>
              </w:rPr>
              <m:t>C</m:t>
            </m:r>
            <m:ctrlPr>
              <w:rPr>
                <w:rFonts w:hint="eastAsia" w:ascii="Cambria Math" w:hAnsi="Cambria Math"/>
              </w:rPr>
            </m:ctrlPr>
          </m:e>
          <m:sub>
            <m:r>
              <m:rPr>
                <m:sty m:val="p"/>
              </m:rPr>
              <w:rPr>
                <w:rFonts w:ascii="Cambria Math" w:hAnsi="Cambria Math"/>
              </w:rPr>
              <m:t>0</m:t>
            </m:r>
            <m:ctrlPr>
              <w:rPr>
                <w:rFonts w:ascii="Cambria Math" w:hAnsi="Cambria Math"/>
              </w:rPr>
            </m:ctrlPr>
          </m:sub>
        </m:sSub>
      </m:oMath>
      <w:r>
        <w:rPr>
          <w:rFonts w:hint="eastAsia"/>
        </w:rPr>
        <w:t>表示预测日当天的云量系数向量</w:t>
      </w:r>
      <w:r>
        <w:t>，</w:t>
      </w:r>
      <m:oMath>
        <m:sSub>
          <m:sSubPr>
            <m:ctrlPr>
              <w:rPr>
                <w:rFonts w:ascii="Cambria Math" w:hAnsi="Cambria Math"/>
              </w:rPr>
            </m:ctrlPr>
          </m:sSubPr>
          <m:e>
            <m:r>
              <m:rPr>
                <m:sty m:val="p"/>
              </m:rPr>
              <w:rPr>
                <w:rFonts w:ascii="Cambria Math" w:hAnsi="Cambria Math"/>
              </w:rPr>
              <m:t>C</m:t>
            </m:r>
            <m:ctrlPr>
              <w:rPr>
                <w:rFonts w:hint="eastAsia" w:ascii="Cambria Math" w:hAnsi="Cambria Math"/>
              </w:rPr>
            </m:ctrlPr>
          </m:e>
          <m:sub>
            <m:r>
              <m:rPr>
                <m:sty m:val="p"/>
              </m:rPr>
              <w:rPr>
                <w:rFonts w:ascii="Cambria Math" w:hAnsi="Cambria Math"/>
              </w:rPr>
              <m:t>0</m:t>
            </m:r>
            <m:r>
              <m:rPr>
                <m:sty m:val="p"/>
              </m:rPr>
              <w:rPr>
                <w:rFonts w:hint="eastAsia" w:ascii="Cambria Math" w:hAnsi="Cambria Math"/>
              </w:rPr>
              <m:t>j</m:t>
            </m:r>
            <m:ctrlPr>
              <w:rPr>
                <w:rFonts w:ascii="Cambria Math" w:hAnsi="Cambria Math"/>
              </w:rPr>
            </m:ctrlPr>
          </m:sub>
        </m:sSub>
      </m:oMath>
      <w:r>
        <w:rPr>
          <w:rFonts w:hint="eastAsia"/>
        </w:rPr>
        <w:t>表示预测日当天第j时刻的云量系数，</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01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02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0N</m:t>
                </m:r>
                <m:ctrlPr>
                  <w:rPr>
                    <w:rFonts w:ascii="Cambria Math" w:hAnsi="Cambria Math"/>
                  </w:rPr>
                </m:ctrlPr>
              </m:sub>
            </m:sSub>
            <m:ctrlPr>
              <w:rPr>
                <w:rFonts w:ascii="Cambria Math" w:hAnsi="Cambria Math"/>
              </w:rPr>
            </m:ctrlPr>
          </m:e>
        </m:d>
      </m:oMath>
      <w:r>
        <w:rPr>
          <w:rFonts w:hint="eastAsia"/>
        </w:rPr>
        <w:t>；</w:t>
      </w:r>
    </w:p>
    <w:p>
      <w:pPr>
        <w:pStyle w:val="12"/>
        <w:ind w:firstLine="480"/>
      </w:pPr>
      <w:r>
        <w:rPr>
          <w:rFonts w:hint="eastAsia"/>
        </w:rPr>
        <w:t>以预测日前第i天第j时刻的雨量</w:t>
      </w:r>
      <m:oMath>
        <m:sSub>
          <m:sSubPr>
            <m:ctrlPr>
              <w:rPr>
                <w:rFonts w:ascii="Cambria Math" w:hAnsi="Cambria Math"/>
              </w:rPr>
            </m:ctrlPr>
          </m:sSubPr>
          <m:e>
            <m:r>
              <m:rPr>
                <m:sty m:val="p"/>
              </m:rPr>
              <w:rPr>
                <w:rFonts w:ascii="Cambria Math" w:hAnsi="Cambria Math"/>
              </w:rPr>
              <m:t>R</m:t>
            </m:r>
            <m:ctrlPr>
              <w:rPr>
                <w:rFonts w:hint="eastAsia" w:ascii="Cambria Math" w:hAnsi="Cambria Math"/>
              </w:rPr>
            </m:ctrlPr>
          </m:e>
          <m:sub>
            <m:r>
              <m:rPr>
                <m:sty m:val="p"/>
              </m:rPr>
              <w:rPr>
                <w:rFonts w:ascii="Cambria Math" w:hAnsi="Cambria Math"/>
              </w:rPr>
              <m:t>i</m:t>
            </m:r>
            <m:r>
              <m:rPr>
                <m:sty m:val="p"/>
              </m:rPr>
              <w:rPr>
                <w:rFonts w:hint="eastAsia" w:ascii="Cambria Math" w:hAnsi="Cambria Math"/>
              </w:rPr>
              <m:t>j</m:t>
            </m:r>
            <m:ctrlPr>
              <w:rPr>
                <w:rFonts w:ascii="Cambria Math" w:hAnsi="Cambria Math"/>
              </w:rPr>
            </m:ctrlPr>
          </m:sub>
        </m:sSub>
      </m:oMath>
      <w:r>
        <w:rPr>
          <w:rFonts w:hint="eastAsia"/>
        </w:rPr>
        <w:t>、相对湿度</w:t>
      </w:r>
      <m:oMath>
        <m:sSub>
          <m:sSubPr>
            <m:ctrlPr>
              <w:rPr>
                <w:rFonts w:ascii="Cambria Math" w:hAnsi="Cambria Math"/>
              </w:rPr>
            </m:ctrlPr>
          </m:sSubPr>
          <m:e>
            <m:r>
              <m:rPr>
                <m:sty m:val="p"/>
              </m:rPr>
              <w:rPr>
                <w:rFonts w:ascii="Cambria Math" w:hAnsi="Cambria Math"/>
              </w:rPr>
              <m:t>RH</m:t>
            </m:r>
            <m:ctrlPr>
              <w:rPr>
                <w:rFonts w:hint="eastAsia" w:ascii="Cambria Math" w:hAnsi="Cambria Math"/>
              </w:rPr>
            </m:ctrlPr>
          </m:e>
          <m:sub>
            <m:r>
              <m:rPr>
                <m:sty m:val="p"/>
              </m:rPr>
              <w:rPr>
                <w:rFonts w:ascii="Cambria Math" w:hAnsi="Cambria Math"/>
              </w:rPr>
              <m:t>i</m:t>
            </m:r>
            <m:r>
              <m:rPr>
                <m:sty m:val="p"/>
              </m:rPr>
              <w:rPr>
                <w:rFonts w:hint="eastAsia" w:ascii="Cambria Math" w:hAnsi="Cambria Math"/>
              </w:rPr>
              <m:t>j</m:t>
            </m:r>
            <m:ctrlPr>
              <w:rPr>
                <w:rFonts w:ascii="Cambria Math" w:hAnsi="Cambria Math"/>
              </w:rPr>
            </m:ctrlPr>
          </m:sub>
        </m:sSub>
      </m:oMath>
      <w:r>
        <w:rPr>
          <w:rFonts w:hint="eastAsia"/>
        </w:rPr>
        <w:t>和时间</w:t>
      </w:r>
      <m:oMath>
        <m:r>
          <m:rPr>
            <m:sty m:val="p"/>
          </m:rPr>
          <w:rPr>
            <w:rFonts w:ascii="Cambria Math" w:hAnsi="Cambria Math"/>
          </w:rPr>
          <m:t>ij</m:t>
        </m:r>
      </m:oMath>
      <w:r>
        <w:rPr>
          <w:rFonts w:hint="eastAsia"/>
        </w:rPr>
        <w:t>为输入，输入模糊控制器，以预测日前第i天第j时刻的云量系数</w:t>
      </w:r>
      <m:oMath>
        <m:sSub>
          <m:sSubPr>
            <m:ctrlPr>
              <w:rPr>
                <w:rFonts w:ascii="Cambria Math" w:hAnsi="Cambria Math"/>
              </w:rPr>
            </m:ctrlPr>
          </m:sSubPr>
          <m:e>
            <m:r>
              <m:rPr>
                <m:sty m:val="p"/>
              </m:rPr>
              <w:rPr>
                <w:rFonts w:ascii="Cambria Math" w:hAnsi="Cambria Math"/>
              </w:rPr>
              <m:t>C</m:t>
            </m:r>
            <m:ctrlPr>
              <w:rPr>
                <w:rFonts w:hint="eastAsia" w:ascii="Cambria Math" w:hAnsi="Cambria Math"/>
              </w:rPr>
            </m:ctrlPr>
          </m:e>
          <m:sub>
            <m:r>
              <m:rPr>
                <m:sty m:val="p"/>
              </m:rPr>
              <w:rPr>
                <w:rFonts w:ascii="Cambria Math" w:hAnsi="Cambria Math"/>
              </w:rPr>
              <m:t>i</m:t>
            </m:r>
            <m:r>
              <m:rPr>
                <m:sty m:val="p"/>
              </m:rPr>
              <w:rPr>
                <w:rFonts w:hint="eastAsia" w:ascii="Cambria Math" w:hAnsi="Cambria Math"/>
              </w:rPr>
              <m:t>j</m:t>
            </m:r>
            <m:ctrlPr>
              <w:rPr>
                <w:rFonts w:ascii="Cambria Math" w:hAnsi="Cambria Math"/>
              </w:rPr>
            </m:ctrlPr>
          </m:sub>
        </m:sSub>
      </m:oMath>
      <w:r>
        <w:rPr>
          <w:rFonts w:hint="eastAsia"/>
        </w:rPr>
        <w:t>作为输出，即：</w:t>
      </w:r>
    </w:p>
    <w:p>
      <w:pPr>
        <w:pStyle w:val="12"/>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fc_in</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,ij</m:t>
                      </m:r>
                      <m:ctrlPr>
                        <w:rPr>
                          <w:rFonts w:ascii="Cambria Math" w:hAnsi="Cambria Math"/>
                        </w:rPr>
                      </m:ctrlPr>
                    </m:e>
                  </m:d>
                  <m:ctrlPr>
                    <w:rPr>
                      <w:rFonts w:ascii="Cambria Math" w:hAnsi="Cambria Math"/>
                    </w:rPr>
                  </m:ctrlPr>
                </m:e>
                <m:e>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fc_out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ctrlPr>
                    <w:rPr>
                      <w:rFonts w:ascii="Cambria Math" w:hAnsi="Cambria Math"/>
                    </w:rPr>
                  </m:ctrlPr>
                </m:e>
              </m:eqArr>
              <m:ctrlPr>
                <w:rPr>
                  <w:rFonts w:ascii="Cambria Math" w:hAnsi="Cambria Math"/>
                </w:rPr>
              </m:ctrlPr>
            </m:e>
          </m:d>
        </m:oMath>
      </m:oMathPara>
    </w:p>
    <w:p>
      <w:pPr>
        <w:pStyle w:val="12"/>
        <w:ind w:firstLine="480"/>
      </w:pPr>
      <w:r>
        <w:rPr>
          <w:rFonts w:hint="eastAsia"/>
        </w:rPr>
        <w:t>式中：</w:t>
      </w:r>
    </w:p>
    <w:p>
      <w:pPr>
        <w:pStyle w:val="12"/>
        <w:ind w:firstLine="480"/>
      </w:pPr>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fc_in</m:t>
            </m:r>
            <m:ctrlPr>
              <w:rPr>
                <w:rFonts w:ascii="Cambria Math" w:hAnsi="Cambria Math"/>
              </w:rPr>
            </m:ctrlPr>
          </m:sub>
        </m:sSub>
      </m:oMath>
      <w:r>
        <w:rPr>
          <w:rFonts w:hint="eastAsia"/>
        </w:rPr>
        <w:t>表示模糊控制器的输入，</w:t>
      </w:r>
    </w:p>
    <w:p>
      <w:pPr>
        <w:pStyle w:val="12"/>
        <w:ind w:firstLine="480"/>
      </w:pP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fc_out</m:t>
            </m:r>
            <m:ctrlPr>
              <w:rPr>
                <w:rFonts w:ascii="Cambria Math" w:hAnsi="Cambria Math"/>
              </w:rPr>
            </m:ctrlPr>
          </m:sub>
        </m:sSub>
      </m:oMath>
      <w:r>
        <w:rPr>
          <w:rFonts w:hint="eastAsia"/>
        </w:rPr>
        <w:t>表示模糊控制器的输出。</w:t>
      </w:r>
    </w:p>
    <w:p>
      <w:pPr>
        <w:pStyle w:val="12"/>
        <w:ind w:firstLine="480"/>
      </w:pPr>
    </w:p>
    <w:p>
      <w:pPr>
        <w:pStyle w:val="12"/>
        <w:ind w:firstLine="480"/>
      </w:pPr>
      <w:r>
        <w:rPr>
          <w:rFonts w:hint="eastAsia"/>
        </w:rPr>
        <w:t>步骤3，计算误差修正因子，</w:t>
      </w:r>
    </w:p>
    <w:p>
      <w:pPr>
        <w:pStyle w:val="12"/>
        <w:ind w:firstLine="480"/>
      </w:pPr>
      <w:r>
        <w:rPr>
          <w:rFonts w:hint="eastAsia"/>
        </w:rPr>
        <w:t>定义E表示误差修正因子</w:t>
      </w:r>
      <w:r>
        <w:t>，</w:t>
      </w:r>
      <m:oMath>
        <m:sSub>
          <m:sSubPr>
            <m:ctrlPr>
              <w:rPr>
                <w:rFonts w:ascii="Cambria Math" w:hAnsi="Cambria Math"/>
              </w:rPr>
            </m:ctrlPr>
          </m:sSubPr>
          <m:e>
            <m:r>
              <m:rPr>
                <m:sty m:val="p"/>
              </m:rPr>
              <w:rPr>
                <w:rFonts w:ascii="Cambria Math" w:hAnsi="Cambria Math"/>
              </w:rPr>
              <m:t>E</m:t>
            </m:r>
            <m:ctrlPr>
              <w:rPr>
                <w:rFonts w:hint="eastAsia" w:ascii="Cambria Math" w:hAnsi="Cambria Math"/>
              </w:rPr>
            </m:ctrlPr>
          </m:e>
          <m:sub>
            <m:r>
              <m:rPr>
                <m:sty m:val="p"/>
              </m:rPr>
              <w:rPr>
                <w:rFonts w:ascii="Cambria Math" w:hAnsi="Cambria Math"/>
              </w:rPr>
              <m:t>i</m:t>
            </m:r>
            <m:ctrlPr>
              <w:rPr>
                <w:rFonts w:ascii="Cambria Math" w:hAnsi="Cambria Math"/>
              </w:rPr>
            </m:ctrlPr>
          </m:sub>
        </m:sSub>
      </m:oMath>
      <w:r>
        <w:rPr>
          <w:rFonts w:hint="eastAsia"/>
        </w:rPr>
        <w:t>表示预测日前第i天的误差修正因子向量，</w:t>
      </w:r>
      <m:oMath>
        <m:sSub>
          <m:sSubPr>
            <m:ctrlPr>
              <w:rPr>
                <w:rFonts w:ascii="Cambria Math" w:hAnsi="Cambria Math"/>
              </w:rPr>
            </m:ctrlPr>
          </m:sSubPr>
          <m:e>
            <m:r>
              <m:rPr>
                <m:sty m:val="p"/>
              </m:rPr>
              <w:rPr>
                <w:rFonts w:ascii="Cambria Math" w:hAnsi="Cambria Math"/>
              </w:rPr>
              <m:t>E</m:t>
            </m:r>
            <m:ctrlPr>
              <w:rPr>
                <w:rFonts w:hint="eastAsia" w:ascii="Cambria Math" w:hAnsi="Cambria Math"/>
              </w:rPr>
            </m:ctrlPr>
          </m:e>
          <m:sub>
            <m:r>
              <m:rPr>
                <m:sty m:val="p"/>
              </m:rPr>
              <w:rPr>
                <w:rFonts w:ascii="Cambria Math" w:hAnsi="Cambria Math"/>
              </w:rPr>
              <m:t>i</m:t>
            </m:r>
            <m:r>
              <m:rPr>
                <m:sty m:val="p"/>
              </m:rPr>
              <w:rPr>
                <w:rFonts w:hint="eastAsia" w:ascii="Cambria Math" w:hAnsi="Cambria Math"/>
              </w:rPr>
              <m:t>j</m:t>
            </m:r>
            <m:ctrlPr>
              <w:rPr>
                <w:rFonts w:ascii="Cambria Math" w:hAnsi="Cambria Math"/>
              </w:rPr>
            </m:ctrlPr>
          </m:sub>
        </m:sSub>
      </m:oMath>
      <w:r>
        <w:rPr>
          <w:rFonts w:hint="eastAsia"/>
        </w:rPr>
        <w:t>表示预测日前第i天第j时刻的误差修正因子，</w:t>
      </w:r>
      <m:oMath>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i1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i2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iN</m:t>
                </m:r>
                <m:ctrlPr>
                  <w:rPr>
                    <w:rFonts w:ascii="Cambria Math" w:hAnsi="Cambria Math"/>
                  </w:rPr>
                </m:ctrlPr>
              </m:sub>
            </m:sSub>
            <m:ctrlPr>
              <w:rPr>
                <w:rFonts w:ascii="Cambria Math" w:hAnsi="Cambria Math"/>
              </w:rPr>
            </m:ctrlPr>
          </m:e>
        </m:d>
        <m:r>
          <m:rPr>
            <m:sty m:val="p"/>
          </m:rPr>
          <w:rPr>
            <w:rFonts w:hint="eastAsia" w:ascii="Cambria Math" w:hAnsi="Cambria Math"/>
          </w:rPr>
          <m:t>，</m:t>
        </m:r>
        <m:sSub>
          <m:sSubPr>
            <m:ctrlPr>
              <w:rPr>
                <w:rFonts w:ascii="Cambria Math" w:hAnsi="Cambria Math"/>
              </w:rPr>
            </m:ctrlPr>
          </m:sSubPr>
          <m:e>
            <m:r>
              <m:rPr>
                <m:sty m:val="p"/>
              </m:rPr>
              <w:rPr>
                <w:rFonts w:ascii="Cambria Math" w:hAnsi="Cambria Math"/>
              </w:rPr>
              <m:t>E</m:t>
            </m:r>
            <m:ctrlPr>
              <w:rPr>
                <w:rFonts w:hint="eastAsia" w:ascii="Cambria Math" w:hAnsi="Cambria Math"/>
              </w:rPr>
            </m:ctrlPr>
          </m:e>
          <m:sub>
            <m:r>
              <m:rPr>
                <m:sty m:val="p"/>
              </m:rPr>
              <w:rPr>
                <w:rFonts w:ascii="Cambria Math" w:hAnsi="Cambria Math"/>
              </w:rPr>
              <m:t>0</m:t>
            </m:r>
            <m:ctrlPr>
              <w:rPr>
                <w:rFonts w:ascii="Cambria Math" w:hAnsi="Cambria Math"/>
              </w:rPr>
            </m:ctrlPr>
          </m:sub>
        </m:sSub>
      </m:oMath>
      <w:r>
        <w:rPr>
          <w:rFonts w:hint="eastAsia"/>
        </w:rPr>
        <w:t>表示预测日当天的误差修正因子向量</w:t>
      </w:r>
      <w:r>
        <w:t>，</w:t>
      </w:r>
      <m:oMath>
        <m:sSub>
          <m:sSubPr>
            <m:ctrlPr>
              <w:rPr>
                <w:rFonts w:ascii="Cambria Math" w:hAnsi="Cambria Math"/>
              </w:rPr>
            </m:ctrlPr>
          </m:sSubPr>
          <m:e>
            <m:r>
              <m:rPr>
                <m:sty m:val="p"/>
              </m:rPr>
              <w:rPr>
                <w:rFonts w:ascii="Cambria Math" w:hAnsi="Cambria Math"/>
              </w:rPr>
              <m:t>E</m:t>
            </m:r>
            <m:ctrlPr>
              <w:rPr>
                <w:rFonts w:hint="eastAsia" w:ascii="Cambria Math" w:hAnsi="Cambria Math"/>
              </w:rPr>
            </m:ctrlPr>
          </m:e>
          <m:sub>
            <m:r>
              <m:rPr>
                <m:sty m:val="p"/>
              </m:rPr>
              <w:rPr>
                <w:rFonts w:ascii="Cambria Math" w:hAnsi="Cambria Math"/>
              </w:rPr>
              <m:t>0</m:t>
            </m:r>
            <m:r>
              <m:rPr>
                <m:sty m:val="p"/>
              </m:rPr>
              <w:rPr>
                <w:rFonts w:hint="eastAsia" w:ascii="Cambria Math" w:hAnsi="Cambria Math"/>
              </w:rPr>
              <m:t>j</m:t>
            </m:r>
            <m:ctrlPr>
              <w:rPr>
                <w:rFonts w:ascii="Cambria Math" w:hAnsi="Cambria Math"/>
              </w:rPr>
            </m:ctrlPr>
          </m:sub>
        </m:sSub>
      </m:oMath>
      <w:r>
        <w:rPr>
          <w:rFonts w:hint="eastAsia"/>
        </w:rPr>
        <w:t>表示预测日当天第j时刻的误差修正因子，</w:t>
      </w:r>
      <m:oMath>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01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02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0N</m:t>
                </m:r>
                <m:ctrlPr>
                  <w:rPr>
                    <w:rFonts w:ascii="Cambria Math" w:hAnsi="Cambria Math"/>
                  </w:rPr>
                </m:ctrlPr>
              </m:sub>
            </m:sSub>
            <m:ctrlPr>
              <w:rPr>
                <w:rFonts w:ascii="Cambria Math" w:hAnsi="Cambria Math"/>
              </w:rPr>
            </m:ctrlPr>
          </m:e>
        </m:d>
      </m:oMath>
      <w:r>
        <w:rPr>
          <w:rFonts w:hint="eastAsia"/>
        </w:rPr>
        <w:t>；</w:t>
      </w:r>
    </w:p>
    <w:p>
      <w:pPr>
        <w:pStyle w:val="12"/>
        <w:ind w:firstLine="480"/>
      </w:pPr>
      <w:r>
        <w:rPr>
          <w:rFonts w:hint="eastAsia"/>
        </w:rPr>
        <w:t>以如下公式计算预测日前第i天第j时刻的</w:t>
      </w:r>
      <w:commentRangeStart w:id="15"/>
      <w:commentRangeStart w:id="16"/>
      <w:r>
        <w:rPr>
          <w:rFonts w:hint="eastAsia"/>
        </w:rPr>
        <w:t>误差修正因子</w:t>
      </w:r>
      <w:commentRangeEnd w:id="15"/>
      <w:r>
        <w:rPr>
          <w:rStyle w:val="11"/>
        </w:rPr>
        <w:commentReference w:id="15"/>
      </w:r>
      <w:commentRangeEnd w:id="16"/>
      <w:r>
        <w:commentReference w:id="16"/>
      </w:r>
      <w:r>
        <w:rPr>
          <w:rFonts w:hint="eastAsia"/>
        </w:rPr>
        <w:t>，</w:t>
      </w:r>
    </w:p>
    <w:p>
      <w:pPr>
        <w:pStyle w:val="12"/>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ctrlPr>
                            <w:rPr>
                              <w:rFonts w:hint="eastAsia" w:ascii="Cambria Math" w:hAnsi="Cambria Math"/>
                            </w:rPr>
                          </m:ctrlPr>
                        </m:e>
                        <m:sub>
                          <m:r>
                            <m:rPr>
                              <m:sty m:val="p"/>
                            </m:rPr>
                            <w:rPr>
                              <w:rFonts w:ascii="Cambria Math" w:hAnsi="Cambria Math"/>
                            </w:rPr>
                            <m:t>i</m:t>
                          </m:r>
                          <m:r>
                            <m:rPr>
                              <m:sty m:val="p"/>
                            </m:rPr>
                            <w:rPr>
                              <w:rFonts w:hint="eastAsia" w:ascii="Cambria Math" w:hAnsi="Cambria Math"/>
                            </w:rPr>
                            <m:t>j</m:t>
                          </m:r>
                          <m:ctrlPr>
                            <w:rPr>
                              <w:rFonts w:ascii="Cambria Math" w:hAnsi="Cambria Math"/>
                            </w:rPr>
                          </m:ctrlPr>
                        </m:sub>
                      </m:sSub>
                      <m:r>
                        <m:rPr>
                          <m:sty m:val="p"/>
                        </m:rPr>
                        <w:rPr>
                          <w:rFonts w:hint="eastAsia" w:ascii="Cambria Math" w:hAnsi="Cambria Math"/>
                        </w:rPr>
                        <m:t>=</m:t>
                      </m:r>
                      <m:r>
                        <m:rPr>
                          <m:sty m:val="p"/>
                        </m:rPr>
                        <w:rPr>
                          <w:rFonts w:ascii="Cambria Math" w:hAnsi="Cambria Math"/>
                        </w:rPr>
                        <m:t>SMAPE</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f>
                    <m:fPr>
                      <m:ctrlPr>
                        <w:rPr>
                          <w:rFonts w:ascii="Cambria Math" w:hAnsi="Cambria Math"/>
                        </w:rPr>
                      </m:ctrlPr>
                    </m:fPr>
                    <m:num>
                      <m:r>
                        <m:rPr>
                          <m:sty m:val="p"/>
                        </m:rPr>
                        <w:rPr>
                          <w:rFonts w:ascii="Cambria Math" w:hAnsi="Cambria Math"/>
                        </w:rPr>
                        <m:t>100%</m:t>
                      </m:r>
                      <m:ctrlPr>
                        <w:rPr>
                          <w:rFonts w:ascii="Cambria Math" w:hAnsi="Cambria Math"/>
                        </w:rPr>
                      </m:ctrlPr>
                    </m:num>
                    <m:den>
                      <m:d>
                        <m:dPr>
                          <m:ctrlPr>
                            <w:rPr>
                              <w:rFonts w:ascii="Cambria Math" w:hAnsi="Cambria Math"/>
                            </w:rPr>
                          </m:ctrlPr>
                        </m:dPr>
                        <m:e>
                          <m:r>
                            <m:rPr>
                              <m:sty m:val="p"/>
                            </m:rPr>
                            <w:rPr>
                              <w:rFonts w:ascii="Cambria Math" w:hAnsi="Cambria Math"/>
                            </w:rPr>
                            <m:t>i-1</m:t>
                          </m:r>
                          <m:ctrlPr>
                            <w:rPr>
                              <w:rFonts w:ascii="Cambria Math" w:hAnsi="Cambria Math"/>
                            </w:rPr>
                          </m:ctrlPr>
                        </m:e>
                      </m:d>
                      <m:r>
                        <m:rPr>
                          <m:sty m:val="p"/>
                        </m:rPr>
                        <w:rPr>
                          <w:rFonts w:ascii="Cambria Math" w:hAnsi="Cambria Math"/>
                        </w:rPr>
                        <m:t>∙N+j</m:t>
                      </m:r>
                      <m:ctrlPr>
                        <w:rPr>
                          <w:rFonts w:ascii="Cambria Math" w:hAnsi="Cambria Math"/>
                        </w:rPr>
                      </m:ctrlPr>
                    </m:den>
                  </m:f>
                  <m:nary>
                    <m:naryPr>
                      <m:chr m:val="∑"/>
                      <m:limLoc m:val="undOvr"/>
                      <m:supHide m:val="1"/>
                      <m:ctrlPr>
                        <w:rPr>
                          <w:rFonts w:ascii="Cambria Math" w:hAnsi="Cambria Math"/>
                        </w:rPr>
                      </m:ctrlPr>
                    </m:naryPr>
                    <m:sub>
                      <m:r>
                        <m:rPr>
                          <m:sty m:val="p"/>
                        </m:rPr>
                        <w:rPr>
                          <w:rFonts w:ascii="Cambria Math" w:hAnsi="Cambria Math"/>
                        </w:rPr>
                        <m:t>γ,δ</m:t>
                      </m:r>
                      <m:ctrlPr>
                        <w:rPr>
                          <w:rFonts w:ascii="Cambria Math" w:hAnsi="Cambria Math"/>
                        </w:rPr>
                      </m:ctrlPr>
                    </m:sub>
                    <m:sup>
                      <m:ctrlPr>
                        <w:rPr>
                          <w:rFonts w:ascii="Cambria Math" w:hAnsi="Cambria Math"/>
                        </w:rPr>
                      </m:ctrlPr>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ctrlPr>
                                        <w:rPr>
                                          <w:rFonts w:hint="eastAsia" w:ascii="Cambria Math" w:hAnsi="Cambria Math"/>
                                        </w:rPr>
                                      </m:ctrlPr>
                                    </m:e>
                                    <m:sub>
                                      <m:r>
                                        <m:rPr>
                                          <m:sty m:val="p"/>
                                        </m:rPr>
                                        <w:rPr>
                                          <w:rFonts w:ascii="Cambria Math" w:hAnsi="Cambria Math"/>
                                        </w:rPr>
                                        <m:t>γδ</m:t>
                                      </m:r>
                                      <m:ctrlPr>
                                        <w:rPr>
                                          <w:rFonts w:ascii="Cambria Math" w:hAnsi="Cambria Math"/>
                                        </w:rPr>
                                      </m:ctrlPr>
                                    </m:sub>
                                  </m:sSub>
                                  <m:r>
                                    <m:rPr>
                                      <m:sty m:val="p"/>
                                    </m:rPr>
                                    <w:rPr>
                                      <w:rFonts w:hint="eastAsia" w:ascii="Cambria Math" w:hAnsi="Cambria Math" w:eastAsia="微软雅黑" w:cs="微软雅黑"/>
                                    </w:rPr>
                                    <m:t>-</m:t>
                                  </m:r>
                                  <m:r>
                                    <m:rPr>
                                      <m:sty m:val="p"/>
                                    </m:rPr>
                                    <w:rPr>
                                      <w:rFonts w:ascii="Cambria Math" w:hAnsi="Cambria Math"/>
                                    </w:rPr>
                                    <m:t>P</m:t>
                                  </m:r>
                                  <m:ctrlPr>
                                    <w:rPr>
                                      <w:rFonts w:hint="eastAsia" w:ascii="Cambria Math" w:hAnsi="Cambria Math"/>
                                    </w:rPr>
                                  </m:ctrlPr>
                                </m:e>
                                <m:sub>
                                  <m:r>
                                    <m:rPr>
                                      <m:sty m:val="p"/>
                                    </m:rPr>
                                    <w:rPr>
                                      <w:rFonts w:ascii="Cambria Math" w:hAnsi="Cambria Math"/>
                                    </w:rPr>
                                    <m:t>f_γδ</m:t>
                                  </m:r>
                                  <m:ctrlPr>
                                    <w:rPr>
                                      <w:rFonts w:ascii="Cambria Math" w:hAnsi="Cambria Math"/>
                                    </w:rPr>
                                  </m:ctrlPr>
                                </m:sub>
                              </m:sSub>
                              <m:ctrlPr>
                                <w:rPr>
                                  <w:rFonts w:ascii="Cambria Math" w:hAnsi="Cambria Math"/>
                                </w:rPr>
                              </m:ctrlPr>
                            </m:e>
                          </m:d>
                          <m:ctrlPr>
                            <w:rPr>
                              <w:rFonts w:ascii="Cambria Math" w:hAnsi="Cambria Math"/>
                            </w:rPr>
                          </m:ctrlPr>
                        </m:num>
                        <m:den>
                          <m:f>
                            <m:fPr>
                              <m:type m:val="lin"/>
                              <m:ctrlPr>
                                <w:rPr>
                                  <w:rFonts w:ascii="Cambria Math" w:hAnsi="Cambria Math"/>
                                </w:rPr>
                              </m:ctrlPr>
                            </m:fPr>
                            <m:num>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hint="eastAsia" w:ascii="Cambria Math" w:hAnsi="Cambria Math"/>
                                            </w:rPr>
                                          </m:ctrlPr>
                                        </m:e>
                                        <m:sub>
                                          <m:r>
                                            <m:rPr>
                                              <m:sty m:val="p"/>
                                            </m:rPr>
                                            <w:rPr>
                                              <w:rFonts w:ascii="Cambria Math" w:hAnsi="Cambria Math"/>
                                            </w:rPr>
                                            <m:t>γδ</m:t>
                                          </m:r>
                                          <m:ctrlPr>
                                            <w:rPr>
                                              <w:rFonts w:ascii="Cambria Math" w:hAnsi="Cambria Math"/>
                                            </w:rPr>
                                          </m:ctrlPr>
                                        </m:sub>
                                      </m:sSub>
                                      <m:ctrlPr>
                                        <w:rPr>
                                          <w:rFonts w:ascii="Cambria Math" w:hAnsi="Cambria Math"/>
                                        </w:rPr>
                                      </m:ctrlPr>
                                    </m:e>
                                  </m:d>
                                  <m:r>
                                    <m:rPr>
                                      <m:sty m:val="p"/>
                                    </m:rPr>
                                    <w:rPr>
                                      <w:rFonts w:hint="eastAsia"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hint="eastAsia" w:ascii="Cambria Math" w:hAnsi="Cambria Math"/>
                                            </w:rPr>
                                          </m:ctrlPr>
                                        </m:e>
                                        <m:sub>
                                          <m:r>
                                            <m:rPr>
                                              <m:sty m:val="p"/>
                                            </m:rPr>
                                            <w:rPr>
                                              <w:rFonts w:ascii="Cambria Math" w:hAnsi="Cambria Math"/>
                                            </w:rPr>
                                            <m:t>f_γδ</m:t>
                                          </m:r>
                                          <m:ctrlPr>
                                            <w:rPr>
                                              <w:rFonts w:ascii="Cambria Math" w:hAnsi="Cambria Math"/>
                                            </w:rPr>
                                          </m:ctrlPr>
                                        </m:sub>
                                      </m:sSub>
                                      <m:ctrlPr>
                                        <w:rPr>
                                          <w:rFonts w:ascii="Cambria Math" w:hAnsi="Cambria Math"/>
                                        </w:rPr>
                                      </m:ctrlPr>
                                    </m:e>
                                  </m:d>
                                  <m:ctrlPr>
                                    <w:rPr>
                                      <w:rFonts w:ascii="Cambria Math" w:hAnsi="Cambria Math"/>
                                    </w:rPr>
                                  </m:ctrlPr>
                                </m:e>
                              </m:d>
                              <m:ctrlPr>
                                <w:rPr>
                                  <w:rFonts w:ascii="Cambria Math" w:hAnsi="Cambria Math"/>
                                </w:rPr>
                              </m:ctrlPr>
                            </m:num>
                            <m:den>
                              <m:r>
                                <m:rPr>
                                  <m:sty m:val="p"/>
                                </m:rPr>
                                <w:rPr>
                                  <w:rFonts w:ascii="Cambria Math" w:hAnsi="Cambria Math"/>
                                </w:rPr>
                                <m:t>2</m:t>
                              </m:r>
                              <m:ctrlPr>
                                <w:rPr>
                                  <w:rFonts w:ascii="Cambria Math" w:hAnsi="Cambria Math"/>
                                </w:rPr>
                              </m:ctrlPr>
                            </m:den>
                          </m:f>
                          <m:ctrlPr>
                            <w:rPr>
                              <w:rFonts w:ascii="Cambria Math" w:hAnsi="Cambria Math"/>
                            </w:rPr>
                          </m:ctrlPr>
                        </m:den>
                      </m:f>
                      <m:ctrlPr>
                        <w:rPr>
                          <w:rFonts w:ascii="Cambria Math" w:hAnsi="Cambria Math"/>
                        </w:rPr>
                      </m:ctrlPr>
                    </m:e>
                  </m:nary>
                  <m:ctrlPr>
                    <w:rPr>
                      <w:rFonts w:ascii="Cambria Math" w:hAnsi="Cambria Math"/>
                    </w:rPr>
                  </m:ctrlPr>
                </m:e>
                <m:e>
                  <m:r>
                    <m:rPr>
                      <m:sty m:val="p"/>
                    </m:rPr>
                    <w:rPr>
                      <w:rFonts w:ascii="Cambria Math" w:hAnsi="Cambria Math"/>
                    </w:rPr>
                    <m:t>γ=1,2,…,i</m:t>
                  </m:r>
                  <m:ctrlPr>
                    <w:rPr>
                      <w:rFonts w:ascii="Cambria Math" w:hAnsi="Cambria Math"/>
                    </w:rPr>
                  </m:ctrlPr>
                </m:e>
                <m:e>
                  <m:r>
                    <m:rPr>
                      <m:sty m:val="p"/>
                    </m:rPr>
                    <w:rPr>
                      <w:rFonts w:ascii="Cambria Math" w:hAnsi="Cambria Math"/>
                    </w:rPr>
                    <m:t>γ=i</m:t>
                  </m:r>
                  <m:r>
                    <m:rPr>
                      <m:sty m:val="p"/>
                    </m:rPr>
                    <w:rPr>
                      <w:rFonts w:hint="eastAsia" w:ascii="Cambria Math" w:hAnsi="Cambria Math"/>
                    </w:rPr>
                    <m:t>时，</m:t>
                  </m:r>
                  <m:r>
                    <m:rPr>
                      <m:sty m:val="p"/>
                    </m:rPr>
                    <w:rPr>
                      <w:rFonts w:ascii="Cambria Math" w:hAnsi="Cambria Math"/>
                    </w:rPr>
                    <m:t>δ=1,2,..,j</m:t>
                  </m:r>
                  <m:r>
                    <m:rPr>
                      <m:sty m:val="p"/>
                    </m:rPr>
                    <w:rPr>
                      <w:rFonts w:hint="eastAsia" w:ascii="Cambria Math" w:hAnsi="Cambria Math"/>
                    </w:rPr>
                    <m:t>；否则</m:t>
                  </m:r>
                  <m:r>
                    <m:rPr>
                      <m:sty m:val="p"/>
                    </m:rPr>
                    <w:rPr>
                      <w:rFonts w:ascii="Cambria Math" w:hAnsi="Cambria Math"/>
                    </w:rPr>
                    <m:t>δ=1,2,..,N</m:t>
                  </m:r>
                  <m:ctrlPr>
                    <w:rPr>
                      <w:rFonts w:ascii="Cambria Math" w:hAnsi="Cambria Math"/>
                    </w:rPr>
                  </m:ctrlPr>
                </m:e>
              </m:eqArr>
              <m:ctrlPr>
                <w:rPr>
                  <w:rFonts w:ascii="Cambria Math" w:hAnsi="Cambria Math"/>
                </w:rPr>
              </m:ctrlPr>
            </m:e>
          </m:d>
        </m:oMath>
      </m:oMathPara>
    </w:p>
    <w:p>
      <w:pPr>
        <w:pStyle w:val="12"/>
        <w:ind w:firstLine="480"/>
      </w:pPr>
      <w:r>
        <w:rPr>
          <w:rFonts w:hint="eastAsia"/>
        </w:rPr>
        <w:t>值得注意的是，所述领域技术人员可以任意选择MSE（</w:t>
      </w:r>
      <w:r>
        <w:t>Mean Square Error</w:t>
      </w:r>
      <w:r>
        <w:rPr>
          <w:rFonts w:hint="eastAsia"/>
        </w:rPr>
        <w:t>，均方误差）、RMSE（</w:t>
      </w:r>
      <w:r>
        <w:t>Root Mean Square Error</w:t>
      </w:r>
      <w:r>
        <w:rPr>
          <w:rFonts w:hint="eastAsia"/>
        </w:rPr>
        <w:t>，均方根误差）、MAE（</w:t>
      </w:r>
      <w:r>
        <w:t>Mean Absolute Error</w:t>
      </w:r>
      <w:r>
        <w:rPr>
          <w:rFonts w:hint="eastAsia"/>
        </w:rPr>
        <w:t>，平均绝对误差）、MAPE（</w:t>
      </w:r>
      <w:r>
        <w:t>Mean Absolute Percentage Error</w:t>
      </w:r>
      <w:r>
        <w:rPr>
          <w:rFonts w:hint="eastAsia"/>
        </w:rPr>
        <w:t>，平均绝对百分比误差）或SMAPE（</w:t>
      </w:r>
      <w:r>
        <w:t>Symmetric Mean Absolute Percentage Error</w:t>
      </w:r>
      <w:r>
        <w:rPr>
          <w:rFonts w:hint="eastAsia"/>
        </w:rPr>
        <w:t>，对称平均绝对百分比误差）中的至少一种作为误差修正因子，本实施例给出的</w:t>
      </w:r>
      <m:oMath>
        <m:sSub>
          <m:sSubPr>
            <m:ctrlPr>
              <w:rPr>
                <w:rFonts w:ascii="Cambria Math" w:hAnsi="Cambria Math"/>
              </w:rPr>
            </m:ctrlPr>
          </m:sSubPr>
          <m:e>
            <m:r>
              <m:rPr>
                <m:sty m:val="p"/>
              </m:rPr>
              <w:rPr>
                <w:rFonts w:ascii="Cambria Math" w:hAnsi="Cambria Math"/>
              </w:rPr>
              <m:t>SMAPE</m:t>
            </m:r>
            <m:ctrlPr>
              <w:rPr>
                <w:rFonts w:ascii="Cambria Math" w:hAnsi="Cambria Math"/>
              </w:rPr>
            </m:ctrlPr>
          </m:e>
          <m:sub>
            <m:r>
              <m:rPr>
                <m:sty m:val="p"/>
              </m:rPr>
              <w:rPr>
                <w:rFonts w:ascii="Cambria Math" w:hAnsi="Cambria Math"/>
              </w:rPr>
              <m:t>ij</m:t>
            </m:r>
            <m:ctrlPr>
              <w:rPr>
                <w:rFonts w:ascii="Cambria Math" w:hAnsi="Cambria Math"/>
              </w:rPr>
            </m:ctrlPr>
          </m:sub>
        </m:sSub>
      </m:oMath>
      <w:r>
        <w:rPr>
          <w:rFonts w:hint="eastAsia"/>
        </w:rPr>
        <w:t>仅是一种非限制性的优选。</w:t>
      </w:r>
    </w:p>
    <w:p>
      <w:pPr>
        <w:pStyle w:val="12"/>
        <w:ind w:firstLine="480"/>
      </w:pPr>
      <w:r>
        <w:rPr>
          <w:rFonts w:hint="eastAsia"/>
        </w:rPr>
        <w:t>步骤4，以历史数据对神经网络进行训练，以</w:t>
      </w:r>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net_ij</m:t>
            </m:r>
            <m:ctrlPr>
              <w:rPr>
                <w:rFonts w:ascii="Cambria Math" w:hAnsi="Cambria Math"/>
              </w:rPr>
            </m:ctrlPr>
          </m:sub>
        </m:sSub>
      </m:oMath>
      <w:r>
        <w:rPr>
          <w:rFonts w:hint="eastAsia"/>
        </w:rPr>
        <w:t>表示神经网络的输入，</w:t>
      </w:r>
    </w:p>
    <w:p>
      <w:pPr>
        <w:pStyle w:val="12"/>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net_ij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i</m:t>
                      </m:r>
                      <m:d>
                        <m:dPr>
                          <m:ctrlPr>
                            <w:rPr>
                              <w:rFonts w:ascii="Cambria Math" w:hAnsi="Cambria Math"/>
                            </w:rPr>
                          </m:ctrlPr>
                        </m:dPr>
                        <m:e>
                          <m:r>
                            <m:rPr>
                              <m:sty m:val="p"/>
                            </m:rPr>
                            <w:rPr>
                              <w:rFonts w:hint="eastAsia" w:ascii="Cambria Math" w:hAnsi="Cambria Math"/>
                            </w:rPr>
                            <m:t>j</m:t>
                          </m:r>
                          <m:r>
                            <m:rPr>
                              <m:sty m:val="p"/>
                            </m:rPr>
                            <w:rPr>
                              <w:rFonts w:hint="eastAsia" w:ascii="Cambria Math" w:hAnsi="Cambria Math" w:eastAsia="微软雅黑" w:cs="微软雅黑"/>
                            </w:rPr>
                            <m:t>-</m:t>
                          </m:r>
                          <m:r>
                            <m:rPr>
                              <m:sty m:val="p"/>
                            </m:rPr>
                            <w:rPr>
                              <w:rFonts w:hint="eastAsia" w:ascii="Cambria Math" w:hAnsi="Cambria Math"/>
                            </w:rPr>
                            <m:t>1</m:t>
                          </m:r>
                          <m:ctrlPr>
                            <w:rPr>
                              <w:rFonts w:ascii="Cambria Math" w:hAnsi="Cambria Math"/>
                            </w:rPr>
                          </m:ctrlPr>
                        </m:e>
                      </m:d>
                      <m:ctrlPr>
                        <w:rPr>
                          <w:rFonts w:ascii="Cambria Math" w:hAnsi="Cambria Math"/>
                        </w:rPr>
                      </m:ctrlP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ctrlPr>
                          <w:rPr>
                            <w:rFonts w:ascii="Cambria Math" w:hAnsi="Cambria Math"/>
                          </w:rPr>
                        </m:ctrlPr>
                      </m:e>
                      <m:e>
                        <m:r>
                          <m:rPr>
                            <m:sty m:val="p"/>
                          </m:rPr>
                          <w:rPr>
                            <w:rFonts w:ascii="Cambria Math" w:hAnsi="Cambria Math"/>
                          </w:rPr>
                          <m:t>j≠1</m:t>
                        </m:r>
                        <m:ctrlPr>
                          <w:rPr>
                            <w:rFonts w:ascii="Cambria Math" w:hAnsi="Cambria Math"/>
                          </w:rPr>
                        </m:ctrlPr>
                      </m:e>
                    </m:mr>
                  </m:m>
                  <m:ctrlPr>
                    <w:rPr>
                      <w:rFonts w:ascii="Cambria Math" w:hAnsi="Cambria Math"/>
                    </w:rPr>
                  </m:ctrlPr>
                </m:e>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net_ij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rPr>
                      </m:ctrlPr>
                    </m:e>
                    <m:sub>
                      <m:d>
                        <m:dPr>
                          <m:ctrlPr>
                            <w:rPr>
                              <w:rFonts w:ascii="Cambria Math" w:hAnsi="Cambria Math"/>
                            </w:rPr>
                          </m:ctrlPr>
                        </m:dPr>
                        <m:e>
                          <m:r>
                            <m:rPr>
                              <m:sty m:val="p"/>
                            </m:rPr>
                            <w:rPr>
                              <w:rFonts w:ascii="Cambria Math" w:hAnsi="Cambria Math"/>
                            </w:rPr>
                            <m:t>i</m:t>
                          </m:r>
                          <m:r>
                            <m:rPr>
                              <m:sty m:val="p"/>
                            </m:rPr>
                            <w:rPr>
                              <w:rFonts w:hint="eastAsia" w:ascii="Cambria Math" w:hAnsi="Cambria Math" w:eastAsia="微软雅黑" w:cs="微软雅黑"/>
                            </w:rPr>
                            <m:t>-</m:t>
                          </m:r>
                          <m:r>
                            <m:rPr>
                              <m:sty m:val="p"/>
                            </m:rPr>
                            <w:rPr>
                              <w:rFonts w:ascii="Cambria Math" w:hAnsi="Cambria Math"/>
                            </w:rPr>
                            <m:t>1</m:t>
                          </m:r>
                          <m:ctrlPr>
                            <w:rPr>
                              <w:rFonts w:ascii="Cambria Math" w:hAnsi="Cambria Math"/>
                            </w:rPr>
                          </m:ctrlPr>
                        </m:e>
                      </m:d>
                      <m:r>
                        <m:rPr>
                          <m:sty m:val="p"/>
                        </m:rPr>
                        <w:rPr>
                          <w:rFonts w:ascii="Cambria Math" w:hAnsi="Cambria Math"/>
                        </w:rPr>
                        <m:t>N</m:t>
                      </m:r>
                      <m:ctrlPr>
                        <w:rPr>
                          <w:rFonts w:ascii="Cambria Math" w:hAnsi="Cambria Math"/>
                        </w:rPr>
                      </m:ctrlP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ctrlPr>
                          <w:rPr>
                            <w:rFonts w:ascii="Cambria Math" w:hAnsi="Cambria Math"/>
                          </w:rPr>
                        </m:ctrlPr>
                      </m:e>
                      <m:e>
                        <m:r>
                          <m:rPr>
                            <m:sty m:val="p"/>
                          </m:rPr>
                          <w:rPr>
                            <w:rFonts w:ascii="Cambria Math" w:hAnsi="Cambria Math"/>
                          </w:rPr>
                          <m:t>j=1</m:t>
                        </m:r>
                        <m:ctrlPr>
                          <w:rPr>
                            <w:rFonts w:ascii="Cambria Math" w:hAnsi="Cambria Math"/>
                          </w:rPr>
                        </m:ctrlPr>
                      </m:e>
                    </m:mr>
                  </m:m>
                  <m:ctrlPr>
                    <w:rPr>
                      <w:rFonts w:ascii="Cambria Math" w:hAnsi="Cambria Math"/>
                    </w:rPr>
                  </m:ctrlPr>
                </m:e>
              </m:eqArr>
              <m:ctrlPr>
                <w:rPr>
                  <w:rFonts w:ascii="Cambria Math" w:hAnsi="Cambria Math"/>
                </w:rPr>
              </m:ctrlPr>
            </m:e>
          </m:d>
        </m:oMath>
      </m:oMathPara>
    </w:p>
    <w:p>
      <w:pPr>
        <w:pStyle w:val="12"/>
        <w:ind w:firstLine="480"/>
      </w:pPr>
      <w:r>
        <w:rPr>
          <w:rFonts w:hint="eastAsia"/>
        </w:rPr>
        <w:t>以</w:t>
      </w:r>
      <m:oMath>
        <m:sSub>
          <m:sSubPr>
            <m:ctrlPr>
              <w:rPr>
                <w:rFonts w:ascii="Cambria Math" w:hAnsi="Cambria Math"/>
              </w:rPr>
            </m:ctrlPr>
          </m:sSubPr>
          <m:e>
            <m:r>
              <m:rPr>
                <m:sty m:val="p"/>
              </m:rPr>
              <w:rPr>
                <w:rFonts w:hint="eastAsia" w:ascii="Cambria Math" w:hAnsi="Cambria Math"/>
              </w:rPr>
              <m:t>Y</m:t>
            </m:r>
            <m:ctrlPr>
              <w:rPr>
                <w:rFonts w:ascii="Cambria Math" w:hAnsi="Cambria Math"/>
              </w:rPr>
            </m:ctrlPr>
          </m:e>
          <m:sub>
            <m:r>
              <m:rPr>
                <m:sty m:val="p"/>
              </m:rPr>
              <w:rPr>
                <w:rFonts w:ascii="Cambria Math" w:hAnsi="Cambria Math"/>
              </w:rPr>
              <m:t>net_ij</m:t>
            </m:r>
            <m:ctrlPr>
              <w:rPr>
                <w:rFonts w:ascii="Cambria Math" w:hAnsi="Cambria Math"/>
              </w:rPr>
            </m:ctrlPr>
          </m:sub>
        </m:sSub>
      </m:oMath>
      <w:r>
        <w:rPr>
          <w:rFonts w:hint="eastAsia"/>
        </w:rPr>
        <w:t>表示神经网络的输出，</w:t>
      </w:r>
    </w:p>
    <w:p>
      <w:pPr>
        <w:pStyle w:val="12"/>
        <w:ind w:firstLine="480"/>
      </w:pPr>
      <m:oMathPara>
        <m:oMath>
          <m:sSub>
            <m:sSubPr>
              <m:ctrlPr>
                <w:rPr>
                  <w:rFonts w:ascii="Cambria Math" w:hAnsi="Cambria Math"/>
                </w:rPr>
              </m:ctrlPr>
            </m:sSubPr>
            <m:e>
              <m:r>
                <m:rPr>
                  <m:sty m:val="p"/>
                </m:rPr>
                <w:rPr>
                  <w:rFonts w:hint="eastAsia" w:ascii="Cambria Math" w:hAnsi="Cambria Math"/>
                </w:rPr>
                <m:t>Y</m:t>
              </m:r>
              <m:ctrlPr>
                <w:rPr>
                  <w:rFonts w:ascii="Cambria Math" w:hAnsi="Cambria Math"/>
                </w:rPr>
              </m:ctrlPr>
            </m:e>
            <m:sub>
              <m:r>
                <m:rPr>
                  <m:sty m:val="p"/>
                </m:rPr>
                <w:rPr>
                  <w:rFonts w:ascii="Cambria Math" w:hAnsi="Cambria Math"/>
                </w:rPr>
                <m:t>net_ij</m:t>
              </m:r>
              <m:ctrlPr>
                <w:rPr>
                  <w:rFonts w:ascii="Cambria Math" w:hAnsi="Cambria Math"/>
                </w:rPr>
              </m:ctrlPr>
            </m:sub>
          </m:sSub>
          <m:r>
            <m:rPr>
              <m:sty m:val="p"/>
            </m:rPr>
            <w:rPr>
              <w:rFonts w:hint="eastAsia" w:ascii="Cambria Math" w:hAnsi="Cambria Math"/>
            </w:rPr>
            <m:t>=</m:t>
          </m:r>
          <m:sSub>
            <m:sSubPr>
              <m:ctrlPr>
                <w:rPr>
                  <w:rFonts w:ascii="Cambria Math" w:hAnsi="Cambria Math"/>
                </w:rPr>
              </m:ctrlPr>
            </m:sSubPr>
            <m:e>
              <m:r>
                <m:rPr>
                  <m:sty m:val="p"/>
                </m:rPr>
                <w:rPr>
                  <w:rFonts w:ascii="Cambria Math" w:hAnsi="Cambria Math"/>
                </w:rPr>
                <m:t>P</m:t>
              </m:r>
              <m:ctrlPr>
                <w:rPr>
                  <w:rFonts w:hint="eastAsia" w:ascii="Cambria Math" w:hAnsi="Cambria Math"/>
                </w:rPr>
              </m:ctrlPr>
            </m:e>
            <m:sub>
              <m:r>
                <m:rPr>
                  <m:sty m:val="p"/>
                </m:rPr>
                <w:rPr>
                  <w:rFonts w:ascii="Cambria Math" w:hAnsi="Cambria Math"/>
                </w:rPr>
                <m:t>f_ij</m:t>
              </m:r>
              <m:ctrlPr>
                <w:rPr>
                  <w:rFonts w:ascii="Cambria Math" w:hAnsi="Cambria Math"/>
                </w:rPr>
              </m:ctrlPr>
            </m:sub>
          </m:sSub>
        </m:oMath>
      </m:oMathPara>
    </w:p>
    <w:p>
      <w:pPr>
        <w:pStyle w:val="12"/>
        <w:ind w:firstLine="480"/>
      </w:pPr>
      <w:r>
        <w:rPr>
          <w:rFonts w:hint="eastAsia"/>
        </w:rPr>
        <w:t>神经网络使用BP神经网络模型，其以如下的公式表示，</w:t>
      </w:r>
    </w:p>
    <w:p>
      <w:pPr>
        <w:pStyle w:val="12"/>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1β</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θ=1</m:t>
                          </m:r>
                          <m:ctrlPr>
                            <w:rPr>
                              <w:rFonts w:ascii="Cambria Math" w:hAnsi="Cambria Math"/>
                            </w:rPr>
                          </m:ctrlPr>
                        </m:sub>
                        <m:sup>
                          <m:r>
                            <m:rPr>
                              <m:sty m:val="p"/>
                            </m:rPr>
                            <w:rPr>
                              <w:rFonts w:ascii="Cambria Math" w:hAnsi="Cambria Math"/>
                            </w:rPr>
                            <m:t>n</m:t>
                          </m:r>
                          <m:ctrlPr>
                            <w:rPr>
                              <w:rFonts w:ascii="Cambria Math" w:hAnsi="Cambria Math"/>
                            </w:rPr>
                          </m:ctrlPr>
                        </m:sup>
                        <m:e>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θβ</m:t>
                              </m:r>
                              <m:ctrlPr>
                                <w:rPr>
                                  <w:rFonts w:ascii="Cambria Math" w:hAnsi="Cambria Math"/>
                                </w:rPr>
                              </m:ctrlPr>
                            </m:sub>
                          </m:sSub>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θ</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1β</m:t>
                              </m:r>
                              <m:ctrlPr>
                                <w:rPr>
                                  <w:rFonts w:ascii="Cambria Math" w:hAnsi="Cambria Math"/>
                                </w:rPr>
                              </m:ctrlPr>
                            </m:sub>
                          </m:sSub>
                          <m:ctrlPr>
                            <w:rPr>
                              <w:rFonts w:ascii="Cambria Math" w:hAnsi="Cambria Math"/>
                            </w:rPr>
                          </m:ctrlPr>
                        </m:e>
                      </m:nary>
                      <m:ctrlPr>
                        <w:rPr>
                          <w:rFonts w:ascii="Cambria Math" w:hAnsi="Cambria Math"/>
                        </w:rPr>
                      </m:ctrlPr>
                    </m:e>
                  </m:d>
                  <m:m>
                    <m:mPr>
                      <m:mcs>
                        <m:mc>
                          <m:mcPr>
                            <m:count m:val="2"/>
                            <m:mcJc m:val="center"/>
                          </m:mcPr>
                        </m:mc>
                      </m:mcs>
                      <m:ctrlPr>
                        <w:rPr>
                          <w:rFonts w:ascii="Cambria Math" w:hAnsi="Cambria Math"/>
                        </w:rPr>
                      </m:ctrlPr>
                    </m:mPr>
                    <m:mr>
                      <m:e>
                        <m:r>
                          <m:rPr>
                            <m:sty m:val="p"/>
                          </m:rPr>
                          <w:rPr>
                            <w:rFonts w:ascii="Cambria Math" w:hAnsi="Cambria Math"/>
                          </w:rPr>
                          <m:t>,</m:t>
                        </m:r>
                        <m:ctrlPr>
                          <w:rPr>
                            <w:rFonts w:ascii="Cambria Math" w:hAnsi="Cambria Math"/>
                          </w:rPr>
                        </m:ctrlPr>
                      </m:e>
                      <m:e>
                        <m:r>
                          <m:rPr>
                            <m:sty m:val="p"/>
                          </m:rPr>
                          <w:rPr>
                            <w:rFonts w:ascii="Cambria Math" w:hAnsi="Cambria Math"/>
                          </w:rPr>
                          <m:t>β=1,2,..,m</m:t>
                        </m:r>
                        <m:ctrlPr>
                          <w:rPr>
                            <w:rFonts w:ascii="Cambria Math" w:hAnsi="Cambria Math"/>
                          </w:rPr>
                        </m:ctrlPr>
                      </m:e>
                    </m:mr>
                  </m:m>
                  <m:ctrlPr>
                    <w:rPr>
                      <w:rFonts w:ascii="Cambria Math" w:hAnsi="Cambria Math"/>
                    </w:rPr>
                  </m:ctrlPr>
                </m:e>
                <m:e>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r>
                        <m:rPr>
                          <m:sty m:val="p"/>
                        </m:rPr>
                        <w:rPr>
                          <w:rFonts w:hint="eastAsia" w:ascii="Cambria Math" w:hAnsi="Cambria Math"/>
                        </w:rPr>
                        <m:t>s</m:t>
                      </m:r>
                      <m:ctrlPr>
                        <w:rPr>
                          <w:rFonts w:ascii="Cambria Math" w:hAnsi="Cambria Math"/>
                        </w:rPr>
                      </m:ctrlPr>
                    </m:e>
                  </m:d>
                  <m:r>
                    <m:rPr>
                      <m:sty m:val="p"/>
                    </m:rPr>
                    <w:rPr>
                      <w:rFonts w:ascii="Cambria Math" w:hAnsi="Cambria Math"/>
                    </w:rPr>
                    <m:t>=tansig</m:t>
                  </m:r>
                  <m:d>
                    <m:dPr>
                      <m:ctrlPr>
                        <w:rPr>
                          <w:rFonts w:ascii="Cambria Math" w:hAnsi="Cambria Math"/>
                        </w:rPr>
                      </m:ctrlPr>
                    </m:dPr>
                    <m:e>
                      <m:r>
                        <m:rPr>
                          <m:sty m:val="p"/>
                        </m:rPr>
                        <w:rPr>
                          <w:rFonts w:ascii="Cambria Math" w:hAnsi="Cambria Math"/>
                        </w:rPr>
                        <m:t>s</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-2</m:t>
                          </m:r>
                          <m:r>
                            <m:rPr>
                              <m:sty m:val="p"/>
                            </m:rPr>
                            <w:rPr>
                              <w:rFonts w:hint="eastAsia" w:ascii="Cambria Math" w:hAnsi="Cambria Math"/>
                            </w:rPr>
                            <m:t>s</m:t>
                          </m:r>
                          <m:ctrlPr>
                            <w:rPr>
                              <w:rFonts w:ascii="Cambria Math" w:hAnsi="Cambria Math"/>
                            </w:rPr>
                          </m:ctrlPr>
                        </m:sup>
                      </m:sSup>
                      <m:ctrlPr>
                        <w:rPr>
                          <w:rFonts w:ascii="Cambria Math" w:hAnsi="Cambria Math"/>
                        </w:rPr>
                      </m:ctrlPr>
                    </m:den>
                  </m:f>
                  <m:r>
                    <m:rPr>
                      <m:sty m:val="p"/>
                    </m:rPr>
                    <w:rPr>
                      <w:rFonts w:ascii="Cambria Math" w:hAnsi="Cambria Math"/>
                    </w:rPr>
                    <m:t>-1</m:t>
                  </m:r>
                  <m:ctrlPr>
                    <w:rPr>
                      <w:rFonts w:ascii="Cambria Math" w:hAnsi="Cambria Math"/>
                    </w:rPr>
                  </m:ctrlPr>
                </m:e>
              </m:eqArr>
              <m:ctrlPr>
                <w:rPr>
                  <w:rFonts w:ascii="Cambria Math" w:hAnsi="Cambria Math"/>
                </w:rPr>
              </m:ctrlPr>
            </m:e>
          </m:d>
        </m:oMath>
      </m:oMathPara>
    </w:p>
    <w:p>
      <w:pPr>
        <w:pStyle w:val="12"/>
        <w:ind w:firstLine="480"/>
      </w:pPr>
      <w:r>
        <w:rPr>
          <w:rFonts w:hint="eastAsia"/>
        </w:rPr>
        <w:t>式中：</w:t>
      </w:r>
    </w:p>
    <w:p>
      <w:pPr>
        <w:pStyle w:val="12"/>
        <w:ind w:firstLine="480"/>
      </w:pPr>
      <m:oMath>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1β</m:t>
            </m:r>
            <m:ctrlPr>
              <w:rPr>
                <w:rFonts w:ascii="Cambria Math" w:hAnsi="Cambria Math"/>
              </w:rPr>
            </m:ctrlPr>
          </m:sub>
        </m:sSub>
      </m:oMath>
      <w:r>
        <w:rPr>
          <w:rFonts w:hint="eastAsia"/>
        </w:rPr>
        <w:t>表示隐藏层第</w:t>
      </w:r>
      <m:oMath>
        <m:r>
          <m:rPr>
            <m:sty m:val="p"/>
          </m:rPr>
          <w:rPr>
            <w:rFonts w:ascii="Cambria Math" w:hAnsi="Cambria Math"/>
          </w:rPr>
          <m:t>β</m:t>
        </m:r>
      </m:oMath>
      <w:r>
        <w:rPr>
          <w:rFonts w:hint="eastAsia"/>
        </w:rPr>
        <w:t>个神经元的输出，</w:t>
      </w:r>
    </w:p>
    <w:p>
      <w:pPr>
        <w:pStyle w:val="12"/>
        <w:ind w:firstLine="480"/>
      </w:pPr>
      <m:oMath>
        <m:r>
          <m:rPr>
            <m:sty m:val="p"/>
          </m:rPr>
          <w:rPr>
            <w:rFonts w:ascii="Cambria Math" w:hAnsi="Cambria Math"/>
          </w:rPr>
          <m:t>m</m:t>
        </m:r>
      </m:oMath>
      <w:r>
        <w:rPr>
          <w:rFonts w:hint="eastAsia"/>
        </w:rPr>
        <w:t>表示隐藏层神经元数量，</w:t>
      </w:r>
    </w:p>
    <w:p>
      <w:pPr>
        <w:pStyle w:val="12"/>
        <w:ind w:firstLine="480"/>
      </w:pPr>
      <m:oMath>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r>
              <m:rPr>
                <m:sty m:val="p"/>
              </m:rPr>
              <w:rPr>
                <w:rFonts w:ascii="Cambria Math" w:hAnsi="Cambria Math"/>
              </w:rPr>
              <m:t>s</m:t>
            </m:r>
            <m:ctrlPr>
              <w:rPr>
                <w:rFonts w:ascii="Cambria Math" w:hAnsi="Cambria Math"/>
              </w:rPr>
            </m:ctrlPr>
          </m:e>
        </m:d>
      </m:oMath>
      <w:r>
        <w:rPr>
          <w:rFonts w:hint="eastAsia"/>
        </w:rPr>
        <w:t>表示传递函数，</w:t>
      </w:r>
    </w:p>
    <w:p>
      <w:pPr>
        <w:pStyle w:val="12"/>
        <w:ind w:firstLine="480"/>
      </w:pPr>
      <m:oMath>
        <m:r>
          <m:rPr>
            <m:sty m:val="p"/>
          </m:rPr>
          <w:rPr>
            <w:rFonts w:hint="eastAsia" w:ascii="Cambria Math" w:hAnsi="Cambria Math"/>
          </w:rPr>
          <m:t>s</m:t>
        </m:r>
      </m:oMath>
      <w:r>
        <w:rPr>
          <w:rFonts w:hint="eastAsia"/>
        </w:rPr>
        <w:t>表示中间变量，</w:t>
      </w:r>
    </w:p>
    <w:p>
      <w:pPr>
        <w:pStyle w:val="12"/>
        <w:ind w:firstLine="480"/>
      </w:pPr>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θβ</m:t>
            </m:r>
            <m:ctrlPr>
              <w:rPr>
                <w:rFonts w:ascii="Cambria Math" w:hAnsi="Cambria Math"/>
              </w:rPr>
            </m:ctrlPr>
          </m:sub>
        </m:sSub>
      </m:oMath>
      <w:r>
        <w:rPr>
          <w:rFonts w:hint="eastAsia"/>
        </w:rPr>
        <w:t>表示第</w:t>
      </w:r>
      <m:oMath>
        <m:r>
          <m:rPr>
            <m:sty m:val="p"/>
          </m:rPr>
          <w:rPr>
            <w:rFonts w:ascii="Cambria Math" w:hAnsi="Cambria Math"/>
          </w:rPr>
          <m:t>θ</m:t>
        </m:r>
      </m:oMath>
      <w:r>
        <w:rPr>
          <w:rFonts w:hint="eastAsia"/>
        </w:rPr>
        <w:t>个输入单元在隐藏层第</w:t>
      </w:r>
      <m:oMath>
        <m:r>
          <m:rPr>
            <m:sty m:val="p"/>
          </m:rPr>
          <w:rPr>
            <w:rFonts w:ascii="Cambria Math" w:hAnsi="Cambria Math"/>
          </w:rPr>
          <m:t>β</m:t>
        </m:r>
      </m:oMath>
      <w:r>
        <w:rPr>
          <w:rFonts w:hint="eastAsia"/>
        </w:rPr>
        <w:t>个神经元的连接权值，</w:t>
      </w:r>
    </w:p>
    <w:p>
      <w:pPr>
        <w:pStyle w:val="12"/>
        <w:ind w:firstLine="480"/>
      </w:pPr>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θ</m:t>
            </m:r>
            <m:ctrlPr>
              <w:rPr>
                <w:rFonts w:ascii="Cambria Math" w:hAnsi="Cambria Math"/>
              </w:rPr>
            </m:ctrlPr>
          </m:sub>
        </m:sSub>
      </m:oMath>
      <w:r>
        <w:rPr>
          <w:rFonts w:hint="eastAsia"/>
        </w:rPr>
        <w:t>表示第</w:t>
      </w:r>
      <m:oMath>
        <m:r>
          <m:rPr>
            <m:sty m:val="p"/>
          </m:rPr>
          <w:rPr>
            <w:rFonts w:ascii="Cambria Math" w:hAnsi="Cambria Math"/>
          </w:rPr>
          <m:t>θ</m:t>
        </m:r>
      </m:oMath>
      <w:r>
        <w:rPr>
          <w:rFonts w:hint="eastAsia"/>
        </w:rPr>
        <w:t>个输入单元，</w:t>
      </w:r>
    </w:p>
    <w:p>
      <w:pPr>
        <w:pStyle w:val="12"/>
        <w:ind w:firstLine="480"/>
      </w:pPr>
      <m:oMath>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1β</m:t>
            </m:r>
            <m:ctrlPr>
              <w:rPr>
                <w:rFonts w:ascii="Cambria Math" w:hAnsi="Cambria Math"/>
              </w:rPr>
            </m:ctrlPr>
          </m:sub>
        </m:sSub>
      </m:oMath>
      <w:r>
        <w:rPr>
          <w:rFonts w:hint="eastAsia"/>
        </w:rPr>
        <w:t>表示隐藏层第</w:t>
      </w:r>
      <m:oMath>
        <m:r>
          <m:rPr>
            <m:sty m:val="p"/>
          </m:rPr>
          <w:rPr>
            <w:rFonts w:ascii="Cambria Math" w:hAnsi="Cambria Math"/>
          </w:rPr>
          <m:t>β</m:t>
        </m:r>
      </m:oMath>
      <w:r>
        <w:rPr>
          <w:rFonts w:hint="eastAsia"/>
        </w:rPr>
        <w:t>个神经元的偏置；</w:t>
      </w:r>
    </w:p>
    <w:p>
      <w:pPr>
        <w:pStyle w:val="12"/>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β=1</m:t>
                          </m:r>
                          <m:ctrlPr>
                            <w:rPr>
                              <w:rFonts w:ascii="Cambria Math" w:hAnsi="Cambria Math"/>
                            </w:rPr>
                          </m:ctrlPr>
                        </m:sub>
                        <m:sup>
                          <m:r>
                            <m:rPr>
                              <m:sty m:val="p"/>
                            </m:rPr>
                            <w:rPr>
                              <w:rFonts w:ascii="Cambria Math" w:hAnsi="Cambria Math"/>
                            </w:rPr>
                            <m:t>m</m:t>
                          </m:r>
                          <m:ctrlPr>
                            <w:rPr>
                              <w:rFonts w:ascii="Cambria Math" w:hAnsi="Cambria Math"/>
                            </w:rPr>
                          </m:ctrlPr>
                        </m:sup>
                        <m:e>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β</m:t>
                              </m:r>
                              <m:ctrlPr>
                                <w:rPr>
                                  <w:rFonts w:ascii="Cambria Math" w:hAnsi="Cambria Math"/>
                                </w:rPr>
                              </m:ctrlPr>
                            </m:sub>
                          </m:sSub>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1β</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nary>
                      <m:ctrlPr>
                        <w:rPr>
                          <w:rFonts w:ascii="Cambria Math" w:hAnsi="Cambria Math"/>
                        </w:rPr>
                      </m:ctrlPr>
                    </m:e>
                  </m:d>
                  <m:ctrlPr>
                    <w:rPr>
                      <w:rFonts w:ascii="Cambria Math" w:hAnsi="Cambria Math"/>
                    </w:rPr>
                  </m:ctrlPr>
                </m:e>
                <m:e>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r>
                        <m:rPr>
                          <m:sty m:val="p"/>
                        </m:rPr>
                        <w:rPr>
                          <w:rFonts w:ascii="Cambria Math" w:hAnsi="Cambria Math"/>
                        </w:rPr>
                        <m:t>s</m:t>
                      </m:r>
                      <m:ctrlPr>
                        <w:rPr>
                          <w:rFonts w:ascii="Cambria Math" w:hAnsi="Cambria Math"/>
                        </w:rPr>
                      </m:ctrlPr>
                    </m:e>
                  </m:d>
                  <m:r>
                    <m:rPr>
                      <m:sty m:val="p"/>
                    </m:rPr>
                    <w:rPr>
                      <w:rFonts w:ascii="Cambria Math" w:hAnsi="Cambria Math"/>
                    </w:rPr>
                    <m:t>=purelin</m:t>
                  </m:r>
                  <m:d>
                    <m:dPr>
                      <m:ctrlPr>
                        <w:rPr>
                          <w:rFonts w:ascii="Cambria Math" w:hAnsi="Cambria Math"/>
                        </w:rPr>
                      </m:ctrlPr>
                    </m:dPr>
                    <m:e>
                      <m:r>
                        <m:rPr>
                          <m:sty m:val="p"/>
                        </m:rPr>
                        <w:rPr>
                          <w:rFonts w:ascii="Cambria Math" w:hAnsi="Cambria Math"/>
                        </w:rPr>
                        <m:t>s</m:t>
                      </m:r>
                      <m:ctrlPr>
                        <w:rPr>
                          <w:rFonts w:ascii="Cambria Math" w:hAnsi="Cambria Math"/>
                        </w:rPr>
                      </m:ctrlPr>
                    </m:e>
                  </m:d>
                  <m:r>
                    <m:rPr>
                      <m:sty m:val="p"/>
                    </m:rPr>
                    <w:rPr>
                      <w:rFonts w:ascii="Cambria Math" w:hAnsi="Cambria Math"/>
                    </w:rPr>
                    <m:t>=η∙s</m:t>
                  </m:r>
                  <m:ctrlPr>
                    <w:rPr>
                      <w:rFonts w:ascii="Cambria Math" w:hAnsi="Cambria Math"/>
                    </w:rPr>
                  </m:ctrlPr>
                </m:e>
              </m:eqArr>
              <m:ctrlPr>
                <w:rPr>
                  <w:rFonts w:ascii="Cambria Math" w:hAnsi="Cambria Math"/>
                </w:rPr>
              </m:ctrlPr>
            </m:e>
          </m:d>
        </m:oMath>
      </m:oMathPara>
    </w:p>
    <w:p>
      <w:pPr>
        <w:pStyle w:val="12"/>
        <w:ind w:firstLine="480"/>
      </w:pPr>
      <m:oMath>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表示输出层的输出，</w:t>
      </w:r>
    </w:p>
    <w:p>
      <w:pPr>
        <w:pStyle w:val="12"/>
        <w:ind w:firstLine="480"/>
      </w:pPr>
      <m:oMath>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r>
              <m:rPr>
                <m:sty m:val="p"/>
              </m:rPr>
              <w:rPr>
                <w:rFonts w:hint="eastAsia" w:ascii="Cambria Math" w:hAnsi="Cambria Math"/>
              </w:rPr>
              <m:t>s</m:t>
            </m:r>
            <m:ctrlPr>
              <w:rPr>
                <w:rFonts w:ascii="Cambria Math" w:hAnsi="Cambria Math"/>
              </w:rPr>
            </m:ctrlPr>
          </m:e>
        </m:d>
      </m:oMath>
      <w:r>
        <w:rPr>
          <w:rFonts w:hint="eastAsia"/>
        </w:rPr>
        <w:t>表示传递函数，</w:t>
      </w:r>
    </w:p>
    <w:p>
      <w:pPr>
        <w:pStyle w:val="12"/>
        <w:ind w:firstLine="480"/>
      </w:pPr>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β</m:t>
            </m:r>
            <m:ctrlPr>
              <w:rPr>
                <w:rFonts w:ascii="Cambria Math" w:hAnsi="Cambria Math"/>
              </w:rPr>
            </m:ctrlPr>
          </m:sub>
        </m:sSub>
      </m:oMath>
      <w:r>
        <w:rPr>
          <w:rFonts w:hint="eastAsia"/>
        </w:rPr>
        <w:t>表示</w:t>
      </w:r>
      <m:oMath>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1β</m:t>
            </m:r>
            <m:ctrlPr>
              <w:rPr>
                <w:rFonts w:ascii="Cambria Math" w:hAnsi="Cambria Math"/>
              </w:rPr>
            </m:ctrlPr>
          </m:sub>
        </m:sSub>
      </m:oMath>
      <w:r>
        <w:rPr>
          <w:rFonts w:hint="eastAsia"/>
        </w:rPr>
        <w:t>的连接权值，</w:t>
      </w:r>
    </w:p>
    <w:p>
      <w:pPr>
        <w:pStyle w:val="12"/>
        <w:ind w:firstLine="480"/>
      </w:pPr>
      <m:oMath>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表示输出层的偏置。</w:t>
      </w:r>
    </w:p>
    <w:p>
      <w:pPr>
        <w:pStyle w:val="12"/>
        <w:ind w:firstLine="480"/>
      </w:pPr>
      <w:r>
        <w:rPr>
          <w:rFonts w:hint="eastAsia"/>
        </w:rPr>
        <w:t>以Levenberg-Marquardt优化方法作为B</w:t>
      </w:r>
      <w:r>
        <w:t>P</w:t>
      </w:r>
      <w:r>
        <w:rPr>
          <w:rFonts w:hint="eastAsia"/>
        </w:rPr>
        <w:t>神经网络训练算法。</w:t>
      </w:r>
    </w:p>
    <w:p>
      <w:pPr>
        <w:pStyle w:val="12"/>
        <w:ind w:firstLine="480"/>
      </w:pPr>
      <w:r>
        <w:rPr>
          <w:rFonts w:hint="eastAsia"/>
        </w:rPr>
        <w:t>值得注意的是，所述领域技术人员可以任意选择神经网络模型和训练算法，例如但不限于，</w:t>
      </w:r>
      <w:commentRangeStart w:id="17"/>
      <w:commentRangeStart w:id="18"/>
      <w:r>
        <w:rPr>
          <w:rFonts w:hint="eastAsia"/>
        </w:rPr>
        <w:t>【</w:t>
      </w:r>
      <w:ins w:id="136" w:author="lenovo" w:date="2020-07-15T09:58:00Z">
        <w:r>
          <w:rPr>
            <w:rFonts w:hint="eastAsia"/>
          </w:rPr>
          <w:t>对于神经网络有多种选择，如</w:t>
        </w:r>
      </w:ins>
      <w:ins w:id="137" w:author="lenovo" w:date="2020-07-15T09:47:00Z">
        <w:r>
          <w:rPr>
            <w:rFonts w:hint="eastAsia"/>
          </w:rPr>
          <w:t>卷积神经网络、贝叶斯神经网络等等，</w:t>
        </w:r>
      </w:ins>
      <w:ins w:id="138" w:author="lenovo" w:date="2020-07-15T09:56:00Z">
        <w:r>
          <w:rPr>
            <w:rFonts w:hint="eastAsia"/>
          </w:rPr>
          <w:t>训练算法</w:t>
        </w:r>
      </w:ins>
      <w:ins w:id="139" w:author="lenovo" w:date="2020-07-15T09:59:00Z">
        <w:r>
          <w:rPr>
            <w:rFonts w:hint="eastAsia"/>
          </w:rPr>
          <w:t>还有共轭梯度法、牛顿法、梯度下降法等</w:t>
        </w:r>
      </w:ins>
      <w:r>
        <w:rPr>
          <w:rFonts w:hint="eastAsia"/>
        </w:rPr>
        <w:t>】</w:t>
      </w:r>
      <w:commentRangeEnd w:id="17"/>
      <w:r>
        <w:rPr>
          <w:rStyle w:val="11"/>
        </w:rPr>
        <w:commentReference w:id="17"/>
      </w:r>
      <w:commentRangeEnd w:id="18"/>
      <w:r>
        <w:commentReference w:id="18"/>
      </w:r>
      <w:r>
        <w:rPr>
          <w:rFonts w:hint="eastAsia"/>
        </w:rPr>
        <w:t>。本实施例给出的以Levenberg-Marquardt优化的B</w:t>
      </w:r>
      <w:r>
        <w:t>P</w:t>
      </w:r>
      <w:r>
        <w:rPr>
          <w:rFonts w:hint="eastAsia"/>
        </w:rPr>
        <w:t>神经网络仅是优选但非限制性的模型。</w:t>
      </w:r>
    </w:p>
    <w:p>
      <w:pPr>
        <w:pStyle w:val="12"/>
        <w:ind w:firstLine="480"/>
      </w:pPr>
      <w:r>
        <w:rPr>
          <w:rFonts w:hint="eastAsia"/>
        </w:rPr>
        <w:t>步骤5，使用预测日当天的气象数据和时间数据通过训练好的神经网络对光伏发电功率进行预测。具体地，</w:t>
      </w:r>
    </w:p>
    <w:p>
      <w:pPr>
        <w:pStyle w:val="12"/>
        <w:ind w:firstLine="480"/>
      </w:pPr>
      <w:r>
        <w:rPr>
          <w:rFonts w:hint="eastAsia"/>
        </w:rPr>
        <w:t>步骤5</w:t>
      </w:r>
      <w:r>
        <w:t>.1</w:t>
      </w:r>
      <w:r>
        <w:rPr>
          <w:rFonts w:hint="eastAsia"/>
        </w:rPr>
        <w:t>，将预测日当天的雨量和相对数据数据输入模糊控制器，获得预测日当天的云量系数，</w:t>
      </w:r>
    </w:p>
    <w:p>
      <w:pPr>
        <w:pStyle w:val="12"/>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fc_in</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,0j</m:t>
                      </m:r>
                      <m:ctrlPr>
                        <w:rPr>
                          <w:rFonts w:ascii="Cambria Math" w:hAnsi="Cambria Math"/>
                        </w:rPr>
                      </m:ctrlPr>
                    </m:e>
                  </m:d>
                  <m:ctrlPr>
                    <w:rPr>
                      <w:rFonts w:ascii="Cambria Math" w:hAnsi="Cambria Math"/>
                    </w:rPr>
                  </m:ctrlPr>
                </m:e>
                <m:e>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fc_out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ctrlPr>
                    <w:rPr>
                      <w:rFonts w:ascii="Cambria Math" w:hAnsi="Cambria Math"/>
                    </w:rPr>
                  </m:ctrlPr>
                </m:e>
              </m:eqArr>
              <m:ctrlPr>
                <w:rPr>
                  <w:rFonts w:ascii="Cambria Math" w:hAnsi="Cambria Math"/>
                </w:rPr>
              </m:ctrlPr>
            </m:e>
          </m:d>
        </m:oMath>
      </m:oMathPara>
    </w:p>
    <w:p>
      <w:pPr>
        <w:pStyle w:val="12"/>
        <w:ind w:firstLine="480"/>
      </w:pPr>
      <w:r>
        <w:rPr>
          <w:rFonts w:hint="eastAsia"/>
        </w:rPr>
        <w:t>步骤5</w:t>
      </w:r>
      <w:r>
        <w:t>.2</w:t>
      </w:r>
      <w:r>
        <w:rPr>
          <w:rFonts w:hint="eastAsia"/>
        </w:rPr>
        <w:t>，</w:t>
      </w:r>
      <w:commentRangeStart w:id="19"/>
      <w:commentRangeStart w:id="20"/>
      <w:r>
        <w:rPr>
          <w:rFonts w:hint="eastAsia"/>
        </w:rPr>
        <w:t>【</w:t>
      </w:r>
      <w:ins w:id="140" w:author="lenovo" w:date="2020-07-15T09:55:00Z">
        <w:r>
          <w:rPr>
            <w:rFonts w:hint="eastAsia"/>
          </w:rPr>
          <w:t>如果为预测日当天没有</w:t>
        </w:r>
      </w:ins>
      <w:ins w:id="141" w:author="lenovo" w:date="2020-07-16T22:45:00Z">
        <w:r>
          <w:rPr>
            <w:rFonts w:hint="eastAsia"/>
          </w:rPr>
          <w:t>前一天预测的误差</w:t>
        </w:r>
      </w:ins>
      <w:ins w:id="142" w:author="lenovo" w:date="2020-07-15T09:55:00Z">
        <w:r>
          <w:rPr>
            <w:rFonts w:hint="eastAsia"/>
          </w:rPr>
          <w:t>的时候，</w:t>
        </w:r>
      </w:ins>
      <w:ins w:id="143" w:author="lenovo" w:date="2020-07-16T22:45:00Z">
        <w:r>
          <w:rPr>
            <w:rFonts w:hint="eastAsia"/>
          </w:rPr>
          <w:t>将</w:t>
        </w:r>
      </w:ins>
      <w:ins w:id="144" w:author="lenovo" w:date="2020-07-15T09:55:00Z">
        <w:r>
          <w:rPr>
            <w:rFonts w:hint="eastAsia"/>
          </w:rPr>
          <w:t>默认误差以0值</w:t>
        </w:r>
      </w:ins>
      <w:ins w:id="145" w:author="lenovo" w:date="2020-07-16T22:46:00Z">
        <w:r>
          <w:rPr>
            <w:rFonts w:hint="eastAsia"/>
          </w:rPr>
          <w:t>作为</w:t>
        </w:r>
      </w:ins>
      <w:ins w:id="146" w:author="lenovo" w:date="2020-07-16T22:48:00Z">
        <w:r>
          <w:rPr>
            <w:rFonts w:hint="eastAsia"/>
          </w:rPr>
          <w:t>神经网络的</w:t>
        </w:r>
      </w:ins>
      <w:ins w:id="147" w:author="lenovo" w:date="2020-07-15T09:55:00Z">
        <w:r>
          <w:rPr>
            <w:rFonts w:hint="eastAsia"/>
          </w:rPr>
          <w:t>输入</w:t>
        </w:r>
      </w:ins>
      <w:ins w:id="148" w:author="lenovo" w:date="2020-07-16T22:48:00Z">
        <w:r>
          <w:rPr>
            <w:rFonts w:hint="eastAsia"/>
          </w:rPr>
          <w:t>。</w:t>
        </w:r>
      </w:ins>
      <w:r>
        <w:rPr>
          <w:rFonts w:hint="eastAsia"/>
        </w:rPr>
        <w:t>】</w:t>
      </w:r>
      <w:commentRangeEnd w:id="19"/>
      <w:r>
        <w:rPr>
          <w:rStyle w:val="11"/>
        </w:rPr>
        <w:commentReference w:id="19"/>
      </w:r>
      <w:commentRangeEnd w:id="20"/>
      <w:r>
        <w:commentReference w:id="20"/>
      </w:r>
    </w:p>
    <w:p>
      <w:pPr>
        <w:pStyle w:val="12"/>
        <w:ind w:firstLine="480"/>
      </w:pPr>
      <w:r>
        <w:rPr>
          <w:rFonts w:hint="eastAsia"/>
        </w:rPr>
        <w:t>步骤5</w:t>
      </w:r>
      <w:r>
        <w:t>.3</w:t>
      </w:r>
      <w:r>
        <w:rPr>
          <w:rFonts w:hint="eastAsia"/>
        </w:rPr>
        <w:t>，将预测日当天的气象数据、云量系数和误差修正因子输入至训练好的神经网络，</w:t>
      </w:r>
    </w:p>
    <w:p>
      <w:pPr>
        <w:pStyle w:val="12"/>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net_0j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0</m:t>
                      </m:r>
                      <m:d>
                        <m:dPr>
                          <m:ctrlPr>
                            <w:rPr>
                              <w:rFonts w:ascii="Cambria Math" w:hAnsi="Cambria Math"/>
                            </w:rPr>
                          </m:ctrlPr>
                        </m:dPr>
                        <m:e>
                          <m:r>
                            <m:rPr>
                              <m:sty m:val="p"/>
                            </m:rPr>
                            <w:rPr>
                              <w:rFonts w:hint="eastAsia" w:ascii="Cambria Math" w:hAnsi="Cambria Math"/>
                            </w:rPr>
                            <m:t>j</m:t>
                          </m:r>
                          <m:r>
                            <m:rPr>
                              <m:sty m:val="p"/>
                            </m:rPr>
                            <w:rPr>
                              <w:rFonts w:hint="eastAsia" w:ascii="Cambria Math" w:hAnsi="Cambria Math" w:eastAsia="微软雅黑" w:cs="微软雅黑"/>
                            </w:rPr>
                            <m:t>-</m:t>
                          </m:r>
                          <m:r>
                            <m:rPr>
                              <m:sty m:val="p"/>
                            </m:rPr>
                            <w:rPr>
                              <w:rFonts w:hint="eastAsia" w:ascii="Cambria Math" w:hAnsi="Cambria Math"/>
                            </w:rPr>
                            <m:t>1</m:t>
                          </m:r>
                          <m:ctrlPr>
                            <w:rPr>
                              <w:rFonts w:ascii="Cambria Math" w:hAnsi="Cambria Math"/>
                            </w:rPr>
                          </m:ctrlPr>
                        </m:e>
                      </m:d>
                      <m:ctrlPr>
                        <w:rPr>
                          <w:rFonts w:ascii="Cambria Math" w:hAnsi="Cambria Math"/>
                        </w:rPr>
                      </m:ctrlP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ctrlPr>
                          <w:rPr>
                            <w:rFonts w:ascii="Cambria Math" w:hAnsi="Cambria Math"/>
                          </w:rPr>
                        </m:ctrlPr>
                      </m:e>
                      <m:e>
                        <m:r>
                          <m:rPr>
                            <m:sty m:val="p"/>
                          </m:rPr>
                          <w:rPr>
                            <w:rFonts w:ascii="Cambria Math" w:hAnsi="Cambria Math"/>
                          </w:rPr>
                          <m:t>j≠1</m:t>
                        </m:r>
                        <m:ctrlPr>
                          <w:rPr>
                            <w:rFonts w:ascii="Cambria Math" w:hAnsi="Cambria Math"/>
                          </w:rPr>
                        </m:ctrlPr>
                      </m:e>
                    </m:mr>
                  </m:m>
                  <m:ctrlPr>
                    <w:rPr>
                      <w:rFonts w:ascii="Cambria Math" w:hAnsi="Cambria Math"/>
                    </w:rPr>
                  </m:ctrlPr>
                </m:e>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net_0j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0j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1N</m:t>
                      </m:r>
                      <m:ctrlPr>
                        <w:rPr>
                          <w:rFonts w:ascii="Cambria Math" w:hAnsi="Cambria Math"/>
                        </w:rPr>
                      </m:ctrlP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ctrlPr>
                          <w:rPr>
                            <w:rFonts w:ascii="Cambria Math" w:hAnsi="Cambria Math"/>
                          </w:rPr>
                        </m:ctrlPr>
                      </m:e>
                      <m:e>
                        <m:r>
                          <m:rPr>
                            <m:sty m:val="p"/>
                          </m:rPr>
                          <w:rPr>
                            <w:rFonts w:ascii="Cambria Math" w:hAnsi="Cambria Math"/>
                          </w:rPr>
                          <m:t>j=1</m:t>
                        </m:r>
                        <m:ctrlPr>
                          <w:rPr>
                            <w:rFonts w:ascii="Cambria Math" w:hAnsi="Cambria Math"/>
                          </w:rPr>
                        </m:ctrlPr>
                      </m:e>
                    </m:mr>
                  </m:m>
                  <m:ctrlPr>
                    <w:rPr>
                      <w:rFonts w:ascii="Cambria Math" w:hAnsi="Cambria Math"/>
                    </w:rPr>
                  </m:ctrlPr>
                </m:e>
              </m:eqArr>
              <m:ctrlPr>
                <w:rPr>
                  <w:rFonts w:ascii="Cambria Math" w:hAnsi="Cambria Math"/>
                </w:rPr>
              </m:ctrlPr>
            </m:e>
          </m:d>
        </m:oMath>
      </m:oMathPara>
    </w:p>
    <w:p>
      <w:pPr>
        <w:pStyle w:val="12"/>
        <w:ind w:firstLine="480"/>
      </w:pPr>
      <w:r>
        <w:rPr>
          <w:rFonts w:hint="eastAsia"/>
        </w:rPr>
        <w:t>获得神经网络的输出</w:t>
      </w:r>
      <m:oMath>
        <m:sSub>
          <m:sSubPr>
            <m:ctrlPr>
              <w:rPr>
                <w:rFonts w:ascii="Cambria Math" w:hAnsi="Cambria Math"/>
              </w:rPr>
            </m:ctrlPr>
          </m:sSubPr>
          <m:e>
            <m:r>
              <m:rPr>
                <m:sty m:val="p"/>
              </m:rPr>
              <w:rPr>
                <w:rFonts w:hint="eastAsia" w:ascii="Cambria Math" w:hAnsi="Cambria Math"/>
              </w:rPr>
              <m:t>Y</m:t>
            </m:r>
            <m:ctrlPr>
              <w:rPr>
                <w:rFonts w:ascii="Cambria Math" w:hAnsi="Cambria Math"/>
              </w:rPr>
            </m:ctrlPr>
          </m:e>
          <m:sub>
            <m:r>
              <m:rPr>
                <m:sty m:val="p"/>
              </m:rPr>
              <w:rPr>
                <w:rFonts w:ascii="Cambria Math" w:hAnsi="Cambria Math"/>
              </w:rPr>
              <m:t>net_0j</m:t>
            </m:r>
            <m:ctrlPr>
              <w:rPr>
                <w:rFonts w:ascii="Cambria Math" w:hAnsi="Cambria Math"/>
              </w:rPr>
            </m:ctrlPr>
          </m:sub>
        </m:sSub>
      </m:oMath>
      <w:r>
        <w:rPr>
          <w:rFonts w:hint="eastAsia"/>
        </w:rPr>
        <w:t>，</w:t>
      </w:r>
    </w:p>
    <w:p>
      <w:pPr>
        <w:pStyle w:val="12"/>
        <w:ind w:firstLine="480"/>
      </w:pPr>
      <m:oMathPara>
        <m:oMath>
          <m:sSub>
            <m:sSubPr>
              <m:ctrlPr>
                <w:rPr>
                  <w:rFonts w:ascii="Cambria Math" w:hAnsi="Cambria Math"/>
                </w:rPr>
              </m:ctrlPr>
            </m:sSubPr>
            <m:e>
              <m:r>
                <m:rPr>
                  <m:sty m:val="p"/>
                </m:rPr>
                <w:rPr>
                  <w:rFonts w:hint="eastAsia" w:ascii="Cambria Math" w:hAnsi="Cambria Math"/>
                </w:rPr>
                <m:t>Y</m:t>
              </m:r>
              <m:ctrlPr>
                <w:rPr>
                  <w:rFonts w:ascii="Cambria Math" w:hAnsi="Cambria Math"/>
                </w:rPr>
              </m:ctrlPr>
            </m:e>
            <m:sub>
              <m:r>
                <m:rPr>
                  <m:sty m:val="p"/>
                </m:rPr>
                <w:rPr>
                  <w:rFonts w:ascii="Cambria Math" w:hAnsi="Cambria Math"/>
                </w:rPr>
                <m:t>net_0j</m:t>
              </m:r>
              <m:ctrlPr>
                <w:rPr>
                  <w:rFonts w:ascii="Cambria Math" w:hAnsi="Cambria Math"/>
                </w:rPr>
              </m:ctrlPr>
            </m:sub>
          </m:sSub>
          <m:r>
            <m:rPr>
              <m:sty m:val="p"/>
            </m:rPr>
            <w:rPr>
              <w:rFonts w:hint="eastAsia" w:ascii="Cambria Math" w:hAnsi="Cambria Math"/>
            </w:rPr>
            <m:t>=</m:t>
          </m:r>
          <m:sSub>
            <m:sSubPr>
              <m:ctrlPr>
                <w:rPr>
                  <w:rFonts w:ascii="Cambria Math" w:hAnsi="Cambria Math"/>
                </w:rPr>
              </m:ctrlPr>
            </m:sSubPr>
            <m:e>
              <m:r>
                <m:rPr>
                  <m:sty m:val="p"/>
                </m:rPr>
                <w:rPr>
                  <w:rFonts w:ascii="Cambria Math" w:hAnsi="Cambria Math"/>
                </w:rPr>
                <m:t>P</m:t>
              </m:r>
              <m:ctrlPr>
                <w:rPr>
                  <w:rFonts w:hint="eastAsia" w:ascii="Cambria Math" w:hAnsi="Cambria Math"/>
                </w:rPr>
              </m:ctrlPr>
            </m:e>
            <m:sub>
              <m:r>
                <m:rPr>
                  <m:sty m:val="p"/>
                </m:rPr>
                <w:rPr>
                  <w:rFonts w:ascii="Cambria Math" w:hAnsi="Cambria Math"/>
                </w:rPr>
                <m:t>f_0j</m:t>
              </m:r>
              <m:ctrlPr>
                <w:rPr>
                  <w:rFonts w:ascii="Cambria Math" w:hAnsi="Cambria Math"/>
                </w:rPr>
              </m:ctrlPr>
            </m:sub>
          </m:sSub>
        </m:oMath>
      </m:oMathPara>
    </w:p>
    <w:p>
      <w:pPr>
        <w:pStyle w:val="12"/>
        <w:ind w:firstLine="480"/>
      </w:pPr>
      <w:r>
        <w:rPr>
          <w:rFonts w:hint="eastAsia"/>
        </w:rPr>
        <w:t>即获得预测日光伏发电功率预测结果。</w:t>
      </w:r>
    </w:p>
    <w:p>
      <w:pPr>
        <w:pStyle w:val="12"/>
        <w:ind w:firstLine="480"/>
      </w:pPr>
      <w:r>
        <w:rPr>
          <w:rFonts w:hint="eastAsia"/>
        </w:rPr>
        <w:t>本发明的有益效果在于，与现有技术相比，本发明的具体过程为，先用历史数据，取辐照度、温度、湿度、气压、风速、风向为神经网络输入层的一到六个输入，第七个输入为前五分钟预测的误差因子来输入进行修正网络，再将一个模糊预处理的工具箱引入神经网络系统，来查找相对湿度、雨量和当天时间之间的数据相关性，将云量系数分类为神经网络的第八个输入。神经网络输出为光伏输出功率。进行对网络训练。训练完成后，可以用本发明的神经网络，对光伏输出功率进行更加精确的预测。</w:t>
      </w:r>
    </w:p>
    <w:p>
      <w:pPr>
        <w:pStyle w:val="12"/>
        <w:ind w:firstLine="480"/>
      </w:pPr>
      <w:r>
        <w:rPr>
          <w:rFonts w:hint="eastAsia"/>
        </w:rPr>
        <w:t>本发明的有益效果至少包括：</w:t>
      </w:r>
    </w:p>
    <w:p>
      <w:pPr>
        <w:pStyle w:val="12"/>
        <w:ind w:firstLine="480"/>
      </w:pPr>
      <w:r>
        <w:rPr>
          <w:rFonts w:hint="eastAsia"/>
        </w:rPr>
        <w:t>1、基于前五分钟得出的预测数据，根据误差计算公式，计算出预测误差，再返回神经网络输入层作为下一时刻预测的输入，作为误差修正因子修正神经网络。会使得神经网络时刻监控预测的误差，来使得下一时刻预测的更加精确。</w:t>
      </w:r>
    </w:p>
    <w:p>
      <w:pPr>
        <w:pStyle w:val="12"/>
        <w:ind w:firstLine="480"/>
      </w:pPr>
      <w:r>
        <w:rPr>
          <w:rFonts w:hint="eastAsia"/>
        </w:rPr>
        <w:t>2、云遮盖量与辐照度有很大的相关性，所以考虑模糊逻辑理论，利用MATLAB自带的模糊预处理工具箱，找出雨量系数与相对温度、雨量、时间三个数据相关性，得到云量系数作为神经网络的输入量，进一步精确神经网络对光伏功率的预测。</w:t>
      </w:r>
    </w:p>
    <w:p>
      <w:pPr>
        <w:pStyle w:val="12"/>
        <w:ind w:firstLine="480"/>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pPr>
        <w:pStyle w:val="12"/>
        <w:ind w:firstLine="480"/>
      </w:pPr>
    </w:p>
    <w:p>
      <w:pPr>
        <w:sectPr>
          <w:pgSz w:w="11906" w:h="16838"/>
          <w:pgMar w:top="1440" w:right="1800" w:bottom="1440" w:left="1800" w:header="851" w:footer="992" w:gutter="0"/>
          <w:pgNumType w:start="1"/>
          <w:cols w:space="425" w:num="1"/>
          <w:docGrid w:type="lines" w:linePitch="312" w:charSpace="0"/>
        </w:sectPr>
      </w:pPr>
    </w:p>
    <w:tbl>
      <w:tblPr>
        <w:tblStyle w:val="9"/>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pPr>
              <w:jc w:val="center"/>
              <w:rPr>
                <w:sz w:val="28"/>
                <w:szCs w:val="28"/>
              </w:rPr>
            </w:pPr>
            <w:r>
              <w:rPr>
                <w:rFonts w:hint="eastAsia" w:eastAsia="黑体"/>
                <w:sz w:val="28"/>
                <w:szCs w:val="28"/>
              </w:rPr>
              <w:t>说 明 书 附 图</w:t>
            </w:r>
          </w:p>
        </w:tc>
      </w:tr>
    </w:tbl>
    <w:p>
      <w:pPr>
        <w:jc w:val="center"/>
      </w:pPr>
      <w:r>
        <w:rPr>
          <w:rFonts w:hint="eastAsia"/>
          <w:sz w:val="24"/>
        </w:rPr>
        <w:drawing>
          <wp:inline distT="0" distB="0" distL="114300" distR="114300">
            <wp:extent cx="5269865" cy="3812540"/>
            <wp:effectExtent l="0" t="0" r="635" b="10160"/>
            <wp:docPr id="5" name="图片 5" descr="1592534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2534524(1)"/>
                    <pic:cNvPicPr>
                      <a:picLocks noChangeAspect="1"/>
                    </pic:cNvPicPr>
                  </pic:nvPicPr>
                  <pic:blipFill>
                    <a:blip r:embed="rId15"/>
                    <a:stretch>
                      <a:fillRect/>
                    </a:stretch>
                  </pic:blipFill>
                  <pic:spPr>
                    <a:xfrm>
                      <a:off x="0" y="0"/>
                      <a:ext cx="5269865" cy="3812540"/>
                    </a:xfrm>
                    <a:prstGeom prst="rect">
                      <a:avLst/>
                    </a:prstGeom>
                  </pic:spPr>
                </pic:pic>
              </a:graphicData>
            </a:graphic>
          </wp:inline>
        </w:drawing>
      </w:r>
    </w:p>
    <w:p>
      <w:pPr>
        <w:jc w:val="center"/>
        <w:rPr>
          <w:rFonts w:eastAsia="黑体"/>
          <w:b/>
          <w:bCs/>
          <w:sz w:val="24"/>
        </w:rPr>
      </w:pPr>
      <w:r>
        <w:rPr>
          <w:rFonts w:hint="eastAsia" w:eastAsia="黑体"/>
          <w:b/>
          <w:bCs/>
          <w:sz w:val="24"/>
        </w:rPr>
        <w:t xml:space="preserve">图 </w:t>
      </w:r>
      <w:r>
        <w:rPr>
          <w:rFonts w:eastAsia="黑体"/>
          <w:b/>
          <w:bCs/>
          <w:sz w:val="24"/>
        </w:rPr>
        <w:fldChar w:fldCharType="begin"/>
      </w:r>
      <w:r>
        <w:rPr>
          <w:rFonts w:eastAsia="黑体"/>
          <w:b/>
          <w:bCs/>
          <w:sz w:val="24"/>
        </w:rPr>
        <w:instrText xml:space="preserve"> </w:instrText>
      </w:r>
      <w:r>
        <w:rPr>
          <w:rFonts w:hint="eastAsia" w:eastAsia="黑体"/>
          <w:b/>
          <w:bCs/>
          <w:sz w:val="24"/>
        </w:rPr>
        <w:instrText xml:space="preserve">SEQ 图 \* ARABIC</w:instrText>
      </w:r>
      <w:r>
        <w:rPr>
          <w:rFonts w:eastAsia="黑体"/>
          <w:b/>
          <w:bCs/>
          <w:sz w:val="24"/>
        </w:rPr>
        <w:instrText xml:space="preserve"> </w:instrText>
      </w:r>
      <w:r>
        <w:rPr>
          <w:rFonts w:eastAsia="黑体"/>
          <w:b/>
          <w:bCs/>
          <w:sz w:val="24"/>
        </w:rPr>
        <w:fldChar w:fldCharType="separate"/>
      </w:r>
      <w:r>
        <w:rPr>
          <w:rFonts w:eastAsia="黑体"/>
          <w:b/>
          <w:bCs/>
          <w:sz w:val="24"/>
        </w:rPr>
        <w:t>1</w:t>
      </w:r>
      <w:r>
        <w:rPr>
          <w:rFonts w:eastAsia="黑体"/>
          <w:b/>
          <w:bCs/>
          <w:sz w:val="24"/>
        </w:rPr>
        <w:fldChar w:fldCharType="end"/>
      </w:r>
    </w:p>
    <w:p>
      <w:pPr>
        <w:jc w:val="center"/>
        <w:rPr>
          <w:rFonts w:eastAsia="黑体"/>
          <w:b/>
          <w:bCs/>
          <w:sz w:val="24"/>
        </w:rPr>
      </w:pPr>
      <w:r>
        <w:rPr>
          <w:rFonts w:hint="eastAsia"/>
          <w:sz w:val="24"/>
        </w:rPr>
        <w:drawing>
          <wp:inline distT="0" distB="0" distL="114300" distR="114300">
            <wp:extent cx="4130675" cy="2116455"/>
            <wp:effectExtent l="0" t="0" r="9525" b="4445"/>
            <wp:docPr id="7" name="图片 7" descr="1592536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2536532(1)"/>
                    <pic:cNvPicPr>
                      <a:picLocks noChangeAspect="1"/>
                    </pic:cNvPicPr>
                  </pic:nvPicPr>
                  <pic:blipFill>
                    <a:blip r:embed="rId16"/>
                    <a:stretch>
                      <a:fillRect/>
                    </a:stretch>
                  </pic:blipFill>
                  <pic:spPr>
                    <a:xfrm>
                      <a:off x="0" y="0"/>
                      <a:ext cx="4130675" cy="2116455"/>
                    </a:xfrm>
                    <a:prstGeom prst="rect">
                      <a:avLst/>
                    </a:prstGeom>
                  </pic:spPr>
                </pic:pic>
              </a:graphicData>
            </a:graphic>
          </wp:inline>
        </w:drawing>
      </w:r>
    </w:p>
    <w:p>
      <w:pPr>
        <w:jc w:val="center"/>
        <w:rPr>
          <w:rFonts w:eastAsia="黑体"/>
          <w:b/>
          <w:bCs/>
          <w:sz w:val="24"/>
        </w:rPr>
      </w:pPr>
      <w:r>
        <w:rPr>
          <w:rFonts w:hint="eastAsia" w:eastAsia="黑体"/>
          <w:b/>
          <w:bCs/>
          <w:sz w:val="24"/>
        </w:rPr>
        <w:t xml:space="preserve">图 </w:t>
      </w:r>
      <w:r>
        <w:rPr>
          <w:rFonts w:eastAsia="黑体"/>
          <w:b/>
          <w:bCs/>
          <w:sz w:val="24"/>
        </w:rPr>
        <w:fldChar w:fldCharType="begin"/>
      </w:r>
      <w:r>
        <w:rPr>
          <w:rFonts w:eastAsia="黑体"/>
          <w:b/>
          <w:bCs/>
          <w:sz w:val="24"/>
        </w:rPr>
        <w:instrText xml:space="preserve"> </w:instrText>
      </w:r>
      <w:r>
        <w:rPr>
          <w:rFonts w:hint="eastAsia" w:eastAsia="黑体"/>
          <w:b/>
          <w:bCs/>
          <w:sz w:val="24"/>
        </w:rPr>
        <w:instrText xml:space="preserve">SEQ 图 \* ARABIC</w:instrText>
      </w:r>
      <w:r>
        <w:rPr>
          <w:rFonts w:eastAsia="黑体"/>
          <w:b/>
          <w:bCs/>
          <w:sz w:val="24"/>
        </w:rPr>
        <w:instrText xml:space="preserve"> </w:instrText>
      </w:r>
      <w:r>
        <w:rPr>
          <w:rFonts w:eastAsia="黑体"/>
          <w:b/>
          <w:bCs/>
          <w:sz w:val="24"/>
        </w:rPr>
        <w:fldChar w:fldCharType="separate"/>
      </w:r>
      <w:r>
        <w:rPr>
          <w:rFonts w:eastAsia="黑体"/>
          <w:b/>
          <w:bCs/>
          <w:sz w:val="24"/>
        </w:rPr>
        <w:t>2</w:t>
      </w:r>
      <w:r>
        <w:rPr>
          <w:rFonts w:eastAsia="黑体"/>
          <w:b/>
          <w:bCs/>
          <w:sz w:val="24"/>
        </w:rPr>
        <w:fldChar w:fldCharType="end"/>
      </w:r>
    </w:p>
    <w:p>
      <w:pPr>
        <w:jc w:val="center"/>
        <w:rPr>
          <w:rFonts w:eastAsia="黑体"/>
          <w:b/>
          <w:bCs/>
          <w:sz w:val="24"/>
        </w:rPr>
      </w:pPr>
      <w:r>
        <w:rPr>
          <w:rFonts w:hint="eastAsia"/>
          <w:sz w:val="24"/>
        </w:rPr>
        <w:drawing>
          <wp:inline distT="0" distB="0" distL="114300" distR="114300">
            <wp:extent cx="4343400" cy="3225800"/>
            <wp:effectExtent l="0" t="0" r="0" b="0"/>
            <wp:docPr id="1" name="图片 1" descr="1592537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2537788(1)"/>
                    <pic:cNvPicPr>
                      <a:picLocks noChangeAspect="1"/>
                    </pic:cNvPicPr>
                  </pic:nvPicPr>
                  <pic:blipFill>
                    <a:blip r:embed="rId17"/>
                    <a:stretch>
                      <a:fillRect/>
                    </a:stretch>
                  </pic:blipFill>
                  <pic:spPr>
                    <a:xfrm>
                      <a:off x="0" y="0"/>
                      <a:ext cx="4343400" cy="3225800"/>
                    </a:xfrm>
                    <a:prstGeom prst="rect">
                      <a:avLst/>
                    </a:prstGeom>
                  </pic:spPr>
                </pic:pic>
              </a:graphicData>
            </a:graphic>
          </wp:inline>
        </w:drawing>
      </w:r>
    </w:p>
    <w:p>
      <w:pPr>
        <w:jc w:val="center"/>
        <w:rPr>
          <w:rFonts w:eastAsia="黑体"/>
          <w:b/>
          <w:bCs/>
          <w:sz w:val="24"/>
        </w:rPr>
      </w:pPr>
      <w:r>
        <w:rPr>
          <w:rFonts w:hint="eastAsia" w:eastAsia="黑体"/>
          <w:b/>
          <w:bCs/>
          <w:sz w:val="24"/>
        </w:rPr>
        <w:t xml:space="preserve">图 </w:t>
      </w:r>
      <w:r>
        <w:rPr>
          <w:rFonts w:eastAsia="黑体"/>
          <w:b/>
          <w:bCs/>
          <w:sz w:val="24"/>
        </w:rPr>
        <w:fldChar w:fldCharType="begin"/>
      </w:r>
      <w:r>
        <w:rPr>
          <w:rFonts w:eastAsia="黑体"/>
          <w:b/>
          <w:bCs/>
          <w:sz w:val="24"/>
        </w:rPr>
        <w:instrText xml:space="preserve"> </w:instrText>
      </w:r>
      <w:r>
        <w:rPr>
          <w:rFonts w:hint="eastAsia" w:eastAsia="黑体"/>
          <w:b/>
          <w:bCs/>
          <w:sz w:val="24"/>
        </w:rPr>
        <w:instrText xml:space="preserve">SEQ 图 \* ARABIC</w:instrText>
      </w:r>
      <w:r>
        <w:rPr>
          <w:rFonts w:eastAsia="黑体"/>
          <w:b/>
          <w:bCs/>
          <w:sz w:val="24"/>
        </w:rPr>
        <w:instrText xml:space="preserve"> </w:instrText>
      </w:r>
      <w:r>
        <w:rPr>
          <w:rFonts w:eastAsia="黑体"/>
          <w:b/>
          <w:bCs/>
          <w:sz w:val="24"/>
        </w:rPr>
        <w:fldChar w:fldCharType="separate"/>
      </w:r>
      <w:r>
        <w:rPr>
          <w:rFonts w:eastAsia="黑体"/>
          <w:b/>
          <w:bCs/>
          <w:sz w:val="24"/>
        </w:rPr>
        <w:t>3</w:t>
      </w:r>
      <w:r>
        <w:rPr>
          <w:rFonts w:eastAsia="黑体"/>
          <w:b/>
          <w:bCs/>
          <w:sz w:val="24"/>
        </w:rPr>
        <w:fldChar w:fldCharType="end"/>
      </w:r>
    </w:p>
    <w:p>
      <w:pPr>
        <w:jc w:val="center"/>
        <w:rPr>
          <w:rFonts w:eastAsia="黑体"/>
          <w:b/>
          <w:bCs/>
          <w:sz w:val="24"/>
        </w:rPr>
      </w:pPr>
    </w:p>
    <w:p>
      <w:pPr>
        <w:jc w:val="center"/>
        <w:rPr>
          <w:rFonts w:eastAsia="黑体"/>
          <w:b/>
          <w:bCs/>
          <w:sz w:val="24"/>
        </w:rPr>
      </w:pPr>
      <w:r>
        <w:rPr>
          <w:rFonts w:hint="eastAsia" w:eastAsia="黑体"/>
          <w:b/>
          <w:bCs/>
          <w:sz w:val="24"/>
        </w:rPr>
        <w:t xml:space="preserve">图 </w:t>
      </w:r>
      <w:r>
        <w:rPr>
          <w:rFonts w:eastAsia="黑体"/>
          <w:b/>
          <w:bCs/>
          <w:sz w:val="24"/>
        </w:rPr>
        <w:fldChar w:fldCharType="begin"/>
      </w:r>
      <w:r>
        <w:rPr>
          <w:rFonts w:eastAsia="黑体"/>
          <w:b/>
          <w:bCs/>
          <w:sz w:val="24"/>
        </w:rPr>
        <w:instrText xml:space="preserve"> </w:instrText>
      </w:r>
      <w:r>
        <w:rPr>
          <w:rFonts w:hint="eastAsia" w:eastAsia="黑体"/>
          <w:b/>
          <w:bCs/>
          <w:sz w:val="24"/>
        </w:rPr>
        <w:instrText xml:space="preserve">SEQ 图 \* ARABIC</w:instrText>
      </w:r>
      <w:r>
        <w:rPr>
          <w:rFonts w:eastAsia="黑体"/>
          <w:b/>
          <w:bCs/>
          <w:sz w:val="24"/>
        </w:rPr>
        <w:instrText xml:space="preserve"> </w:instrText>
      </w:r>
      <w:r>
        <w:rPr>
          <w:rFonts w:eastAsia="黑体"/>
          <w:b/>
          <w:bCs/>
          <w:sz w:val="24"/>
        </w:rPr>
        <w:fldChar w:fldCharType="separate"/>
      </w:r>
      <w:r>
        <w:rPr>
          <w:rFonts w:eastAsia="黑体"/>
          <w:b/>
          <w:bCs/>
          <w:sz w:val="24"/>
        </w:rPr>
        <w:t>4</w:t>
      </w:r>
      <w:r>
        <w:rPr>
          <w:rFonts w:eastAsia="黑体"/>
          <w:b/>
          <w:bCs/>
          <w:sz w:val="24"/>
        </w:rPr>
        <w:fldChar w:fldCharType="end"/>
      </w:r>
    </w:p>
    <w:p>
      <w:pPr>
        <w:jc w:val="center"/>
        <w:rPr>
          <w:rFonts w:eastAsia="黑体"/>
          <w:b/>
          <w:bCs/>
          <w:sz w:val="24"/>
        </w:rPr>
      </w:pPr>
    </w:p>
    <w:p>
      <w:pPr>
        <w:jc w:val="center"/>
        <w:rPr>
          <w:rFonts w:eastAsia="黑体"/>
          <w:b/>
          <w:bCs/>
          <w:sz w:val="24"/>
        </w:rPr>
      </w:pPr>
      <w:r>
        <w:rPr>
          <w:rFonts w:hint="eastAsia" w:eastAsia="黑体"/>
          <w:b/>
          <w:bCs/>
          <w:sz w:val="24"/>
        </w:rPr>
        <w:t xml:space="preserve">图 </w:t>
      </w:r>
      <w:r>
        <w:rPr>
          <w:rFonts w:eastAsia="黑体"/>
          <w:b/>
          <w:bCs/>
          <w:sz w:val="24"/>
        </w:rPr>
        <w:fldChar w:fldCharType="begin"/>
      </w:r>
      <w:r>
        <w:rPr>
          <w:rFonts w:eastAsia="黑体"/>
          <w:b/>
          <w:bCs/>
          <w:sz w:val="24"/>
        </w:rPr>
        <w:instrText xml:space="preserve"> </w:instrText>
      </w:r>
      <w:r>
        <w:rPr>
          <w:rFonts w:hint="eastAsia" w:eastAsia="黑体"/>
          <w:b/>
          <w:bCs/>
          <w:sz w:val="24"/>
        </w:rPr>
        <w:instrText xml:space="preserve">SEQ 图 \* ARABIC</w:instrText>
      </w:r>
      <w:r>
        <w:rPr>
          <w:rFonts w:eastAsia="黑体"/>
          <w:b/>
          <w:bCs/>
          <w:sz w:val="24"/>
        </w:rPr>
        <w:instrText xml:space="preserve"> </w:instrText>
      </w:r>
      <w:r>
        <w:rPr>
          <w:rFonts w:eastAsia="黑体"/>
          <w:b/>
          <w:bCs/>
          <w:sz w:val="24"/>
        </w:rPr>
        <w:fldChar w:fldCharType="separate"/>
      </w:r>
      <w:r>
        <w:rPr>
          <w:rFonts w:eastAsia="黑体"/>
          <w:b/>
          <w:bCs/>
          <w:sz w:val="24"/>
        </w:rPr>
        <w:t>5</w:t>
      </w:r>
      <w:r>
        <w:rPr>
          <w:rFonts w:eastAsia="黑体"/>
          <w:b/>
          <w:bCs/>
          <w:sz w:val="24"/>
        </w:rPr>
        <w:fldChar w:fldCharType="end"/>
      </w:r>
    </w:p>
    <w:p/>
    <w:sectPr>
      <w:pgSz w:w="11906" w:h="16838"/>
      <w:pgMar w:top="1440" w:right="1800" w:bottom="1440" w:left="180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智绘未来37" w:date="2020-07-12T08:30:00Z" w:initials="ZHWL37">
    <w:p w14:paraId="5F013AF3">
      <w:pPr>
        <w:pStyle w:val="3"/>
      </w:pPr>
      <w:r>
        <w:rPr>
          <w:rFonts w:hint="eastAsia"/>
        </w:rPr>
        <w:t>定稿前由代理人根据领域、独立权利要求和有益技术效果总结不超过3</w:t>
      </w:r>
      <w:r>
        <w:t>00</w:t>
      </w:r>
      <w:r>
        <w:rPr>
          <w:rFonts w:hint="eastAsia"/>
        </w:rPr>
        <w:t>字的摘要。</w:t>
      </w:r>
    </w:p>
  </w:comment>
  <w:comment w:id="1" w:author="智绘未来37" w:date="2020-07-12T08:31:00Z" w:initials="ZHWL37">
    <w:p w14:paraId="16911055">
      <w:pPr>
        <w:pStyle w:val="3"/>
      </w:pPr>
      <w:r>
        <w:rPr>
          <w:rFonts w:hint="eastAsia"/>
        </w:rPr>
        <w:t>定稿前由代理人依照权利要求的流程绘制方法流程图。</w:t>
      </w:r>
    </w:p>
  </w:comment>
  <w:comment w:id="2" w:author="智绘未来37" w:date="2020-07-12T08:32:00Z" w:initials="ZHWL37">
    <w:p w14:paraId="45D41D21">
      <w:pPr>
        <w:pStyle w:val="3"/>
      </w:pPr>
      <w:r>
        <w:rPr>
          <w:rFonts w:hint="eastAsia"/>
        </w:rPr>
        <w:t>待具体实施方式部分厘清后，由代理人在下一稿中进行整理。</w:t>
      </w:r>
    </w:p>
  </w:comment>
  <w:comment w:id="3" w:author="智绘未来37" w:date="2020-07-03T17:34:00Z" w:initials="ZHWL37">
    <w:p w14:paraId="48533E03">
      <w:pPr>
        <w:pStyle w:val="3"/>
      </w:pPr>
      <w:r>
        <w:rPr>
          <w:rFonts w:hint="eastAsia"/>
        </w:rPr>
        <w:t>代理人的修改说明：</w:t>
      </w:r>
    </w:p>
    <w:p w14:paraId="699633BF">
      <w:pPr>
        <w:pStyle w:val="3"/>
      </w:pPr>
      <w:r>
        <w:rPr>
          <w:rFonts w:hint="eastAsia"/>
        </w:rPr>
        <w:t>1</w:t>
      </w:r>
      <w:r>
        <w:t>.</w:t>
      </w:r>
      <w:r>
        <w:rPr>
          <w:rFonts w:hint="eastAsia"/>
        </w:rPr>
        <w:t>删除了“新型”二字，一般专利局不允许在发明名称和权利要求中的主题中使用这两个字，因为没有对比对象，容易导致权利要求不清楚。</w:t>
      </w:r>
    </w:p>
    <w:p w14:paraId="22C35A2D">
      <w:pPr>
        <w:pStyle w:val="3"/>
      </w:pPr>
      <w:r>
        <w:rPr>
          <w:rFonts w:hint="eastAsia"/>
        </w:rPr>
        <w:t>2</w:t>
      </w:r>
      <w:r>
        <w:t>.</w:t>
      </w:r>
      <w:r>
        <w:rPr>
          <w:rFonts w:hint="eastAsia"/>
        </w:rPr>
        <w:t>同时申请的还有GA-BP的光伏预测方法，为了区别发明点不同，加入了“误差修正”和“模糊逻辑”。</w:t>
      </w:r>
    </w:p>
    <w:p w14:paraId="321647E1">
      <w:pPr>
        <w:pStyle w:val="3"/>
      </w:pPr>
      <w:r>
        <w:t>3</w:t>
      </w:r>
      <w:r>
        <w:rPr>
          <w:rFonts w:hint="eastAsia"/>
        </w:rPr>
        <w:t>.受限于发明名称不超过2</w:t>
      </w:r>
      <w:r>
        <w:t>5</w:t>
      </w:r>
      <w:r>
        <w:rPr>
          <w:rFonts w:hint="eastAsia"/>
        </w:rPr>
        <w:t>个字，想要加入误差修正因子和模糊逻辑预处理，就超字数了。</w:t>
      </w:r>
    </w:p>
    <w:p w14:paraId="434D2436">
      <w:pPr>
        <w:pStyle w:val="3"/>
      </w:pPr>
      <w:r>
        <w:rPr>
          <w:rFonts w:hint="eastAsia"/>
        </w:rPr>
        <w:t>如果发明人想要继续修改发明名称，请注意不要超过2</w:t>
      </w:r>
      <w:r>
        <w:t>5</w:t>
      </w:r>
      <w:r>
        <w:rPr>
          <w:rFonts w:hint="eastAsia"/>
        </w:rPr>
        <w:t>个字。</w:t>
      </w:r>
    </w:p>
  </w:comment>
  <w:comment w:id="4" w:author="lenovo" w:date="2020-07-21T07:12:36Z" w:initials="l">
    <w:p w14:paraId="58382E98">
      <w:pPr>
        <w:pStyle w:val="3"/>
        <w:rPr>
          <w:rFonts w:hint="default" w:eastAsia="宋体"/>
          <w:lang w:val="en-US" w:eastAsia="zh-CN"/>
        </w:rPr>
      </w:pPr>
      <w:r>
        <w:rPr>
          <w:rFonts w:hint="eastAsia"/>
          <w:lang w:val="en-US" w:eastAsia="zh-CN"/>
        </w:rPr>
        <w:t>好的，题目定为“基于误差修正和模糊逻辑的光伏发电功率预测方法及系统”</w:t>
      </w:r>
    </w:p>
  </w:comment>
  <w:comment w:id="5" w:author="智绘未来37" w:date="2020-05-26T07:28:00Z" w:initials="ZHWL37">
    <w:p w14:paraId="5B120942">
      <w:pPr>
        <w:pStyle w:val="3"/>
      </w:pPr>
      <w:r>
        <w:rPr>
          <w:rFonts w:hint="eastAsia"/>
        </w:rPr>
        <w:t>请注意：</w:t>
      </w:r>
    </w:p>
    <w:p w14:paraId="50482ACD">
      <w:pPr>
        <w:pStyle w:val="3"/>
      </w:pPr>
      <w:r>
        <w:rPr>
          <w:rFonts w:hint="eastAsia"/>
        </w:rPr>
        <w:t>此部分内容应与权利要求书一致，定稿前由代理人复制整理于此，发明人无需关注此部分内容。</w:t>
      </w:r>
    </w:p>
  </w:comment>
  <w:comment w:id="6" w:author="智绘未来37" w:date="2020-07-12T08:34:00Z" w:initials="ZHWL37">
    <w:p w14:paraId="0BDD353D">
      <w:pPr>
        <w:pStyle w:val="3"/>
      </w:pPr>
      <w:r>
        <w:rPr>
          <w:rFonts w:hint="eastAsia"/>
        </w:rPr>
        <w:t>待厘清具体实施方式后，下一稿中由代理人进行整理。</w:t>
      </w:r>
    </w:p>
  </w:comment>
  <w:comment w:id="7" w:author="智绘未来37" w:date="2020-07-12T08:36:00Z" w:initials="ZHWL37">
    <w:p w14:paraId="2E8E2670">
      <w:pPr>
        <w:pStyle w:val="3"/>
      </w:pPr>
      <w:r>
        <w:rPr>
          <w:rFonts w:hint="eastAsia"/>
        </w:rPr>
        <w:t>请核对&amp;代理人的修改思路：</w:t>
      </w:r>
    </w:p>
    <w:p w14:paraId="11593520">
      <w:pPr>
        <w:pStyle w:val="3"/>
      </w:pPr>
      <w:r>
        <w:rPr>
          <w:rFonts w:hint="eastAsia"/>
        </w:rPr>
        <w:t>此处开始定义发明中使用到的参数。计算方法类的发明给出具体参数，是避免专利局质疑发明公开不充分的撰写手段。</w:t>
      </w:r>
    </w:p>
    <w:p w14:paraId="3A2306D3">
      <w:pPr>
        <w:pStyle w:val="3"/>
      </w:pPr>
      <w:r>
        <w:rPr>
          <w:rFonts w:hint="eastAsia"/>
        </w:rPr>
        <w:t>这部分内容由代理人自行撰写的较多，请发明人进行核对，是否符合发明人的原意，如不符合请在左侧直接修改，并保留修改标记。</w:t>
      </w:r>
    </w:p>
  </w:comment>
  <w:comment w:id="8" w:author="lenovo" w:date="2020-07-21T07:13:50Z" w:initials="l">
    <w:p w14:paraId="0A820E6F">
      <w:pPr>
        <w:pStyle w:val="3"/>
        <w:rPr>
          <w:rFonts w:hint="default" w:eastAsia="宋体"/>
          <w:lang w:val="en-US" w:eastAsia="zh-CN"/>
        </w:rPr>
      </w:pPr>
      <w:r>
        <w:rPr>
          <w:rFonts w:hint="eastAsia"/>
          <w:lang w:val="en-US" w:eastAsia="zh-CN"/>
        </w:rPr>
        <w:t>核对完，符合原意。</w:t>
      </w:r>
    </w:p>
  </w:comment>
  <w:comment w:id="9" w:author="智绘未来37" w:date="2020-07-10T15:11:00Z" w:initials="ZHWL37">
    <w:p w14:paraId="22032050">
      <w:pPr>
        <w:pStyle w:val="3"/>
      </w:pPr>
      <w:r>
        <w:rPr>
          <w:rFonts w:hint="eastAsia"/>
        </w:rPr>
        <w:t>代理人的疑问：</w:t>
      </w:r>
    </w:p>
    <w:p w14:paraId="775A7006">
      <w:pPr>
        <w:pStyle w:val="3"/>
      </w:pPr>
      <w:r>
        <w:rPr>
          <w:rFonts w:hint="eastAsia"/>
        </w:rPr>
        <w:t>除了实施例的7种选择，这样表述是否合适？</w:t>
      </w:r>
    </w:p>
  </w:comment>
  <w:comment w:id="10" w:author="lenovo" w:date="2020-07-21T07:14:31Z" w:initials="l">
    <w:p w14:paraId="08620D32">
      <w:pPr>
        <w:pStyle w:val="3"/>
        <w:rPr>
          <w:rFonts w:hint="default" w:eastAsia="宋体"/>
          <w:lang w:val="en-US" w:eastAsia="zh-CN"/>
        </w:rPr>
      </w:pPr>
      <w:r>
        <w:rPr>
          <w:rFonts w:hint="eastAsia"/>
          <w:lang w:val="en-US" w:eastAsia="zh-CN"/>
        </w:rPr>
        <w:t>原文中已修改</w:t>
      </w:r>
    </w:p>
  </w:comment>
  <w:comment w:id="11" w:author="智绘未来37" w:date="2020-07-10T15:09:00Z" w:initials="ZHWL37">
    <w:p w14:paraId="3EDD6016">
      <w:pPr>
        <w:pStyle w:val="3"/>
      </w:pPr>
      <w:r>
        <w:rPr>
          <w:rFonts w:hint="eastAsia"/>
        </w:rPr>
        <w:t>请补充：</w:t>
      </w:r>
    </w:p>
    <w:p w14:paraId="58446BD3">
      <w:pPr>
        <w:pStyle w:val="3"/>
      </w:pPr>
      <w:r>
        <w:rPr>
          <w:rFonts w:hint="eastAsia"/>
        </w:rPr>
        <w:t>请发明人在【】中补充历史数据的跨度和频率，以及选择所考虑的角度。</w:t>
      </w:r>
    </w:p>
  </w:comment>
  <w:comment w:id="12" w:author="lenovo" w:date="2020-07-21T07:15:03Z" w:initials="l">
    <w:p w14:paraId="51360B6B">
      <w:pPr>
        <w:pStyle w:val="3"/>
        <w:rPr>
          <w:rFonts w:hint="default" w:eastAsia="宋体"/>
          <w:lang w:val="en-US" w:eastAsia="zh-CN"/>
        </w:rPr>
      </w:pPr>
      <w:r>
        <w:rPr>
          <w:rFonts w:hint="eastAsia"/>
          <w:lang w:val="en-US" w:eastAsia="zh-CN"/>
        </w:rPr>
        <w:t>原文中已修改。</w:t>
      </w:r>
    </w:p>
  </w:comment>
  <w:comment w:id="13" w:author="智绘未来37" w:date="2020-07-12T13:07:00Z" w:initials="ZHWL37">
    <w:p w14:paraId="19484801">
      <w:pPr>
        <w:pStyle w:val="3"/>
      </w:pPr>
      <w:r>
        <w:rPr>
          <w:rFonts w:hint="eastAsia"/>
        </w:rPr>
        <w:t>请补充：</w:t>
      </w:r>
    </w:p>
    <w:p w14:paraId="3A3319F0">
      <w:pPr>
        <w:pStyle w:val="3"/>
      </w:pPr>
      <w:r>
        <w:rPr>
          <w:rFonts w:hint="eastAsia"/>
        </w:rPr>
        <w:t>建议发明人能够以数学表达模糊处理的过程。</w:t>
      </w:r>
    </w:p>
    <w:p w14:paraId="35C433A6">
      <w:pPr>
        <w:pStyle w:val="3"/>
      </w:pPr>
      <w:r>
        <w:rPr>
          <w:rFonts w:hint="eastAsia"/>
        </w:rPr>
        <w:t>按照代理人的理解，看不出湿度、雨量和时间是如何模糊化的？模糊控制规则是什么？反模糊化如何实现？</w:t>
      </w:r>
    </w:p>
    <w:p w14:paraId="37F72C74">
      <w:pPr>
        <w:pStyle w:val="3"/>
      </w:pPr>
      <w:r>
        <w:rPr>
          <w:rFonts w:hint="eastAsia"/>
        </w:rPr>
        <w:t>如果发明人是使用MATLAB进行模糊化处理，建议给出使用该工具箱配置参数和过程，这样能够看到调用了什么工具，使用了什么参数，得到什么样的结果，以达到看着文字能重复做一遍的粗浅程度。</w:t>
      </w:r>
    </w:p>
    <w:p w14:paraId="671752A8">
      <w:pPr>
        <w:pStyle w:val="3"/>
      </w:pPr>
      <w:r>
        <w:rPr>
          <w:rFonts w:hint="eastAsia"/>
        </w:rPr>
        <w:t>这一段暂时使用交底书原文，待后续代理人继续整理。</w:t>
      </w:r>
    </w:p>
  </w:comment>
  <w:comment w:id="14" w:author="sduzyp" w:date="2020-07-21T00:14:00Z" w:initials="s">
    <w:p w14:paraId="29EF67AE">
      <w:pPr>
        <w:pStyle w:val="3"/>
        <w:rPr>
          <w:rFonts w:hint="eastAsia"/>
        </w:rPr>
      </w:pPr>
      <w:r>
        <w:rPr>
          <w:rFonts w:hint="eastAsia"/>
        </w:rPr>
        <w:t>已在后面添加</w:t>
      </w:r>
    </w:p>
  </w:comment>
  <w:comment w:id="15" w:author="智绘未来37" w:date="2020-07-12T12:13:00Z" w:initials="ZHWL37">
    <w:p w14:paraId="3C3B5E0F">
      <w:pPr>
        <w:pStyle w:val="3"/>
      </w:pPr>
      <w:r>
        <w:rPr>
          <w:rFonts w:hint="eastAsia"/>
        </w:rPr>
        <w:t>请核对：</w:t>
      </w:r>
    </w:p>
    <w:p w14:paraId="6C07307F">
      <w:pPr>
        <w:pStyle w:val="3"/>
      </w:pPr>
      <w:r>
        <w:rPr>
          <w:rFonts w:hint="eastAsia"/>
        </w:rPr>
        <w:t>代理人对交底书给出的公式m</w:t>
      </w:r>
      <w:r>
        <w:t>,n,i,t</w:t>
      </w:r>
      <w:r>
        <w:rPr>
          <w:rFonts w:hint="eastAsia"/>
        </w:rPr>
        <w:t>有所疑惑，因此根据自己的理解暂时撰写了该公式。</w:t>
      </w:r>
    </w:p>
    <w:p w14:paraId="6E9A6266">
      <w:pPr>
        <w:pStyle w:val="3"/>
      </w:pPr>
      <w:r>
        <w:rPr>
          <w:rFonts w:hint="eastAsia"/>
        </w:rPr>
        <w:t>代理人对发明人的原意的理解是，已经预测的各个时刻，功率预测与实际值之差，与功率预测与实际值平均值的比值，求和，再除以样本数。</w:t>
      </w:r>
    </w:p>
    <w:p w14:paraId="721D7D78">
      <w:pPr>
        <w:pStyle w:val="3"/>
      </w:pPr>
      <w:r>
        <w:rPr>
          <w:rFonts w:hint="eastAsia"/>
        </w:rPr>
        <w:t>如此理解是否正确？</w:t>
      </w:r>
    </w:p>
  </w:comment>
  <w:comment w:id="16" w:author="lenovo" w:date="2020-07-15T10:01:00Z" w:initials="l">
    <w:p w14:paraId="79233D63">
      <w:pPr>
        <w:pStyle w:val="3"/>
      </w:pPr>
      <w:r>
        <w:rPr>
          <w:rFonts w:hint="eastAsia"/>
        </w:rPr>
        <w:t>正确</w:t>
      </w:r>
    </w:p>
  </w:comment>
  <w:comment w:id="17" w:author="智绘未来37" w:date="2020-07-12T12:40:00Z" w:initials="ZHWL37">
    <w:p w14:paraId="37B5619C">
      <w:pPr>
        <w:pStyle w:val="3"/>
      </w:pPr>
      <w:r>
        <w:rPr>
          <w:rFonts w:hint="eastAsia"/>
        </w:rPr>
        <w:t>请补充：</w:t>
      </w:r>
    </w:p>
    <w:p w14:paraId="259C1ECA">
      <w:pPr>
        <w:pStyle w:val="3"/>
      </w:pPr>
      <w:r>
        <w:rPr>
          <w:rFonts w:hint="eastAsia"/>
        </w:rPr>
        <w:t>请发明人列举几种“理论上”可以进行计算的模型和训练方法，仅仅是“理论上”可行即可，给出名称即可，不需要是工程实践使用的模型和训练算法。这样撰写是为了扩大保护范围，但降低专利局质疑权利要求得不到说明书支持的概率。</w:t>
      </w:r>
    </w:p>
  </w:comment>
  <w:comment w:id="18" w:author="lenovo" w:date="2020-07-21T07:15:33Z" w:initials="l">
    <w:p w14:paraId="57EF3467">
      <w:pPr>
        <w:pStyle w:val="3"/>
        <w:rPr>
          <w:rFonts w:hint="default" w:eastAsia="宋体"/>
          <w:lang w:val="en-US" w:eastAsia="zh-CN"/>
        </w:rPr>
      </w:pPr>
      <w:r>
        <w:rPr>
          <w:rFonts w:hint="eastAsia"/>
          <w:lang w:val="en-US" w:eastAsia="zh-CN"/>
        </w:rPr>
        <w:t>原文中已修改</w:t>
      </w:r>
    </w:p>
  </w:comment>
  <w:comment w:id="19" w:author="智绘未来37" w:date="2020-07-12T12:46:00Z" w:initials="ZHWL37">
    <w:p w14:paraId="043A108E">
      <w:pPr>
        <w:pStyle w:val="3"/>
      </w:pPr>
      <w:r>
        <w:rPr>
          <w:rFonts w:hint="eastAsia"/>
        </w:rPr>
        <w:t>代理人的疑问：</w:t>
      </w:r>
    </w:p>
    <w:p w14:paraId="61B77B0F">
      <w:pPr>
        <w:pStyle w:val="3"/>
      </w:pPr>
      <w:r>
        <w:rPr>
          <w:rFonts w:hint="eastAsia"/>
        </w:rPr>
        <w:t>如果是预测日当天没有实际值的时候，如何计算误差修正因子？</w:t>
      </w:r>
    </w:p>
    <w:p w14:paraId="016F4A39">
      <w:pPr>
        <w:pStyle w:val="3"/>
      </w:pPr>
      <w:r>
        <w:rPr>
          <w:rFonts w:hint="eastAsia"/>
        </w:rPr>
        <w:t>以零值输入？</w:t>
      </w:r>
    </w:p>
  </w:comment>
  <w:comment w:id="20" w:author="lenovo" w:date="2020-07-21T07:15:46Z" w:initials="l">
    <w:p w14:paraId="3C3C7709">
      <w:pPr>
        <w:pStyle w:val="3"/>
        <w:rPr>
          <w:rFonts w:hint="default" w:eastAsia="宋体"/>
          <w:lang w:val="en-US" w:eastAsia="zh-CN"/>
        </w:rPr>
      </w:pPr>
      <w:r>
        <w:rPr>
          <w:rFonts w:hint="eastAsia"/>
          <w:lang w:val="en-US" w:eastAsia="zh-CN"/>
        </w:rPr>
        <w:t>原文中已修改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F013AF3" w15:done="0"/>
  <w15:commentEx w15:paraId="16911055" w15:done="0"/>
  <w15:commentEx w15:paraId="45D41D21" w15:done="0"/>
  <w15:commentEx w15:paraId="434D2436" w15:done="0"/>
  <w15:commentEx w15:paraId="58382E98" w15:done="0" w15:paraIdParent="434D2436"/>
  <w15:commentEx w15:paraId="50482ACD" w15:done="0"/>
  <w15:commentEx w15:paraId="0BDD353D" w15:done="0"/>
  <w15:commentEx w15:paraId="3A2306D3" w15:done="0"/>
  <w15:commentEx w15:paraId="0A820E6F" w15:done="0" w15:paraIdParent="3A2306D3"/>
  <w15:commentEx w15:paraId="775A7006" w15:done="0"/>
  <w15:commentEx w15:paraId="08620D32" w15:done="0" w15:paraIdParent="775A7006"/>
  <w15:commentEx w15:paraId="58446BD3" w15:done="0"/>
  <w15:commentEx w15:paraId="51360B6B" w15:done="0" w15:paraIdParent="58446BD3"/>
  <w15:commentEx w15:paraId="671752A8" w15:done="0"/>
  <w15:commentEx w15:paraId="29EF67AE" w15:done="0" w15:paraIdParent="671752A8"/>
  <w15:commentEx w15:paraId="721D7D78" w15:done="0"/>
  <w15:commentEx w15:paraId="79233D63" w15:done="0" w15:paraIdParent="721D7D78"/>
  <w15:commentEx w15:paraId="259C1ECA" w15:done="0"/>
  <w15:commentEx w15:paraId="57EF3467" w15:done="0" w15:paraIdParent="259C1ECA"/>
  <w15:commentEx w15:paraId="016F4A39" w15:done="0"/>
  <w15:commentEx w15:paraId="3C3C7709" w15:done="0" w15:paraIdParent="016F4A39"/>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0597476"/>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4E02"/>
    <w:multiLevelType w:val="multilevel"/>
    <w:tmpl w:val="0E684E02"/>
    <w:lvl w:ilvl="0" w:tentative="0">
      <w:start w:val="1"/>
      <w:numFmt w:val="decimal"/>
      <w:pStyle w:val="20"/>
      <w:suff w:val="space"/>
      <w:lvlText w:val="%1"/>
      <w:lvlJc w:val="left"/>
      <w:pPr>
        <w:ind w:left="0" w:firstLine="0"/>
      </w:pPr>
      <w:rPr>
        <w:rFonts w:hint="eastAsia"/>
      </w:rPr>
    </w:lvl>
    <w:lvl w:ilvl="1" w:tentative="0">
      <w:start w:val="1"/>
      <w:numFmt w:val="decimal"/>
      <w:pStyle w:val="22"/>
      <w:suff w:val="space"/>
      <w:lvlText w:val="%1.%2"/>
      <w:lvlJc w:val="left"/>
      <w:pPr>
        <w:ind w:left="0" w:firstLine="0"/>
      </w:pPr>
      <w:rPr>
        <w:rFonts w:hint="eastAsia"/>
      </w:rPr>
    </w:lvl>
    <w:lvl w:ilvl="2" w:tentative="0">
      <w:start w:val="1"/>
      <w:numFmt w:val="decimal"/>
      <w:pStyle w:val="24"/>
      <w:suff w:val="space"/>
      <w:lvlText w:val="%1.%2.%3"/>
      <w:lvlJc w:val="left"/>
      <w:pPr>
        <w:ind w:left="0" w:firstLine="0"/>
      </w:pPr>
      <w:rPr>
        <w:rFonts w:hint="eastAsia"/>
      </w:rPr>
    </w:lvl>
    <w:lvl w:ilvl="3" w:tentative="0">
      <w:start w:val="1"/>
      <w:numFmt w:val="decimal"/>
      <w:pStyle w:val="26"/>
      <w:suff w:val="space"/>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389727E6"/>
    <w:multiLevelType w:val="multilevel"/>
    <w:tmpl w:val="389727E6"/>
    <w:lvl w:ilvl="0" w:tentative="0">
      <w:start w:val="1"/>
      <w:numFmt w:val="chineseCountingThousand"/>
      <w:pStyle w:val="52"/>
      <w:suff w:val="space"/>
      <w:lvlText w:val="第%1章"/>
      <w:lvlJc w:val="left"/>
      <w:pPr>
        <w:ind w:left="0" w:firstLine="0"/>
      </w:pPr>
      <w:rPr>
        <w:rFonts w:hint="eastAsia"/>
      </w:rPr>
    </w:lvl>
    <w:lvl w:ilvl="1" w:tentative="0">
      <w:start w:val="1"/>
      <w:numFmt w:val="chineseCountingThousand"/>
      <w:pStyle w:val="54"/>
      <w:suff w:val="space"/>
      <w:lvlText w:val="%2、"/>
      <w:lvlJc w:val="left"/>
      <w:pPr>
        <w:ind w:left="0" w:firstLine="0"/>
      </w:pPr>
      <w:rPr>
        <w:rFonts w:hint="eastAsia"/>
      </w:rPr>
    </w:lvl>
    <w:lvl w:ilvl="2" w:tentative="0">
      <w:start w:val="1"/>
      <w:numFmt w:val="chineseCountingThousand"/>
      <w:pStyle w:val="56"/>
      <w:suff w:val="space"/>
      <w:lvlText w:val="（%3）"/>
      <w:lvlJc w:val="left"/>
      <w:pPr>
        <w:ind w:left="0" w:firstLine="0"/>
      </w:pPr>
      <w:rPr>
        <w:rFonts w:hint="eastAsia"/>
      </w:rPr>
    </w:lvl>
    <w:lvl w:ilvl="3" w:tentative="0">
      <w:start w:val="1"/>
      <w:numFmt w:val="decimal"/>
      <w:pStyle w:val="58"/>
      <w:suff w:val="space"/>
      <w:lvlText w:val="%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49003CBD"/>
    <w:multiLevelType w:val="multilevel"/>
    <w:tmpl w:val="49003CBD"/>
    <w:lvl w:ilvl="0" w:tentative="0">
      <w:start w:val="1"/>
      <w:numFmt w:val="decimal"/>
      <w:pStyle w:val="36"/>
      <w:suff w:val="space"/>
      <w:lvlText w:val="第%1章"/>
      <w:lvlJc w:val="left"/>
      <w:pPr>
        <w:ind w:left="0" w:firstLine="0"/>
      </w:pPr>
      <w:rPr>
        <w:rFonts w:hint="eastAsia"/>
      </w:rPr>
    </w:lvl>
    <w:lvl w:ilvl="1" w:tentative="0">
      <w:start w:val="1"/>
      <w:numFmt w:val="decimal"/>
      <w:pStyle w:val="38"/>
      <w:suff w:val="space"/>
      <w:lvlText w:val="%1.%2"/>
      <w:lvlJc w:val="left"/>
      <w:pPr>
        <w:ind w:left="0" w:firstLine="0"/>
      </w:pPr>
      <w:rPr>
        <w:rFonts w:hint="eastAsia"/>
      </w:rPr>
    </w:lvl>
    <w:lvl w:ilvl="2" w:tentative="0">
      <w:start w:val="1"/>
      <w:numFmt w:val="decimal"/>
      <w:pStyle w:val="44"/>
      <w:suff w:val="space"/>
      <w:lvlText w:val="%1.%2.%3"/>
      <w:lvlJc w:val="left"/>
      <w:pPr>
        <w:ind w:left="0" w:firstLine="0"/>
      </w:pPr>
      <w:rPr>
        <w:rFonts w:hint="eastAsia"/>
      </w:rPr>
    </w:lvl>
    <w:lvl w:ilvl="3" w:tentative="0">
      <w:start w:val="1"/>
      <w:numFmt w:val="decimal"/>
      <w:pStyle w:val="48"/>
      <w:suff w:val="space"/>
      <w:lvlText w:val="%4."/>
      <w:lvlJc w:val="left"/>
      <w:pPr>
        <w:ind w:left="0" w:firstLine="0"/>
      </w:pPr>
      <w:rPr>
        <w:rFonts w:hint="eastAsia"/>
      </w:rPr>
    </w:lvl>
    <w:lvl w:ilvl="4" w:tentative="0">
      <w:start w:val="1"/>
      <w:numFmt w:val="upperRoman"/>
      <w:pStyle w:val="50"/>
      <w:suff w:val="space"/>
      <w:lvlText w:val="%5."/>
      <w:lvlJc w:val="left"/>
      <w:pPr>
        <w:ind w:left="0" w:firstLine="0"/>
      </w:pPr>
      <w:rPr>
        <w:rFonts w:hint="default"/>
        <w:color w:val="auto"/>
      </w:rPr>
    </w:lvl>
    <w:lvl w:ilvl="5" w:tentative="0">
      <w:start w:val="1"/>
      <w:numFmt w:val="decimal"/>
      <w:suff w:val="space"/>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5E9C4154"/>
    <w:multiLevelType w:val="multilevel"/>
    <w:tmpl w:val="5E9C4154"/>
    <w:lvl w:ilvl="0" w:tentative="0">
      <w:start w:val="1"/>
      <w:numFmt w:val="decimal"/>
      <w:pStyle w:val="62"/>
      <w:suff w:val="space"/>
      <w:lvlText w:val="%1."/>
      <w:lvlJc w:val="left"/>
      <w:pPr>
        <w:ind w:left="0" w:firstLine="0"/>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智绘未来37">
    <w15:presenceInfo w15:providerId="None" w15:userId="智绘未来37"/>
  </w15:person>
  <w15:person w15:author="lenovo">
    <w15:presenceInfo w15:providerId="None" w15:userId="lenovo"/>
  </w15:person>
  <w15:person w15:author="sduzyp">
    <w15:presenceInfo w15:providerId="None" w15:userId="sduzy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21"/>
    <w:rsid w:val="0003258B"/>
    <w:rsid w:val="00033DAA"/>
    <w:rsid w:val="00070F1C"/>
    <w:rsid w:val="00086990"/>
    <w:rsid w:val="000B3987"/>
    <w:rsid w:val="000C18C5"/>
    <w:rsid w:val="000E78B2"/>
    <w:rsid w:val="000F0825"/>
    <w:rsid w:val="000F4BA8"/>
    <w:rsid w:val="00123575"/>
    <w:rsid w:val="001A27A1"/>
    <w:rsid w:val="001D5C69"/>
    <w:rsid w:val="001F62F7"/>
    <w:rsid w:val="00203B40"/>
    <w:rsid w:val="0021304C"/>
    <w:rsid w:val="00241BF9"/>
    <w:rsid w:val="00243C8C"/>
    <w:rsid w:val="00257442"/>
    <w:rsid w:val="002606E1"/>
    <w:rsid w:val="00266293"/>
    <w:rsid w:val="002B1105"/>
    <w:rsid w:val="002B416C"/>
    <w:rsid w:val="002C172F"/>
    <w:rsid w:val="002C4E75"/>
    <w:rsid w:val="00301F99"/>
    <w:rsid w:val="003119C5"/>
    <w:rsid w:val="00330367"/>
    <w:rsid w:val="003A78DB"/>
    <w:rsid w:val="003B6D49"/>
    <w:rsid w:val="003C6C74"/>
    <w:rsid w:val="004055E1"/>
    <w:rsid w:val="004337F8"/>
    <w:rsid w:val="00473059"/>
    <w:rsid w:val="00477E9C"/>
    <w:rsid w:val="004908FB"/>
    <w:rsid w:val="004A75A0"/>
    <w:rsid w:val="004A7E61"/>
    <w:rsid w:val="004B217C"/>
    <w:rsid w:val="004B3D6A"/>
    <w:rsid w:val="005025ED"/>
    <w:rsid w:val="00516458"/>
    <w:rsid w:val="005370FC"/>
    <w:rsid w:val="00545A4D"/>
    <w:rsid w:val="00557721"/>
    <w:rsid w:val="00564565"/>
    <w:rsid w:val="005B6DA9"/>
    <w:rsid w:val="005C6E9E"/>
    <w:rsid w:val="005D304F"/>
    <w:rsid w:val="005E7618"/>
    <w:rsid w:val="005F6899"/>
    <w:rsid w:val="00633748"/>
    <w:rsid w:val="00634BDA"/>
    <w:rsid w:val="00641BA4"/>
    <w:rsid w:val="00651E16"/>
    <w:rsid w:val="006A6EDE"/>
    <w:rsid w:val="006D4056"/>
    <w:rsid w:val="006D71E7"/>
    <w:rsid w:val="006F64F6"/>
    <w:rsid w:val="00717D87"/>
    <w:rsid w:val="00722003"/>
    <w:rsid w:val="00725BB0"/>
    <w:rsid w:val="007A29F3"/>
    <w:rsid w:val="007B3724"/>
    <w:rsid w:val="007C1B9E"/>
    <w:rsid w:val="007E0E78"/>
    <w:rsid w:val="00814DD5"/>
    <w:rsid w:val="00815D62"/>
    <w:rsid w:val="00820990"/>
    <w:rsid w:val="0082346C"/>
    <w:rsid w:val="008306C1"/>
    <w:rsid w:val="008F3B51"/>
    <w:rsid w:val="009118AF"/>
    <w:rsid w:val="00912A5E"/>
    <w:rsid w:val="00920FEE"/>
    <w:rsid w:val="00921126"/>
    <w:rsid w:val="00931411"/>
    <w:rsid w:val="00941CAD"/>
    <w:rsid w:val="00971C1B"/>
    <w:rsid w:val="009731F8"/>
    <w:rsid w:val="009774B9"/>
    <w:rsid w:val="009A4158"/>
    <w:rsid w:val="009A7500"/>
    <w:rsid w:val="009B1E00"/>
    <w:rsid w:val="009C0AB4"/>
    <w:rsid w:val="009D3B78"/>
    <w:rsid w:val="00A0508C"/>
    <w:rsid w:val="00A05695"/>
    <w:rsid w:val="00A06C9E"/>
    <w:rsid w:val="00A108C6"/>
    <w:rsid w:val="00A303AC"/>
    <w:rsid w:val="00A74459"/>
    <w:rsid w:val="00A90B9E"/>
    <w:rsid w:val="00AA554A"/>
    <w:rsid w:val="00B22B5F"/>
    <w:rsid w:val="00B31FF3"/>
    <w:rsid w:val="00B4044E"/>
    <w:rsid w:val="00B749A3"/>
    <w:rsid w:val="00B82DD1"/>
    <w:rsid w:val="00B936F5"/>
    <w:rsid w:val="00BC14CC"/>
    <w:rsid w:val="00BD1EF3"/>
    <w:rsid w:val="00BD7A82"/>
    <w:rsid w:val="00C06BF1"/>
    <w:rsid w:val="00C3378A"/>
    <w:rsid w:val="00C35F92"/>
    <w:rsid w:val="00C366BB"/>
    <w:rsid w:val="00C705B0"/>
    <w:rsid w:val="00C71EB2"/>
    <w:rsid w:val="00C975C8"/>
    <w:rsid w:val="00CC46AA"/>
    <w:rsid w:val="00CD05BF"/>
    <w:rsid w:val="00D04FDC"/>
    <w:rsid w:val="00D55786"/>
    <w:rsid w:val="00D60B46"/>
    <w:rsid w:val="00D627D1"/>
    <w:rsid w:val="00D75FC7"/>
    <w:rsid w:val="00D9078B"/>
    <w:rsid w:val="00D95AD5"/>
    <w:rsid w:val="00DA0E6B"/>
    <w:rsid w:val="00DF3109"/>
    <w:rsid w:val="00E50263"/>
    <w:rsid w:val="00E72D75"/>
    <w:rsid w:val="00E75721"/>
    <w:rsid w:val="00ED3C6B"/>
    <w:rsid w:val="00EF4922"/>
    <w:rsid w:val="00F11E88"/>
    <w:rsid w:val="00F42763"/>
    <w:rsid w:val="00F51647"/>
    <w:rsid w:val="00F75135"/>
    <w:rsid w:val="00FF2732"/>
    <w:rsid w:val="00FF3078"/>
    <w:rsid w:val="1915309C"/>
    <w:rsid w:val="208204BE"/>
    <w:rsid w:val="21D070BD"/>
    <w:rsid w:val="2BB41779"/>
    <w:rsid w:val="2CD62A3A"/>
    <w:rsid w:val="34A07752"/>
    <w:rsid w:val="530D11E3"/>
    <w:rsid w:val="58FF26AA"/>
    <w:rsid w:val="6EDE5659"/>
    <w:rsid w:val="7CEE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pPr>
      <w:jc w:val="center"/>
    </w:pPr>
    <w:rPr>
      <w:rFonts w:cstheme="majorBidi"/>
      <w:b/>
      <w:sz w:val="28"/>
      <w:szCs w:val="20"/>
    </w:rPr>
  </w:style>
  <w:style w:type="paragraph" w:styleId="3">
    <w:name w:val="annotation text"/>
    <w:basedOn w:val="1"/>
    <w:link w:val="65"/>
    <w:semiHidden/>
    <w:unhideWhenUsed/>
    <w:qFormat/>
    <w:uiPriority w:val="99"/>
    <w:pPr>
      <w:jc w:val="left"/>
    </w:pPr>
  </w:style>
  <w:style w:type="paragraph" w:styleId="4">
    <w:name w:val="Balloon Text"/>
    <w:basedOn w:val="1"/>
    <w:link w:val="64"/>
    <w:semiHidden/>
    <w:unhideWhenUsed/>
    <w:uiPriority w:val="99"/>
    <w:rPr>
      <w:sz w:val="18"/>
      <w:szCs w:val="18"/>
    </w:rPr>
  </w:style>
  <w:style w:type="paragraph" w:styleId="5">
    <w:name w:val="footer"/>
    <w:basedOn w:val="1"/>
    <w:link w:val="61"/>
    <w:unhideWhenUsed/>
    <w:uiPriority w:val="99"/>
    <w:pPr>
      <w:tabs>
        <w:tab w:val="center" w:pos="4153"/>
        <w:tab w:val="right" w:pos="8306"/>
      </w:tabs>
      <w:snapToGrid w:val="0"/>
      <w:jc w:val="left"/>
    </w:pPr>
    <w:rPr>
      <w:sz w:val="18"/>
      <w:szCs w:val="18"/>
    </w:rPr>
  </w:style>
  <w:style w:type="paragraph" w:styleId="6">
    <w:name w:val="header"/>
    <w:basedOn w:val="1"/>
    <w:link w:val="60"/>
    <w:unhideWhenUsed/>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66"/>
    <w:semiHidden/>
    <w:unhideWhenUsed/>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21"/>
      <w:szCs w:val="21"/>
    </w:rPr>
  </w:style>
  <w:style w:type="paragraph" w:customStyle="1" w:styleId="12">
    <w:name w:val="00小四正文"/>
    <w:basedOn w:val="1"/>
    <w:link w:val="13"/>
    <w:qFormat/>
    <w:uiPriority w:val="0"/>
    <w:pPr>
      <w:spacing w:line="360" w:lineRule="auto"/>
      <w:ind w:firstLine="200" w:firstLineChars="200"/>
      <w:jc w:val="left"/>
    </w:pPr>
    <w:rPr>
      <w:sz w:val="24"/>
    </w:rPr>
  </w:style>
  <w:style w:type="character" w:customStyle="1" w:styleId="13">
    <w:name w:val="00小四正文 字符"/>
    <w:basedOn w:val="10"/>
    <w:link w:val="12"/>
    <w:qFormat/>
    <w:uiPriority w:val="0"/>
    <w:rPr>
      <w:rFonts w:ascii="Times New Roman" w:hAnsi="Times New Roman" w:eastAsia="宋体"/>
      <w:sz w:val="24"/>
    </w:rPr>
  </w:style>
  <w:style w:type="paragraph" w:customStyle="1" w:styleId="14">
    <w:name w:val="01五号正文"/>
    <w:basedOn w:val="1"/>
    <w:link w:val="15"/>
    <w:qFormat/>
    <w:uiPriority w:val="0"/>
    <w:pPr>
      <w:widowControl/>
      <w:spacing w:before="50" w:beforeLines="50"/>
      <w:ind w:firstLine="200" w:firstLineChars="200"/>
      <w:jc w:val="left"/>
    </w:pPr>
    <w:rPr>
      <w:szCs w:val="21"/>
    </w:rPr>
  </w:style>
  <w:style w:type="character" w:customStyle="1" w:styleId="15">
    <w:name w:val="01五号正文 字符"/>
    <w:basedOn w:val="10"/>
    <w:link w:val="14"/>
    <w:qFormat/>
    <w:uiPriority w:val="0"/>
    <w:rPr>
      <w:rFonts w:ascii="Times New Roman" w:hAnsi="Times New Roman" w:eastAsia="宋体"/>
      <w:szCs w:val="21"/>
    </w:rPr>
  </w:style>
  <w:style w:type="paragraph" w:customStyle="1" w:styleId="16">
    <w:name w:val="02强调"/>
    <w:basedOn w:val="1"/>
    <w:next w:val="1"/>
    <w:link w:val="17"/>
    <w:qFormat/>
    <w:uiPriority w:val="0"/>
    <w:rPr>
      <w:b/>
      <w:i/>
      <w:color w:val="FF0000"/>
      <w:sz w:val="24"/>
      <w:u w:val="thick"/>
    </w:rPr>
  </w:style>
  <w:style w:type="character" w:customStyle="1" w:styleId="17">
    <w:name w:val="02强调 字符"/>
    <w:basedOn w:val="10"/>
    <w:link w:val="16"/>
    <w:qFormat/>
    <w:uiPriority w:val="0"/>
    <w:rPr>
      <w:rFonts w:ascii="Times New Roman" w:hAnsi="Times New Roman" w:eastAsia="宋体"/>
      <w:b/>
      <w:i/>
      <w:color w:val="FF0000"/>
      <w:sz w:val="24"/>
      <w:u w:val="thick"/>
    </w:rPr>
  </w:style>
  <w:style w:type="paragraph" w:customStyle="1" w:styleId="18">
    <w:name w:val="03强调"/>
    <w:basedOn w:val="1"/>
    <w:next w:val="1"/>
    <w:link w:val="19"/>
    <w:qFormat/>
    <w:uiPriority w:val="0"/>
    <w:rPr>
      <w:b/>
      <w:i/>
      <w:color w:val="0070C0"/>
      <w:sz w:val="24"/>
      <w:u w:val="double"/>
    </w:rPr>
  </w:style>
  <w:style w:type="character" w:customStyle="1" w:styleId="19">
    <w:name w:val="03强调 字符"/>
    <w:basedOn w:val="10"/>
    <w:link w:val="18"/>
    <w:qFormat/>
    <w:uiPriority w:val="0"/>
    <w:rPr>
      <w:rFonts w:ascii="Times New Roman" w:hAnsi="Times New Roman" w:eastAsia="宋体"/>
      <w:b/>
      <w:i/>
      <w:color w:val="0070C0"/>
      <w:sz w:val="24"/>
      <w:u w:val="double"/>
    </w:rPr>
  </w:style>
  <w:style w:type="paragraph" w:customStyle="1" w:styleId="20">
    <w:name w:val="0a一级"/>
    <w:basedOn w:val="1"/>
    <w:next w:val="1"/>
    <w:link w:val="21"/>
    <w:qFormat/>
    <w:uiPriority w:val="0"/>
    <w:pPr>
      <w:numPr>
        <w:ilvl w:val="0"/>
        <w:numId w:val="1"/>
      </w:numPr>
      <w:spacing w:line="360" w:lineRule="auto"/>
      <w:ind w:firstLine="200" w:firstLineChars="200"/>
      <w:outlineLvl w:val="0"/>
    </w:pPr>
    <w:rPr>
      <w:rFonts w:eastAsia="方正小标宋简体"/>
      <w:sz w:val="24"/>
    </w:rPr>
  </w:style>
  <w:style w:type="character" w:customStyle="1" w:styleId="21">
    <w:name w:val="0a一级 字符"/>
    <w:basedOn w:val="10"/>
    <w:link w:val="20"/>
    <w:qFormat/>
    <w:uiPriority w:val="0"/>
    <w:rPr>
      <w:rFonts w:ascii="Times New Roman" w:hAnsi="Times New Roman" w:eastAsia="方正小标宋简体"/>
      <w:sz w:val="24"/>
    </w:rPr>
  </w:style>
  <w:style w:type="paragraph" w:customStyle="1" w:styleId="22">
    <w:name w:val="0b二级"/>
    <w:basedOn w:val="1"/>
    <w:next w:val="1"/>
    <w:link w:val="23"/>
    <w:qFormat/>
    <w:uiPriority w:val="0"/>
    <w:pPr>
      <w:numPr>
        <w:ilvl w:val="1"/>
        <w:numId w:val="1"/>
      </w:numPr>
      <w:spacing w:line="360" w:lineRule="auto"/>
      <w:ind w:firstLine="200" w:firstLineChars="200"/>
      <w:outlineLvl w:val="1"/>
    </w:pPr>
    <w:rPr>
      <w:rFonts w:eastAsia="黑体"/>
      <w:sz w:val="24"/>
    </w:rPr>
  </w:style>
  <w:style w:type="character" w:customStyle="1" w:styleId="23">
    <w:name w:val="0b二级 字符"/>
    <w:basedOn w:val="10"/>
    <w:link w:val="22"/>
    <w:qFormat/>
    <w:uiPriority w:val="0"/>
    <w:rPr>
      <w:rFonts w:ascii="Times New Roman" w:hAnsi="Times New Roman" w:eastAsia="黑体"/>
      <w:sz w:val="24"/>
    </w:rPr>
  </w:style>
  <w:style w:type="paragraph" w:customStyle="1" w:styleId="24">
    <w:name w:val="0c三级"/>
    <w:basedOn w:val="1"/>
    <w:next w:val="1"/>
    <w:link w:val="25"/>
    <w:qFormat/>
    <w:uiPriority w:val="0"/>
    <w:pPr>
      <w:numPr>
        <w:ilvl w:val="2"/>
        <w:numId w:val="1"/>
      </w:numPr>
      <w:spacing w:line="360" w:lineRule="auto"/>
      <w:ind w:firstLine="200" w:firstLineChars="200"/>
      <w:outlineLvl w:val="2"/>
    </w:pPr>
    <w:rPr>
      <w:b/>
      <w:sz w:val="24"/>
    </w:rPr>
  </w:style>
  <w:style w:type="character" w:customStyle="1" w:styleId="25">
    <w:name w:val="0c三级 字符"/>
    <w:basedOn w:val="10"/>
    <w:link w:val="24"/>
    <w:qFormat/>
    <w:uiPriority w:val="0"/>
    <w:rPr>
      <w:rFonts w:ascii="Times New Roman" w:hAnsi="Times New Roman" w:eastAsia="宋体"/>
      <w:b/>
      <w:sz w:val="24"/>
    </w:rPr>
  </w:style>
  <w:style w:type="paragraph" w:customStyle="1" w:styleId="26">
    <w:name w:val="0d四级"/>
    <w:basedOn w:val="1"/>
    <w:next w:val="1"/>
    <w:link w:val="27"/>
    <w:qFormat/>
    <w:uiPriority w:val="0"/>
    <w:pPr>
      <w:numPr>
        <w:ilvl w:val="3"/>
        <w:numId w:val="1"/>
      </w:numPr>
      <w:spacing w:line="360" w:lineRule="auto"/>
      <w:ind w:firstLine="200" w:firstLineChars="200"/>
      <w:outlineLvl w:val="3"/>
    </w:pPr>
    <w:rPr>
      <w:rFonts w:eastAsia="楷体_GB2312"/>
      <w:b/>
      <w:sz w:val="24"/>
    </w:rPr>
  </w:style>
  <w:style w:type="character" w:customStyle="1" w:styleId="27">
    <w:name w:val="0d四级 字符"/>
    <w:basedOn w:val="10"/>
    <w:link w:val="26"/>
    <w:qFormat/>
    <w:uiPriority w:val="0"/>
    <w:rPr>
      <w:rFonts w:ascii="Times New Roman" w:hAnsi="Times New Roman" w:eastAsia="楷体_GB2312"/>
      <w:b/>
      <w:sz w:val="24"/>
    </w:rPr>
  </w:style>
  <w:style w:type="paragraph" w:customStyle="1" w:styleId="28">
    <w:name w:val="1a一级"/>
    <w:basedOn w:val="1"/>
    <w:link w:val="29"/>
    <w:qFormat/>
    <w:uiPriority w:val="0"/>
    <w:pPr>
      <w:spacing w:line="360" w:lineRule="auto"/>
      <w:outlineLvl w:val="0"/>
    </w:pPr>
    <w:rPr>
      <w:rFonts w:eastAsia="方正小标宋简体"/>
      <w:b/>
      <w:sz w:val="24"/>
    </w:rPr>
  </w:style>
  <w:style w:type="character" w:customStyle="1" w:styleId="29">
    <w:name w:val="1a一级 字符"/>
    <w:basedOn w:val="10"/>
    <w:link w:val="28"/>
    <w:uiPriority w:val="0"/>
    <w:rPr>
      <w:rFonts w:ascii="Times New Roman" w:hAnsi="Times New Roman" w:eastAsia="方正小标宋简体"/>
      <w:b/>
      <w:sz w:val="24"/>
    </w:rPr>
  </w:style>
  <w:style w:type="paragraph" w:customStyle="1" w:styleId="30">
    <w:name w:val="1b二级"/>
    <w:basedOn w:val="1"/>
    <w:link w:val="31"/>
    <w:qFormat/>
    <w:uiPriority w:val="0"/>
    <w:pPr>
      <w:spacing w:line="360" w:lineRule="auto"/>
      <w:outlineLvl w:val="1"/>
    </w:pPr>
    <w:rPr>
      <w:rFonts w:eastAsia="黑体"/>
      <w:b/>
      <w:sz w:val="24"/>
    </w:rPr>
  </w:style>
  <w:style w:type="character" w:customStyle="1" w:styleId="31">
    <w:name w:val="1b二级 字符"/>
    <w:basedOn w:val="10"/>
    <w:link w:val="30"/>
    <w:qFormat/>
    <w:uiPriority w:val="0"/>
    <w:rPr>
      <w:rFonts w:ascii="Times New Roman" w:hAnsi="Times New Roman" w:eastAsia="黑体"/>
      <w:b/>
      <w:sz w:val="24"/>
    </w:rPr>
  </w:style>
  <w:style w:type="paragraph" w:customStyle="1" w:styleId="32">
    <w:name w:val="1c三级"/>
    <w:basedOn w:val="1"/>
    <w:link w:val="33"/>
    <w:qFormat/>
    <w:uiPriority w:val="0"/>
    <w:pPr>
      <w:spacing w:line="360" w:lineRule="auto"/>
      <w:outlineLvl w:val="2"/>
    </w:pPr>
    <w:rPr>
      <w:b/>
      <w:sz w:val="24"/>
    </w:rPr>
  </w:style>
  <w:style w:type="character" w:customStyle="1" w:styleId="33">
    <w:name w:val="1c三级 字符"/>
    <w:basedOn w:val="10"/>
    <w:link w:val="32"/>
    <w:uiPriority w:val="0"/>
    <w:rPr>
      <w:rFonts w:ascii="Times New Roman" w:hAnsi="Times New Roman" w:eastAsia="宋体"/>
      <w:b/>
      <w:sz w:val="24"/>
    </w:rPr>
  </w:style>
  <w:style w:type="paragraph" w:customStyle="1" w:styleId="34">
    <w:name w:val="1d四级"/>
    <w:basedOn w:val="1"/>
    <w:link w:val="35"/>
    <w:qFormat/>
    <w:uiPriority w:val="0"/>
    <w:pPr>
      <w:spacing w:line="360" w:lineRule="auto"/>
      <w:outlineLvl w:val="3"/>
    </w:pPr>
    <w:rPr>
      <w:rFonts w:eastAsia="楷体_GB2312"/>
      <w:b/>
      <w:sz w:val="24"/>
    </w:rPr>
  </w:style>
  <w:style w:type="character" w:customStyle="1" w:styleId="35">
    <w:name w:val="1d四级 字符"/>
    <w:basedOn w:val="10"/>
    <w:link w:val="34"/>
    <w:qFormat/>
    <w:uiPriority w:val="0"/>
    <w:rPr>
      <w:rFonts w:ascii="Times New Roman" w:hAnsi="Times New Roman" w:eastAsia="楷体_GB2312"/>
      <w:b/>
      <w:sz w:val="24"/>
    </w:rPr>
  </w:style>
  <w:style w:type="paragraph" w:customStyle="1" w:styleId="36">
    <w:name w:val="21章标题"/>
    <w:basedOn w:val="1"/>
    <w:next w:val="1"/>
    <w:link w:val="37"/>
    <w:qFormat/>
    <w:uiPriority w:val="0"/>
    <w:pPr>
      <w:numPr>
        <w:ilvl w:val="0"/>
        <w:numId w:val="2"/>
      </w:numPr>
      <w:spacing w:after="50" w:afterLines="50" w:line="360" w:lineRule="auto"/>
      <w:jc w:val="center"/>
      <w:outlineLvl w:val="0"/>
    </w:pPr>
    <w:rPr>
      <w:rFonts w:eastAsia="方正小标宋简体"/>
      <w:sz w:val="32"/>
      <w:szCs w:val="21"/>
    </w:rPr>
  </w:style>
  <w:style w:type="character" w:customStyle="1" w:styleId="37">
    <w:name w:val="21章标题 字符"/>
    <w:basedOn w:val="10"/>
    <w:link w:val="36"/>
    <w:qFormat/>
    <w:uiPriority w:val="0"/>
    <w:rPr>
      <w:rFonts w:ascii="Times New Roman" w:hAnsi="Times New Roman" w:eastAsia="方正小标宋简体"/>
      <w:sz w:val="32"/>
      <w:szCs w:val="21"/>
    </w:rPr>
  </w:style>
  <w:style w:type="paragraph" w:customStyle="1" w:styleId="38">
    <w:name w:val="22节标题"/>
    <w:basedOn w:val="1"/>
    <w:next w:val="1"/>
    <w:link w:val="39"/>
    <w:qFormat/>
    <w:uiPriority w:val="0"/>
    <w:pPr>
      <w:numPr>
        <w:ilvl w:val="1"/>
        <w:numId w:val="2"/>
      </w:numPr>
      <w:spacing w:before="50" w:beforeLines="50" w:line="360" w:lineRule="auto"/>
      <w:jc w:val="left"/>
      <w:outlineLvl w:val="1"/>
    </w:pPr>
    <w:rPr>
      <w:rFonts w:eastAsia="黑体"/>
      <w:b/>
      <w:sz w:val="24"/>
      <w:szCs w:val="21"/>
    </w:rPr>
  </w:style>
  <w:style w:type="character" w:customStyle="1" w:styleId="39">
    <w:name w:val="22节标题 字符"/>
    <w:basedOn w:val="10"/>
    <w:link w:val="38"/>
    <w:uiPriority w:val="0"/>
    <w:rPr>
      <w:rFonts w:ascii="Times New Roman" w:hAnsi="Times New Roman" w:eastAsia="黑体"/>
      <w:b/>
      <w:sz w:val="24"/>
      <w:szCs w:val="21"/>
    </w:rPr>
  </w:style>
  <w:style w:type="paragraph" w:customStyle="1" w:styleId="40">
    <w:name w:val="撰写正文"/>
    <w:basedOn w:val="1"/>
    <w:link w:val="41"/>
    <w:qFormat/>
    <w:uiPriority w:val="0"/>
    <w:pPr>
      <w:spacing w:line="360" w:lineRule="auto"/>
      <w:ind w:firstLine="200" w:firstLineChars="200"/>
      <w:jc w:val="left"/>
    </w:pPr>
    <w:rPr>
      <w:sz w:val="24"/>
      <w:szCs w:val="24"/>
    </w:rPr>
  </w:style>
  <w:style w:type="character" w:customStyle="1" w:styleId="41">
    <w:name w:val="撰写正文 字符"/>
    <w:basedOn w:val="10"/>
    <w:link w:val="40"/>
    <w:uiPriority w:val="0"/>
    <w:rPr>
      <w:rFonts w:ascii="Times New Roman" w:hAnsi="Times New Roman" w:eastAsia="宋体"/>
      <w:sz w:val="24"/>
      <w:szCs w:val="24"/>
    </w:rPr>
  </w:style>
  <w:style w:type="paragraph" w:customStyle="1" w:styleId="42">
    <w:name w:val="居中加粗"/>
    <w:basedOn w:val="40"/>
    <w:link w:val="43"/>
    <w:qFormat/>
    <w:uiPriority w:val="0"/>
    <w:pPr>
      <w:ind w:firstLine="0" w:firstLineChars="0"/>
      <w:jc w:val="center"/>
    </w:pPr>
    <w:rPr>
      <w:b/>
    </w:rPr>
  </w:style>
  <w:style w:type="character" w:customStyle="1" w:styleId="43">
    <w:name w:val="居中加粗 字符"/>
    <w:basedOn w:val="41"/>
    <w:link w:val="42"/>
    <w:uiPriority w:val="0"/>
    <w:rPr>
      <w:rFonts w:ascii="Times New Roman" w:hAnsi="Times New Roman" w:eastAsia="宋体"/>
      <w:b/>
      <w:sz w:val="24"/>
      <w:szCs w:val="24"/>
    </w:rPr>
  </w:style>
  <w:style w:type="paragraph" w:customStyle="1" w:styleId="44">
    <w:name w:val="23小节标题"/>
    <w:basedOn w:val="1"/>
    <w:next w:val="1"/>
    <w:link w:val="45"/>
    <w:qFormat/>
    <w:uiPriority w:val="0"/>
    <w:pPr>
      <w:numPr>
        <w:ilvl w:val="2"/>
        <w:numId w:val="2"/>
      </w:numPr>
      <w:spacing w:before="50" w:beforeLines="50" w:line="360" w:lineRule="auto"/>
      <w:jc w:val="left"/>
      <w:outlineLvl w:val="2"/>
    </w:pPr>
    <w:rPr>
      <w:b/>
      <w:sz w:val="24"/>
      <w:szCs w:val="21"/>
    </w:rPr>
  </w:style>
  <w:style w:type="character" w:customStyle="1" w:styleId="45">
    <w:name w:val="23小节标题 字符"/>
    <w:basedOn w:val="10"/>
    <w:link w:val="44"/>
    <w:uiPriority w:val="0"/>
    <w:rPr>
      <w:rFonts w:ascii="Times New Roman" w:hAnsi="Times New Roman" w:eastAsia="宋体"/>
      <w:b/>
      <w:sz w:val="24"/>
      <w:szCs w:val="21"/>
    </w:rPr>
  </w:style>
  <w:style w:type="paragraph" w:styleId="46">
    <w:name w:val="Intense Quote"/>
    <w:basedOn w:val="1"/>
    <w:next w:val="1"/>
    <w:link w:val="47"/>
    <w:qFormat/>
    <w:uiPriority w:val="30"/>
    <w:pPr>
      <w:pBdr>
        <w:top w:val="single" w:color="4472C4" w:themeColor="accent1" w:sz="4" w:space="10"/>
        <w:bottom w:val="single" w:color="4472C4" w:themeColor="accent1" w:sz="4" w:space="10"/>
      </w:pBdr>
      <w:spacing w:before="360" w:after="360"/>
      <w:ind w:left="864" w:right="864"/>
      <w:jc w:val="center"/>
    </w:pPr>
    <w:rPr>
      <w:rFonts w:asciiTheme="minorHAnsi" w:hAnsiTheme="minorHAnsi" w:eastAsiaTheme="minorEastAsia"/>
      <w:b/>
      <w:i/>
      <w:iCs/>
      <w:color w:val="0070C0"/>
      <w:u w:val="wavyDouble"/>
    </w:rPr>
  </w:style>
  <w:style w:type="character" w:customStyle="1" w:styleId="47">
    <w:name w:val="明显引用 字符"/>
    <w:basedOn w:val="10"/>
    <w:link w:val="46"/>
    <w:uiPriority w:val="30"/>
    <w:rPr>
      <w:b/>
      <w:i/>
      <w:iCs/>
      <w:color w:val="0070C0"/>
      <w:u w:val="wavyDouble"/>
    </w:rPr>
  </w:style>
  <w:style w:type="paragraph" w:customStyle="1" w:styleId="48">
    <w:name w:val="24方面标题"/>
    <w:basedOn w:val="1"/>
    <w:next w:val="1"/>
    <w:link w:val="49"/>
    <w:qFormat/>
    <w:uiPriority w:val="0"/>
    <w:pPr>
      <w:numPr>
        <w:ilvl w:val="3"/>
        <w:numId w:val="2"/>
      </w:numPr>
      <w:spacing w:before="50" w:beforeLines="50" w:line="360" w:lineRule="auto"/>
      <w:jc w:val="left"/>
      <w:outlineLvl w:val="3"/>
    </w:pPr>
    <w:rPr>
      <w:rFonts w:eastAsia="黑体"/>
      <w:sz w:val="24"/>
      <w:szCs w:val="21"/>
    </w:rPr>
  </w:style>
  <w:style w:type="character" w:customStyle="1" w:styleId="49">
    <w:name w:val="24方面标题 字符"/>
    <w:basedOn w:val="10"/>
    <w:link w:val="48"/>
    <w:uiPriority w:val="0"/>
    <w:rPr>
      <w:rFonts w:ascii="Times New Roman" w:hAnsi="Times New Roman" w:eastAsia="黑体"/>
      <w:sz w:val="24"/>
      <w:szCs w:val="21"/>
    </w:rPr>
  </w:style>
  <w:style w:type="paragraph" w:customStyle="1" w:styleId="50">
    <w:name w:val="25最小标题"/>
    <w:basedOn w:val="1"/>
    <w:next w:val="1"/>
    <w:link w:val="51"/>
    <w:qFormat/>
    <w:uiPriority w:val="0"/>
    <w:pPr>
      <w:numPr>
        <w:ilvl w:val="4"/>
        <w:numId w:val="2"/>
      </w:numPr>
      <w:spacing w:before="50" w:beforeLines="50" w:line="360" w:lineRule="auto"/>
      <w:jc w:val="left"/>
      <w:outlineLvl w:val="4"/>
    </w:pPr>
    <w:rPr>
      <w:rFonts w:eastAsia="楷体_GB2312"/>
      <w:b/>
      <w:sz w:val="24"/>
      <w:szCs w:val="21"/>
    </w:rPr>
  </w:style>
  <w:style w:type="character" w:customStyle="1" w:styleId="51">
    <w:name w:val="25最小标题 字符"/>
    <w:basedOn w:val="10"/>
    <w:link w:val="50"/>
    <w:uiPriority w:val="0"/>
    <w:rPr>
      <w:rFonts w:ascii="Times New Roman" w:hAnsi="Times New Roman" w:eastAsia="楷体_GB2312"/>
      <w:b/>
      <w:sz w:val="24"/>
      <w:szCs w:val="21"/>
    </w:rPr>
  </w:style>
  <w:style w:type="paragraph" w:customStyle="1" w:styleId="52">
    <w:name w:val="31章标题"/>
    <w:basedOn w:val="1"/>
    <w:next w:val="1"/>
    <w:link w:val="53"/>
    <w:qFormat/>
    <w:uiPriority w:val="0"/>
    <w:pPr>
      <w:numPr>
        <w:ilvl w:val="0"/>
        <w:numId w:val="3"/>
      </w:numPr>
      <w:spacing w:after="50" w:afterLines="50" w:line="360" w:lineRule="auto"/>
      <w:jc w:val="center"/>
      <w:outlineLvl w:val="0"/>
    </w:pPr>
    <w:rPr>
      <w:rFonts w:eastAsia="方正小标宋简体"/>
      <w:sz w:val="32"/>
      <w:szCs w:val="21"/>
    </w:rPr>
  </w:style>
  <w:style w:type="character" w:customStyle="1" w:styleId="53">
    <w:name w:val="31章标题 字符"/>
    <w:basedOn w:val="10"/>
    <w:link w:val="52"/>
    <w:uiPriority w:val="0"/>
    <w:rPr>
      <w:rFonts w:ascii="Times New Roman" w:hAnsi="Times New Roman" w:eastAsia="方正小标宋简体"/>
      <w:sz w:val="32"/>
      <w:szCs w:val="21"/>
    </w:rPr>
  </w:style>
  <w:style w:type="paragraph" w:customStyle="1" w:styleId="54">
    <w:name w:val="32节标题"/>
    <w:basedOn w:val="1"/>
    <w:next w:val="1"/>
    <w:link w:val="55"/>
    <w:qFormat/>
    <w:uiPriority w:val="0"/>
    <w:pPr>
      <w:numPr>
        <w:ilvl w:val="1"/>
        <w:numId w:val="3"/>
      </w:numPr>
      <w:spacing w:before="50" w:beforeLines="50" w:line="360" w:lineRule="auto"/>
      <w:jc w:val="left"/>
      <w:outlineLvl w:val="1"/>
    </w:pPr>
    <w:rPr>
      <w:rFonts w:eastAsia="黑体"/>
      <w:b/>
      <w:sz w:val="24"/>
      <w:szCs w:val="21"/>
    </w:rPr>
  </w:style>
  <w:style w:type="character" w:customStyle="1" w:styleId="55">
    <w:name w:val="32节标题 字符"/>
    <w:basedOn w:val="10"/>
    <w:link w:val="54"/>
    <w:uiPriority w:val="0"/>
    <w:rPr>
      <w:rFonts w:ascii="Times New Roman" w:hAnsi="Times New Roman" w:eastAsia="黑体"/>
      <w:b/>
      <w:sz w:val="24"/>
      <w:szCs w:val="21"/>
    </w:rPr>
  </w:style>
  <w:style w:type="paragraph" w:customStyle="1" w:styleId="56">
    <w:name w:val="33小节标题"/>
    <w:basedOn w:val="1"/>
    <w:next w:val="1"/>
    <w:link w:val="57"/>
    <w:qFormat/>
    <w:uiPriority w:val="0"/>
    <w:pPr>
      <w:numPr>
        <w:ilvl w:val="2"/>
        <w:numId w:val="3"/>
      </w:numPr>
      <w:spacing w:before="50" w:beforeLines="50" w:line="360" w:lineRule="auto"/>
      <w:jc w:val="left"/>
      <w:outlineLvl w:val="2"/>
    </w:pPr>
    <w:rPr>
      <w:b/>
      <w:sz w:val="24"/>
      <w:szCs w:val="21"/>
    </w:rPr>
  </w:style>
  <w:style w:type="character" w:customStyle="1" w:styleId="57">
    <w:name w:val="33小节标题 字符"/>
    <w:basedOn w:val="10"/>
    <w:link w:val="56"/>
    <w:uiPriority w:val="0"/>
    <w:rPr>
      <w:rFonts w:ascii="Times New Roman" w:hAnsi="Times New Roman" w:eastAsia="宋体"/>
      <w:b/>
      <w:sz w:val="24"/>
      <w:szCs w:val="21"/>
    </w:rPr>
  </w:style>
  <w:style w:type="paragraph" w:customStyle="1" w:styleId="58">
    <w:name w:val="34方面标题"/>
    <w:basedOn w:val="1"/>
    <w:next w:val="1"/>
    <w:link w:val="59"/>
    <w:qFormat/>
    <w:uiPriority w:val="0"/>
    <w:pPr>
      <w:numPr>
        <w:ilvl w:val="3"/>
        <w:numId w:val="3"/>
      </w:numPr>
      <w:spacing w:before="50" w:beforeLines="50" w:line="360" w:lineRule="auto"/>
      <w:ind w:firstLine="200" w:firstLineChars="200"/>
      <w:jc w:val="left"/>
      <w:outlineLvl w:val="3"/>
    </w:pPr>
    <w:rPr>
      <w:rFonts w:eastAsia="黑体"/>
      <w:sz w:val="24"/>
      <w:szCs w:val="21"/>
    </w:rPr>
  </w:style>
  <w:style w:type="character" w:customStyle="1" w:styleId="59">
    <w:name w:val="34方面标题 字符"/>
    <w:basedOn w:val="10"/>
    <w:link w:val="58"/>
    <w:uiPriority w:val="0"/>
    <w:rPr>
      <w:rFonts w:ascii="Times New Roman" w:hAnsi="Times New Roman" w:eastAsia="黑体"/>
      <w:sz w:val="24"/>
      <w:szCs w:val="21"/>
    </w:rPr>
  </w:style>
  <w:style w:type="character" w:customStyle="1" w:styleId="60">
    <w:name w:val="页眉 字符"/>
    <w:basedOn w:val="10"/>
    <w:link w:val="6"/>
    <w:uiPriority w:val="99"/>
    <w:rPr>
      <w:rFonts w:ascii="Times New Roman" w:hAnsi="Times New Roman" w:eastAsia="宋体"/>
      <w:sz w:val="18"/>
      <w:szCs w:val="18"/>
    </w:rPr>
  </w:style>
  <w:style w:type="character" w:customStyle="1" w:styleId="61">
    <w:name w:val="页脚 字符"/>
    <w:basedOn w:val="10"/>
    <w:link w:val="5"/>
    <w:uiPriority w:val="99"/>
    <w:rPr>
      <w:rFonts w:ascii="Times New Roman" w:hAnsi="Times New Roman" w:eastAsia="宋体"/>
      <w:sz w:val="18"/>
      <w:szCs w:val="18"/>
    </w:rPr>
  </w:style>
  <w:style w:type="paragraph" w:customStyle="1" w:styleId="62">
    <w:name w:val="04权序"/>
    <w:basedOn w:val="12"/>
    <w:next w:val="12"/>
    <w:link w:val="63"/>
    <w:qFormat/>
    <w:uiPriority w:val="0"/>
    <w:pPr>
      <w:numPr>
        <w:ilvl w:val="0"/>
        <w:numId w:val="4"/>
      </w:numPr>
      <w:outlineLvl w:val="0"/>
    </w:pPr>
  </w:style>
  <w:style w:type="character" w:customStyle="1" w:styleId="63">
    <w:name w:val="04权序 字符"/>
    <w:basedOn w:val="13"/>
    <w:link w:val="62"/>
    <w:uiPriority w:val="0"/>
    <w:rPr>
      <w:rFonts w:ascii="Times New Roman" w:hAnsi="Times New Roman" w:eastAsia="宋体"/>
      <w:sz w:val="24"/>
    </w:rPr>
  </w:style>
  <w:style w:type="character" w:customStyle="1" w:styleId="64">
    <w:name w:val="批注框文本 字符"/>
    <w:basedOn w:val="10"/>
    <w:link w:val="4"/>
    <w:semiHidden/>
    <w:uiPriority w:val="99"/>
    <w:rPr>
      <w:rFonts w:ascii="Times New Roman" w:hAnsi="Times New Roman" w:eastAsia="宋体"/>
      <w:sz w:val="18"/>
      <w:szCs w:val="18"/>
    </w:rPr>
  </w:style>
  <w:style w:type="character" w:customStyle="1" w:styleId="65">
    <w:name w:val="批注文字 字符"/>
    <w:basedOn w:val="10"/>
    <w:link w:val="3"/>
    <w:semiHidden/>
    <w:uiPriority w:val="99"/>
    <w:rPr>
      <w:rFonts w:ascii="Times New Roman" w:hAnsi="Times New Roman" w:eastAsia="宋体"/>
    </w:rPr>
  </w:style>
  <w:style w:type="character" w:customStyle="1" w:styleId="66">
    <w:name w:val="批注主题 字符"/>
    <w:basedOn w:val="65"/>
    <w:link w:val="7"/>
    <w:semiHidden/>
    <w:uiPriority w:val="99"/>
    <w:rPr>
      <w:rFonts w:ascii="Times New Roman" w:hAnsi="Times New Roman" w:eastAsia="宋体"/>
      <w:b/>
      <w:bCs/>
    </w:rPr>
  </w:style>
  <w:style w:type="character" w:styleId="67">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01C3E9-50AB-4593-AAD9-E97D9BBB302A}">
  <ds:schemaRefs/>
</ds:datastoreItem>
</file>

<file path=docProps/app.xml><?xml version="1.0" encoding="utf-8"?>
<Properties xmlns="http://schemas.openxmlformats.org/officeDocument/2006/extended-properties" xmlns:vt="http://schemas.openxmlformats.org/officeDocument/2006/docPropsVTypes">
  <Template>Normal</Template>
  <Pages>15</Pages>
  <Words>1153</Words>
  <Characters>6576</Characters>
  <Lines>54</Lines>
  <Paragraphs>15</Paragraphs>
  <TotalTime>138</TotalTime>
  <ScaleCrop>false</ScaleCrop>
  <LinksUpToDate>false</LinksUpToDate>
  <CharactersWithSpaces>7714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2020-07-12T05:20:00Z</dcterms:created>
  <dc:creator>zhanghao</dc:creator>
  <cp:lastModifiedBy>lenovo</cp:lastModifiedBy>
  <dcterms:modified xsi:type="dcterms:W3CDTF">2020-07-20T23:22:30Z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