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e"/>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7843F4" w:rsidRPr="00E242DD" w14:paraId="5349E524" w14:textId="77777777">
        <w:tc>
          <w:tcPr>
            <w:tcW w:w="5000" w:type="pct"/>
          </w:tcPr>
          <w:p w14:paraId="29C3B029" w14:textId="77777777" w:rsidR="007843F4" w:rsidRPr="00E242DD" w:rsidRDefault="00D8650D">
            <w:pPr>
              <w:jc w:val="center"/>
              <w:rPr>
                <w:rFonts w:eastAsia="黑体"/>
                <w:sz w:val="28"/>
                <w:szCs w:val="28"/>
              </w:rPr>
            </w:pPr>
            <w:bookmarkStart w:id="0" w:name="_Hlk33456247"/>
            <w:bookmarkStart w:id="1" w:name="_Hlk46784842"/>
            <w:bookmarkEnd w:id="1"/>
            <w:r w:rsidRPr="00E242DD">
              <w:rPr>
                <w:rFonts w:eastAsia="黑体" w:hint="eastAsia"/>
                <w:sz w:val="28"/>
                <w:szCs w:val="28"/>
              </w:rPr>
              <w:t>说</w:t>
            </w:r>
            <w:r w:rsidRPr="00E242DD">
              <w:rPr>
                <w:rFonts w:eastAsia="黑体" w:hint="eastAsia"/>
                <w:sz w:val="28"/>
                <w:szCs w:val="28"/>
              </w:rPr>
              <w:t xml:space="preserve"> </w:t>
            </w:r>
            <w:r w:rsidRPr="00E242DD">
              <w:rPr>
                <w:rFonts w:eastAsia="黑体" w:hint="eastAsia"/>
                <w:sz w:val="28"/>
                <w:szCs w:val="28"/>
              </w:rPr>
              <w:t>明</w:t>
            </w:r>
            <w:r w:rsidRPr="00E242DD">
              <w:rPr>
                <w:rFonts w:eastAsia="黑体" w:hint="eastAsia"/>
                <w:sz w:val="28"/>
                <w:szCs w:val="28"/>
              </w:rPr>
              <w:t xml:space="preserve"> </w:t>
            </w:r>
            <w:r w:rsidRPr="00E242DD">
              <w:rPr>
                <w:rFonts w:eastAsia="黑体" w:hint="eastAsia"/>
                <w:sz w:val="28"/>
                <w:szCs w:val="28"/>
              </w:rPr>
              <w:t>书</w:t>
            </w:r>
            <w:r w:rsidRPr="00E242DD">
              <w:rPr>
                <w:rFonts w:eastAsia="黑体" w:hint="eastAsia"/>
                <w:sz w:val="28"/>
                <w:szCs w:val="28"/>
              </w:rPr>
              <w:t xml:space="preserve"> </w:t>
            </w:r>
            <w:r w:rsidRPr="00E242DD">
              <w:rPr>
                <w:rFonts w:eastAsia="黑体" w:hint="eastAsia"/>
                <w:sz w:val="28"/>
                <w:szCs w:val="28"/>
              </w:rPr>
              <w:t>摘</w:t>
            </w:r>
            <w:r w:rsidRPr="00E242DD">
              <w:rPr>
                <w:rFonts w:eastAsia="黑体" w:hint="eastAsia"/>
                <w:sz w:val="28"/>
                <w:szCs w:val="28"/>
              </w:rPr>
              <w:t xml:space="preserve"> </w:t>
            </w:r>
            <w:r w:rsidRPr="00E242DD">
              <w:rPr>
                <w:rFonts w:eastAsia="黑体" w:hint="eastAsia"/>
                <w:sz w:val="28"/>
                <w:szCs w:val="28"/>
              </w:rPr>
              <w:t>要</w:t>
            </w:r>
          </w:p>
        </w:tc>
      </w:tr>
    </w:tbl>
    <w:bookmarkEnd w:id="0"/>
    <w:p w14:paraId="10C69508" w14:textId="7814C95B" w:rsidR="007843F4" w:rsidRPr="00E242DD" w:rsidRDefault="00763D48">
      <w:pPr>
        <w:pStyle w:val="00"/>
        <w:ind w:firstLine="480"/>
        <w:rPr>
          <w:ins w:id="2" w:author="智绘未来37" w:date="2020-07-27T23:34:00Z"/>
        </w:rPr>
      </w:pPr>
      <w:ins w:id="3" w:author="智绘未来37" w:date="2020-07-27T23:34:00Z">
        <w:r>
          <w:rPr>
            <w:rFonts w:hint="eastAsia"/>
          </w:rPr>
          <w:t>一种基于误差修正和模糊逻辑的光伏发电功率预测方法，包括以下步骤：步骤</w:t>
        </w:r>
        <w:r>
          <w:rPr>
            <w:rFonts w:hint="eastAsia"/>
          </w:rPr>
          <w:t>1</w:t>
        </w:r>
        <w:r>
          <w:rPr>
            <w:rFonts w:hint="eastAsia"/>
          </w:rPr>
          <w:t>，获取预测日前</w:t>
        </w:r>
        <w:r>
          <w:rPr>
            <w:rFonts w:hint="eastAsia"/>
          </w:rPr>
          <w:t>M</w:t>
        </w:r>
        <w:r>
          <w:rPr>
            <w:rFonts w:hint="eastAsia"/>
          </w:rPr>
          <w:t>天的光伏发电功率历史数据和气象历史数据，以及预测日当天的气象数据；步骤</w:t>
        </w:r>
        <w:r>
          <w:rPr>
            <w:rFonts w:hint="eastAsia"/>
          </w:rPr>
          <w:t>2</w:t>
        </w:r>
        <w:r>
          <w:rPr>
            <w:rFonts w:hint="eastAsia"/>
          </w:rPr>
          <w:t>，使用时间以及该时间气象数据其中的两种作为模糊控制器的输入，定义模糊控制器的输出为该时间的云量系数，步骤</w:t>
        </w:r>
        <w:r>
          <w:rPr>
            <w:rFonts w:hint="eastAsia"/>
          </w:rPr>
          <w:t>3</w:t>
        </w:r>
        <w:r>
          <w:rPr>
            <w:rFonts w:hint="eastAsia"/>
          </w:rPr>
          <w:t>，以光伏发电功率预测值和光伏发电功率真实值计算误差修正因子；步骤</w:t>
        </w:r>
        <w:r>
          <w:rPr>
            <w:rFonts w:hint="eastAsia"/>
          </w:rPr>
          <w:t>4</w:t>
        </w:r>
        <w:r>
          <w:rPr>
            <w:rFonts w:hint="eastAsia"/>
          </w:rPr>
          <w:t>，以未用于计算云量系数的气象历史数据，云量系数，和误差修正因子作为神经网络的输入，以光伏发电功率预测值作为输出，训练神经网络；步骤</w:t>
        </w:r>
        <w:r>
          <w:rPr>
            <w:rFonts w:hint="eastAsia"/>
          </w:rPr>
          <w:t>5</w:t>
        </w:r>
        <w:r>
          <w:rPr>
            <w:rFonts w:hint="eastAsia"/>
          </w:rPr>
          <w:t>，使用预测日当天的气象数据和时间数据通过步骤</w:t>
        </w:r>
        <w:r>
          <w:rPr>
            <w:rFonts w:hint="eastAsia"/>
          </w:rPr>
          <w:t>4</w:t>
        </w:r>
        <w:r>
          <w:rPr>
            <w:rFonts w:hint="eastAsia"/>
          </w:rPr>
          <w:t>训练好的神经网络对光伏发电功率进行预测。</w:t>
        </w:r>
      </w:ins>
    </w:p>
    <w:p w14:paraId="2D5004D6" w14:textId="77777777" w:rsidR="007843F4" w:rsidRPr="00E242DD" w:rsidRDefault="007843F4">
      <w:pPr>
        <w:pStyle w:val="00"/>
        <w:ind w:firstLine="480"/>
      </w:pPr>
    </w:p>
    <w:p w14:paraId="3002DBAE" w14:textId="77777777" w:rsidR="007843F4" w:rsidRPr="00E242DD" w:rsidRDefault="007843F4">
      <w:pPr>
        <w:sectPr w:rsidR="007843F4" w:rsidRPr="00E242DD">
          <w:footerReference w:type="default" r:id="rId9"/>
          <w:pgSz w:w="11906" w:h="16838"/>
          <w:pgMar w:top="1440" w:right="1800" w:bottom="1440" w:left="1800" w:header="851" w:footer="992" w:gutter="0"/>
          <w:cols w:space="425"/>
          <w:docGrid w:type="lines" w:linePitch="312"/>
        </w:sectPr>
      </w:pPr>
    </w:p>
    <w:tbl>
      <w:tblPr>
        <w:tblStyle w:val="ae"/>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7843F4" w:rsidRPr="00E242DD" w14:paraId="731CC715" w14:textId="77777777">
        <w:tc>
          <w:tcPr>
            <w:tcW w:w="5000" w:type="pct"/>
          </w:tcPr>
          <w:p w14:paraId="78B28171" w14:textId="77777777" w:rsidR="007843F4" w:rsidRPr="00E242DD" w:rsidRDefault="00D8650D">
            <w:pPr>
              <w:jc w:val="center"/>
              <w:rPr>
                <w:sz w:val="28"/>
                <w:szCs w:val="28"/>
              </w:rPr>
            </w:pPr>
            <w:r w:rsidRPr="00E242DD">
              <w:rPr>
                <w:rFonts w:eastAsia="黑体" w:hint="eastAsia"/>
                <w:sz w:val="28"/>
                <w:szCs w:val="28"/>
              </w:rPr>
              <w:lastRenderedPageBreak/>
              <w:t>摘</w:t>
            </w:r>
            <w:r w:rsidRPr="00E242DD">
              <w:rPr>
                <w:rFonts w:eastAsia="黑体" w:hint="eastAsia"/>
                <w:sz w:val="28"/>
                <w:szCs w:val="28"/>
              </w:rPr>
              <w:t xml:space="preserve"> </w:t>
            </w:r>
            <w:r w:rsidRPr="00E242DD">
              <w:rPr>
                <w:rFonts w:eastAsia="黑体" w:hint="eastAsia"/>
                <w:sz w:val="28"/>
                <w:szCs w:val="28"/>
              </w:rPr>
              <w:t>要</w:t>
            </w:r>
            <w:r w:rsidRPr="00E242DD">
              <w:rPr>
                <w:rFonts w:eastAsia="黑体" w:hint="eastAsia"/>
                <w:sz w:val="28"/>
                <w:szCs w:val="28"/>
              </w:rPr>
              <w:t xml:space="preserve"> </w:t>
            </w:r>
            <w:r w:rsidRPr="00E242DD">
              <w:rPr>
                <w:rFonts w:eastAsia="黑体" w:hint="eastAsia"/>
                <w:sz w:val="28"/>
                <w:szCs w:val="28"/>
              </w:rPr>
              <w:t>附</w:t>
            </w:r>
            <w:r w:rsidRPr="00E242DD">
              <w:rPr>
                <w:rFonts w:eastAsia="黑体" w:hint="eastAsia"/>
                <w:sz w:val="28"/>
                <w:szCs w:val="28"/>
              </w:rPr>
              <w:t xml:space="preserve"> </w:t>
            </w:r>
            <w:r w:rsidRPr="00E242DD">
              <w:rPr>
                <w:rFonts w:eastAsia="黑体" w:hint="eastAsia"/>
                <w:sz w:val="28"/>
                <w:szCs w:val="28"/>
              </w:rPr>
              <w:t>图</w:t>
            </w:r>
          </w:p>
        </w:tc>
      </w:tr>
    </w:tbl>
    <w:p w14:paraId="73E11687" w14:textId="753E3D12" w:rsidR="007843F4" w:rsidRPr="00E242DD" w:rsidRDefault="001175A8">
      <w:pPr>
        <w:jc w:val="center"/>
        <w:rPr>
          <w:ins w:id="4" w:author="智绘未来37" w:date="2020-07-27T23:34:00Z"/>
        </w:rPr>
      </w:pPr>
      <w:ins w:id="5" w:author="智绘未来37" w:date="2020-07-27T23:34:00Z">
        <w:r>
          <w:rPr>
            <w:noProof/>
          </w:rPr>
          <w:drawing>
            <wp:inline distT="0" distB="0" distL="0" distR="0" wp14:anchorId="0CC11F8E" wp14:editId="633C3214">
              <wp:extent cx="3456940" cy="4883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6940" cy="4883150"/>
                      </a:xfrm>
                      <a:prstGeom prst="rect">
                        <a:avLst/>
                      </a:prstGeom>
                      <a:noFill/>
                    </pic:spPr>
                  </pic:pic>
                </a:graphicData>
              </a:graphic>
            </wp:inline>
          </w:drawing>
        </w:r>
      </w:ins>
    </w:p>
    <w:p w14:paraId="1D2A34C1" w14:textId="77777777" w:rsidR="007843F4" w:rsidRPr="00E242DD" w:rsidRDefault="007843F4">
      <w:pPr>
        <w:jc w:val="center"/>
      </w:pPr>
    </w:p>
    <w:p w14:paraId="77367F64" w14:textId="77777777" w:rsidR="007843F4" w:rsidRPr="00E242DD" w:rsidRDefault="007843F4">
      <w:pPr>
        <w:sectPr w:rsidR="007843F4" w:rsidRPr="00E242DD">
          <w:pgSz w:w="11906" w:h="16838"/>
          <w:pgMar w:top="1440" w:right="1800" w:bottom="1440" w:left="1800" w:header="851" w:footer="992" w:gutter="0"/>
          <w:pgNumType w:start="1"/>
          <w:cols w:space="425"/>
          <w:docGrid w:type="lines" w:linePitch="312"/>
        </w:sectPr>
      </w:pPr>
    </w:p>
    <w:tbl>
      <w:tblPr>
        <w:tblStyle w:val="ae"/>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7843F4" w:rsidRPr="00E242DD" w14:paraId="300A2FB5" w14:textId="77777777">
        <w:tc>
          <w:tcPr>
            <w:tcW w:w="5000" w:type="pct"/>
          </w:tcPr>
          <w:p w14:paraId="00C210C6" w14:textId="77777777" w:rsidR="007843F4" w:rsidRPr="00E242DD" w:rsidRDefault="00D8650D">
            <w:pPr>
              <w:jc w:val="center"/>
              <w:rPr>
                <w:sz w:val="28"/>
                <w:szCs w:val="28"/>
              </w:rPr>
            </w:pPr>
            <w:r w:rsidRPr="00E242DD">
              <w:rPr>
                <w:rFonts w:eastAsia="黑体" w:hint="eastAsia"/>
                <w:sz w:val="28"/>
                <w:szCs w:val="28"/>
              </w:rPr>
              <w:lastRenderedPageBreak/>
              <w:t>权</w:t>
            </w:r>
            <w:r w:rsidRPr="00E242DD">
              <w:rPr>
                <w:rFonts w:eastAsia="黑体" w:hint="eastAsia"/>
                <w:sz w:val="28"/>
                <w:szCs w:val="28"/>
              </w:rPr>
              <w:t xml:space="preserve"> </w:t>
            </w:r>
            <w:r w:rsidRPr="00E242DD">
              <w:rPr>
                <w:rFonts w:eastAsia="黑体" w:hint="eastAsia"/>
                <w:sz w:val="28"/>
                <w:szCs w:val="28"/>
              </w:rPr>
              <w:t>利</w:t>
            </w:r>
            <w:r w:rsidRPr="00E242DD">
              <w:rPr>
                <w:rFonts w:eastAsia="黑体" w:hint="eastAsia"/>
                <w:sz w:val="28"/>
                <w:szCs w:val="28"/>
              </w:rPr>
              <w:t xml:space="preserve"> </w:t>
            </w:r>
            <w:r w:rsidRPr="00E242DD">
              <w:rPr>
                <w:rFonts w:eastAsia="黑体" w:hint="eastAsia"/>
                <w:sz w:val="28"/>
                <w:szCs w:val="28"/>
              </w:rPr>
              <w:t>要</w:t>
            </w:r>
            <w:r w:rsidRPr="00E242DD">
              <w:rPr>
                <w:rFonts w:eastAsia="黑体" w:hint="eastAsia"/>
                <w:sz w:val="28"/>
                <w:szCs w:val="28"/>
              </w:rPr>
              <w:t xml:space="preserve"> </w:t>
            </w:r>
            <w:r w:rsidRPr="00E242DD">
              <w:rPr>
                <w:rFonts w:eastAsia="黑体" w:hint="eastAsia"/>
                <w:sz w:val="28"/>
                <w:szCs w:val="28"/>
              </w:rPr>
              <w:t>求</w:t>
            </w:r>
            <w:r w:rsidRPr="00E242DD">
              <w:rPr>
                <w:rFonts w:eastAsia="黑体" w:hint="eastAsia"/>
                <w:sz w:val="28"/>
                <w:szCs w:val="28"/>
              </w:rPr>
              <w:t xml:space="preserve"> </w:t>
            </w:r>
            <w:r w:rsidRPr="00E242DD">
              <w:rPr>
                <w:rFonts w:eastAsia="黑体" w:hint="eastAsia"/>
                <w:sz w:val="28"/>
                <w:szCs w:val="28"/>
              </w:rPr>
              <w:t>书</w:t>
            </w:r>
          </w:p>
        </w:tc>
      </w:tr>
    </w:tbl>
    <w:p w14:paraId="3B7738FE" w14:textId="77777777" w:rsidR="00B10778" w:rsidRDefault="00B10778" w:rsidP="00B10778">
      <w:pPr>
        <w:pStyle w:val="04"/>
        <w:ind w:firstLine="480"/>
        <w:rPr>
          <w:ins w:id="6" w:author="智绘未来37" w:date="2020-07-27T23:34:00Z"/>
        </w:rPr>
      </w:pPr>
      <w:ins w:id="7" w:author="智绘未来37" w:date="2020-07-27T23:34:00Z">
        <w:r>
          <w:rPr>
            <w:rFonts w:hint="eastAsia"/>
          </w:rPr>
          <w:t>一种</w:t>
        </w:r>
        <w:r w:rsidRPr="00C949F7">
          <w:rPr>
            <w:rFonts w:hint="eastAsia"/>
          </w:rPr>
          <w:t>基于误差修正和模糊逻辑的光伏发电功率预测方法</w:t>
        </w:r>
        <w:r>
          <w:rPr>
            <w:rFonts w:hint="eastAsia"/>
          </w:rPr>
          <w:t>，其特征在于，包括以下步骤：</w:t>
        </w:r>
      </w:ins>
    </w:p>
    <w:p w14:paraId="67D236B9" w14:textId="77777777" w:rsidR="00B10778" w:rsidRDefault="00B10778" w:rsidP="00B10778">
      <w:pPr>
        <w:pStyle w:val="00"/>
        <w:ind w:firstLine="480"/>
        <w:rPr>
          <w:ins w:id="8" w:author="智绘未来37" w:date="2020-07-27T23:34:00Z"/>
        </w:rPr>
      </w:pPr>
      <w:ins w:id="9" w:author="智绘未来37" w:date="2020-07-27T23:34:00Z">
        <w:r>
          <w:rPr>
            <w:rFonts w:hint="eastAsia"/>
          </w:rPr>
          <w:t>步骤</w:t>
        </w:r>
        <w:r>
          <w:rPr>
            <w:rFonts w:hint="eastAsia"/>
          </w:rPr>
          <w:t>1</w:t>
        </w:r>
        <w:r>
          <w:rPr>
            <w:rFonts w:hint="eastAsia"/>
          </w:rPr>
          <w:t>，</w:t>
        </w:r>
        <w:r w:rsidRPr="00C949F7">
          <w:t>获取预测日前</w:t>
        </w:r>
        <w:r w:rsidRPr="00C949F7">
          <w:t>M</w:t>
        </w:r>
        <w:r w:rsidRPr="00C949F7">
          <w:t>天的光伏发电功率历史数据和气象历史数据，以及预测日当天的气象数据</w:t>
        </w:r>
        <w:r>
          <w:rPr>
            <w:rFonts w:hint="eastAsia"/>
          </w:rPr>
          <w:t>；</w:t>
        </w:r>
      </w:ins>
    </w:p>
    <w:p w14:paraId="068A37DE" w14:textId="77777777" w:rsidR="00B10778" w:rsidRDefault="00B10778" w:rsidP="00B10778">
      <w:pPr>
        <w:pStyle w:val="00"/>
        <w:ind w:firstLine="480"/>
        <w:rPr>
          <w:ins w:id="10" w:author="智绘未来37" w:date="2020-07-27T23:34:00Z"/>
        </w:rPr>
      </w:pPr>
      <w:ins w:id="11" w:author="智绘未来37" w:date="2020-07-27T23:34:00Z">
        <w:r>
          <w:rPr>
            <w:rFonts w:hint="eastAsia"/>
          </w:rPr>
          <w:t>步骤</w:t>
        </w:r>
        <w:r>
          <w:rPr>
            <w:rFonts w:hint="eastAsia"/>
          </w:rPr>
          <w:t>2</w:t>
        </w:r>
        <w:r>
          <w:rPr>
            <w:rFonts w:hint="eastAsia"/>
          </w:rPr>
          <w:t>，使用时间以及该时间气象数据其中的两种作为模糊控制器的输入，定义模糊控制器的输出为该时间的云量系数，</w:t>
        </w:r>
      </w:ins>
    </w:p>
    <w:p w14:paraId="7F8DFF42" w14:textId="77777777" w:rsidR="00B10778" w:rsidRDefault="00B10778" w:rsidP="00B10778">
      <w:pPr>
        <w:pStyle w:val="00"/>
        <w:ind w:firstLine="480"/>
        <w:rPr>
          <w:ins w:id="12" w:author="智绘未来37" w:date="2020-07-27T23:34:00Z"/>
        </w:rPr>
      </w:pPr>
      <w:ins w:id="13" w:author="智绘未来37" w:date="2020-07-27T23:34:00Z">
        <w:r>
          <w:rPr>
            <w:rFonts w:hint="eastAsia"/>
          </w:rPr>
          <w:t>步骤</w:t>
        </w:r>
        <w:r>
          <w:rPr>
            <w:rFonts w:hint="eastAsia"/>
          </w:rPr>
          <w:t>3</w:t>
        </w:r>
        <w:r>
          <w:rPr>
            <w:rFonts w:hint="eastAsia"/>
          </w:rPr>
          <w:t>，以光伏发电功率预测值和光伏发电功率真实值计算</w:t>
        </w:r>
        <w:r w:rsidRPr="002653B6">
          <w:rPr>
            <w:rFonts w:hint="eastAsia"/>
          </w:rPr>
          <w:t>误差修正因子</w:t>
        </w:r>
        <w:r>
          <w:rPr>
            <w:rFonts w:hint="eastAsia"/>
          </w:rPr>
          <w:t>；</w:t>
        </w:r>
      </w:ins>
    </w:p>
    <w:p w14:paraId="05868F5A" w14:textId="77777777" w:rsidR="00B10778" w:rsidRDefault="00B10778" w:rsidP="00B10778">
      <w:pPr>
        <w:pStyle w:val="00"/>
        <w:ind w:firstLine="480"/>
        <w:rPr>
          <w:ins w:id="14" w:author="智绘未来37" w:date="2020-07-27T23:34:00Z"/>
        </w:rPr>
      </w:pPr>
      <w:ins w:id="15" w:author="智绘未来37" w:date="2020-07-27T23:34:00Z">
        <w:r>
          <w:rPr>
            <w:rFonts w:hint="eastAsia"/>
          </w:rPr>
          <w:t>步骤</w:t>
        </w:r>
        <w:r>
          <w:rPr>
            <w:rFonts w:hint="eastAsia"/>
          </w:rPr>
          <w:t>4</w:t>
        </w:r>
        <w:r>
          <w:rPr>
            <w:rFonts w:hint="eastAsia"/>
          </w:rPr>
          <w:t>，以未用于计算云量系数的气象历史数据，云量系数，和</w:t>
        </w:r>
        <w:r w:rsidRPr="002653B6">
          <w:rPr>
            <w:rFonts w:hint="eastAsia"/>
          </w:rPr>
          <w:t>误差修正因子</w:t>
        </w:r>
        <w:r>
          <w:rPr>
            <w:rFonts w:hint="eastAsia"/>
          </w:rPr>
          <w:t>作为神经网络的输入，以光伏发电功率预测值作为输出，训练神经网络；</w:t>
        </w:r>
      </w:ins>
    </w:p>
    <w:p w14:paraId="1636134A" w14:textId="77777777" w:rsidR="00B10778" w:rsidRDefault="00B10778" w:rsidP="00B10778">
      <w:pPr>
        <w:pStyle w:val="00"/>
        <w:ind w:firstLine="480"/>
        <w:rPr>
          <w:ins w:id="16" w:author="智绘未来37" w:date="2020-07-27T23:34:00Z"/>
        </w:rPr>
      </w:pPr>
      <w:ins w:id="17" w:author="智绘未来37" w:date="2020-07-27T23:34:00Z">
        <w:r>
          <w:rPr>
            <w:rFonts w:hint="eastAsia"/>
          </w:rPr>
          <w:t>步骤</w:t>
        </w:r>
        <w:r>
          <w:rPr>
            <w:rFonts w:hint="eastAsia"/>
          </w:rPr>
          <w:t>5</w:t>
        </w:r>
        <w:r>
          <w:rPr>
            <w:rFonts w:hint="eastAsia"/>
          </w:rPr>
          <w:t>，</w:t>
        </w:r>
        <w:r w:rsidRPr="009C49D7">
          <w:rPr>
            <w:rFonts w:hint="eastAsia"/>
          </w:rPr>
          <w:t>使用预测日当天的气象数据和时间数据通过</w:t>
        </w:r>
        <w:r>
          <w:rPr>
            <w:rFonts w:hint="eastAsia"/>
          </w:rPr>
          <w:t>步骤</w:t>
        </w:r>
        <w:r>
          <w:rPr>
            <w:rFonts w:hint="eastAsia"/>
          </w:rPr>
          <w:t>4</w:t>
        </w:r>
        <w:r w:rsidRPr="009C49D7">
          <w:rPr>
            <w:rFonts w:hint="eastAsia"/>
          </w:rPr>
          <w:t>训练好的神经网络对光伏发电功率进行预测。</w:t>
        </w:r>
      </w:ins>
    </w:p>
    <w:p w14:paraId="338EBC13" w14:textId="77777777" w:rsidR="00B10778" w:rsidRDefault="00B10778" w:rsidP="00B10778">
      <w:pPr>
        <w:pStyle w:val="04"/>
        <w:ind w:firstLine="480"/>
        <w:rPr>
          <w:ins w:id="18" w:author="智绘未来37" w:date="2020-07-27T23:34:00Z"/>
        </w:rPr>
      </w:pPr>
      <w:ins w:id="19" w:author="智绘未来37" w:date="2020-07-27T23:34:00Z">
        <w:r>
          <w:rPr>
            <w:rFonts w:hint="eastAsia"/>
          </w:rPr>
          <w:t>根据权利要求</w:t>
        </w:r>
        <w:r>
          <w:rPr>
            <w:rFonts w:hint="eastAsia"/>
          </w:rPr>
          <w:t>1</w:t>
        </w:r>
        <w:r>
          <w:rPr>
            <w:rFonts w:hint="eastAsia"/>
          </w:rPr>
          <w:t>所述的</w:t>
        </w:r>
        <w:r w:rsidRPr="00F42470">
          <w:rPr>
            <w:rFonts w:hint="eastAsia"/>
          </w:rPr>
          <w:t>基于误差修正和模糊逻辑的光伏发电功率预测方法，其特征在于</w:t>
        </w:r>
        <w:r>
          <w:rPr>
            <w:rFonts w:hint="eastAsia"/>
          </w:rPr>
          <w:t>：</w:t>
        </w:r>
      </w:ins>
    </w:p>
    <w:p w14:paraId="05D1F59B" w14:textId="77777777" w:rsidR="00B10778" w:rsidRPr="00E242DD" w:rsidRDefault="00B10778" w:rsidP="00B10778">
      <w:pPr>
        <w:pStyle w:val="00"/>
        <w:ind w:firstLine="480"/>
        <w:rPr>
          <w:ins w:id="20" w:author="智绘未来37" w:date="2020-07-27T23:34:00Z"/>
        </w:rPr>
      </w:pPr>
      <w:ins w:id="21" w:author="智绘未来37" w:date="2020-07-27T23:34:00Z">
        <w:r>
          <w:rPr>
            <w:rFonts w:hint="eastAsia"/>
          </w:rPr>
          <w:t>步骤</w:t>
        </w:r>
        <w:r>
          <w:rPr>
            <w:rFonts w:hint="eastAsia"/>
          </w:rPr>
          <w:t>1</w:t>
        </w:r>
        <w:r>
          <w:rPr>
            <w:rFonts w:hint="eastAsia"/>
          </w:rPr>
          <w:t>中，</w:t>
        </w:r>
        <w:r w:rsidRPr="00E242DD">
          <w:rPr>
            <w:rFonts w:hint="eastAsia"/>
          </w:rPr>
          <w:t>预测日前</w:t>
        </w:r>
        <w:r w:rsidRPr="00E242DD">
          <w:rPr>
            <w:rFonts w:hint="eastAsia"/>
          </w:rPr>
          <w:t>M</w:t>
        </w:r>
        <w:r w:rsidRPr="00E242DD">
          <w:rPr>
            <w:rFonts w:hint="eastAsia"/>
          </w:rPr>
          <w:t>天的光伏发电功率历史数据和气象历史数据包括：预测日前第</w:t>
        </w:r>
        <w:r w:rsidRPr="00E242DD">
          <w:rPr>
            <w:rFonts w:hint="eastAsia"/>
          </w:rPr>
          <w:t>i</w:t>
        </w:r>
        <w:r w:rsidRPr="00E242DD">
          <w:rPr>
            <w:rFonts w:hint="eastAsia"/>
          </w:rPr>
          <w:t>天第</w:t>
        </w:r>
        <w:r w:rsidRPr="00E242DD">
          <w:rPr>
            <w:rFonts w:hint="eastAsia"/>
          </w:rPr>
          <w:t>j</w:t>
        </w:r>
        <w:r w:rsidRPr="00E242DD">
          <w:rPr>
            <w:rFonts w:hint="eastAsia"/>
          </w:rPr>
          <w:t>时刻的光伏发电功率和气象历史数据，</w:t>
        </w:r>
      </w:ins>
      <m:oMath>
        <m:r>
          <w:ins w:id="22" w:author="智绘未来37" w:date="2020-07-27T23:34:00Z">
            <m:rPr>
              <m:sty m:val="p"/>
            </m:rPr>
            <w:rPr>
              <w:rFonts w:ascii="Cambria Math" w:hAnsi="Cambria Math"/>
            </w:rPr>
            <m:t>i=1,2,…,M</m:t>
          </w:ins>
        </m:r>
      </m:oMath>
      <w:ins w:id="23" w:author="智绘未来37" w:date="2020-07-27T23:34:00Z">
        <w:r w:rsidRPr="00E242DD">
          <w:rPr>
            <w:rFonts w:hint="eastAsia"/>
          </w:rPr>
          <w:t>，</w:t>
        </w:r>
      </w:ins>
      <m:oMath>
        <m:r>
          <w:ins w:id="24" w:author="智绘未来37" w:date="2020-07-27T23:34:00Z">
            <m:rPr>
              <m:sty m:val="p"/>
            </m:rPr>
            <w:rPr>
              <w:rFonts w:ascii="Cambria Math" w:hAnsi="Cambria Math" w:hint="eastAsia"/>
            </w:rPr>
            <m:t>i</m:t>
          </w:ins>
        </m:r>
        <m:r>
          <w:ins w:id="25" w:author="智绘未来37" w:date="2020-07-27T23:34:00Z">
            <m:rPr>
              <m:sty m:val="p"/>
            </m:rPr>
            <w:rPr>
              <w:rFonts w:ascii="Cambria Math" w:hAnsi="Cambria Math"/>
            </w:rPr>
            <m:t>=1</m:t>
          </w:ins>
        </m:r>
      </m:oMath>
      <w:ins w:id="26" w:author="智绘未来37" w:date="2020-07-27T23:34:00Z">
        <w:r w:rsidRPr="00E242DD">
          <w:rPr>
            <w:rFonts w:hint="eastAsia"/>
          </w:rPr>
          <w:t>表示预测日的前一天，</w:t>
        </w:r>
      </w:ins>
      <m:oMath>
        <m:r>
          <w:ins w:id="27" w:author="智绘未来37" w:date="2020-07-27T23:34:00Z">
            <m:rPr>
              <m:sty m:val="p"/>
            </m:rPr>
            <w:rPr>
              <w:rFonts w:ascii="Cambria Math" w:hAnsi="Cambria Math"/>
            </w:rPr>
            <m:t>j=1,2,…,N</m:t>
          </w:ins>
        </m:r>
      </m:oMath>
      <w:ins w:id="28" w:author="智绘未来37" w:date="2020-07-27T23:34:00Z">
        <w:r w:rsidRPr="00E242DD">
          <w:rPr>
            <w:rFonts w:hint="eastAsia"/>
          </w:rPr>
          <w:t>，</w:t>
        </w:r>
        <w:r w:rsidRPr="00E242DD">
          <w:rPr>
            <w:rFonts w:hint="eastAsia"/>
          </w:rPr>
          <w:t>N</w:t>
        </w:r>
        <w:r w:rsidRPr="00E242DD">
          <w:rPr>
            <w:rFonts w:hint="eastAsia"/>
          </w:rPr>
          <w:t>表示每日采样点数</w:t>
        </w:r>
        <w:r>
          <w:rPr>
            <w:rFonts w:hint="eastAsia"/>
          </w:rPr>
          <w:t>；</w:t>
        </w:r>
      </w:ins>
    </w:p>
    <w:p w14:paraId="62C7E079" w14:textId="77777777" w:rsidR="00B10778" w:rsidRDefault="00B10778" w:rsidP="00B10778">
      <w:pPr>
        <w:pStyle w:val="00"/>
        <w:ind w:firstLine="480"/>
        <w:rPr>
          <w:ins w:id="29" w:author="智绘未来37" w:date="2020-07-27T23:34:00Z"/>
        </w:rPr>
      </w:pPr>
      <w:ins w:id="30" w:author="智绘未来37" w:date="2020-07-27T23:34:00Z">
        <w:r w:rsidRPr="00E242DD">
          <w:rPr>
            <w:rFonts w:hint="eastAsia"/>
          </w:rPr>
          <w:t>预测日当天的气象数据包括：预测日前当天第</w:t>
        </w:r>
        <w:r w:rsidRPr="00E242DD">
          <w:rPr>
            <w:rFonts w:hint="eastAsia"/>
          </w:rPr>
          <w:t>j</w:t>
        </w:r>
        <w:r w:rsidRPr="00E242DD">
          <w:rPr>
            <w:rFonts w:hint="eastAsia"/>
          </w:rPr>
          <w:t>时刻的气象数据，</w:t>
        </w:r>
      </w:ins>
      <m:oMath>
        <m:r>
          <w:ins w:id="31" w:author="智绘未来37" w:date="2020-07-27T23:34:00Z">
            <m:rPr>
              <m:sty m:val="p"/>
            </m:rPr>
            <w:rPr>
              <w:rFonts w:ascii="Cambria Math" w:hAnsi="Cambria Math"/>
            </w:rPr>
            <m:t>j=1,2,…,N</m:t>
          </w:ins>
        </m:r>
      </m:oMath>
      <w:ins w:id="32" w:author="智绘未来37" w:date="2020-07-27T23:34:00Z">
        <w:r w:rsidRPr="00E242DD">
          <w:rPr>
            <w:rFonts w:hint="eastAsia"/>
          </w:rPr>
          <w:t>，</w:t>
        </w:r>
        <w:r w:rsidRPr="00E242DD">
          <w:rPr>
            <w:rFonts w:hint="eastAsia"/>
          </w:rPr>
          <w:t>N</w:t>
        </w:r>
        <w:r w:rsidRPr="00E242DD">
          <w:rPr>
            <w:rFonts w:hint="eastAsia"/>
          </w:rPr>
          <w:t>表示每日采样点数。</w:t>
        </w:r>
      </w:ins>
    </w:p>
    <w:p w14:paraId="28FB5F65" w14:textId="77777777" w:rsidR="00B10778" w:rsidRDefault="00B10778" w:rsidP="00B10778">
      <w:pPr>
        <w:pStyle w:val="04"/>
        <w:ind w:firstLine="480"/>
        <w:rPr>
          <w:ins w:id="33" w:author="智绘未来37" w:date="2020-07-27T23:34:00Z"/>
        </w:rPr>
      </w:pPr>
      <w:ins w:id="34" w:author="智绘未来37" w:date="2020-07-27T23:34:00Z">
        <w:r>
          <w:rPr>
            <w:rFonts w:hint="eastAsia"/>
          </w:rPr>
          <w:t>根据权利要求</w:t>
        </w:r>
        <w:r>
          <w:t>2</w:t>
        </w:r>
        <w:r>
          <w:rPr>
            <w:rFonts w:hint="eastAsia"/>
          </w:rPr>
          <w:t>所述的</w:t>
        </w:r>
        <w:r w:rsidRPr="00F42470">
          <w:rPr>
            <w:rFonts w:hint="eastAsia"/>
          </w:rPr>
          <w:t>基于误差修正和模糊逻辑的光伏发电功率预测方法，其特征在于</w:t>
        </w:r>
        <w:r>
          <w:rPr>
            <w:rFonts w:hint="eastAsia"/>
          </w:rPr>
          <w:t>：</w:t>
        </w:r>
      </w:ins>
    </w:p>
    <w:p w14:paraId="4E876C93" w14:textId="77777777" w:rsidR="00B10778" w:rsidRDefault="00B10778" w:rsidP="00B10778">
      <w:pPr>
        <w:pStyle w:val="00"/>
        <w:ind w:firstLine="480"/>
        <w:rPr>
          <w:ins w:id="35" w:author="智绘未来37" w:date="2020-07-27T23:34:00Z"/>
        </w:rPr>
      </w:pPr>
      <w:ins w:id="36" w:author="智绘未来37" w:date="2020-07-27T23:34:00Z">
        <w:r>
          <w:rPr>
            <w:rFonts w:hint="eastAsia"/>
          </w:rPr>
          <w:t>气象数据包括：辐照度向量</w:t>
        </w:r>
      </w:ins>
      <m:oMath>
        <m:sSub>
          <m:sSubPr>
            <m:ctrlPr>
              <w:ins w:id="37" w:author="智绘未来37" w:date="2020-07-27T23:34:00Z">
                <w:rPr>
                  <w:rFonts w:ascii="Cambria Math" w:hAnsi="Cambria Math"/>
                </w:rPr>
              </w:ins>
            </m:ctrlPr>
          </m:sSubPr>
          <m:e>
            <m:r>
              <w:ins w:id="38" w:author="智绘未来37" w:date="2020-07-27T23:34:00Z">
                <m:rPr>
                  <m:sty m:val="p"/>
                </m:rPr>
                <w:rPr>
                  <w:rFonts w:ascii="Cambria Math" w:hAnsi="Cambria Math"/>
                </w:rPr>
                <m:t>I</m:t>
              </w:ins>
            </m:r>
          </m:e>
          <m:sub>
            <m:r>
              <w:ins w:id="39" w:author="智绘未来37" w:date="2020-07-27T23:34:00Z">
                <m:rPr>
                  <m:sty m:val="p"/>
                </m:rPr>
                <w:rPr>
                  <w:rFonts w:ascii="Cambria Math" w:hAnsi="Cambria Math"/>
                </w:rPr>
                <m:t>x</m:t>
              </w:ins>
            </m:r>
          </m:sub>
        </m:sSub>
        <m:r>
          <w:ins w:id="40" w:author="智绘未来37" w:date="2020-07-27T23:34:00Z">
            <m:rPr>
              <m:sty m:val="p"/>
            </m:rPr>
            <w:rPr>
              <w:rFonts w:ascii="Cambria Math" w:hAnsi="Cambria Math"/>
            </w:rPr>
            <m:t>=</m:t>
          </w:ins>
        </m:r>
        <m:d>
          <m:dPr>
            <m:begChr m:val="["/>
            <m:endChr m:val="]"/>
            <m:ctrlPr>
              <w:ins w:id="41" w:author="智绘未来37" w:date="2020-07-27T23:34:00Z">
                <w:rPr>
                  <w:rFonts w:ascii="Cambria Math" w:hAnsi="Cambria Math"/>
                </w:rPr>
              </w:ins>
            </m:ctrlPr>
          </m:dPr>
          <m:e>
            <m:sSub>
              <m:sSubPr>
                <m:ctrlPr>
                  <w:ins w:id="42" w:author="智绘未来37" w:date="2020-07-27T23:34:00Z">
                    <w:rPr>
                      <w:rFonts w:ascii="Cambria Math" w:hAnsi="Cambria Math"/>
                    </w:rPr>
                  </w:ins>
                </m:ctrlPr>
              </m:sSubPr>
              <m:e>
                <m:r>
                  <w:ins w:id="43" w:author="智绘未来37" w:date="2020-07-27T23:34:00Z">
                    <m:rPr>
                      <m:sty m:val="p"/>
                    </m:rPr>
                    <w:rPr>
                      <w:rFonts w:ascii="Cambria Math" w:hAnsi="Cambria Math"/>
                    </w:rPr>
                    <m:t>I</m:t>
                  </w:ins>
                </m:r>
              </m:e>
              <m:sub>
                <m:r>
                  <w:ins w:id="44" w:author="智绘未来37" w:date="2020-07-27T23:34:00Z">
                    <m:rPr>
                      <m:sty m:val="p"/>
                    </m:rPr>
                    <w:rPr>
                      <w:rFonts w:ascii="Cambria Math" w:hAnsi="Cambria Math"/>
                    </w:rPr>
                    <m:t>x</m:t>
                  </w:ins>
                </m:r>
                <m:r>
                  <w:ins w:id="45" w:author="智绘未来37" w:date="2020-07-27T23:34:00Z">
                    <m:rPr>
                      <m:sty m:val="p"/>
                    </m:rPr>
                    <w:rPr>
                      <w:rFonts w:ascii="Cambria Math" w:hAnsi="Cambria Math"/>
                    </w:rPr>
                    <m:t>1</m:t>
                  </w:ins>
                </m:r>
              </m:sub>
            </m:sSub>
            <m:r>
              <w:ins w:id="46" w:author="智绘未来37" w:date="2020-07-27T23:34:00Z">
                <m:rPr>
                  <m:sty m:val="p"/>
                </m:rPr>
                <w:rPr>
                  <w:rFonts w:ascii="Cambria Math" w:hAnsi="Cambria Math"/>
                </w:rPr>
                <m:t>,</m:t>
              </w:ins>
            </m:r>
            <m:sSub>
              <m:sSubPr>
                <m:ctrlPr>
                  <w:ins w:id="47" w:author="智绘未来37" w:date="2020-07-27T23:34:00Z">
                    <w:rPr>
                      <w:rFonts w:ascii="Cambria Math" w:hAnsi="Cambria Math"/>
                    </w:rPr>
                  </w:ins>
                </m:ctrlPr>
              </m:sSubPr>
              <m:e>
                <m:r>
                  <w:ins w:id="48" w:author="智绘未来37" w:date="2020-07-27T23:34:00Z">
                    <m:rPr>
                      <m:sty m:val="p"/>
                    </m:rPr>
                    <w:rPr>
                      <w:rFonts w:ascii="Cambria Math" w:hAnsi="Cambria Math"/>
                    </w:rPr>
                    <m:t>I</m:t>
                  </w:ins>
                </m:r>
              </m:e>
              <m:sub>
                <m:r>
                  <w:ins w:id="49" w:author="智绘未来37" w:date="2020-07-27T23:34:00Z">
                    <m:rPr>
                      <m:sty m:val="p"/>
                    </m:rPr>
                    <w:rPr>
                      <w:rFonts w:ascii="Cambria Math" w:hAnsi="Cambria Math"/>
                    </w:rPr>
                    <m:t>x</m:t>
                  </w:ins>
                </m:r>
                <m:r>
                  <w:ins w:id="50" w:author="智绘未来37" w:date="2020-07-27T23:34:00Z">
                    <m:rPr>
                      <m:sty m:val="p"/>
                    </m:rPr>
                    <w:rPr>
                      <w:rFonts w:ascii="Cambria Math" w:hAnsi="Cambria Math"/>
                    </w:rPr>
                    <m:t>2</m:t>
                  </w:ins>
                </m:r>
              </m:sub>
            </m:sSub>
            <m:r>
              <w:ins w:id="51" w:author="智绘未来37" w:date="2020-07-27T23:34:00Z">
                <m:rPr>
                  <m:sty m:val="p"/>
                </m:rPr>
                <w:rPr>
                  <w:rFonts w:ascii="Cambria Math" w:hAnsi="Cambria Math"/>
                </w:rPr>
                <m:t>,…,</m:t>
              </w:ins>
            </m:r>
            <m:sSub>
              <m:sSubPr>
                <m:ctrlPr>
                  <w:ins w:id="52" w:author="智绘未来37" w:date="2020-07-27T23:34:00Z">
                    <w:rPr>
                      <w:rFonts w:ascii="Cambria Math" w:hAnsi="Cambria Math"/>
                    </w:rPr>
                  </w:ins>
                </m:ctrlPr>
              </m:sSubPr>
              <m:e>
                <m:r>
                  <w:ins w:id="53" w:author="智绘未来37" w:date="2020-07-27T23:34:00Z">
                    <m:rPr>
                      <m:sty m:val="p"/>
                    </m:rPr>
                    <w:rPr>
                      <w:rFonts w:ascii="Cambria Math" w:hAnsi="Cambria Math"/>
                    </w:rPr>
                    <m:t>I</m:t>
                  </w:ins>
                </m:r>
              </m:e>
              <m:sub>
                <m:r>
                  <w:ins w:id="54" w:author="智绘未来37" w:date="2020-07-27T23:34:00Z">
                    <m:rPr>
                      <m:sty m:val="p"/>
                    </m:rPr>
                    <w:rPr>
                      <w:rFonts w:ascii="Cambria Math" w:hAnsi="Cambria Math"/>
                    </w:rPr>
                    <m:t>x</m:t>
                  </w:ins>
                </m:r>
                <m:r>
                  <w:ins w:id="55" w:author="智绘未来37" w:date="2020-07-27T23:34:00Z">
                    <m:rPr>
                      <m:sty m:val="p"/>
                    </m:rPr>
                    <w:rPr>
                      <w:rFonts w:ascii="Cambria Math" w:hAnsi="Cambria Math"/>
                    </w:rPr>
                    <m:t>N</m:t>
                  </w:ins>
                </m:r>
              </m:sub>
            </m:sSub>
          </m:e>
        </m:d>
      </m:oMath>
      <w:ins w:id="56" w:author="智绘未来37" w:date="2020-07-27T23:34:00Z">
        <w:r>
          <w:rPr>
            <w:rFonts w:hint="eastAsia"/>
          </w:rPr>
          <w:t>，温度向量</w:t>
        </w:r>
      </w:ins>
      <m:oMath>
        <m:sSub>
          <m:sSubPr>
            <m:ctrlPr>
              <w:ins w:id="57" w:author="智绘未来37" w:date="2020-07-27T23:34:00Z">
                <w:rPr>
                  <w:rFonts w:ascii="Cambria Math" w:hAnsi="Cambria Math"/>
                </w:rPr>
              </w:ins>
            </m:ctrlPr>
          </m:sSubPr>
          <m:e>
            <m:r>
              <w:ins w:id="58" w:author="智绘未来37" w:date="2020-07-27T23:34:00Z">
                <m:rPr>
                  <m:sty m:val="p"/>
                </m:rPr>
                <w:rPr>
                  <w:rFonts w:ascii="Cambria Math" w:hAnsi="Cambria Math"/>
                </w:rPr>
                <m:t>T</m:t>
              </w:ins>
            </m:r>
          </m:e>
          <m:sub>
            <m:r>
              <w:ins w:id="59" w:author="智绘未来37" w:date="2020-07-27T23:34:00Z">
                <m:rPr>
                  <m:sty m:val="p"/>
                </m:rPr>
                <w:rPr>
                  <w:rFonts w:ascii="Cambria Math" w:hAnsi="Cambria Math"/>
                </w:rPr>
                <m:t>x</m:t>
              </w:ins>
            </m:r>
          </m:sub>
        </m:sSub>
        <m:r>
          <w:ins w:id="60" w:author="智绘未来37" w:date="2020-07-27T23:34:00Z">
            <m:rPr>
              <m:sty m:val="p"/>
            </m:rPr>
            <w:rPr>
              <w:rFonts w:ascii="Cambria Math" w:hAnsi="Cambria Math"/>
            </w:rPr>
            <m:t>=</m:t>
          </w:ins>
        </m:r>
        <m:d>
          <m:dPr>
            <m:begChr m:val="["/>
            <m:endChr m:val="]"/>
            <m:ctrlPr>
              <w:ins w:id="61" w:author="智绘未来37" w:date="2020-07-27T23:34:00Z">
                <w:rPr>
                  <w:rFonts w:ascii="Cambria Math" w:hAnsi="Cambria Math"/>
                </w:rPr>
              </w:ins>
            </m:ctrlPr>
          </m:dPr>
          <m:e>
            <m:sSub>
              <m:sSubPr>
                <m:ctrlPr>
                  <w:ins w:id="62" w:author="智绘未来37" w:date="2020-07-27T23:34:00Z">
                    <w:rPr>
                      <w:rFonts w:ascii="Cambria Math" w:hAnsi="Cambria Math"/>
                    </w:rPr>
                  </w:ins>
                </m:ctrlPr>
              </m:sSubPr>
              <m:e>
                <m:r>
                  <w:ins w:id="63" w:author="智绘未来37" w:date="2020-07-27T23:34:00Z">
                    <m:rPr>
                      <m:sty m:val="p"/>
                    </m:rPr>
                    <w:rPr>
                      <w:rFonts w:ascii="Cambria Math" w:hAnsi="Cambria Math"/>
                    </w:rPr>
                    <m:t>T</m:t>
                  </w:ins>
                </m:r>
              </m:e>
              <m:sub>
                <m:r>
                  <w:ins w:id="64" w:author="智绘未来37" w:date="2020-07-27T23:34:00Z">
                    <m:rPr>
                      <m:sty m:val="p"/>
                    </m:rPr>
                    <w:rPr>
                      <w:rFonts w:ascii="Cambria Math" w:hAnsi="Cambria Math"/>
                    </w:rPr>
                    <m:t>x</m:t>
                  </w:ins>
                </m:r>
                <m:r>
                  <w:ins w:id="65" w:author="智绘未来37" w:date="2020-07-27T23:34:00Z">
                    <m:rPr>
                      <m:sty m:val="p"/>
                    </m:rPr>
                    <w:rPr>
                      <w:rFonts w:ascii="Cambria Math" w:hAnsi="Cambria Math"/>
                    </w:rPr>
                    <m:t>1</m:t>
                  </w:ins>
                </m:r>
              </m:sub>
            </m:sSub>
            <m:r>
              <w:ins w:id="66" w:author="智绘未来37" w:date="2020-07-27T23:34:00Z">
                <m:rPr>
                  <m:sty m:val="p"/>
                </m:rPr>
                <w:rPr>
                  <w:rFonts w:ascii="Cambria Math" w:hAnsi="Cambria Math"/>
                </w:rPr>
                <m:t>,</m:t>
              </w:ins>
            </m:r>
            <m:sSub>
              <m:sSubPr>
                <m:ctrlPr>
                  <w:ins w:id="67" w:author="智绘未来37" w:date="2020-07-27T23:34:00Z">
                    <w:rPr>
                      <w:rFonts w:ascii="Cambria Math" w:hAnsi="Cambria Math"/>
                    </w:rPr>
                  </w:ins>
                </m:ctrlPr>
              </m:sSubPr>
              <m:e>
                <m:r>
                  <w:ins w:id="68" w:author="智绘未来37" w:date="2020-07-27T23:34:00Z">
                    <m:rPr>
                      <m:sty m:val="p"/>
                    </m:rPr>
                    <w:rPr>
                      <w:rFonts w:ascii="Cambria Math" w:hAnsi="Cambria Math"/>
                    </w:rPr>
                    <m:t>T</m:t>
                  </w:ins>
                </m:r>
              </m:e>
              <m:sub>
                <m:r>
                  <w:ins w:id="69" w:author="智绘未来37" w:date="2020-07-27T23:34:00Z">
                    <m:rPr>
                      <m:sty m:val="p"/>
                    </m:rPr>
                    <w:rPr>
                      <w:rFonts w:ascii="Cambria Math" w:hAnsi="Cambria Math"/>
                    </w:rPr>
                    <m:t>x</m:t>
                  </w:ins>
                </m:r>
                <m:r>
                  <w:ins w:id="70" w:author="智绘未来37" w:date="2020-07-27T23:34:00Z">
                    <m:rPr>
                      <m:sty m:val="p"/>
                    </m:rPr>
                    <w:rPr>
                      <w:rFonts w:ascii="Cambria Math" w:hAnsi="Cambria Math"/>
                    </w:rPr>
                    <m:t>2</m:t>
                  </w:ins>
                </m:r>
              </m:sub>
            </m:sSub>
            <m:r>
              <w:ins w:id="71" w:author="智绘未来37" w:date="2020-07-27T23:34:00Z">
                <m:rPr>
                  <m:sty m:val="p"/>
                </m:rPr>
                <w:rPr>
                  <w:rFonts w:ascii="Cambria Math" w:hAnsi="Cambria Math"/>
                </w:rPr>
                <m:t>,…,</m:t>
              </w:ins>
            </m:r>
            <m:sSub>
              <m:sSubPr>
                <m:ctrlPr>
                  <w:ins w:id="72" w:author="智绘未来37" w:date="2020-07-27T23:34:00Z">
                    <w:rPr>
                      <w:rFonts w:ascii="Cambria Math" w:hAnsi="Cambria Math"/>
                    </w:rPr>
                  </w:ins>
                </m:ctrlPr>
              </m:sSubPr>
              <m:e>
                <m:r>
                  <w:ins w:id="73" w:author="智绘未来37" w:date="2020-07-27T23:34:00Z">
                    <m:rPr>
                      <m:sty m:val="p"/>
                    </m:rPr>
                    <w:rPr>
                      <w:rFonts w:ascii="Cambria Math" w:hAnsi="Cambria Math"/>
                    </w:rPr>
                    <m:t>T</m:t>
                  </w:ins>
                </m:r>
              </m:e>
              <m:sub>
                <m:r>
                  <w:ins w:id="74" w:author="智绘未来37" w:date="2020-07-27T23:34:00Z">
                    <m:rPr>
                      <m:sty m:val="p"/>
                    </m:rPr>
                    <w:rPr>
                      <w:rFonts w:ascii="Cambria Math" w:hAnsi="Cambria Math"/>
                    </w:rPr>
                    <m:t>x</m:t>
                  </w:ins>
                </m:r>
                <m:r>
                  <w:ins w:id="75" w:author="智绘未来37" w:date="2020-07-27T23:34:00Z">
                    <m:rPr>
                      <m:sty m:val="p"/>
                    </m:rPr>
                    <w:rPr>
                      <w:rFonts w:ascii="Cambria Math" w:hAnsi="Cambria Math"/>
                    </w:rPr>
                    <m:t>N</m:t>
                  </w:ins>
                </m:r>
              </m:sub>
            </m:sSub>
          </m:e>
        </m:d>
      </m:oMath>
      <w:ins w:id="76" w:author="智绘未来37" w:date="2020-07-27T23:34:00Z">
        <w:r>
          <w:rPr>
            <w:rFonts w:hint="eastAsia"/>
          </w:rPr>
          <w:t>，风速向量</w:t>
        </w:r>
      </w:ins>
      <m:oMath>
        <m:sSub>
          <m:sSubPr>
            <m:ctrlPr>
              <w:ins w:id="77" w:author="智绘未来37" w:date="2020-07-27T23:34:00Z">
                <w:rPr>
                  <w:rFonts w:ascii="Cambria Math" w:hAnsi="Cambria Math"/>
                </w:rPr>
              </w:ins>
            </m:ctrlPr>
          </m:sSubPr>
          <m:e>
            <m:r>
              <w:ins w:id="78" w:author="智绘未来37" w:date="2020-07-27T23:34:00Z">
                <m:rPr>
                  <m:sty m:val="p"/>
                </m:rPr>
                <w:rPr>
                  <w:rFonts w:ascii="Cambria Math" w:hAnsi="Cambria Math"/>
                </w:rPr>
                <m:t>WS</m:t>
              </w:ins>
            </m:r>
          </m:e>
          <m:sub>
            <m:r>
              <w:ins w:id="79" w:author="智绘未来37" w:date="2020-07-27T23:34:00Z">
                <m:rPr>
                  <m:sty m:val="p"/>
                </m:rPr>
                <w:rPr>
                  <w:rFonts w:ascii="Cambria Math" w:hAnsi="Cambria Math"/>
                </w:rPr>
                <m:t>x</m:t>
              </w:ins>
            </m:r>
          </m:sub>
        </m:sSub>
        <m:r>
          <w:ins w:id="80" w:author="智绘未来37" w:date="2020-07-27T23:34:00Z">
            <m:rPr>
              <m:sty m:val="p"/>
            </m:rPr>
            <w:rPr>
              <w:rFonts w:ascii="Cambria Math" w:hAnsi="Cambria Math"/>
            </w:rPr>
            <m:t>=</m:t>
          </w:ins>
        </m:r>
        <m:d>
          <m:dPr>
            <m:begChr m:val="["/>
            <m:endChr m:val="]"/>
            <m:ctrlPr>
              <w:ins w:id="81" w:author="智绘未来37" w:date="2020-07-27T23:34:00Z">
                <w:rPr>
                  <w:rFonts w:ascii="Cambria Math" w:hAnsi="Cambria Math"/>
                </w:rPr>
              </w:ins>
            </m:ctrlPr>
          </m:dPr>
          <m:e>
            <m:sSub>
              <m:sSubPr>
                <m:ctrlPr>
                  <w:ins w:id="82" w:author="智绘未来37" w:date="2020-07-27T23:34:00Z">
                    <w:rPr>
                      <w:rFonts w:ascii="Cambria Math" w:hAnsi="Cambria Math"/>
                    </w:rPr>
                  </w:ins>
                </m:ctrlPr>
              </m:sSubPr>
              <m:e>
                <m:r>
                  <w:ins w:id="83" w:author="智绘未来37" w:date="2020-07-27T23:34:00Z">
                    <m:rPr>
                      <m:sty m:val="p"/>
                    </m:rPr>
                    <w:rPr>
                      <w:rFonts w:ascii="Cambria Math" w:hAnsi="Cambria Math"/>
                    </w:rPr>
                    <m:t>WS</m:t>
                  </w:ins>
                </m:r>
              </m:e>
              <m:sub>
                <m:r>
                  <w:ins w:id="84" w:author="智绘未来37" w:date="2020-07-27T23:34:00Z">
                    <m:rPr>
                      <m:sty m:val="p"/>
                    </m:rPr>
                    <w:rPr>
                      <w:rFonts w:ascii="Cambria Math" w:hAnsi="Cambria Math"/>
                    </w:rPr>
                    <m:t>x</m:t>
                  </w:ins>
                </m:r>
                <m:r>
                  <w:ins w:id="85" w:author="智绘未来37" w:date="2020-07-27T23:34:00Z">
                    <m:rPr>
                      <m:sty m:val="p"/>
                    </m:rPr>
                    <w:rPr>
                      <w:rFonts w:ascii="Cambria Math" w:hAnsi="Cambria Math"/>
                    </w:rPr>
                    <m:t>1</m:t>
                  </w:ins>
                </m:r>
              </m:sub>
            </m:sSub>
            <m:r>
              <w:ins w:id="86" w:author="智绘未来37" w:date="2020-07-27T23:34:00Z">
                <m:rPr>
                  <m:sty m:val="p"/>
                </m:rPr>
                <w:rPr>
                  <w:rFonts w:ascii="Cambria Math" w:hAnsi="Cambria Math"/>
                </w:rPr>
                <m:t>,</m:t>
              </w:ins>
            </m:r>
            <m:sSub>
              <m:sSubPr>
                <m:ctrlPr>
                  <w:ins w:id="87" w:author="智绘未来37" w:date="2020-07-27T23:34:00Z">
                    <w:rPr>
                      <w:rFonts w:ascii="Cambria Math" w:hAnsi="Cambria Math"/>
                    </w:rPr>
                  </w:ins>
                </m:ctrlPr>
              </m:sSubPr>
              <m:e>
                <m:r>
                  <w:ins w:id="88" w:author="智绘未来37" w:date="2020-07-27T23:34:00Z">
                    <m:rPr>
                      <m:sty m:val="p"/>
                    </m:rPr>
                    <w:rPr>
                      <w:rFonts w:ascii="Cambria Math" w:hAnsi="Cambria Math"/>
                    </w:rPr>
                    <m:t>WS</m:t>
                  </w:ins>
                </m:r>
              </m:e>
              <m:sub>
                <m:r>
                  <w:ins w:id="89" w:author="智绘未来37" w:date="2020-07-27T23:34:00Z">
                    <m:rPr>
                      <m:sty m:val="p"/>
                    </m:rPr>
                    <w:rPr>
                      <w:rFonts w:ascii="Cambria Math" w:hAnsi="Cambria Math"/>
                    </w:rPr>
                    <m:t>x</m:t>
                  </w:ins>
                </m:r>
                <m:r>
                  <w:ins w:id="90" w:author="智绘未来37" w:date="2020-07-27T23:34:00Z">
                    <m:rPr>
                      <m:sty m:val="p"/>
                    </m:rPr>
                    <w:rPr>
                      <w:rFonts w:ascii="Cambria Math" w:hAnsi="Cambria Math"/>
                    </w:rPr>
                    <m:t>2</m:t>
                  </w:ins>
                </m:r>
              </m:sub>
            </m:sSub>
            <m:r>
              <w:ins w:id="91" w:author="智绘未来37" w:date="2020-07-27T23:34:00Z">
                <m:rPr>
                  <m:sty m:val="p"/>
                </m:rPr>
                <w:rPr>
                  <w:rFonts w:ascii="Cambria Math" w:hAnsi="Cambria Math"/>
                </w:rPr>
                <m:t>,…,</m:t>
              </w:ins>
            </m:r>
            <m:sSub>
              <m:sSubPr>
                <m:ctrlPr>
                  <w:ins w:id="92" w:author="智绘未来37" w:date="2020-07-27T23:34:00Z">
                    <w:rPr>
                      <w:rFonts w:ascii="Cambria Math" w:hAnsi="Cambria Math"/>
                    </w:rPr>
                  </w:ins>
                </m:ctrlPr>
              </m:sSubPr>
              <m:e>
                <m:r>
                  <w:ins w:id="93" w:author="智绘未来37" w:date="2020-07-27T23:34:00Z">
                    <m:rPr>
                      <m:sty m:val="p"/>
                    </m:rPr>
                    <w:rPr>
                      <w:rFonts w:ascii="Cambria Math" w:hAnsi="Cambria Math"/>
                    </w:rPr>
                    <m:t>WS</m:t>
                  </w:ins>
                </m:r>
              </m:e>
              <m:sub>
                <m:r>
                  <w:ins w:id="94" w:author="智绘未来37" w:date="2020-07-27T23:34:00Z">
                    <m:rPr>
                      <m:sty m:val="p"/>
                    </m:rPr>
                    <w:rPr>
                      <w:rFonts w:ascii="Cambria Math" w:hAnsi="Cambria Math"/>
                    </w:rPr>
                    <m:t>x</m:t>
                  </w:ins>
                </m:r>
                <m:r>
                  <w:ins w:id="95" w:author="智绘未来37" w:date="2020-07-27T23:34:00Z">
                    <m:rPr>
                      <m:sty m:val="p"/>
                    </m:rPr>
                    <w:rPr>
                      <w:rFonts w:ascii="Cambria Math" w:hAnsi="Cambria Math"/>
                    </w:rPr>
                    <m:t>N</m:t>
                  </w:ins>
                </m:r>
              </m:sub>
            </m:sSub>
          </m:e>
        </m:d>
      </m:oMath>
      <w:ins w:id="96" w:author="智绘未来37" w:date="2020-07-27T23:34:00Z">
        <w:r>
          <w:rPr>
            <w:rFonts w:hint="eastAsia"/>
          </w:rPr>
          <w:t>，风向向量</w:t>
        </w:r>
      </w:ins>
      <m:oMath>
        <m:sSub>
          <m:sSubPr>
            <m:ctrlPr>
              <w:ins w:id="97" w:author="智绘未来37" w:date="2020-07-27T23:34:00Z">
                <w:rPr>
                  <w:rFonts w:ascii="Cambria Math" w:hAnsi="Cambria Math"/>
                </w:rPr>
              </w:ins>
            </m:ctrlPr>
          </m:sSubPr>
          <m:e>
            <m:r>
              <w:ins w:id="98" w:author="智绘未来37" w:date="2020-07-27T23:34:00Z">
                <m:rPr>
                  <m:sty m:val="p"/>
                </m:rPr>
                <w:rPr>
                  <w:rFonts w:ascii="Cambria Math" w:hAnsi="Cambria Math"/>
                </w:rPr>
                <m:t>WD</m:t>
              </w:ins>
            </m:r>
          </m:e>
          <m:sub>
            <m:r>
              <w:ins w:id="99" w:author="智绘未来37" w:date="2020-07-27T23:34:00Z">
                <m:rPr>
                  <m:sty m:val="p"/>
                </m:rPr>
                <w:rPr>
                  <w:rFonts w:ascii="Cambria Math" w:hAnsi="Cambria Math"/>
                </w:rPr>
                <m:t>x</m:t>
              </w:ins>
            </m:r>
          </m:sub>
        </m:sSub>
        <m:r>
          <w:ins w:id="100" w:author="智绘未来37" w:date="2020-07-27T23:34:00Z">
            <m:rPr>
              <m:sty m:val="p"/>
            </m:rPr>
            <w:rPr>
              <w:rFonts w:ascii="Cambria Math" w:hAnsi="Cambria Math"/>
            </w:rPr>
            <m:t>=</m:t>
          </w:ins>
        </m:r>
        <m:d>
          <m:dPr>
            <m:begChr m:val="["/>
            <m:endChr m:val="]"/>
            <m:ctrlPr>
              <w:ins w:id="101" w:author="智绘未来37" w:date="2020-07-27T23:34:00Z">
                <w:rPr>
                  <w:rFonts w:ascii="Cambria Math" w:hAnsi="Cambria Math"/>
                </w:rPr>
              </w:ins>
            </m:ctrlPr>
          </m:dPr>
          <m:e>
            <m:sSub>
              <m:sSubPr>
                <m:ctrlPr>
                  <w:ins w:id="102" w:author="智绘未来37" w:date="2020-07-27T23:34:00Z">
                    <w:rPr>
                      <w:rFonts w:ascii="Cambria Math" w:hAnsi="Cambria Math"/>
                    </w:rPr>
                  </w:ins>
                </m:ctrlPr>
              </m:sSubPr>
              <m:e>
                <m:r>
                  <w:ins w:id="103" w:author="智绘未来37" w:date="2020-07-27T23:34:00Z">
                    <m:rPr>
                      <m:sty m:val="p"/>
                    </m:rPr>
                    <w:rPr>
                      <w:rFonts w:ascii="Cambria Math" w:hAnsi="Cambria Math"/>
                    </w:rPr>
                    <m:t>WD</m:t>
                  </w:ins>
                </m:r>
              </m:e>
              <m:sub>
                <m:r>
                  <w:ins w:id="104" w:author="智绘未来37" w:date="2020-07-27T23:34:00Z">
                    <m:rPr>
                      <m:sty m:val="p"/>
                    </m:rPr>
                    <w:rPr>
                      <w:rFonts w:ascii="Cambria Math" w:hAnsi="Cambria Math"/>
                    </w:rPr>
                    <m:t>x</m:t>
                  </w:ins>
                </m:r>
                <m:r>
                  <w:ins w:id="105" w:author="智绘未来37" w:date="2020-07-27T23:34:00Z">
                    <m:rPr>
                      <m:sty m:val="p"/>
                    </m:rPr>
                    <w:rPr>
                      <w:rFonts w:ascii="Cambria Math" w:hAnsi="Cambria Math"/>
                    </w:rPr>
                    <m:t>1</m:t>
                  </w:ins>
                </m:r>
              </m:sub>
            </m:sSub>
            <m:r>
              <w:ins w:id="106" w:author="智绘未来37" w:date="2020-07-27T23:34:00Z">
                <m:rPr>
                  <m:sty m:val="p"/>
                </m:rPr>
                <w:rPr>
                  <w:rFonts w:ascii="Cambria Math" w:hAnsi="Cambria Math"/>
                </w:rPr>
                <m:t>,</m:t>
              </w:ins>
            </m:r>
            <m:sSub>
              <m:sSubPr>
                <m:ctrlPr>
                  <w:ins w:id="107" w:author="智绘未来37" w:date="2020-07-27T23:34:00Z">
                    <w:rPr>
                      <w:rFonts w:ascii="Cambria Math" w:hAnsi="Cambria Math"/>
                    </w:rPr>
                  </w:ins>
                </m:ctrlPr>
              </m:sSubPr>
              <m:e>
                <m:r>
                  <w:ins w:id="108" w:author="智绘未来37" w:date="2020-07-27T23:34:00Z">
                    <m:rPr>
                      <m:sty m:val="p"/>
                    </m:rPr>
                    <w:rPr>
                      <w:rFonts w:ascii="Cambria Math" w:hAnsi="Cambria Math"/>
                    </w:rPr>
                    <m:t>WD</m:t>
                  </w:ins>
                </m:r>
              </m:e>
              <m:sub>
                <m:r>
                  <w:ins w:id="109" w:author="智绘未来37" w:date="2020-07-27T23:34:00Z">
                    <m:rPr>
                      <m:sty m:val="p"/>
                    </m:rPr>
                    <w:rPr>
                      <w:rFonts w:ascii="Cambria Math" w:hAnsi="Cambria Math"/>
                    </w:rPr>
                    <m:t>x</m:t>
                  </w:ins>
                </m:r>
                <m:r>
                  <w:ins w:id="110" w:author="智绘未来37" w:date="2020-07-27T23:34:00Z">
                    <m:rPr>
                      <m:sty m:val="p"/>
                    </m:rPr>
                    <w:rPr>
                      <w:rFonts w:ascii="Cambria Math" w:hAnsi="Cambria Math"/>
                    </w:rPr>
                    <m:t>2</m:t>
                  </w:ins>
                </m:r>
              </m:sub>
            </m:sSub>
            <m:r>
              <w:ins w:id="111" w:author="智绘未来37" w:date="2020-07-27T23:34:00Z">
                <m:rPr>
                  <m:sty m:val="p"/>
                </m:rPr>
                <w:rPr>
                  <w:rFonts w:ascii="Cambria Math" w:hAnsi="Cambria Math"/>
                </w:rPr>
                <m:t>,…,</m:t>
              </w:ins>
            </m:r>
            <m:sSub>
              <m:sSubPr>
                <m:ctrlPr>
                  <w:ins w:id="112" w:author="智绘未来37" w:date="2020-07-27T23:34:00Z">
                    <w:rPr>
                      <w:rFonts w:ascii="Cambria Math" w:hAnsi="Cambria Math"/>
                    </w:rPr>
                  </w:ins>
                </m:ctrlPr>
              </m:sSubPr>
              <m:e>
                <m:r>
                  <w:ins w:id="113" w:author="智绘未来37" w:date="2020-07-27T23:34:00Z">
                    <m:rPr>
                      <m:sty m:val="p"/>
                    </m:rPr>
                    <w:rPr>
                      <w:rFonts w:ascii="Cambria Math" w:hAnsi="Cambria Math"/>
                    </w:rPr>
                    <m:t>WD</m:t>
                  </w:ins>
                </m:r>
              </m:e>
              <m:sub>
                <m:r>
                  <w:ins w:id="114" w:author="智绘未来37" w:date="2020-07-27T23:34:00Z">
                    <m:rPr>
                      <m:sty m:val="p"/>
                    </m:rPr>
                    <w:rPr>
                      <w:rFonts w:ascii="Cambria Math" w:hAnsi="Cambria Math"/>
                    </w:rPr>
                    <m:t>x</m:t>
                  </w:ins>
                </m:r>
                <m:r>
                  <w:ins w:id="115" w:author="智绘未来37" w:date="2020-07-27T23:34:00Z">
                    <m:rPr>
                      <m:sty m:val="p"/>
                    </m:rPr>
                    <w:rPr>
                      <w:rFonts w:ascii="Cambria Math" w:hAnsi="Cambria Math"/>
                    </w:rPr>
                    <m:t>N</m:t>
                  </w:ins>
                </m:r>
              </m:sub>
            </m:sSub>
          </m:e>
        </m:d>
      </m:oMath>
      <w:ins w:id="116" w:author="智绘未来37" w:date="2020-07-27T23:34:00Z">
        <w:r>
          <w:rPr>
            <w:rFonts w:hint="eastAsia"/>
          </w:rPr>
          <w:t>，气压向量</w:t>
        </w:r>
      </w:ins>
      <m:oMath>
        <m:sSub>
          <m:sSubPr>
            <m:ctrlPr>
              <w:ins w:id="117" w:author="智绘未来37" w:date="2020-07-27T23:34:00Z">
                <w:rPr>
                  <w:rFonts w:ascii="Cambria Math" w:hAnsi="Cambria Math"/>
                </w:rPr>
              </w:ins>
            </m:ctrlPr>
          </m:sSubPr>
          <m:e>
            <m:r>
              <w:ins w:id="118" w:author="智绘未来37" w:date="2020-07-27T23:34:00Z">
                <m:rPr>
                  <m:sty m:val="p"/>
                </m:rPr>
                <w:rPr>
                  <w:rFonts w:ascii="Cambria Math" w:hAnsi="Cambria Math"/>
                </w:rPr>
                <m:t>A</m:t>
              </w:ins>
            </m:r>
          </m:e>
          <m:sub>
            <m:r>
              <w:ins w:id="119" w:author="智绘未来37" w:date="2020-07-27T23:34:00Z">
                <m:rPr>
                  <m:sty m:val="p"/>
                </m:rPr>
                <w:rPr>
                  <w:rFonts w:ascii="Cambria Math" w:hAnsi="Cambria Math"/>
                </w:rPr>
                <m:t>x</m:t>
              </w:ins>
            </m:r>
          </m:sub>
        </m:sSub>
        <m:r>
          <w:ins w:id="120" w:author="智绘未来37" w:date="2020-07-27T23:34:00Z">
            <m:rPr>
              <m:sty m:val="p"/>
            </m:rPr>
            <w:rPr>
              <w:rFonts w:ascii="Cambria Math" w:hAnsi="Cambria Math"/>
            </w:rPr>
            <m:t>=</m:t>
          </w:ins>
        </m:r>
        <m:d>
          <m:dPr>
            <m:begChr m:val="["/>
            <m:endChr m:val="]"/>
            <m:ctrlPr>
              <w:ins w:id="121" w:author="智绘未来37" w:date="2020-07-27T23:34:00Z">
                <w:rPr>
                  <w:rFonts w:ascii="Cambria Math" w:hAnsi="Cambria Math"/>
                </w:rPr>
              </w:ins>
            </m:ctrlPr>
          </m:dPr>
          <m:e>
            <m:sSub>
              <m:sSubPr>
                <m:ctrlPr>
                  <w:ins w:id="122" w:author="智绘未来37" w:date="2020-07-27T23:34:00Z">
                    <w:rPr>
                      <w:rFonts w:ascii="Cambria Math" w:hAnsi="Cambria Math"/>
                    </w:rPr>
                  </w:ins>
                </m:ctrlPr>
              </m:sSubPr>
              <m:e>
                <m:r>
                  <w:ins w:id="123" w:author="智绘未来37" w:date="2020-07-27T23:34:00Z">
                    <m:rPr>
                      <m:sty m:val="p"/>
                    </m:rPr>
                    <w:rPr>
                      <w:rFonts w:ascii="Cambria Math" w:hAnsi="Cambria Math"/>
                    </w:rPr>
                    <m:t>A</m:t>
                  </w:ins>
                </m:r>
              </m:e>
              <m:sub>
                <m:r>
                  <w:ins w:id="124" w:author="智绘未来37" w:date="2020-07-27T23:34:00Z">
                    <m:rPr>
                      <m:sty m:val="p"/>
                    </m:rPr>
                    <w:rPr>
                      <w:rFonts w:ascii="Cambria Math" w:hAnsi="Cambria Math"/>
                    </w:rPr>
                    <m:t>x</m:t>
                  </w:ins>
                </m:r>
                <m:r>
                  <w:ins w:id="125" w:author="智绘未来37" w:date="2020-07-27T23:34:00Z">
                    <m:rPr>
                      <m:sty m:val="p"/>
                    </m:rPr>
                    <w:rPr>
                      <w:rFonts w:ascii="Cambria Math" w:hAnsi="Cambria Math"/>
                    </w:rPr>
                    <m:t>1</m:t>
                  </w:ins>
                </m:r>
              </m:sub>
            </m:sSub>
            <m:r>
              <w:ins w:id="126" w:author="智绘未来37" w:date="2020-07-27T23:34:00Z">
                <m:rPr>
                  <m:sty m:val="p"/>
                </m:rPr>
                <w:rPr>
                  <w:rFonts w:ascii="Cambria Math" w:hAnsi="Cambria Math"/>
                </w:rPr>
                <m:t>,</m:t>
              </w:ins>
            </m:r>
            <m:sSub>
              <m:sSubPr>
                <m:ctrlPr>
                  <w:ins w:id="127" w:author="智绘未来37" w:date="2020-07-27T23:34:00Z">
                    <w:rPr>
                      <w:rFonts w:ascii="Cambria Math" w:hAnsi="Cambria Math"/>
                    </w:rPr>
                  </w:ins>
                </m:ctrlPr>
              </m:sSubPr>
              <m:e>
                <m:r>
                  <w:ins w:id="128" w:author="智绘未来37" w:date="2020-07-27T23:34:00Z">
                    <m:rPr>
                      <m:sty m:val="p"/>
                    </m:rPr>
                    <w:rPr>
                      <w:rFonts w:ascii="Cambria Math" w:hAnsi="Cambria Math"/>
                    </w:rPr>
                    <m:t>A</m:t>
                  </w:ins>
                </m:r>
              </m:e>
              <m:sub>
                <m:r>
                  <w:ins w:id="129" w:author="智绘未来37" w:date="2020-07-27T23:34:00Z">
                    <m:rPr>
                      <m:sty m:val="p"/>
                    </m:rPr>
                    <w:rPr>
                      <w:rFonts w:ascii="Cambria Math" w:hAnsi="Cambria Math"/>
                    </w:rPr>
                    <m:t>x</m:t>
                  </w:ins>
                </m:r>
                <m:r>
                  <w:ins w:id="130" w:author="智绘未来37" w:date="2020-07-27T23:34:00Z">
                    <m:rPr>
                      <m:sty m:val="p"/>
                    </m:rPr>
                    <w:rPr>
                      <w:rFonts w:ascii="Cambria Math" w:hAnsi="Cambria Math"/>
                    </w:rPr>
                    <m:t>2</m:t>
                  </w:ins>
                </m:r>
              </m:sub>
            </m:sSub>
            <m:r>
              <w:ins w:id="131" w:author="智绘未来37" w:date="2020-07-27T23:34:00Z">
                <m:rPr>
                  <m:sty m:val="p"/>
                </m:rPr>
                <w:rPr>
                  <w:rFonts w:ascii="Cambria Math" w:hAnsi="Cambria Math"/>
                </w:rPr>
                <m:t>,…,</m:t>
              </w:ins>
            </m:r>
            <m:sSub>
              <m:sSubPr>
                <m:ctrlPr>
                  <w:ins w:id="132" w:author="智绘未来37" w:date="2020-07-27T23:34:00Z">
                    <w:rPr>
                      <w:rFonts w:ascii="Cambria Math" w:hAnsi="Cambria Math"/>
                    </w:rPr>
                  </w:ins>
                </m:ctrlPr>
              </m:sSubPr>
              <m:e>
                <m:r>
                  <w:ins w:id="133" w:author="智绘未来37" w:date="2020-07-27T23:34:00Z">
                    <m:rPr>
                      <m:sty m:val="p"/>
                    </m:rPr>
                    <w:rPr>
                      <w:rFonts w:ascii="Cambria Math" w:hAnsi="Cambria Math"/>
                    </w:rPr>
                    <m:t>A</m:t>
                  </w:ins>
                </m:r>
              </m:e>
              <m:sub>
                <m:r>
                  <w:ins w:id="134" w:author="智绘未来37" w:date="2020-07-27T23:34:00Z">
                    <m:rPr>
                      <m:sty m:val="p"/>
                    </m:rPr>
                    <w:rPr>
                      <w:rFonts w:ascii="Cambria Math" w:hAnsi="Cambria Math"/>
                    </w:rPr>
                    <m:t>x</m:t>
                  </w:ins>
                </m:r>
                <m:r>
                  <w:ins w:id="135" w:author="智绘未来37" w:date="2020-07-27T23:34:00Z">
                    <m:rPr>
                      <m:sty m:val="p"/>
                    </m:rPr>
                    <w:rPr>
                      <w:rFonts w:ascii="Cambria Math" w:hAnsi="Cambria Math"/>
                    </w:rPr>
                    <m:t>N</m:t>
                  </w:ins>
                </m:r>
              </m:sub>
            </m:sSub>
          </m:e>
        </m:d>
      </m:oMath>
      <w:ins w:id="136" w:author="智绘未来37" w:date="2020-07-27T23:34:00Z">
        <w:r>
          <w:rPr>
            <w:rFonts w:hint="eastAsia"/>
          </w:rPr>
          <w:t>，湿度向量</w:t>
        </w:r>
      </w:ins>
      <m:oMath>
        <m:sSub>
          <m:sSubPr>
            <m:ctrlPr>
              <w:ins w:id="137" w:author="智绘未来37" w:date="2020-07-27T23:34:00Z">
                <w:rPr>
                  <w:rFonts w:ascii="Cambria Math" w:hAnsi="Cambria Math"/>
                </w:rPr>
              </w:ins>
            </m:ctrlPr>
          </m:sSubPr>
          <m:e>
            <m:r>
              <w:ins w:id="138" w:author="智绘未来37" w:date="2020-07-27T23:34:00Z">
                <m:rPr>
                  <m:sty m:val="p"/>
                </m:rPr>
                <w:rPr>
                  <w:rFonts w:ascii="Cambria Math" w:hAnsi="Cambria Math"/>
                </w:rPr>
                <m:t>H</m:t>
              </w:ins>
            </m:r>
          </m:e>
          <m:sub>
            <m:r>
              <w:ins w:id="139" w:author="智绘未来37" w:date="2020-07-27T23:34:00Z">
                <m:rPr>
                  <m:sty m:val="p"/>
                </m:rPr>
                <w:rPr>
                  <w:rFonts w:ascii="Cambria Math" w:hAnsi="Cambria Math"/>
                </w:rPr>
                <m:t>x</m:t>
              </w:ins>
            </m:r>
          </m:sub>
        </m:sSub>
        <m:r>
          <w:ins w:id="140" w:author="智绘未来37" w:date="2020-07-27T23:34:00Z">
            <m:rPr>
              <m:sty m:val="p"/>
            </m:rPr>
            <w:rPr>
              <w:rFonts w:ascii="Cambria Math" w:hAnsi="Cambria Math"/>
            </w:rPr>
            <m:t>=</m:t>
          </w:ins>
        </m:r>
        <m:d>
          <m:dPr>
            <m:begChr m:val="["/>
            <m:endChr m:val="]"/>
            <m:ctrlPr>
              <w:ins w:id="141" w:author="智绘未来37" w:date="2020-07-27T23:34:00Z">
                <w:rPr>
                  <w:rFonts w:ascii="Cambria Math" w:hAnsi="Cambria Math"/>
                </w:rPr>
              </w:ins>
            </m:ctrlPr>
          </m:dPr>
          <m:e>
            <m:sSub>
              <m:sSubPr>
                <m:ctrlPr>
                  <w:ins w:id="142" w:author="智绘未来37" w:date="2020-07-27T23:34:00Z">
                    <w:rPr>
                      <w:rFonts w:ascii="Cambria Math" w:hAnsi="Cambria Math"/>
                    </w:rPr>
                  </w:ins>
                </m:ctrlPr>
              </m:sSubPr>
              <m:e>
                <m:r>
                  <w:ins w:id="143" w:author="智绘未来37" w:date="2020-07-27T23:34:00Z">
                    <m:rPr>
                      <m:sty m:val="p"/>
                    </m:rPr>
                    <w:rPr>
                      <w:rFonts w:ascii="Cambria Math" w:hAnsi="Cambria Math"/>
                    </w:rPr>
                    <m:t>H</m:t>
                  </w:ins>
                </m:r>
              </m:e>
              <m:sub>
                <m:r>
                  <w:ins w:id="144" w:author="智绘未来37" w:date="2020-07-27T23:34:00Z">
                    <m:rPr>
                      <m:sty m:val="p"/>
                    </m:rPr>
                    <w:rPr>
                      <w:rFonts w:ascii="Cambria Math" w:hAnsi="Cambria Math"/>
                    </w:rPr>
                    <m:t>x</m:t>
                  </w:ins>
                </m:r>
                <m:r>
                  <w:ins w:id="145" w:author="智绘未来37" w:date="2020-07-27T23:34:00Z">
                    <m:rPr>
                      <m:sty m:val="p"/>
                    </m:rPr>
                    <w:rPr>
                      <w:rFonts w:ascii="Cambria Math" w:hAnsi="Cambria Math"/>
                    </w:rPr>
                    <m:t>1</m:t>
                  </w:ins>
                </m:r>
              </m:sub>
            </m:sSub>
            <m:r>
              <w:ins w:id="146" w:author="智绘未来37" w:date="2020-07-27T23:34:00Z">
                <m:rPr>
                  <m:sty m:val="p"/>
                </m:rPr>
                <w:rPr>
                  <w:rFonts w:ascii="Cambria Math" w:hAnsi="Cambria Math"/>
                </w:rPr>
                <m:t>,</m:t>
              </w:ins>
            </m:r>
            <m:sSub>
              <m:sSubPr>
                <m:ctrlPr>
                  <w:ins w:id="147" w:author="智绘未来37" w:date="2020-07-27T23:34:00Z">
                    <w:rPr>
                      <w:rFonts w:ascii="Cambria Math" w:hAnsi="Cambria Math"/>
                    </w:rPr>
                  </w:ins>
                </m:ctrlPr>
              </m:sSubPr>
              <m:e>
                <m:r>
                  <w:ins w:id="148" w:author="智绘未来37" w:date="2020-07-27T23:34:00Z">
                    <m:rPr>
                      <m:sty m:val="p"/>
                    </m:rPr>
                    <w:rPr>
                      <w:rFonts w:ascii="Cambria Math" w:hAnsi="Cambria Math"/>
                    </w:rPr>
                    <m:t>H</m:t>
                  </w:ins>
                </m:r>
              </m:e>
              <m:sub>
                <m:r>
                  <w:ins w:id="149" w:author="智绘未来37" w:date="2020-07-27T23:34:00Z">
                    <m:rPr>
                      <m:sty m:val="p"/>
                    </m:rPr>
                    <w:rPr>
                      <w:rFonts w:ascii="Cambria Math" w:hAnsi="Cambria Math"/>
                    </w:rPr>
                    <m:t>x</m:t>
                  </w:ins>
                </m:r>
                <m:r>
                  <w:ins w:id="150" w:author="智绘未来37" w:date="2020-07-27T23:34:00Z">
                    <m:rPr>
                      <m:sty m:val="p"/>
                    </m:rPr>
                    <w:rPr>
                      <w:rFonts w:ascii="Cambria Math" w:hAnsi="Cambria Math"/>
                    </w:rPr>
                    <m:t>2</m:t>
                  </w:ins>
                </m:r>
              </m:sub>
            </m:sSub>
            <m:r>
              <w:ins w:id="151" w:author="智绘未来37" w:date="2020-07-27T23:34:00Z">
                <m:rPr>
                  <m:sty m:val="p"/>
                </m:rPr>
                <w:rPr>
                  <w:rFonts w:ascii="Cambria Math" w:hAnsi="Cambria Math"/>
                </w:rPr>
                <m:t>,…,</m:t>
              </w:ins>
            </m:r>
            <m:sSub>
              <m:sSubPr>
                <m:ctrlPr>
                  <w:ins w:id="152" w:author="智绘未来37" w:date="2020-07-27T23:34:00Z">
                    <w:rPr>
                      <w:rFonts w:ascii="Cambria Math" w:hAnsi="Cambria Math"/>
                    </w:rPr>
                  </w:ins>
                </m:ctrlPr>
              </m:sSubPr>
              <m:e>
                <m:r>
                  <w:ins w:id="153" w:author="智绘未来37" w:date="2020-07-27T23:34:00Z">
                    <m:rPr>
                      <m:sty m:val="p"/>
                    </m:rPr>
                    <w:rPr>
                      <w:rFonts w:ascii="Cambria Math" w:hAnsi="Cambria Math"/>
                    </w:rPr>
                    <m:t>H</m:t>
                  </w:ins>
                </m:r>
              </m:e>
              <m:sub>
                <m:r>
                  <w:ins w:id="154" w:author="智绘未来37" w:date="2020-07-27T23:34:00Z">
                    <m:rPr>
                      <m:sty m:val="p"/>
                    </m:rPr>
                    <w:rPr>
                      <w:rFonts w:ascii="Cambria Math" w:hAnsi="Cambria Math"/>
                    </w:rPr>
                    <m:t>x</m:t>
                  </w:ins>
                </m:r>
                <m:r>
                  <w:ins w:id="155" w:author="智绘未来37" w:date="2020-07-27T23:34:00Z">
                    <m:rPr>
                      <m:sty m:val="p"/>
                    </m:rPr>
                    <w:rPr>
                      <w:rFonts w:ascii="Cambria Math" w:hAnsi="Cambria Math"/>
                    </w:rPr>
                    <m:t>N</m:t>
                  </w:ins>
                </m:r>
              </m:sub>
            </m:sSub>
          </m:e>
        </m:d>
      </m:oMath>
      <w:ins w:id="156" w:author="智绘未来37" w:date="2020-07-27T23:34:00Z">
        <w:r>
          <w:rPr>
            <w:rFonts w:hint="eastAsia"/>
          </w:rPr>
          <w:t>，雨量向量</w:t>
        </w:r>
      </w:ins>
      <m:oMath>
        <m:sSub>
          <m:sSubPr>
            <m:ctrlPr>
              <w:ins w:id="157" w:author="智绘未来37" w:date="2020-07-27T23:34:00Z">
                <w:rPr>
                  <w:rFonts w:ascii="Cambria Math" w:hAnsi="Cambria Math"/>
                </w:rPr>
              </w:ins>
            </m:ctrlPr>
          </m:sSubPr>
          <m:e>
            <m:r>
              <w:ins w:id="158" w:author="智绘未来37" w:date="2020-07-27T23:34:00Z">
                <m:rPr>
                  <m:sty m:val="p"/>
                </m:rPr>
                <w:rPr>
                  <w:rFonts w:ascii="Cambria Math" w:hAnsi="Cambria Math"/>
                </w:rPr>
                <m:t>R</m:t>
              </w:ins>
            </m:r>
          </m:e>
          <m:sub>
            <m:r>
              <w:ins w:id="159" w:author="智绘未来37" w:date="2020-07-27T23:34:00Z">
                <m:rPr>
                  <m:sty m:val="p"/>
                </m:rPr>
                <w:rPr>
                  <w:rFonts w:ascii="Cambria Math" w:hAnsi="Cambria Math"/>
                </w:rPr>
                <m:t>x</m:t>
              </w:ins>
            </m:r>
          </m:sub>
        </m:sSub>
        <m:r>
          <w:ins w:id="160" w:author="智绘未来37" w:date="2020-07-27T23:34:00Z">
            <m:rPr>
              <m:sty m:val="p"/>
            </m:rPr>
            <w:rPr>
              <w:rFonts w:ascii="Cambria Math" w:hAnsi="Cambria Math"/>
            </w:rPr>
            <m:t>=</m:t>
          </w:ins>
        </m:r>
        <m:d>
          <m:dPr>
            <m:begChr m:val="["/>
            <m:endChr m:val="]"/>
            <m:ctrlPr>
              <w:ins w:id="161" w:author="智绘未来37" w:date="2020-07-27T23:34:00Z">
                <w:rPr>
                  <w:rFonts w:ascii="Cambria Math" w:hAnsi="Cambria Math"/>
                </w:rPr>
              </w:ins>
            </m:ctrlPr>
          </m:dPr>
          <m:e>
            <m:sSub>
              <m:sSubPr>
                <m:ctrlPr>
                  <w:ins w:id="162" w:author="智绘未来37" w:date="2020-07-27T23:34:00Z">
                    <w:rPr>
                      <w:rFonts w:ascii="Cambria Math" w:hAnsi="Cambria Math"/>
                    </w:rPr>
                  </w:ins>
                </m:ctrlPr>
              </m:sSubPr>
              <m:e>
                <m:r>
                  <w:ins w:id="163" w:author="智绘未来37" w:date="2020-07-27T23:34:00Z">
                    <m:rPr>
                      <m:sty m:val="p"/>
                    </m:rPr>
                    <w:rPr>
                      <w:rFonts w:ascii="Cambria Math" w:hAnsi="Cambria Math"/>
                    </w:rPr>
                    <m:t>R</m:t>
                  </w:ins>
                </m:r>
              </m:e>
              <m:sub>
                <m:r>
                  <w:ins w:id="164" w:author="智绘未来37" w:date="2020-07-27T23:34:00Z">
                    <m:rPr>
                      <m:sty m:val="p"/>
                    </m:rPr>
                    <w:rPr>
                      <w:rFonts w:ascii="Cambria Math" w:hAnsi="Cambria Math"/>
                    </w:rPr>
                    <m:t>x</m:t>
                  </w:ins>
                </m:r>
                <m:r>
                  <w:ins w:id="165" w:author="智绘未来37" w:date="2020-07-27T23:34:00Z">
                    <m:rPr>
                      <m:sty m:val="p"/>
                    </m:rPr>
                    <w:rPr>
                      <w:rFonts w:ascii="Cambria Math" w:hAnsi="Cambria Math"/>
                    </w:rPr>
                    <m:t>1</m:t>
                  </w:ins>
                </m:r>
              </m:sub>
            </m:sSub>
            <m:r>
              <w:ins w:id="166" w:author="智绘未来37" w:date="2020-07-27T23:34:00Z">
                <m:rPr>
                  <m:sty m:val="p"/>
                </m:rPr>
                <w:rPr>
                  <w:rFonts w:ascii="Cambria Math" w:hAnsi="Cambria Math"/>
                </w:rPr>
                <m:t>,</m:t>
              </w:ins>
            </m:r>
            <m:sSub>
              <m:sSubPr>
                <m:ctrlPr>
                  <w:ins w:id="167" w:author="智绘未来37" w:date="2020-07-27T23:34:00Z">
                    <w:rPr>
                      <w:rFonts w:ascii="Cambria Math" w:hAnsi="Cambria Math"/>
                    </w:rPr>
                  </w:ins>
                </m:ctrlPr>
              </m:sSubPr>
              <m:e>
                <m:r>
                  <w:ins w:id="168" w:author="智绘未来37" w:date="2020-07-27T23:34:00Z">
                    <m:rPr>
                      <m:sty m:val="p"/>
                    </m:rPr>
                    <w:rPr>
                      <w:rFonts w:ascii="Cambria Math" w:hAnsi="Cambria Math"/>
                    </w:rPr>
                    <m:t>R</m:t>
                  </w:ins>
                </m:r>
              </m:e>
              <m:sub>
                <m:r>
                  <w:ins w:id="169" w:author="智绘未来37" w:date="2020-07-27T23:34:00Z">
                    <m:rPr>
                      <m:sty m:val="p"/>
                    </m:rPr>
                    <w:rPr>
                      <w:rFonts w:ascii="Cambria Math" w:hAnsi="Cambria Math"/>
                    </w:rPr>
                    <m:t>x</m:t>
                  </w:ins>
                </m:r>
                <m:r>
                  <w:ins w:id="170" w:author="智绘未来37" w:date="2020-07-27T23:34:00Z">
                    <m:rPr>
                      <m:sty m:val="p"/>
                    </m:rPr>
                    <w:rPr>
                      <w:rFonts w:ascii="Cambria Math" w:hAnsi="Cambria Math"/>
                    </w:rPr>
                    <m:t>2</m:t>
                  </w:ins>
                </m:r>
              </m:sub>
            </m:sSub>
            <m:r>
              <w:ins w:id="171" w:author="智绘未来37" w:date="2020-07-27T23:34:00Z">
                <m:rPr>
                  <m:sty m:val="p"/>
                </m:rPr>
                <w:rPr>
                  <w:rFonts w:ascii="Cambria Math" w:hAnsi="Cambria Math"/>
                </w:rPr>
                <m:t>,…,</m:t>
              </w:ins>
            </m:r>
            <m:sSub>
              <m:sSubPr>
                <m:ctrlPr>
                  <w:ins w:id="172" w:author="智绘未来37" w:date="2020-07-27T23:34:00Z">
                    <w:rPr>
                      <w:rFonts w:ascii="Cambria Math" w:hAnsi="Cambria Math"/>
                    </w:rPr>
                  </w:ins>
                </m:ctrlPr>
              </m:sSubPr>
              <m:e>
                <m:r>
                  <w:ins w:id="173" w:author="智绘未来37" w:date="2020-07-27T23:34:00Z">
                    <m:rPr>
                      <m:sty m:val="p"/>
                    </m:rPr>
                    <w:rPr>
                      <w:rFonts w:ascii="Cambria Math" w:hAnsi="Cambria Math"/>
                    </w:rPr>
                    <m:t>R</m:t>
                  </w:ins>
                </m:r>
              </m:e>
              <m:sub>
                <m:r>
                  <w:ins w:id="174" w:author="智绘未来37" w:date="2020-07-27T23:34:00Z">
                    <m:rPr>
                      <m:sty m:val="p"/>
                    </m:rPr>
                    <w:rPr>
                      <w:rFonts w:ascii="Cambria Math" w:hAnsi="Cambria Math"/>
                    </w:rPr>
                    <m:t>x</m:t>
                  </w:ins>
                </m:r>
                <m:r>
                  <w:ins w:id="175" w:author="智绘未来37" w:date="2020-07-27T23:34:00Z">
                    <m:rPr>
                      <m:sty m:val="p"/>
                    </m:rPr>
                    <w:rPr>
                      <w:rFonts w:ascii="Cambria Math" w:hAnsi="Cambria Math"/>
                    </w:rPr>
                    <m:t>N</m:t>
                  </w:ins>
                </m:r>
              </m:sub>
            </m:sSub>
          </m:e>
        </m:d>
      </m:oMath>
      <w:ins w:id="176" w:author="智绘未来37" w:date="2020-07-27T23:34:00Z">
        <w:r>
          <w:rPr>
            <w:rFonts w:hint="eastAsia"/>
          </w:rPr>
          <w:t>，相对湿度向量</w:t>
        </w:r>
      </w:ins>
      <m:oMath>
        <m:sSub>
          <m:sSubPr>
            <m:ctrlPr>
              <w:ins w:id="177" w:author="智绘未来37" w:date="2020-07-27T23:34:00Z">
                <w:rPr>
                  <w:rFonts w:ascii="Cambria Math" w:hAnsi="Cambria Math"/>
                </w:rPr>
              </w:ins>
            </m:ctrlPr>
          </m:sSubPr>
          <m:e>
            <m:r>
              <w:ins w:id="178" w:author="智绘未来37" w:date="2020-07-27T23:34:00Z">
                <m:rPr>
                  <m:sty m:val="p"/>
                </m:rPr>
                <w:rPr>
                  <w:rFonts w:ascii="Cambria Math" w:hAnsi="Cambria Math"/>
                </w:rPr>
                <m:t>RH</m:t>
              </w:ins>
            </m:r>
          </m:e>
          <m:sub>
            <m:r>
              <w:ins w:id="179" w:author="智绘未来37" w:date="2020-07-27T23:34:00Z">
                <m:rPr>
                  <m:sty m:val="p"/>
                </m:rPr>
                <w:rPr>
                  <w:rFonts w:ascii="Cambria Math" w:hAnsi="Cambria Math"/>
                </w:rPr>
                <m:t>x</m:t>
              </w:ins>
            </m:r>
          </m:sub>
        </m:sSub>
        <m:r>
          <w:ins w:id="180" w:author="智绘未来37" w:date="2020-07-27T23:34:00Z">
            <m:rPr>
              <m:sty m:val="p"/>
            </m:rPr>
            <w:rPr>
              <w:rFonts w:ascii="Cambria Math" w:hAnsi="Cambria Math"/>
            </w:rPr>
            <m:t>=</m:t>
          </w:ins>
        </m:r>
        <m:d>
          <m:dPr>
            <m:begChr m:val="["/>
            <m:endChr m:val="]"/>
            <m:ctrlPr>
              <w:ins w:id="181" w:author="智绘未来37" w:date="2020-07-27T23:34:00Z">
                <w:rPr>
                  <w:rFonts w:ascii="Cambria Math" w:hAnsi="Cambria Math"/>
                </w:rPr>
              </w:ins>
            </m:ctrlPr>
          </m:dPr>
          <m:e>
            <m:sSub>
              <m:sSubPr>
                <m:ctrlPr>
                  <w:ins w:id="182" w:author="智绘未来37" w:date="2020-07-27T23:34:00Z">
                    <w:rPr>
                      <w:rFonts w:ascii="Cambria Math" w:hAnsi="Cambria Math"/>
                    </w:rPr>
                  </w:ins>
                </m:ctrlPr>
              </m:sSubPr>
              <m:e>
                <m:r>
                  <w:ins w:id="183" w:author="智绘未来37" w:date="2020-07-27T23:34:00Z">
                    <m:rPr>
                      <m:sty m:val="p"/>
                    </m:rPr>
                    <w:rPr>
                      <w:rFonts w:ascii="Cambria Math" w:hAnsi="Cambria Math"/>
                    </w:rPr>
                    <m:t>RH</m:t>
                  </w:ins>
                </m:r>
              </m:e>
              <m:sub>
                <m:r>
                  <w:ins w:id="184" w:author="智绘未来37" w:date="2020-07-27T23:34:00Z">
                    <m:rPr>
                      <m:sty m:val="p"/>
                    </m:rPr>
                    <w:rPr>
                      <w:rFonts w:ascii="Cambria Math" w:hAnsi="Cambria Math"/>
                    </w:rPr>
                    <m:t>x</m:t>
                  </w:ins>
                </m:r>
                <m:r>
                  <w:ins w:id="185" w:author="智绘未来37" w:date="2020-07-27T23:34:00Z">
                    <m:rPr>
                      <m:sty m:val="p"/>
                    </m:rPr>
                    <w:rPr>
                      <w:rFonts w:ascii="Cambria Math" w:hAnsi="Cambria Math"/>
                    </w:rPr>
                    <m:t>1</m:t>
                  </w:ins>
                </m:r>
              </m:sub>
            </m:sSub>
            <m:r>
              <w:ins w:id="186" w:author="智绘未来37" w:date="2020-07-27T23:34:00Z">
                <m:rPr>
                  <m:sty m:val="p"/>
                </m:rPr>
                <w:rPr>
                  <w:rFonts w:ascii="Cambria Math" w:hAnsi="Cambria Math"/>
                </w:rPr>
                <m:t>,</m:t>
              </w:ins>
            </m:r>
            <m:sSub>
              <m:sSubPr>
                <m:ctrlPr>
                  <w:ins w:id="187" w:author="智绘未来37" w:date="2020-07-27T23:34:00Z">
                    <w:rPr>
                      <w:rFonts w:ascii="Cambria Math" w:hAnsi="Cambria Math"/>
                    </w:rPr>
                  </w:ins>
                </m:ctrlPr>
              </m:sSubPr>
              <m:e>
                <m:r>
                  <w:ins w:id="188" w:author="智绘未来37" w:date="2020-07-27T23:34:00Z">
                    <m:rPr>
                      <m:sty m:val="p"/>
                    </m:rPr>
                    <w:rPr>
                      <w:rFonts w:ascii="Cambria Math" w:hAnsi="Cambria Math"/>
                    </w:rPr>
                    <m:t>RH</m:t>
                  </w:ins>
                </m:r>
              </m:e>
              <m:sub>
                <m:r>
                  <w:ins w:id="189" w:author="智绘未来37" w:date="2020-07-27T23:34:00Z">
                    <m:rPr>
                      <m:sty m:val="p"/>
                    </m:rPr>
                    <w:rPr>
                      <w:rFonts w:ascii="Cambria Math" w:hAnsi="Cambria Math"/>
                    </w:rPr>
                    <m:t>x</m:t>
                  </w:ins>
                </m:r>
                <m:r>
                  <w:ins w:id="190" w:author="智绘未来37" w:date="2020-07-27T23:34:00Z">
                    <m:rPr>
                      <m:sty m:val="p"/>
                    </m:rPr>
                    <w:rPr>
                      <w:rFonts w:ascii="Cambria Math" w:hAnsi="Cambria Math"/>
                    </w:rPr>
                    <m:t>2</m:t>
                  </w:ins>
                </m:r>
              </m:sub>
            </m:sSub>
            <m:r>
              <w:ins w:id="191" w:author="智绘未来37" w:date="2020-07-27T23:34:00Z">
                <m:rPr>
                  <m:sty m:val="p"/>
                </m:rPr>
                <w:rPr>
                  <w:rFonts w:ascii="Cambria Math" w:hAnsi="Cambria Math"/>
                </w:rPr>
                <m:t>,…,</m:t>
              </w:ins>
            </m:r>
            <m:sSub>
              <m:sSubPr>
                <m:ctrlPr>
                  <w:ins w:id="192" w:author="智绘未来37" w:date="2020-07-27T23:34:00Z">
                    <w:rPr>
                      <w:rFonts w:ascii="Cambria Math" w:hAnsi="Cambria Math"/>
                    </w:rPr>
                  </w:ins>
                </m:ctrlPr>
              </m:sSubPr>
              <m:e>
                <m:r>
                  <w:ins w:id="193" w:author="智绘未来37" w:date="2020-07-27T23:34:00Z">
                    <m:rPr>
                      <m:sty m:val="p"/>
                    </m:rPr>
                    <w:rPr>
                      <w:rFonts w:ascii="Cambria Math" w:hAnsi="Cambria Math"/>
                    </w:rPr>
                    <m:t>RH</m:t>
                  </w:ins>
                </m:r>
              </m:e>
              <m:sub>
                <m:r>
                  <w:ins w:id="194" w:author="智绘未来37" w:date="2020-07-27T23:34:00Z">
                    <m:rPr>
                      <m:sty m:val="p"/>
                    </m:rPr>
                    <w:rPr>
                      <w:rFonts w:ascii="Cambria Math" w:hAnsi="Cambria Math"/>
                    </w:rPr>
                    <m:t>x</m:t>
                  </w:ins>
                </m:r>
                <m:r>
                  <w:ins w:id="195" w:author="智绘未来37" w:date="2020-07-27T23:34:00Z">
                    <m:rPr>
                      <m:sty m:val="p"/>
                    </m:rPr>
                    <w:rPr>
                      <w:rFonts w:ascii="Cambria Math" w:hAnsi="Cambria Math"/>
                    </w:rPr>
                    <m:t>N</m:t>
                  </w:ins>
                </m:r>
              </m:sub>
            </m:sSub>
          </m:e>
        </m:d>
      </m:oMath>
      <w:ins w:id="196" w:author="智绘未来37" w:date="2020-07-27T23:34:00Z">
        <w:r>
          <w:rPr>
            <w:rFonts w:hint="eastAsia"/>
          </w:rPr>
          <w:t>，</w:t>
        </w:r>
        <w:r>
          <w:rPr>
            <w:rFonts w:hint="eastAsia"/>
          </w:rPr>
          <w:t>x</w:t>
        </w:r>
        <w:r>
          <w:rPr>
            <w:rFonts w:hint="eastAsia"/>
          </w:rPr>
          <w:t>为</w:t>
        </w:r>
        <w:r>
          <w:rPr>
            <w:rFonts w:hint="eastAsia"/>
          </w:rPr>
          <w:t>i</w:t>
        </w:r>
        <w:r>
          <w:rPr>
            <w:rFonts w:hint="eastAsia"/>
          </w:rPr>
          <w:t>时表示</w:t>
        </w:r>
        <w:r w:rsidRPr="00FE660F">
          <w:rPr>
            <w:rFonts w:hint="eastAsia"/>
          </w:rPr>
          <w:t>预测日前第</w:t>
        </w:r>
        <w:r w:rsidRPr="00FE660F">
          <w:t>i</w:t>
        </w:r>
        <w:r w:rsidRPr="00FE660F">
          <w:t>天</w:t>
        </w:r>
        <w:r>
          <w:rPr>
            <w:rFonts w:hint="eastAsia"/>
          </w:rPr>
          <w:t>，</w:t>
        </w:r>
        <w:r>
          <w:rPr>
            <w:rFonts w:hint="eastAsia"/>
          </w:rPr>
          <w:t>x</w:t>
        </w:r>
        <w:r>
          <w:rPr>
            <w:rFonts w:hint="eastAsia"/>
          </w:rPr>
          <w:t>为</w:t>
        </w:r>
        <w:r>
          <w:rPr>
            <w:rFonts w:hint="eastAsia"/>
          </w:rPr>
          <w:t>0</w:t>
        </w:r>
        <w:r>
          <w:rPr>
            <w:rFonts w:hint="eastAsia"/>
          </w:rPr>
          <w:t>时表示预测日当天。</w:t>
        </w:r>
      </w:ins>
    </w:p>
    <w:p w14:paraId="3C5D16CC" w14:textId="77777777" w:rsidR="00B10778" w:rsidRDefault="00B10778" w:rsidP="00B10778">
      <w:pPr>
        <w:pStyle w:val="04"/>
        <w:ind w:firstLine="480"/>
        <w:rPr>
          <w:ins w:id="197" w:author="智绘未来37" w:date="2020-07-27T23:34:00Z"/>
        </w:rPr>
      </w:pPr>
      <w:ins w:id="198" w:author="智绘未来37" w:date="2020-07-27T23:34:00Z">
        <w:r>
          <w:rPr>
            <w:rFonts w:hint="eastAsia"/>
          </w:rPr>
          <w:t>根据权利要求</w:t>
        </w:r>
        <w:r>
          <w:t>3</w:t>
        </w:r>
        <w:r>
          <w:rPr>
            <w:rFonts w:hint="eastAsia"/>
          </w:rPr>
          <w:t>所述的</w:t>
        </w:r>
        <w:r w:rsidRPr="00F42470">
          <w:rPr>
            <w:rFonts w:hint="eastAsia"/>
          </w:rPr>
          <w:t>基于误差修正和模糊逻辑的光伏发电功率预测方</w:t>
        </w:r>
        <w:r w:rsidRPr="00F42470">
          <w:rPr>
            <w:rFonts w:hint="eastAsia"/>
          </w:rPr>
          <w:lastRenderedPageBreak/>
          <w:t>法，其特征在于</w:t>
        </w:r>
        <w:r>
          <w:rPr>
            <w:rFonts w:hint="eastAsia"/>
          </w:rPr>
          <w:t>：</w:t>
        </w:r>
      </w:ins>
    </w:p>
    <w:p w14:paraId="5A407051" w14:textId="77777777" w:rsidR="00B10778" w:rsidRPr="00E242DD" w:rsidRDefault="00B10778" w:rsidP="00B10778">
      <w:pPr>
        <w:pStyle w:val="00"/>
        <w:ind w:firstLine="480"/>
        <w:rPr>
          <w:ins w:id="199" w:author="智绘未来37" w:date="2020-07-27T23:34:00Z"/>
        </w:rPr>
      </w:pPr>
      <w:ins w:id="200" w:author="智绘未来37" w:date="2020-07-27T23:34:00Z">
        <w:r>
          <w:rPr>
            <w:rFonts w:hint="eastAsia"/>
          </w:rPr>
          <w:t>步骤</w:t>
        </w:r>
        <w:r>
          <w:rPr>
            <w:rFonts w:hint="eastAsia"/>
          </w:rPr>
          <w:t>2</w:t>
        </w:r>
        <w:r>
          <w:rPr>
            <w:rFonts w:hint="eastAsia"/>
          </w:rPr>
          <w:t>中，</w:t>
        </w:r>
        <w:r w:rsidRPr="00E242DD">
          <w:rPr>
            <w:rFonts w:hint="eastAsia"/>
          </w:rPr>
          <w:t>以预测日前第</w:t>
        </w:r>
        <w:r w:rsidRPr="00E242DD">
          <w:rPr>
            <w:rFonts w:hint="eastAsia"/>
          </w:rPr>
          <w:t>i</w:t>
        </w:r>
        <w:r w:rsidRPr="00E242DD">
          <w:rPr>
            <w:rFonts w:hint="eastAsia"/>
          </w:rPr>
          <w:t>天第</w:t>
        </w:r>
        <w:r w:rsidRPr="00E242DD">
          <w:rPr>
            <w:rFonts w:hint="eastAsia"/>
          </w:rPr>
          <w:t>j</w:t>
        </w:r>
        <w:r w:rsidRPr="00E242DD">
          <w:rPr>
            <w:rFonts w:hint="eastAsia"/>
          </w:rPr>
          <w:t>时刻的雨量</w:t>
        </w:r>
      </w:ins>
      <m:oMath>
        <m:sSub>
          <m:sSubPr>
            <m:ctrlPr>
              <w:ins w:id="201" w:author="智绘未来37" w:date="2020-07-27T23:34:00Z">
                <w:rPr>
                  <w:rFonts w:ascii="Cambria Math" w:hAnsi="Cambria Math"/>
                </w:rPr>
              </w:ins>
            </m:ctrlPr>
          </m:sSubPr>
          <m:e>
            <m:r>
              <w:ins w:id="202" w:author="智绘未来37" w:date="2020-07-27T23:34:00Z">
                <m:rPr>
                  <m:sty m:val="p"/>
                </m:rPr>
                <w:rPr>
                  <w:rFonts w:ascii="Cambria Math" w:hAnsi="Cambria Math"/>
                </w:rPr>
                <m:t>R</m:t>
              </w:ins>
            </m:r>
            <m:ctrlPr>
              <w:ins w:id="203" w:author="智绘未来37" w:date="2020-07-27T23:34:00Z">
                <w:rPr>
                  <w:rFonts w:ascii="Cambria Math" w:hAnsi="Cambria Math" w:hint="eastAsia"/>
                </w:rPr>
              </w:ins>
            </m:ctrlPr>
          </m:e>
          <m:sub>
            <m:r>
              <w:ins w:id="204" w:author="智绘未来37" w:date="2020-07-27T23:34:00Z">
                <m:rPr>
                  <m:sty m:val="p"/>
                </m:rPr>
                <w:rPr>
                  <w:rFonts w:ascii="Cambria Math" w:hAnsi="Cambria Math"/>
                </w:rPr>
                <m:t>i</m:t>
              </w:ins>
            </m:r>
            <m:r>
              <w:ins w:id="205" w:author="智绘未来37" w:date="2020-07-27T23:34:00Z">
                <m:rPr>
                  <m:sty m:val="p"/>
                </m:rPr>
                <w:rPr>
                  <w:rFonts w:ascii="Cambria Math" w:hAnsi="Cambria Math" w:hint="eastAsia"/>
                </w:rPr>
                <m:t>j</m:t>
              </w:ins>
            </m:r>
          </m:sub>
        </m:sSub>
      </m:oMath>
      <w:ins w:id="206" w:author="智绘未来37" w:date="2020-07-27T23:34:00Z">
        <w:r w:rsidRPr="00E242DD">
          <w:rPr>
            <w:rFonts w:hint="eastAsia"/>
          </w:rPr>
          <w:t>、相对湿度</w:t>
        </w:r>
      </w:ins>
      <m:oMath>
        <m:sSub>
          <m:sSubPr>
            <m:ctrlPr>
              <w:ins w:id="207" w:author="智绘未来37" w:date="2020-07-27T23:34:00Z">
                <w:rPr>
                  <w:rFonts w:ascii="Cambria Math" w:hAnsi="Cambria Math"/>
                </w:rPr>
              </w:ins>
            </m:ctrlPr>
          </m:sSubPr>
          <m:e>
            <m:r>
              <w:ins w:id="208" w:author="智绘未来37" w:date="2020-07-27T23:34:00Z">
                <m:rPr>
                  <m:sty m:val="p"/>
                </m:rPr>
                <w:rPr>
                  <w:rFonts w:ascii="Cambria Math" w:hAnsi="Cambria Math"/>
                </w:rPr>
                <m:t>RH</m:t>
              </w:ins>
            </m:r>
            <m:ctrlPr>
              <w:ins w:id="209" w:author="智绘未来37" w:date="2020-07-27T23:34:00Z">
                <w:rPr>
                  <w:rFonts w:ascii="Cambria Math" w:hAnsi="Cambria Math" w:hint="eastAsia"/>
                </w:rPr>
              </w:ins>
            </m:ctrlPr>
          </m:e>
          <m:sub>
            <m:r>
              <w:ins w:id="210" w:author="智绘未来37" w:date="2020-07-27T23:34:00Z">
                <m:rPr>
                  <m:sty m:val="p"/>
                </m:rPr>
                <w:rPr>
                  <w:rFonts w:ascii="Cambria Math" w:hAnsi="Cambria Math"/>
                </w:rPr>
                <m:t>i</m:t>
              </w:ins>
            </m:r>
            <m:r>
              <w:ins w:id="211" w:author="智绘未来37" w:date="2020-07-27T23:34:00Z">
                <m:rPr>
                  <m:sty m:val="p"/>
                </m:rPr>
                <w:rPr>
                  <w:rFonts w:ascii="Cambria Math" w:hAnsi="Cambria Math" w:hint="eastAsia"/>
                </w:rPr>
                <m:t>j</m:t>
              </w:ins>
            </m:r>
          </m:sub>
        </m:sSub>
      </m:oMath>
      <w:ins w:id="212" w:author="智绘未来37" w:date="2020-07-27T23:34:00Z">
        <w:r w:rsidRPr="00E242DD">
          <w:rPr>
            <w:rFonts w:hint="eastAsia"/>
          </w:rPr>
          <w:t>和时间</w:t>
        </w:r>
      </w:ins>
      <m:oMath>
        <m:r>
          <w:ins w:id="213" w:author="智绘未来37" w:date="2020-07-27T23:34:00Z">
            <m:rPr>
              <m:sty m:val="p"/>
            </m:rPr>
            <w:rPr>
              <w:rFonts w:ascii="Cambria Math" w:hAnsi="Cambria Math"/>
            </w:rPr>
            <m:t>ij</m:t>
          </w:ins>
        </m:r>
      </m:oMath>
      <w:ins w:id="214" w:author="智绘未来37" w:date="2020-07-27T23:34:00Z">
        <w:r w:rsidRPr="00E242DD">
          <w:rPr>
            <w:rFonts w:hint="eastAsia"/>
          </w:rPr>
          <w:t>为输入，输入模糊控制器，以预测日前第</w:t>
        </w:r>
        <w:r w:rsidRPr="00E242DD">
          <w:rPr>
            <w:rFonts w:hint="eastAsia"/>
          </w:rPr>
          <w:t>i</w:t>
        </w:r>
        <w:r w:rsidRPr="00E242DD">
          <w:rPr>
            <w:rFonts w:hint="eastAsia"/>
          </w:rPr>
          <w:t>天第</w:t>
        </w:r>
        <w:r w:rsidRPr="00E242DD">
          <w:rPr>
            <w:rFonts w:hint="eastAsia"/>
          </w:rPr>
          <w:t>j</w:t>
        </w:r>
        <w:r w:rsidRPr="00E242DD">
          <w:rPr>
            <w:rFonts w:hint="eastAsia"/>
          </w:rPr>
          <w:t>时刻的云量系数</w:t>
        </w:r>
      </w:ins>
      <m:oMath>
        <m:sSub>
          <m:sSubPr>
            <m:ctrlPr>
              <w:ins w:id="215" w:author="智绘未来37" w:date="2020-07-27T23:34:00Z">
                <w:rPr>
                  <w:rFonts w:ascii="Cambria Math" w:hAnsi="Cambria Math"/>
                </w:rPr>
              </w:ins>
            </m:ctrlPr>
          </m:sSubPr>
          <m:e>
            <m:r>
              <w:ins w:id="216" w:author="智绘未来37" w:date="2020-07-27T23:34:00Z">
                <m:rPr>
                  <m:sty m:val="p"/>
                </m:rPr>
                <w:rPr>
                  <w:rFonts w:ascii="Cambria Math" w:hAnsi="Cambria Math"/>
                </w:rPr>
                <m:t>C</m:t>
              </w:ins>
            </m:r>
            <m:ctrlPr>
              <w:ins w:id="217" w:author="智绘未来37" w:date="2020-07-27T23:34:00Z">
                <w:rPr>
                  <w:rFonts w:ascii="Cambria Math" w:hAnsi="Cambria Math" w:hint="eastAsia"/>
                </w:rPr>
              </w:ins>
            </m:ctrlPr>
          </m:e>
          <m:sub>
            <m:r>
              <w:ins w:id="218" w:author="智绘未来37" w:date="2020-07-27T23:34:00Z">
                <m:rPr>
                  <m:sty m:val="p"/>
                </m:rPr>
                <w:rPr>
                  <w:rFonts w:ascii="Cambria Math" w:hAnsi="Cambria Math"/>
                </w:rPr>
                <m:t>i</m:t>
              </w:ins>
            </m:r>
            <m:r>
              <w:ins w:id="219" w:author="智绘未来37" w:date="2020-07-27T23:34:00Z">
                <m:rPr>
                  <m:sty m:val="p"/>
                </m:rPr>
                <w:rPr>
                  <w:rFonts w:ascii="Cambria Math" w:hAnsi="Cambria Math" w:hint="eastAsia"/>
                </w:rPr>
                <m:t>j</m:t>
              </w:ins>
            </m:r>
          </m:sub>
        </m:sSub>
      </m:oMath>
      <w:ins w:id="220" w:author="智绘未来37" w:date="2020-07-27T23:34:00Z">
        <w:r w:rsidRPr="00E242DD">
          <w:rPr>
            <w:rFonts w:hint="eastAsia"/>
          </w:rPr>
          <w:t>作为输出，即：</w:t>
        </w:r>
      </w:ins>
    </w:p>
    <w:p w14:paraId="7521B5F4" w14:textId="77777777" w:rsidR="00B10778" w:rsidRPr="00E242DD" w:rsidRDefault="00B10778" w:rsidP="00B10778">
      <w:pPr>
        <w:pStyle w:val="00"/>
        <w:ind w:firstLine="480"/>
        <w:rPr>
          <w:ins w:id="221" w:author="智绘未来37" w:date="2020-07-27T23:34:00Z"/>
        </w:rPr>
      </w:pPr>
      <m:oMathPara>
        <m:oMath>
          <m:d>
            <m:dPr>
              <m:begChr m:val="{"/>
              <m:endChr m:val=""/>
              <m:ctrlPr>
                <w:ins w:id="222" w:author="智绘未来37" w:date="2020-07-27T23:34:00Z">
                  <w:rPr>
                    <w:rFonts w:ascii="Cambria Math" w:hAnsi="Cambria Math"/>
                  </w:rPr>
                </w:ins>
              </m:ctrlPr>
            </m:dPr>
            <m:e>
              <m:eqArr>
                <m:eqArrPr>
                  <m:ctrlPr>
                    <w:ins w:id="223" w:author="智绘未来37" w:date="2020-07-27T23:34:00Z">
                      <w:rPr>
                        <w:rFonts w:ascii="Cambria Math" w:hAnsi="Cambria Math"/>
                      </w:rPr>
                    </w:ins>
                  </m:ctrlPr>
                </m:eqArrPr>
                <m:e>
                  <m:sSub>
                    <m:sSubPr>
                      <m:ctrlPr>
                        <w:ins w:id="224" w:author="智绘未来37" w:date="2020-07-27T23:34:00Z">
                          <w:rPr>
                            <w:rFonts w:ascii="Cambria Math" w:hAnsi="Cambria Math"/>
                          </w:rPr>
                        </w:ins>
                      </m:ctrlPr>
                    </m:sSubPr>
                    <m:e>
                      <m:r>
                        <w:ins w:id="225" w:author="智绘未来37" w:date="2020-07-27T23:34:00Z">
                          <m:rPr>
                            <m:sty m:val="p"/>
                          </m:rPr>
                          <w:rPr>
                            <w:rFonts w:ascii="Cambria Math" w:hAnsi="Cambria Math"/>
                          </w:rPr>
                          <m:t>X</m:t>
                        </w:ins>
                      </m:r>
                    </m:e>
                    <m:sub>
                      <m:r>
                        <w:ins w:id="226" w:author="智绘未来37" w:date="2020-07-27T23:34:00Z">
                          <m:rPr>
                            <m:sty m:val="p"/>
                          </m:rPr>
                          <w:rPr>
                            <w:rFonts w:ascii="Cambria Math" w:hAnsi="Cambria Math"/>
                          </w:rPr>
                          <m:t>fc_in</m:t>
                        </w:ins>
                      </m:r>
                    </m:sub>
                  </m:sSub>
                  <m:r>
                    <w:ins w:id="227" w:author="智绘未来37" w:date="2020-07-27T23:34:00Z">
                      <m:rPr>
                        <m:sty m:val="p"/>
                      </m:rPr>
                      <w:rPr>
                        <w:rFonts w:ascii="Cambria Math" w:hAnsi="Cambria Math"/>
                      </w:rPr>
                      <m:t>=</m:t>
                    </w:ins>
                  </m:r>
                  <m:d>
                    <m:dPr>
                      <m:begChr m:val="["/>
                      <m:endChr m:val="]"/>
                      <m:ctrlPr>
                        <w:ins w:id="228" w:author="智绘未来37" w:date="2020-07-27T23:34:00Z">
                          <w:rPr>
                            <w:rFonts w:ascii="Cambria Math" w:hAnsi="Cambria Math"/>
                          </w:rPr>
                        </w:ins>
                      </m:ctrlPr>
                    </m:dPr>
                    <m:e>
                      <m:sSub>
                        <m:sSubPr>
                          <m:ctrlPr>
                            <w:ins w:id="229" w:author="智绘未来37" w:date="2020-07-27T23:34:00Z">
                              <w:rPr>
                                <w:rFonts w:ascii="Cambria Math" w:hAnsi="Cambria Math"/>
                              </w:rPr>
                            </w:ins>
                          </m:ctrlPr>
                        </m:sSubPr>
                        <m:e>
                          <m:r>
                            <w:ins w:id="230" w:author="智绘未来37" w:date="2020-07-27T23:34:00Z">
                              <m:rPr>
                                <m:sty m:val="p"/>
                              </m:rPr>
                              <w:rPr>
                                <w:rFonts w:ascii="Cambria Math" w:hAnsi="Cambria Math"/>
                              </w:rPr>
                              <m:t>R</m:t>
                            </w:ins>
                          </m:r>
                        </m:e>
                        <m:sub>
                          <m:r>
                            <w:ins w:id="231" w:author="智绘未来37" w:date="2020-07-27T23:34:00Z">
                              <m:rPr>
                                <m:sty m:val="p"/>
                              </m:rPr>
                              <w:rPr>
                                <w:rFonts w:ascii="Cambria Math" w:hAnsi="Cambria Math"/>
                              </w:rPr>
                              <m:t>ij</m:t>
                            </w:ins>
                          </m:r>
                        </m:sub>
                      </m:sSub>
                      <m:r>
                        <w:ins w:id="232" w:author="智绘未来37" w:date="2020-07-27T23:34:00Z">
                          <m:rPr>
                            <m:sty m:val="p"/>
                          </m:rPr>
                          <w:rPr>
                            <w:rFonts w:ascii="Cambria Math" w:hAnsi="Cambria Math"/>
                          </w:rPr>
                          <m:t>,R</m:t>
                        </w:ins>
                      </m:r>
                      <m:sSub>
                        <m:sSubPr>
                          <m:ctrlPr>
                            <w:ins w:id="233" w:author="智绘未来37" w:date="2020-07-27T23:34:00Z">
                              <w:rPr>
                                <w:rFonts w:ascii="Cambria Math" w:hAnsi="Cambria Math"/>
                              </w:rPr>
                            </w:ins>
                          </m:ctrlPr>
                        </m:sSubPr>
                        <m:e>
                          <m:r>
                            <w:ins w:id="234" w:author="智绘未来37" w:date="2020-07-27T23:34:00Z">
                              <m:rPr>
                                <m:sty m:val="p"/>
                              </m:rPr>
                              <w:rPr>
                                <w:rFonts w:ascii="Cambria Math" w:hAnsi="Cambria Math"/>
                              </w:rPr>
                              <m:t>H</m:t>
                            </w:ins>
                          </m:r>
                        </m:e>
                        <m:sub>
                          <m:r>
                            <w:ins w:id="235" w:author="智绘未来37" w:date="2020-07-27T23:34:00Z">
                              <m:rPr>
                                <m:sty m:val="p"/>
                              </m:rPr>
                              <w:rPr>
                                <w:rFonts w:ascii="Cambria Math" w:hAnsi="Cambria Math"/>
                              </w:rPr>
                              <m:t>ij</m:t>
                            </w:ins>
                          </m:r>
                        </m:sub>
                      </m:sSub>
                      <m:r>
                        <w:ins w:id="236" w:author="智绘未来37" w:date="2020-07-27T23:34:00Z">
                          <m:rPr>
                            <m:sty m:val="p"/>
                          </m:rPr>
                          <w:rPr>
                            <w:rFonts w:ascii="Cambria Math" w:hAnsi="Cambria Math"/>
                          </w:rPr>
                          <m:t>,ij</m:t>
                        </w:ins>
                      </m:r>
                    </m:e>
                  </m:d>
                </m:e>
                <m:e>
                  <m:sSub>
                    <m:sSubPr>
                      <m:ctrlPr>
                        <w:ins w:id="237" w:author="智绘未来37" w:date="2020-07-27T23:34:00Z">
                          <w:rPr>
                            <w:rFonts w:ascii="Cambria Math" w:hAnsi="Cambria Math"/>
                          </w:rPr>
                        </w:ins>
                      </m:ctrlPr>
                    </m:sSubPr>
                    <m:e>
                      <m:r>
                        <w:ins w:id="238" w:author="智绘未来37" w:date="2020-07-27T23:34:00Z">
                          <m:rPr>
                            <m:sty m:val="p"/>
                          </m:rPr>
                          <w:rPr>
                            <w:rFonts w:ascii="Cambria Math" w:hAnsi="Cambria Math"/>
                          </w:rPr>
                          <m:t>Y</m:t>
                        </w:ins>
                      </m:r>
                    </m:e>
                    <m:sub>
                      <m:r>
                        <w:ins w:id="239" w:author="智绘未来37" w:date="2020-07-27T23:34:00Z">
                          <m:rPr>
                            <m:sty m:val="p"/>
                          </m:rPr>
                          <w:rPr>
                            <w:rFonts w:ascii="Cambria Math" w:hAnsi="Cambria Math"/>
                          </w:rPr>
                          <m:t>fc_out</m:t>
                        </w:ins>
                      </m:r>
                    </m:sub>
                  </m:sSub>
                  <m:r>
                    <w:ins w:id="240" w:author="智绘未来37" w:date="2020-07-27T23:34:00Z">
                      <m:rPr>
                        <m:sty m:val="p"/>
                      </m:rPr>
                      <w:rPr>
                        <w:rFonts w:ascii="Cambria Math" w:hAnsi="Cambria Math"/>
                      </w:rPr>
                      <m:t>=[</m:t>
                    </w:ins>
                  </m:r>
                  <m:sSub>
                    <m:sSubPr>
                      <m:ctrlPr>
                        <w:ins w:id="241" w:author="智绘未来37" w:date="2020-07-27T23:34:00Z">
                          <w:rPr>
                            <w:rFonts w:ascii="Cambria Math" w:hAnsi="Cambria Math"/>
                          </w:rPr>
                        </w:ins>
                      </m:ctrlPr>
                    </m:sSubPr>
                    <m:e>
                      <m:r>
                        <w:ins w:id="242" w:author="智绘未来37" w:date="2020-07-27T23:34:00Z">
                          <m:rPr>
                            <m:sty m:val="p"/>
                          </m:rPr>
                          <w:rPr>
                            <w:rFonts w:ascii="Cambria Math" w:hAnsi="Cambria Math"/>
                          </w:rPr>
                          <m:t>C</m:t>
                        </w:ins>
                      </m:r>
                    </m:e>
                    <m:sub>
                      <m:r>
                        <w:ins w:id="243" w:author="智绘未来37" w:date="2020-07-27T23:34:00Z">
                          <m:rPr>
                            <m:sty m:val="p"/>
                          </m:rPr>
                          <w:rPr>
                            <w:rFonts w:ascii="Cambria Math" w:hAnsi="Cambria Math"/>
                          </w:rPr>
                          <m:t>ij</m:t>
                        </w:ins>
                      </m:r>
                    </m:sub>
                  </m:sSub>
                  <m:r>
                    <w:ins w:id="244" w:author="智绘未来37" w:date="2020-07-27T23:34:00Z">
                      <m:rPr>
                        <m:sty m:val="p"/>
                      </m:rPr>
                      <w:rPr>
                        <w:rFonts w:ascii="Cambria Math" w:hAnsi="Cambria Math"/>
                      </w:rPr>
                      <m:t>]</m:t>
                    </w:ins>
                  </m:r>
                  <m:m>
                    <m:mPr>
                      <m:mcs>
                        <m:mc>
                          <m:mcPr>
                            <m:count m:val="2"/>
                            <m:mcJc m:val="center"/>
                          </m:mcPr>
                        </m:mc>
                      </m:mcs>
                      <m:ctrlPr>
                        <w:ins w:id="245" w:author="智绘未来37" w:date="2020-07-27T23:34:00Z">
                          <w:rPr>
                            <w:rFonts w:ascii="Cambria Math" w:hAnsi="Cambria Math"/>
                          </w:rPr>
                        </w:ins>
                      </m:ctrlPr>
                    </m:mPr>
                    <m:mr>
                      <m:e/>
                      <m:e/>
                    </m:mr>
                  </m:m>
                </m:e>
              </m:eqArr>
            </m:e>
          </m:d>
        </m:oMath>
      </m:oMathPara>
    </w:p>
    <w:p w14:paraId="294E4C60" w14:textId="77777777" w:rsidR="00B10778" w:rsidRPr="00E242DD" w:rsidRDefault="00B10778" w:rsidP="00B10778">
      <w:pPr>
        <w:pStyle w:val="00"/>
        <w:ind w:firstLine="480"/>
      </w:pPr>
      <w:r w:rsidRPr="00E242DD">
        <w:rPr>
          <w:rFonts w:hint="eastAsia"/>
        </w:rPr>
        <w:t>式中：</w:t>
      </w:r>
    </w:p>
    <w:p w14:paraId="3BD4C6BB" w14:textId="77777777" w:rsidR="00B10778" w:rsidRPr="00E242DD" w:rsidRDefault="00B10778" w:rsidP="00B10778">
      <w:pPr>
        <w:pStyle w:val="00"/>
        <w:ind w:firstLine="480"/>
      </w:pP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fc_in</m:t>
            </m:r>
          </m:sub>
        </m:sSub>
      </m:oMath>
      <w:r w:rsidRPr="00E242DD">
        <w:rPr>
          <w:rFonts w:hint="eastAsia"/>
        </w:rPr>
        <w:t>表示模糊控制器的输入，</w:t>
      </w:r>
    </w:p>
    <w:p w14:paraId="6CD8D530" w14:textId="77777777" w:rsidR="00B10778" w:rsidRPr="00E242DD" w:rsidRDefault="00B10778" w:rsidP="00B10778">
      <w:pPr>
        <w:pStyle w:val="00"/>
        <w:ind w:firstLine="480"/>
      </w:pP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fc_out</m:t>
            </m:r>
          </m:sub>
        </m:sSub>
      </m:oMath>
      <w:r w:rsidRPr="00E242DD">
        <w:rPr>
          <w:rFonts w:hint="eastAsia"/>
        </w:rPr>
        <w:t>表示模糊控制器的输出。</w:t>
      </w:r>
    </w:p>
    <w:p w14:paraId="557789CC" w14:textId="77777777" w:rsidR="00B10778" w:rsidRDefault="00B10778" w:rsidP="00B10778">
      <w:pPr>
        <w:pStyle w:val="04"/>
        <w:ind w:firstLine="480"/>
        <w:rPr>
          <w:ins w:id="246" w:author="智绘未来37" w:date="2020-07-27T23:34:00Z"/>
        </w:rPr>
      </w:pPr>
      <w:ins w:id="247" w:author="智绘未来37" w:date="2020-07-27T23:34:00Z">
        <w:r>
          <w:rPr>
            <w:rFonts w:hint="eastAsia"/>
          </w:rPr>
          <w:t>根据权利要求</w:t>
        </w:r>
        <w:r>
          <w:t>4</w:t>
        </w:r>
        <w:r>
          <w:rPr>
            <w:rFonts w:hint="eastAsia"/>
          </w:rPr>
          <w:t>所述的</w:t>
        </w:r>
        <w:r w:rsidRPr="00F42470">
          <w:rPr>
            <w:rFonts w:hint="eastAsia"/>
          </w:rPr>
          <w:t>基于误差修正和模糊逻辑的光伏发电功率预测方法，其特征在于</w:t>
        </w:r>
        <w:r>
          <w:rPr>
            <w:rFonts w:hint="eastAsia"/>
          </w:rPr>
          <w:t>：</w:t>
        </w:r>
      </w:ins>
    </w:p>
    <w:p w14:paraId="65EE3E95" w14:textId="77777777" w:rsidR="00B10778" w:rsidRDefault="00B10778" w:rsidP="00B10778">
      <w:pPr>
        <w:pStyle w:val="00"/>
        <w:ind w:firstLine="480"/>
        <w:rPr>
          <w:ins w:id="248" w:author="智绘未来37" w:date="2020-07-27T23:34:00Z"/>
        </w:rPr>
      </w:pPr>
      <w:ins w:id="249" w:author="智绘未来37" w:date="2020-07-27T23:34:00Z">
        <w:r>
          <w:rPr>
            <w:rFonts w:hint="eastAsia"/>
          </w:rPr>
          <w:t>步骤</w:t>
        </w:r>
        <w:r>
          <w:rPr>
            <w:rFonts w:hint="eastAsia"/>
          </w:rPr>
          <w:t>2</w:t>
        </w:r>
        <w:r>
          <w:rPr>
            <w:rFonts w:hint="eastAsia"/>
          </w:rPr>
          <w:t>具体包括：在</w:t>
        </w:r>
        <w:r w:rsidRPr="00256353">
          <w:t>MATLAB</w:t>
        </w:r>
        <w:r>
          <w:rPr>
            <w:rFonts w:hint="eastAsia"/>
          </w:rPr>
          <w:t>中调用</w:t>
        </w:r>
        <w:r w:rsidRPr="00256353">
          <w:rPr>
            <w:rFonts w:hint="eastAsia"/>
          </w:rPr>
          <w:t>模糊处理工具箱</w:t>
        </w:r>
        <w:r>
          <w:rPr>
            <w:rFonts w:hint="eastAsia"/>
          </w:rPr>
          <w:t>，使用三输入单输出控制结构，</w:t>
        </w:r>
        <w:r w:rsidRPr="00256353">
          <w:rPr>
            <w:rFonts w:hint="eastAsia"/>
          </w:rPr>
          <w:t>将三个输入模糊化为</w:t>
        </w:r>
        <w:r w:rsidRPr="00256353">
          <w:t>{low</w:t>
        </w:r>
        <w:r w:rsidRPr="00256353">
          <w:t>、</w:t>
        </w:r>
        <w:r w:rsidRPr="00256353">
          <w:t>normal</w:t>
        </w:r>
        <w:r w:rsidRPr="00256353">
          <w:t>、</w:t>
        </w:r>
        <w:r w:rsidRPr="00256353">
          <w:t>high}</w:t>
        </w:r>
        <w:r w:rsidRPr="00256353">
          <w:t>，输出模糊化为</w:t>
        </w:r>
        <w:r w:rsidRPr="00256353">
          <w:t>{1,2,3}</w:t>
        </w:r>
        <w:r w:rsidRPr="00256353">
          <w:t>，</w:t>
        </w:r>
        <w:r>
          <w:rPr>
            <w:rFonts w:hint="eastAsia"/>
          </w:rPr>
          <w:t>设置</w:t>
        </w:r>
        <w:r w:rsidRPr="00814FDD">
          <w:rPr>
            <w:rFonts w:hint="eastAsia"/>
          </w:rPr>
          <w:t>隶属度函数</w:t>
        </w:r>
        <w:r>
          <w:rPr>
            <w:rFonts w:hint="eastAsia"/>
          </w:rPr>
          <w:t>。</w:t>
        </w:r>
      </w:ins>
    </w:p>
    <w:p w14:paraId="7FE3D469" w14:textId="77777777" w:rsidR="00B10778" w:rsidRDefault="00B10778" w:rsidP="00B10778">
      <w:pPr>
        <w:pStyle w:val="04"/>
        <w:ind w:firstLine="480"/>
        <w:rPr>
          <w:ins w:id="250" w:author="智绘未来37" w:date="2020-07-27T23:34:00Z"/>
        </w:rPr>
      </w:pPr>
      <w:ins w:id="251" w:author="智绘未来37" w:date="2020-07-27T23:34:00Z">
        <w:r>
          <w:rPr>
            <w:rFonts w:hint="eastAsia"/>
          </w:rPr>
          <w:t>根据权利要求</w:t>
        </w:r>
        <w:r>
          <w:rPr>
            <w:rFonts w:hint="eastAsia"/>
          </w:rPr>
          <w:t>1-</w:t>
        </w:r>
        <w:r>
          <w:t>5</w:t>
        </w:r>
        <w:r>
          <w:rPr>
            <w:rFonts w:hint="eastAsia"/>
          </w:rPr>
          <w:t>中任一项所述的</w:t>
        </w:r>
        <w:r w:rsidRPr="00F42470">
          <w:rPr>
            <w:rFonts w:hint="eastAsia"/>
          </w:rPr>
          <w:t>基于误差修正和模糊逻辑的光伏发电功率预测方法，其特征在于</w:t>
        </w:r>
        <w:r>
          <w:rPr>
            <w:rFonts w:hint="eastAsia"/>
          </w:rPr>
          <w:t>：</w:t>
        </w:r>
      </w:ins>
    </w:p>
    <w:p w14:paraId="6258AAC4" w14:textId="77777777" w:rsidR="00B10778" w:rsidRDefault="00B10778" w:rsidP="00B10778">
      <w:pPr>
        <w:pStyle w:val="00"/>
        <w:ind w:firstLine="480"/>
        <w:rPr>
          <w:ins w:id="252" w:author="智绘未来37" w:date="2020-07-27T23:34:00Z"/>
        </w:rPr>
      </w:pPr>
      <w:ins w:id="253" w:author="智绘未来37" w:date="2020-07-27T23:34:00Z">
        <w:r>
          <w:rPr>
            <w:rFonts w:hint="eastAsia"/>
          </w:rPr>
          <w:t>步骤</w:t>
        </w:r>
        <w:r>
          <w:rPr>
            <w:rFonts w:hint="eastAsia"/>
          </w:rPr>
          <w:t>2</w:t>
        </w:r>
        <w:r>
          <w:rPr>
            <w:rFonts w:hint="eastAsia"/>
          </w:rPr>
          <w:t>模糊控制器使用</w:t>
        </w:r>
        <w:r w:rsidRPr="00814FDD">
          <w:rPr>
            <w:rFonts w:hint="eastAsia"/>
          </w:rPr>
          <w:t>模糊化三角形隶属函数</w:t>
        </w:r>
        <w:r>
          <w:rPr>
            <w:rFonts w:hint="eastAsia"/>
          </w:rPr>
          <w:t>。</w:t>
        </w:r>
      </w:ins>
    </w:p>
    <w:p w14:paraId="7E9C0D52" w14:textId="77777777" w:rsidR="00B10778" w:rsidRDefault="00B10778" w:rsidP="00B10778">
      <w:pPr>
        <w:pStyle w:val="04"/>
        <w:ind w:firstLine="480"/>
        <w:rPr>
          <w:ins w:id="254" w:author="智绘未来37" w:date="2020-07-27T23:34:00Z"/>
        </w:rPr>
      </w:pPr>
      <w:ins w:id="255" w:author="智绘未来37" w:date="2020-07-27T23:34:00Z">
        <w:r>
          <w:rPr>
            <w:rFonts w:hint="eastAsia"/>
          </w:rPr>
          <w:t>根据权利要求</w:t>
        </w:r>
        <w:r>
          <w:t>2</w:t>
        </w:r>
        <w:r>
          <w:rPr>
            <w:rFonts w:hint="eastAsia"/>
          </w:rPr>
          <w:t>-</w:t>
        </w:r>
        <w:r>
          <w:t>5</w:t>
        </w:r>
        <w:r>
          <w:rPr>
            <w:rFonts w:hint="eastAsia"/>
          </w:rPr>
          <w:t>中任一项所述的</w:t>
        </w:r>
        <w:r w:rsidRPr="00F42470">
          <w:rPr>
            <w:rFonts w:hint="eastAsia"/>
          </w:rPr>
          <w:t>基于误差修正和模糊逻辑的光伏发电功率预测方法，其特征在于</w:t>
        </w:r>
        <w:r>
          <w:rPr>
            <w:rFonts w:hint="eastAsia"/>
          </w:rPr>
          <w:t>：</w:t>
        </w:r>
      </w:ins>
    </w:p>
    <w:p w14:paraId="43B8071D" w14:textId="77777777" w:rsidR="00B10778" w:rsidRDefault="00B10778" w:rsidP="00B10778">
      <w:pPr>
        <w:pStyle w:val="00"/>
        <w:ind w:firstLine="480"/>
        <w:rPr>
          <w:ins w:id="256" w:author="智绘未来37" w:date="2020-07-27T23:34:00Z"/>
        </w:rPr>
      </w:pPr>
      <w:ins w:id="257" w:author="智绘未来37" w:date="2020-07-27T23:34:00Z">
        <w:r>
          <w:rPr>
            <w:rFonts w:hint="eastAsia"/>
          </w:rPr>
          <w:t>步骤</w:t>
        </w:r>
        <w:r>
          <w:rPr>
            <w:rFonts w:hint="eastAsia"/>
          </w:rPr>
          <w:t>3</w:t>
        </w:r>
        <w:r>
          <w:rPr>
            <w:rFonts w:hint="eastAsia"/>
          </w:rPr>
          <w:t>具体包括：</w:t>
        </w:r>
        <w:r w:rsidRPr="00E242DD">
          <w:rPr>
            <w:rFonts w:hint="eastAsia"/>
          </w:rPr>
          <w:t>以如下公式计算预测日前第</w:t>
        </w:r>
        <w:r w:rsidRPr="00E242DD">
          <w:rPr>
            <w:rFonts w:hint="eastAsia"/>
          </w:rPr>
          <w:t>i</w:t>
        </w:r>
        <w:r w:rsidRPr="00E242DD">
          <w:rPr>
            <w:rFonts w:hint="eastAsia"/>
          </w:rPr>
          <w:t>天第</w:t>
        </w:r>
        <w:r w:rsidRPr="00E242DD">
          <w:rPr>
            <w:rFonts w:hint="eastAsia"/>
          </w:rPr>
          <w:t>j</w:t>
        </w:r>
        <w:r w:rsidRPr="00E242DD">
          <w:rPr>
            <w:rFonts w:hint="eastAsia"/>
          </w:rPr>
          <w:t>时刻的误差修正因子，</w:t>
        </w:r>
        <w:r>
          <w:rPr>
            <w:rFonts w:hint="eastAsia"/>
          </w:rPr>
          <w:t>获得以</w:t>
        </w:r>
      </w:ins>
      <m:oMath>
        <m:sSub>
          <m:sSubPr>
            <m:ctrlPr>
              <w:ins w:id="258" w:author="智绘未来37" w:date="2020-07-27T23:34:00Z">
                <w:rPr>
                  <w:rFonts w:ascii="Cambria Math" w:hAnsi="Cambria Math"/>
                </w:rPr>
              </w:ins>
            </m:ctrlPr>
          </m:sSubPr>
          <m:e>
            <m:r>
              <w:ins w:id="259" w:author="智绘未来37" w:date="2020-07-27T23:34:00Z">
                <m:rPr>
                  <m:sty m:val="p"/>
                </m:rPr>
                <w:rPr>
                  <w:rFonts w:ascii="Cambria Math" w:hAnsi="Cambria Math"/>
                </w:rPr>
                <m:t>E</m:t>
              </w:ins>
            </m:r>
            <m:ctrlPr>
              <w:ins w:id="260" w:author="智绘未来37" w:date="2020-07-27T23:34:00Z">
                <w:rPr>
                  <w:rFonts w:ascii="Cambria Math" w:hAnsi="Cambria Math" w:hint="eastAsia"/>
                </w:rPr>
              </w:ins>
            </m:ctrlPr>
          </m:e>
          <m:sub>
            <m:r>
              <w:ins w:id="261" w:author="智绘未来37" w:date="2020-07-27T23:34:00Z">
                <m:rPr>
                  <m:sty m:val="p"/>
                </m:rPr>
                <w:rPr>
                  <w:rFonts w:ascii="Cambria Math" w:hAnsi="Cambria Math"/>
                </w:rPr>
                <m:t>i</m:t>
              </w:ins>
            </m:r>
          </m:sub>
        </m:sSub>
      </m:oMath>
      <w:ins w:id="262" w:author="智绘未来37" w:date="2020-07-27T23:34:00Z">
        <w:r w:rsidRPr="00E242DD">
          <w:rPr>
            <w:rFonts w:hint="eastAsia"/>
          </w:rPr>
          <w:t>表示</w:t>
        </w:r>
        <w:r>
          <w:rPr>
            <w:rFonts w:hint="eastAsia"/>
          </w:rPr>
          <w:t>的</w:t>
        </w:r>
        <w:r w:rsidRPr="00E242DD">
          <w:rPr>
            <w:rFonts w:hint="eastAsia"/>
          </w:rPr>
          <w:t>预测日前第</w:t>
        </w:r>
        <w:r w:rsidRPr="00E242DD">
          <w:rPr>
            <w:rFonts w:hint="eastAsia"/>
          </w:rPr>
          <w:t>i</w:t>
        </w:r>
        <w:r w:rsidRPr="00E242DD">
          <w:rPr>
            <w:rFonts w:hint="eastAsia"/>
          </w:rPr>
          <w:t>天的误差修正因子向量，</w:t>
        </w:r>
      </w:ins>
    </w:p>
    <w:p w14:paraId="05F5B4FC" w14:textId="77777777" w:rsidR="00B10778" w:rsidRPr="00E242DD" w:rsidRDefault="00B10778" w:rsidP="00B10778">
      <w:pPr>
        <w:pStyle w:val="00"/>
        <w:ind w:firstLine="480"/>
        <w:rPr>
          <w:ins w:id="263" w:author="智绘未来37" w:date="2020-07-27T23:34:00Z"/>
        </w:rPr>
      </w:pPr>
      <m:oMathPara>
        <m:oMath>
          <m:d>
            <m:dPr>
              <m:begChr m:val="{"/>
              <m:endChr m:val=""/>
              <m:ctrlPr>
                <w:ins w:id="264" w:author="智绘未来37" w:date="2020-07-27T23:34:00Z">
                  <w:rPr>
                    <w:rFonts w:ascii="Cambria Math" w:hAnsi="Cambria Math"/>
                  </w:rPr>
                </w:ins>
              </m:ctrlPr>
            </m:dPr>
            <m:e>
              <m:eqArr>
                <m:eqArrPr>
                  <m:ctrlPr>
                    <w:ins w:id="265" w:author="智绘未来37" w:date="2020-07-27T23:34:00Z">
                      <w:rPr>
                        <w:rFonts w:ascii="Cambria Math" w:hAnsi="Cambria Math"/>
                      </w:rPr>
                    </w:ins>
                  </m:ctrlPr>
                </m:eqArrPr>
                <m:e>
                  <m:sSub>
                    <m:sSubPr>
                      <m:ctrlPr>
                        <w:ins w:id="266" w:author="智绘未来37" w:date="2020-07-27T23:34:00Z">
                          <w:rPr>
                            <w:rFonts w:ascii="Cambria Math" w:hAnsi="Cambria Math"/>
                          </w:rPr>
                        </w:ins>
                      </m:ctrlPr>
                    </m:sSubPr>
                    <m:e>
                      <m:sSub>
                        <m:sSubPr>
                          <m:ctrlPr>
                            <w:ins w:id="267" w:author="智绘未来37" w:date="2020-07-27T23:34:00Z">
                              <w:rPr>
                                <w:rFonts w:ascii="Cambria Math" w:hAnsi="Cambria Math"/>
                              </w:rPr>
                            </w:ins>
                          </m:ctrlPr>
                        </m:sSubPr>
                        <m:e>
                          <m:r>
                            <w:ins w:id="268" w:author="智绘未来37" w:date="2020-07-27T23:34:00Z">
                              <m:rPr>
                                <m:sty m:val="p"/>
                              </m:rPr>
                              <w:rPr>
                                <w:rFonts w:ascii="Cambria Math" w:hAnsi="Cambria Math"/>
                              </w:rPr>
                              <m:t>E</m:t>
                            </w:ins>
                          </m:r>
                          <m:ctrlPr>
                            <w:ins w:id="269" w:author="智绘未来37" w:date="2020-07-27T23:34:00Z">
                              <w:rPr>
                                <w:rFonts w:ascii="Cambria Math" w:hAnsi="Cambria Math" w:hint="eastAsia"/>
                              </w:rPr>
                            </w:ins>
                          </m:ctrlPr>
                        </m:e>
                        <m:sub>
                          <m:r>
                            <w:ins w:id="270" w:author="智绘未来37" w:date="2020-07-27T23:34:00Z">
                              <m:rPr>
                                <m:sty m:val="p"/>
                              </m:rPr>
                              <w:rPr>
                                <w:rFonts w:ascii="Cambria Math" w:hAnsi="Cambria Math"/>
                              </w:rPr>
                              <m:t>i</m:t>
                            </w:ins>
                          </m:r>
                          <m:r>
                            <w:ins w:id="271" w:author="智绘未来37" w:date="2020-07-27T23:34:00Z">
                              <m:rPr>
                                <m:sty m:val="p"/>
                              </m:rPr>
                              <w:rPr>
                                <w:rFonts w:ascii="Cambria Math" w:hAnsi="Cambria Math" w:hint="eastAsia"/>
                              </w:rPr>
                              <m:t>j</m:t>
                            </w:ins>
                          </m:r>
                        </m:sub>
                      </m:sSub>
                      <m:r>
                        <w:ins w:id="272" w:author="智绘未来37" w:date="2020-07-27T23:34:00Z">
                          <m:rPr>
                            <m:sty m:val="p"/>
                          </m:rPr>
                          <w:rPr>
                            <w:rFonts w:ascii="Cambria Math" w:hAnsi="Cambria Math" w:hint="eastAsia"/>
                          </w:rPr>
                          <m:t>=</m:t>
                        </w:ins>
                      </m:r>
                      <m:r>
                        <w:ins w:id="273" w:author="智绘未来37" w:date="2020-07-27T23:34:00Z">
                          <m:rPr>
                            <m:sty m:val="p"/>
                          </m:rPr>
                          <w:rPr>
                            <w:rFonts w:ascii="Cambria Math" w:hAnsi="Cambria Math"/>
                          </w:rPr>
                          <m:t>SMAPE</m:t>
                        </w:ins>
                      </m:r>
                    </m:e>
                    <m:sub>
                      <m:r>
                        <w:ins w:id="274" w:author="智绘未来37" w:date="2020-07-27T23:34:00Z">
                          <m:rPr>
                            <m:sty m:val="p"/>
                          </m:rPr>
                          <w:rPr>
                            <w:rFonts w:ascii="Cambria Math" w:hAnsi="Cambria Math"/>
                          </w:rPr>
                          <m:t>ij</m:t>
                        </w:ins>
                      </m:r>
                    </m:sub>
                  </m:sSub>
                  <m:r>
                    <w:ins w:id="275" w:author="智绘未来37" w:date="2020-07-27T23:34:00Z">
                      <m:rPr>
                        <m:sty m:val="p"/>
                      </m:rPr>
                      <w:rPr>
                        <w:rFonts w:ascii="Cambria Math" w:hAnsi="Cambria Math"/>
                      </w:rPr>
                      <m:t>=</m:t>
                    </w:ins>
                  </m:r>
                  <m:f>
                    <m:fPr>
                      <m:ctrlPr>
                        <w:ins w:id="276" w:author="智绘未来37" w:date="2020-07-27T23:34:00Z">
                          <w:rPr>
                            <w:rFonts w:ascii="Cambria Math" w:hAnsi="Cambria Math"/>
                          </w:rPr>
                        </w:ins>
                      </m:ctrlPr>
                    </m:fPr>
                    <m:num>
                      <m:r>
                        <w:ins w:id="277" w:author="智绘未来37" w:date="2020-07-27T23:34:00Z">
                          <m:rPr>
                            <m:sty m:val="p"/>
                          </m:rPr>
                          <w:rPr>
                            <w:rFonts w:ascii="Cambria Math" w:hAnsi="Cambria Math"/>
                          </w:rPr>
                          <m:t>100%</m:t>
                        </w:ins>
                      </m:r>
                    </m:num>
                    <m:den>
                      <m:d>
                        <m:dPr>
                          <m:ctrlPr>
                            <w:ins w:id="278" w:author="智绘未来37" w:date="2020-07-27T23:34:00Z">
                              <w:rPr>
                                <w:rFonts w:ascii="Cambria Math" w:hAnsi="Cambria Math"/>
                              </w:rPr>
                            </w:ins>
                          </m:ctrlPr>
                        </m:dPr>
                        <m:e>
                          <m:r>
                            <w:ins w:id="279" w:author="智绘未来37" w:date="2020-07-27T23:34:00Z">
                              <m:rPr>
                                <m:sty m:val="p"/>
                              </m:rPr>
                              <w:rPr>
                                <w:rFonts w:ascii="Cambria Math" w:hAnsi="Cambria Math"/>
                              </w:rPr>
                              <m:t>i-1</m:t>
                            </w:ins>
                          </m:r>
                        </m:e>
                      </m:d>
                      <m:r>
                        <w:ins w:id="280" w:author="智绘未来37" w:date="2020-07-27T23:34:00Z">
                          <m:rPr>
                            <m:sty m:val="p"/>
                          </m:rPr>
                          <w:rPr>
                            <w:rFonts w:ascii="Cambria Math" w:hAnsi="Cambria Math"/>
                          </w:rPr>
                          <m:t>∙N+j</m:t>
                        </w:ins>
                      </m:r>
                    </m:den>
                  </m:f>
                  <m:nary>
                    <m:naryPr>
                      <m:chr m:val="∑"/>
                      <m:limLoc m:val="undOvr"/>
                      <m:supHide m:val="1"/>
                      <m:ctrlPr>
                        <w:ins w:id="281" w:author="智绘未来37" w:date="2020-07-27T23:34:00Z">
                          <w:rPr>
                            <w:rFonts w:ascii="Cambria Math" w:hAnsi="Cambria Math"/>
                          </w:rPr>
                        </w:ins>
                      </m:ctrlPr>
                    </m:naryPr>
                    <m:sub>
                      <m:r>
                        <w:ins w:id="282" w:author="智绘未来37" w:date="2020-07-27T23:34:00Z">
                          <m:rPr>
                            <m:sty m:val="p"/>
                          </m:rPr>
                          <w:rPr>
                            <w:rFonts w:ascii="Cambria Math" w:hAnsi="Cambria Math"/>
                          </w:rPr>
                          <m:t>γ,δ</m:t>
                        </w:ins>
                      </m:r>
                    </m:sub>
                    <m:sup/>
                    <m:e>
                      <m:f>
                        <m:fPr>
                          <m:ctrlPr>
                            <w:ins w:id="283" w:author="智绘未来37" w:date="2020-07-27T23:34:00Z">
                              <w:rPr>
                                <w:rFonts w:ascii="Cambria Math" w:hAnsi="Cambria Math"/>
                              </w:rPr>
                            </w:ins>
                          </m:ctrlPr>
                        </m:fPr>
                        <m:num>
                          <m:d>
                            <m:dPr>
                              <m:begChr m:val="|"/>
                              <m:endChr m:val="|"/>
                              <m:ctrlPr>
                                <w:ins w:id="284" w:author="智绘未来37" w:date="2020-07-27T23:34:00Z">
                                  <w:rPr>
                                    <w:rFonts w:ascii="Cambria Math" w:hAnsi="Cambria Math"/>
                                  </w:rPr>
                                </w:ins>
                              </m:ctrlPr>
                            </m:dPr>
                            <m:e>
                              <m:sSub>
                                <m:sSubPr>
                                  <m:ctrlPr>
                                    <w:ins w:id="285" w:author="智绘未来37" w:date="2020-07-27T23:34:00Z">
                                      <w:rPr>
                                        <w:rFonts w:ascii="Cambria Math" w:hAnsi="Cambria Math"/>
                                      </w:rPr>
                                    </w:ins>
                                  </m:ctrlPr>
                                </m:sSubPr>
                                <m:e>
                                  <m:sSub>
                                    <m:sSubPr>
                                      <m:ctrlPr>
                                        <w:ins w:id="286" w:author="智绘未来37" w:date="2020-07-27T23:34:00Z">
                                          <w:rPr>
                                            <w:rFonts w:ascii="Cambria Math" w:hAnsi="Cambria Math"/>
                                          </w:rPr>
                                        </w:ins>
                                      </m:ctrlPr>
                                    </m:sSubPr>
                                    <m:e>
                                      <m:r>
                                        <w:ins w:id="287" w:author="智绘未来37" w:date="2020-07-27T23:34:00Z">
                                          <m:rPr>
                                            <m:sty m:val="p"/>
                                          </m:rPr>
                                          <w:rPr>
                                            <w:rFonts w:ascii="Cambria Math" w:hAnsi="Cambria Math"/>
                                          </w:rPr>
                                          <m:t>P</m:t>
                                        </w:ins>
                                      </m:r>
                                      <m:ctrlPr>
                                        <w:ins w:id="288" w:author="智绘未来37" w:date="2020-07-27T23:34:00Z">
                                          <w:rPr>
                                            <w:rFonts w:ascii="Cambria Math" w:hAnsi="Cambria Math" w:hint="eastAsia"/>
                                          </w:rPr>
                                        </w:ins>
                                      </m:ctrlPr>
                                    </m:e>
                                    <m:sub>
                                      <m:r>
                                        <w:ins w:id="289" w:author="智绘未来37" w:date="2020-07-27T23:34:00Z">
                                          <m:rPr>
                                            <m:sty m:val="p"/>
                                          </m:rPr>
                                          <w:rPr>
                                            <w:rFonts w:ascii="Cambria Math" w:hAnsi="Cambria Math"/>
                                          </w:rPr>
                                          <m:t>γδ</m:t>
                                        </w:ins>
                                      </m:r>
                                    </m:sub>
                                  </m:sSub>
                                  <m:r>
                                    <w:ins w:id="290" w:author="智绘未来37" w:date="2020-07-27T23:34:00Z">
                                      <m:rPr>
                                        <m:sty m:val="p"/>
                                      </m:rPr>
                                      <w:rPr>
                                        <w:rFonts w:ascii="Cambria Math" w:eastAsia="微软雅黑" w:hAnsi="Cambria Math" w:cs="微软雅黑" w:hint="eastAsia"/>
                                      </w:rPr>
                                      <m:t>-</m:t>
                                    </w:ins>
                                  </m:r>
                                  <m:r>
                                    <w:ins w:id="291" w:author="智绘未来37" w:date="2020-07-27T23:34:00Z">
                                      <m:rPr>
                                        <m:sty m:val="p"/>
                                      </m:rPr>
                                      <w:rPr>
                                        <w:rFonts w:ascii="Cambria Math" w:hAnsi="Cambria Math"/>
                                      </w:rPr>
                                      <m:t>P</m:t>
                                    </w:ins>
                                  </m:r>
                                  <m:ctrlPr>
                                    <w:ins w:id="292" w:author="智绘未来37" w:date="2020-07-27T23:34:00Z">
                                      <w:rPr>
                                        <w:rFonts w:ascii="Cambria Math" w:hAnsi="Cambria Math" w:hint="eastAsia"/>
                                      </w:rPr>
                                    </w:ins>
                                  </m:ctrlPr>
                                </m:e>
                                <m:sub>
                                  <m:r>
                                    <w:ins w:id="293" w:author="智绘未来37" w:date="2020-07-27T23:34:00Z">
                                      <m:rPr>
                                        <m:sty m:val="p"/>
                                      </m:rPr>
                                      <w:rPr>
                                        <w:rFonts w:ascii="Cambria Math" w:hAnsi="Cambria Math"/>
                                      </w:rPr>
                                      <m:t>f_γδ</m:t>
                                    </w:ins>
                                  </m:r>
                                </m:sub>
                              </m:sSub>
                            </m:e>
                          </m:d>
                        </m:num>
                        <m:den>
                          <m:f>
                            <m:fPr>
                              <m:type m:val="lin"/>
                              <m:ctrlPr>
                                <w:ins w:id="294" w:author="智绘未来37" w:date="2020-07-27T23:34:00Z">
                                  <w:rPr>
                                    <w:rFonts w:ascii="Cambria Math" w:hAnsi="Cambria Math"/>
                                  </w:rPr>
                                </w:ins>
                              </m:ctrlPr>
                            </m:fPr>
                            <m:num>
                              <m:d>
                                <m:dPr>
                                  <m:ctrlPr>
                                    <w:ins w:id="295" w:author="智绘未来37" w:date="2020-07-27T23:34:00Z">
                                      <w:rPr>
                                        <w:rFonts w:ascii="Cambria Math" w:hAnsi="Cambria Math"/>
                                      </w:rPr>
                                    </w:ins>
                                  </m:ctrlPr>
                                </m:dPr>
                                <m:e>
                                  <m:d>
                                    <m:dPr>
                                      <m:begChr m:val="|"/>
                                      <m:endChr m:val="|"/>
                                      <m:ctrlPr>
                                        <w:ins w:id="296" w:author="智绘未来37" w:date="2020-07-27T23:34:00Z">
                                          <w:rPr>
                                            <w:rFonts w:ascii="Cambria Math" w:hAnsi="Cambria Math"/>
                                          </w:rPr>
                                        </w:ins>
                                      </m:ctrlPr>
                                    </m:dPr>
                                    <m:e>
                                      <m:sSub>
                                        <m:sSubPr>
                                          <m:ctrlPr>
                                            <w:ins w:id="297" w:author="智绘未来37" w:date="2020-07-27T23:34:00Z">
                                              <w:rPr>
                                                <w:rFonts w:ascii="Cambria Math" w:hAnsi="Cambria Math"/>
                                              </w:rPr>
                                            </w:ins>
                                          </m:ctrlPr>
                                        </m:sSubPr>
                                        <m:e>
                                          <m:r>
                                            <w:ins w:id="298" w:author="智绘未来37" w:date="2020-07-27T23:34:00Z">
                                              <m:rPr>
                                                <m:sty m:val="p"/>
                                              </m:rPr>
                                              <w:rPr>
                                                <w:rFonts w:ascii="Cambria Math" w:hAnsi="Cambria Math"/>
                                              </w:rPr>
                                              <m:t>P</m:t>
                                            </w:ins>
                                          </m:r>
                                          <m:ctrlPr>
                                            <w:ins w:id="299" w:author="智绘未来37" w:date="2020-07-27T23:34:00Z">
                                              <w:rPr>
                                                <w:rFonts w:ascii="Cambria Math" w:hAnsi="Cambria Math" w:hint="eastAsia"/>
                                              </w:rPr>
                                            </w:ins>
                                          </m:ctrlPr>
                                        </m:e>
                                        <m:sub>
                                          <m:r>
                                            <w:ins w:id="300" w:author="智绘未来37" w:date="2020-07-27T23:34:00Z">
                                              <m:rPr>
                                                <m:sty m:val="p"/>
                                              </m:rPr>
                                              <w:rPr>
                                                <w:rFonts w:ascii="Cambria Math" w:hAnsi="Cambria Math"/>
                                              </w:rPr>
                                              <m:t>γδ</m:t>
                                            </w:ins>
                                          </m:r>
                                        </m:sub>
                                      </m:sSub>
                                    </m:e>
                                  </m:d>
                                  <m:r>
                                    <w:ins w:id="301" w:author="智绘未来37" w:date="2020-07-27T23:34:00Z">
                                      <m:rPr>
                                        <m:sty m:val="p"/>
                                      </m:rPr>
                                      <w:rPr>
                                        <w:rFonts w:ascii="Cambria Math" w:hAnsi="Cambria Math" w:hint="eastAsia"/>
                                      </w:rPr>
                                      <m:t>+</m:t>
                                    </w:ins>
                                  </m:r>
                                  <m:d>
                                    <m:dPr>
                                      <m:begChr m:val="|"/>
                                      <m:endChr m:val="|"/>
                                      <m:ctrlPr>
                                        <w:ins w:id="302" w:author="智绘未来37" w:date="2020-07-27T23:34:00Z">
                                          <w:rPr>
                                            <w:rFonts w:ascii="Cambria Math" w:hAnsi="Cambria Math"/>
                                          </w:rPr>
                                        </w:ins>
                                      </m:ctrlPr>
                                    </m:dPr>
                                    <m:e>
                                      <m:sSub>
                                        <m:sSubPr>
                                          <m:ctrlPr>
                                            <w:ins w:id="303" w:author="智绘未来37" w:date="2020-07-27T23:34:00Z">
                                              <w:rPr>
                                                <w:rFonts w:ascii="Cambria Math" w:hAnsi="Cambria Math"/>
                                              </w:rPr>
                                            </w:ins>
                                          </m:ctrlPr>
                                        </m:sSubPr>
                                        <m:e>
                                          <m:r>
                                            <w:ins w:id="304" w:author="智绘未来37" w:date="2020-07-27T23:34:00Z">
                                              <m:rPr>
                                                <m:sty m:val="p"/>
                                              </m:rPr>
                                              <w:rPr>
                                                <w:rFonts w:ascii="Cambria Math" w:hAnsi="Cambria Math"/>
                                              </w:rPr>
                                              <m:t>P</m:t>
                                            </w:ins>
                                          </m:r>
                                          <m:ctrlPr>
                                            <w:ins w:id="305" w:author="智绘未来37" w:date="2020-07-27T23:34:00Z">
                                              <w:rPr>
                                                <w:rFonts w:ascii="Cambria Math" w:hAnsi="Cambria Math" w:hint="eastAsia"/>
                                              </w:rPr>
                                            </w:ins>
                                          </m:ctrlPr>
                                        </m:e>
                                        <m:sub>
                                          <m:r>
                                            <w:ins w:id="306" w:author="智绘未来37" w:date="2020-07-27T23:34:00Z">
                                              <m:rPr>
                                                <m:sty m:val="p"/>
                                              </m:rPr>
                                              <w:rPr>
                                                <w:rFonts w:ascii="Cambria Math" w:hAnsi="Cambria Math"/>
                                              </w:rPr>
                                              <m:t>f_γδ</m:t>
                                            </w:ins>
                                          </m:r>
                                        </m:sub>
                                      </m:sSub>
                                    </m:e>
                                  </m:d>
                                </m:e>
                              </m:d>
                            </m:num>
                            <m:den>
                              <m:r>
                                <w:ins w:id="307" w:author="智绘未来37" w:date="2020-07-27T23:34:00Z">
                                  <m:rPr>
                                    <m:sty m:val="p"/>
                                  </m:rPr>
                                  <w:rPr>
                                    <w:rFonts w:ascii="Cambria Math" w:hAnsi="Cambria Math"/>
                                  </w:rPr>
                                  <m:t>2</m:t>
                                </w:ins>
                              </m:r>
                            </m:den>
                          </m:f>
                        </m:den>
                      </m:f>
                    </m:e>
                  </m:nary>
                </m:e>
                <m:e>
                  <m:r>
                    <w:ins w:id="308" w:author="智绘未来37" w:date="2020-07-27T23:34:00Z">
                      <m:rPr>
                        <m:sty m:val="p"/>
                      </m:rPr>
                      <w:rPr>
                        <w:rFonts w:ascii="Cambria Math" w:hAnsi="Cambria Math"/>
                      </w:rPr>
                      <m:t>γ=1,2,…,i</m:t>
                    </w:ins>
                  </m:r>
                </m:e>
                <m:e>
                  <m:r>
                    <w:ins w:id="309" w:author="智绘未来37" w:date="2020-07-27T23:34:00Z">
                      <m:rPr>
                        <m:sty m:val="p"/>
                      </m:rPr>
                      <w:rPr>
                        <w:rFonts w:ascii="Cambria Math" w:hAnsi="Cambria Math"/>
                      </w:rPr>
                      <m:t>γ=i</m:t>
                    </w:ins>
                  </m:r>
                  <m:r>
                    <w:ins w:id="310" w:author="智绘未来37" w:date="2020-07-27T23:34:00Z">
                      <m:rPr>
                        <m:sty m:val="p"/>
                      </m:rPr>
                      <w:rPr>
                        <w:rFonts w:ascii="Cambria Math" w:hAnsi="Cambria Math" w:hint="eastAsia"/>
                      </w:rPr>
                      <m:t>时，</m:t>
                    </w:ins>
                  </m:r>
                  <m:r>
                    <w:ins w:id="311" w:author="智绘未来37" w:date="2020-07-27T23:34:00Z">
                      <m:rPr>
                        <m:sty m:val="p"/>
                      </m:rPr>
                      <w:rPr>
                        <w:rFonts w:ascii="Cambria Math" w:hAnsi="Cambria Math"/>
                      </w:rPr>
                      <m:t>δ=1,2,..,j</m:t>
                    </w:ins>
                  </m:r>
                  <m:r>
                    <w:ins w:id="312" w:author="智绘未来37" w:date="2020-07-27T23:34:00Z">
                      <m:rPr>
                        <m:sty m:val="p"/>
                      </m:rPr>
                      <w:rPr>
                        <w:rFonts w:ascii="Cambria Math" w:hAnsi="Cambria Math" w:hint="eastAsia"/>
                      </w:rPr>
                      <m:t>；否则</m:t>
                    </w:ins>
                  </m:r>
                  <m:r>
                    <w:ins w:id="313" w:author="智绘未来37" w:date="2020-07-27T23:34:00Z">
                      <m:rPr>
                        <m:sty m:val="p"/>
                      </m:rPr>
                      <w:rPr>
                        <w:rFonts w:ascii="Cambria Math" w:hAnsi="Cambria Math"/>
                      </w:rPr>
                      <m:t>δ=1,2,..,N</m:t>
                    </w:ins>
                  </m:r>
                </m:e>
              </m:eqArr>
            </m:e>
          </m:d>
        </m:oMath>
      </m:oMathPara>
    </w:p>
    <w:p w14:paraId="3E2CEC08" w14:textId="77777777" w:rsidR="00B10778" w:rsidRDefault="00B10778" w:rsidP="00B10778">
      <w:pPr>
        <w:pStyle w:val="00"/>
        <w:ind w:firstLine="480"/>
        <w:rPr>
          <w:ins w:id="314" w:author="智绘未来37" w:date="2020-07-27T23:34:00Z"/>
        </w:rPr>
      </w:pPr>
      <w:ins w:id="315" w:author="智绘未来37" w:date="2020-07-27T23:34:00Z">
        <w:r>
          <w:rPr>
            <w:rFonts w:hint="eastAsia"/>
          </w:rPr>
          <w:t>式中：</w:t>
        </w:r>
      </w:ins>
    </w:p>
    <w:p w14:paraId="5C67C97E" w14:textId="77777777" w:rsidR="00B10778" w:rsidRDefault="00B10778" w:rsidP="00B10778">
      <w:pPr>
        <w:pStyle w:val="00"/>
        <w:ind w:firstLine="480"/>
        <w:rPr>
          <w:ins w:id="316" w:author="智绘未来37" w:date="2020-07-27T23:34:00Z"/>
        </w:rPr>
      </w:pPr>
      <m:oMath>
        <m:sSub>
          <m:sSubPr>
            <m:ctrlPr>
              <w:ins w:id="317" w:author="智绘未来37" w:date="2020-07-27T23:34:00Z">
                <w:rPr>
                  <w:rFonts w:ascii="Cambria Math" w:hAnsi="Cambria Math"/>
                </w:rPr>
              </w:ins>
            </m:ctrlPr>
          </m:sSubPr>
          <m:e>
            <m:r>
              <w:ins w:id="318" w:author="智绘未来37" w:date="2020-07-27T23:34:00Z">
                <m:rPr>
                  <m:sty m:val="p"/>
                </m:rPr>
                <w:rPr>
                  <w:rFonts w:ascii="Cambria Math" w:hAnsi="Cambria Math"/>
                </w:rPr>
                <m:t>E</m:t>
              </w:ins>
            </m:r>
            <m:ctrlPr>
              <w:ins w:id="319" w:author="智绘未来37" w:date="2020-07-27T23:34:00Z">
                <w:rPr>
                  <w:rFonts w:ascii="Cambria Math" w:hAnsi="Cambria Math" w:hint="eastAsia"/>
                </w:rPr>
              </w:ins>
            </m:ctrlPr>
          </m:e>
          <m:sub>
            <m:r>
              <w:ins w:id="320" w:author="智绘未来37" w:date="2020-07-27T23:34:00Z">
                <m:rPr>
                  <m:sty m:val="p"/>
                </m:rPr>
                <w:rPr>
                  <w:rFonts w:ascii="Cambria Math" w:hAnsi="Cambria Math"/>
                </w:rPr>
                <m:t>i</m:t>
              </w:ins>
            </m:r>
            <m:r>
              <w:ins w:id="321" w:author="智绘未来37" w:date="2020-07-27T23:34:00Z">
                <m:rPr>
                  <m:sty m:val="p"/>
                </m:rPr>
                <w:rPr>
                  <w:rFonts w:ascii="Cambria Math" w:hAnsi="Cambria Math" w:hint="eastAsia"/>
                </w:rPr>
                <m:t>j</m:t>
              </w:ins>
            </m:r>
          </m:sub>
        </m:sSub>
      </m:oMath>
      <w:ins w:id="322" w:author="智绘未来37" w:date="2020-07-27T23:34:00Z">
        <w:r w:rsidRPr="00E242DD">
          <w:rPr>
            <w:rFonts w:hint="eastAsia"/>
          </w:rPr>
          <w:t>表示预测日前第</w:t>
        </w:r>
        <w:r w:rsidRPr="00E242DD">
          <w:rPr>
            <w:rFonts w:hint="eastAsia"/>
          </w:rPr>
          <w:t>i</w:t>
        </w:r>
        <w:r w:rsidRPr="00E242DD">
          <w:rPr>
            <w:rFonts w:hint="eastAsia"/>
          </w:rPr>
          <w:t>天第</w:t>
        </w:r>
        <w:r w:rsidRPr="00E242DD">
          <w:rPr>
            <w:rFonts w:hint="eastAsia"/>
          </w:rPr>
          <w:t>j</w:t>
        </w:r>
        <w:r w:rsidRPr="00E242DD">
          <w:rPr>
            <w:rFonts w:hint="eastAsia"/>
          </w:rPr>
          <w:t>时刻的误差修正因子，</w:t>
        </w:r>
      </w:ins>
      <m:oMath>
        <m:sSub>
          <m:sSubPr>
            <m:ctrlPr>
              <w:ins w:id="323" w:author="智绘未来37" w:date="2020-07-27T23:34:00Z">
                <w:rPr>
                  <w:rFonts w:ascii="Cambria Math" w:hAnsi="Cambria Math"/>
                </w:rPr>
              </w:ins>
            </m:ctrlPr>
          </m:sSubPr>
          <m:e>
            <m:r>
              <w:ins w:id="324" w:author="智绘未来37" w:date="2020-07-27T23:34:00Z">
                <m:rPr>
                  <m:sty m:val="p"/>
                </m:rPr>
                <w:rPr>
                  <w:rFonts w:ascii="Cambria Math" w:hAnsi="Cambria Math"/>
                </w:rPr>
                <m:t>E</m:t>
              </w:ins>
            </m:r>
          </m:e>
          <m:sub>
            <m:r>
              <w:ins w:id="325" w:author="智绘未来37" w:date="2020-07-27T23:34:00Z">
                <m:rPr>
                  <m:sty m:val="p"/>
                </m:rPr>
                <w:rPr>
                  <w:rFonts w:ascii="Cambria Math" w:hAnsi="Cambria Math"/>
                </w:rPr>
                <m:t>i</m:t>
              </w:ins>
            </m:r>
          </m:sub>
        </m:sSub>
        <m:r>
          <w:ins w:id="326" w:author="智绘未来37" w:date="2020-07-27T23:34:00Z">
            <m:rPr>
              <m:sty m:val="p"/>
            </m:rPr>
            <w:rPr>
              <w:rFonts w:ascii="Cambria Math" w:hAnsi="Cambria Math"/>
            </w:rPr>
            <m:t>=</m:t>
          </w:ins>
        </m:r>
        <m:d>
          <m:dPr>
            <m:begChr m:val="["/>
            <m:endChr m:val="]"/>
            <m:ctrlPr>
              <w:ins w:id="327" w:author="智绘未来37" w:date="2020-07-27T23:34:00Z">
                <w:rPr>
                  <w:rFonts w:ascii="Cambria Math" w:hAnsi="Cambria Math"/>
                </w:rPr>
              </w:ins>
            </m:ctrlPr>
          </m:dPr>
          <m:e>
            <m:sSub>
              <m:sSubPr>
                <m:ctrlPr>
                  <w:ins w:id="328" w:author="智绘未来37" w:date="2020-07-27T23:34:00Z">
                    <w:rPr>
                      <w:rFonts w:ascii="Cambria Math" w:hAnsi="Cambria Math"/>
                    </w:rPr>
                  </w:ins>
                </m:ctrlPr>
              </m:sSubPr>
              <m:e>
                <m:r>
                  <w:ins w:id="329" w:author="智绘未来37" w:date="2020-07-27T23:34:00Z">
                    <m:rPr>
                      <m:sty m:val="p"/>
                    </m:rPr>
                    <w:rPr>
                      <w:rFonts w:ascii="Cambria Math" w:hAnsi="Cambria Math"/>
                    </w:rPr>
                    <m:t>E</m:t>
                  </w:ins>
                </m:r>
              </m:e>
              <m:sub>
                <m:r>
                  <w:ins w:id="330" w:author="智绘未来37" w:date="2020-07-27T23:34:00Z">
                    <m:rPr>
                      <m:sty m:val="p"/>
                    </m:rPr>
                    <w:rPr>
                      <w:rFonts w:ascii="Cambria Math" w:hAnsi="Cambria Math"/>
                    </w:rPr>
                    <m:t>i1</m:t>
                  </w:ins>
                </m:r>
              </m:sub>
            </m:sSub>
            <m:r>
              <w:ins w:id="331" w:author="智绘未来37" w:date="2020-07-27T23:34:00Z">
                <m:rPr>
                  <m:sty m:val="p"/>
                </m:rPr>
                <w:rPr>
                  <w:rFonts w:ascii="Cambria Math" w:hAnsi="Cambria Math"/>
                </w:rPr>
                <m:t>,</m:t>
              </w:ins>
            </m:r>
            <m:sSub>
              <m:sSubPr>
                <m:ctrlPr>
                  <w:ins w:id="332" w:author="智绘未来37" w:date="2020-07-27T23:34:00Z">
                    <w:rPr>
                      <w:rFonts w:ascii="Cambria Math" w:hAnsi="Cambria Math"/>
                    </w:rPr>
                  </w:ins>
                </m:ctrlPr>
              </m:sSubPr>
              <m:e>
                <m:r>
                  <w:ins w:id="333" w:author="智绘未来37" w:date="2020-07-27T23:34:00Z">
                    <m:rPr>
                      <m:sty m:val="p"/>
                    </m:rPr>
                    <w:rPr>
                      <w:rFonts w:ascii="Cambria Math" w:hAnsi="Cambria Math"/>
                    </w:rPr>
                    <m:t>E</m:t>
                  </w:ins>
                </m:r>
              </m:e>
              <m:sub>
                <m:r>
                  <w:ins w:id="334" w:author="智绘未来37" w:date="2020-07-27T23:34:00Z">
                    <m:rPr>
                      <m:sty m:val="p"/>
                    </m:rPr>
                    <w:rPr>
                      <w:rFonts w:ascii="Cambria Math" w:hAnsi="Cambria Math"/>
                    </w:rPr>
                    <m:t>i2</m:t>
                  </w:ins>
                </m:r>
              </m:sub>
            </m:sSub>
            <m:r>
              <w:ins w:id="335" w:author="智绘未来37" w:date="2020-07-27T23:34:00Z">
                <m:rPr>
                  <m:sty m:val="p"/>
                </m:rPr>
                <w:rPr>
                  <w:rFonts w:ascii="Cambria Math" w:hAnsi="Cambria Math"/>
                </w:rPr>
                <m:t>,…,</m:t>
              </w:ins>
            </m:r>
            <m:sSub>
              <m:sSubPr>
                <m:ctrlPr>
                  <w:ins w:id="336" w:author="智绘未来37" w:date="2020-07-27T23:34:00Z">
                    <w:rPr>
                      <w:rFonts w:ascii="Cambria Math" w:hAnsi="Cambria Math"/>
                    </w:rPr>
                  </w:ins>
                </m:ctrlPr>
              </m:sSubPr>
              <m:e>
                <m:r>
                  <w:ins w:id="337" w:author="智绘未来37" w:date="2020-07-27T23:34:00Z">
                    <m:rPr>
                      <m:sty m:val="p"/>
                    </m:rPr>
                    <w:rPr>
                      <w:rFonts w:ascii="Cambria Math" w:hAnsi="Cambria Math"/>
                    </w:rPr>
                    <m:t>E</m:t>
                  </w:ins>
                </m:r>
              </m:e>
              <m:sub>
                <m:r>
                  <w:ins w:id="338" w:author="智绘未来37" w:date="2020-07-27T23:34:00Z">
                    <m:rPr>
                      <m:sty m:val="p"/>
                    </m:rPr>
                    <w:rPr>
                      <w:rFonts w:ascii="Cambria Math" w:hAnsi="Cambria Math"/>
                    </w:rPr>
                    <m:t>iN</m:t>
                  </w:ins>
                </m:r>
              </m:sub>
            </m:sSub>
          </m:e>
        </m:d>
      </m:oMath>
      <w:ins w:id="339" w:author="智绘未来37" w:date="2020-07-27T23:34:00Z">
        <w:r>
          <w:rPr>
            <w:rFonts w:hint="eastAsia"/>
          </w:rPr>
          <w:t>，</w:t>
        </w:r>
      </w:ins>
    </w:p>
    <w:p w14:paraId="14A9D7C5" w14:textId="77777777" w:rsidR="00B10778" w:rsidRDefault="00B10778" w:rsidP="00B10778">
      <w:pPr>
        <w:pStyle w:val="00"/>
        <w:ind w:firstLine="480"/>
        <w:rPr>
          <w:ins w:id="340" w:author="智绘未来37" w:date="2020-07-27T23:34:00Z"/>
        </w:rPr>
      </w:pPr>
      <m:oMath>
        <m:sSub>
          <m:sSubPr>
            <m:ctrlPr>
              <w:ins w:id="341" w:author="智绘未来37" w:date="2020-07-27T23:34:00Z">
                <w:rPr>
                  <w:rFonts w:ascii="Cambria Math" w:hAnsi="Cambria Math"/>
                </w:rPr>
              </w:ins>
            </m:ctrlPr>
          </m:sSubPr>
          <m:e>
            <m:r>
              <w:ins w:id="342" w:author="智绘未来37" w:date="2020-07-27T23:34:00Z">
                <m:rPr>
                  <m:sty m:val="p"/>
                </m:rPr>
                <w:rPr>
                  <w:rFonts w:ascii="Cambria Math" w:hAnsi="Cambria Math"/>
                </w:rPr>
                <m:t>P</m:t>
              </w:ins>
            </m:r>
            <m:ctrlPr>
              <w:ins w:id="343" w:author="智绘未来37" w:date="2020-07-27T23:34:00Z">
                <w:rPr>
                  <w:rFonts w:ascii="Cambria Math" w:hAnsi="Cambria Math" w:hint="eastAsia"/>
                </w:rPr>
              </w:ins>
            </m:ctrlPr>
          </m:e>
          <m:sub>
            <m:r>
              <w:ins w:id="344" w:author="智绘未来37" w:date="2020-07-27T23:34:00Z">
                <m:rPr>
                  <m:sty m:val="p"/>
                </m:rPr>
                <w:rPr>
                  <w:rFonts w:ascii="Cambria Math" w:hAnsi="Cambria Math"/>
                </w:rPr>
                <m:t>ij</m:t>
              </w:ins>
            </m:r>
          </m:sub>
        </m:sSub>
      </m:oMath>
      <w:ins w:id="345" w:author="智绘未来37" w:date="2020-07-27T23:34:00Z">
        <w:r w:rsidRPr="00E242DD">
          <w:rPr>
            <w:rFonts w:hint="eastAsia"/>
          </w:rPr>
          <w:t>表示待预测日前第</w:t>
        </w:r>
        <w:r w:rsidRPr="00E242DD">
          <w:rPr>
            <w:rFonts w:hint="eastAsia"/>
          </w:rPr>
          <w:t>i</w:t>
        </w:r>
        <w:r w:rsidRPr="00E242DD">
          <w:rPr>
            <w:rFonts w:hint="eastAsia"/>
          </w:rPr>
          <w:t>天第</w:t>
        </w:r>
        <w:r w:rsidRPr="00E242DD">
          <w:rPr>
            <w:rFonts w:hint="eastAsia"/>
          </w:rPr>
          <w:t>j</w:t>
        </w:r>
        <w:r w:rsidRPr="00E242DD">
          <w:rPr>
            <w:rFonts w:hint="eastAsia"/>
          </w:rPr>
          <w:t>时刻的光伏发电功率，</w:t>
        </w:r>
      </w:ins>
      <m:oMath>
        <m:sSub>
          <m:sSubPr>
            <m:ctrlPr>
              <w:ins w:id="346" w:author="智绘未来37" w:date="2020-07-27T23:34:00Z">
                <w:rPr>
                  <w:rFonts w:ascii="Cambria Math" w:hAnsi="Cambria Math"/>
                </w:rPr>
              </w:ins>
            </m:ctrlPr>
          </m:sSubPr>
          <m:e>
            <m:r>
              <w:ins w:id="347" w:author="智绘未来37" w:date="2020-07-27T23:34:00Z">
                <m:rPr>
                  <m:sty m:val="p"/>
                </m:rPr>
                <w:rPr>
                  <w:rFonts w:ascii="Cambria Math" w:hAnsi="Cambria Math"/>
                </w:rPr>
                <m:t>P</m:t>
              </w:ins>
            </m:r>
            <m:ctrlPr>
              <w:ins w:id="348" w:author="智绘未来37" w:date="2020-07-27T23:34:00Z">
                <w:rPr>
                  <w:rFonts w:ascii="Cambria Math" w:hAnsi="Cambria Math" w:hint="eastAsia"/>
                </w:rPr>
              </w:ins>
            </m:ctrlPr>
          </m:e>
          <m:sub>
            <m:r>
              <w:ins w:id="349" w:author="智绘未来37" w:date="2020-07-27T23:34:00Z">
                <m:rPr>
                  <m:sty m:val="p"/>
                </m:rPr>
                <w:rPr>
                  <w:rFonts w:ascii="Cambria Math" w:hAnsi="Cambria Math"/>
                </w:rPr>
                <m:t>f_ij</m:t>
              </w:ins>
            </m:r>
          </m:sub>
        </m:sSub>
      </m:oMath>
      <w:ins w:id="350" w:author="智绘未来37" w:date="2020-07-27T23:34:00Z">
        <w:r w:rsidRPr="00E242DD">
          <w:rPr>
            <w:rFonts w:hint="eastAsia"/>
          </w:rPr>
          <w:t>表示待预测日前第</w:t>
        </w:r>
        <w:r w:rsidRPr="00E242DD">
          <w:rPr>
            <w:rFonts w:hint="eastAsia"/>
          </w:rPr>
          <w:t>i</w:t>
        </w:r>
        <w:r w:rsidRPr="00E242DD">
          <w:rPr>
            <w:rFonts w:hint="eastAsia"/>
          </w:rPr>
          <w:t>天第</w:t>
        </w:r>
        <w:r w:rsidRPr="00E242DD">
          <w:rPr>
            <w:rFonts w:hint="eastAsia"/>
          </w:rPr>
          <w:t>j</w:t>
        </w:r>
        <w:r w:rsidRPr="00E242DD">
          <w:rPr>
            <w:rFonts w:hint="eastAsia"/>
          </w:rPr>
          <w:t>时刻的光伏发电功率预测值</w:t>
        </w:r>
        <w:r>
          <w:rPr>
            <w:rFonts w:hint="eastAsia"/>
          </w:rPr>
          <w:t>。</w:t>
        </w:r>
      </w:ins>
    </w:p>
    <w:p w14:paraId="52C750BF" w14:textId="77777777" w:rsidR="00B10778" w:rsidRDefault="00B10778" w:rsidP="00B10778">
      <w:pPr>
        <w:pStyle w:val="04"/>
        <w:ind w:firstLine="480"/>
        <w:rPr>
          <w:ins w:id="351" w:author="智绘未来37" w:date="2020-07-27T23:34:00Z"/>
        </w:rPr>
      </w:pPr>
      <w:ins w:id="352" w:author="智绘未来37" w:date="2020-07-27T23:34:00Z">
        <w:r>
          <w:rPr>
            <w:rFonts w:hint="eastAsia"/>
          </w:rPr>
          <w:lastRenderedPageBreak/>
          <w:t>根据权利要求</w:t>
        </w:r>
        <w:r>
          <w:t>3</w:t>
        </w:r>
        <w:r>
          <w:rPr>
            <w:rFonts w:hint="eastAsia"/>
          </w:rPr>
          <w:t>-</w:t>
        </w:r>
        <w:r>
          <w:t>5</w:t>
        </w:r>
        <w:r>
          <w:rPr>
            <w:rFonts w:hint="eastAsia"/>
          </w:rPr>
          <w:t>中任一项所述的</w:t>
        </w:r>
        <w:r w:rsidRPr="00F42470">
          <w:rPr>
            <w:rFonts w:hint="eastAsia"/>
          </w:rPr>
          <w:t>基于误差修正和模糊逻辑的光伏发电功率预测方法，其特征在于</w:t>
        </w:r>
        <w:r>
          <w:rPr>
            <w:rFonts w:hint="eastAsia"/>
          </w:rPr>
          <w:t>：</w:t>
        </w:r>
      </w:ins>
    </w:p>
    <w:p w14:paraId="4371815C" w14:textId="77777777" w:rsidR="00B10778" w:rsidRPr="00E242DD" w:rsidRDefault="00B10778" w:rsidP="00B10778">
      <w:pPr>
        <w:pStyle w:val="00"/>
        <w:ind w:firstLine="480"/>
        <w:rPr>
          <w:ins w:id="353" w:author="智绘未来37" w:date="2020-07-27T23:34:00Z"/>
        </w:rPr>
      </w:pPr>
      <w:ins w:id="354" w:author="智绘未来37" w:date="2020-07-27T23:34:00Z">
        <w:r w:rsidRPr="00E242DD">
          <w:rPr>
            <w:rFonts w:hint="eastAsia"/>
          </w:rPr>
          <w:t>步骤</w:t>
        </w:r>
        <w:r w:rsidRPr="00E242DD">
          <w:rPr>
            <w:rFonts w:hint="eastAsia"/>
          </w:rPr>
          <w:t>4</w:t>
        </w:r>
        <w:r w:rsidRPr="00E242DD">
          <w:rPr>
            <w:rFonts w:hint="eastAsia"/>
          </w:rPr>
          <w:t>，以历史数据对神经网络进行训练，以</w:t>
        </w:r>
      </w:ins>
      <m:oMath>
        <m:sSub>
          <m:sSubPr>
            <m:ctrlPr>
              <w:ins w:id="355" w:author="智绘未来37" w:date="2020-07-27T23:34:00Z">
                <w:rPr>
                  <w:rFonts w:ascii="Cambria Math" w:hAnsi="Cambria Math"/>
                </w:rPr>
              </w:ins>
            </m:ctrlPr>
          </m:sSubPr>
          <m:e>
            <m:r>
              <w:ins w:id="356" w:author="智绘未来37" w:date="2020-07-27T23:34:00Z">
                <m:rPr>
                  <m:sty m:val="p"/>
                </m:rPr>
                <w:rPr>
                  <w:rFonts w:ascii="Cambria Math" w:hAnsi="Cambria Math"/>
                </w:rPr>
                <m:t>X</m:t>
              </w:ins>
            </m:r>
          </m:e>
          <m:sub>
            <m:r>
              <w:ins w:id="357" w:author="智绘未来37" w:date="2020-07-27T23:34:00Z">
                <m:rPr>
                  <m:sty m:val="p"/>
                </m:rPr>
                <w:rPr>
                  <w:rFonts w:ascii="Cambria Math" w:hAnsi="Cambria Math"/>
                </w:rPr>
                <m:t>net_ij</m:t>
              </w:ins>
            </m:r>
          </m:sub>
        </m:sSub>
      </m:oMath>
      <w:ins w:id="358" w:author="智绘未来37" w:date="2020-07-27T23:34:00Z">
        <w:r w:rsidRPr="00E242DD">
          <w:rPr>
            <w:rFonts w:hint="eastAsia"/>
          </w:rPr>
          <w:t>表示神经网络的输入，</w:t>
        </w:r>
      </w:ins>
    </w:p>
    <w:p w14:paraId="747C7552" w14:textId="77777777" w:rsidR="00B10778" w:rsidRPr="00E242DD" w:rsidRDefault="00B10778" w:rsidP="00B10778">
      <w:pPr>
        <w:pStyle w:val="00"/>
        <w:ind w:firstLine="480"/>
        <w:rPr>
          <w:ins w:id="359" w:author="智绘未来37" w:date="2020-07-27T23:34:00Z"/>
        </w:rPr>
      </w:pPr>
      <m:oMathPara>
        <m:oMath>
          <m:d>
            <m:dPr>
              <m:begChr m:val="{"/>
              <m:endChr m:val=""/>
              <m:ctrlPr>
                <w:ins w:id="360" w:author="智绘未来37" w:date="2020-07-27T23:34:00Z">
                  <w:rPr>
                    <w:rFonts w:ascii="Cambria Math" w:hAnsi="Cambria Math"/>
                  </w:rPr>
                </w:ins>
              </m:ctrlPr>
            </m:dPr>
            <m:e>
              <m:eqArr>
                <m:eqArrPr>
                  <m:ctrlPr>
                    <w:ins w:id="361" w:author="智绘未来37" w:date="2020-07-27T23:34:00Z">
                      <w:rPr>
                        <w:rFonts w:ascii="Cambria Math" w:hAnsi="Cambria Math"/>
                      </w:rPr>
                    </w:ins>
                  </m:ctrlPr>
                </m:eqArrPr>
                <m:e>
                  <m:sSub>
                    <m:sSubPr>
                      <m:ctrlPr>
                        <w:ins w:id="362" w:author="智绘未来37" w:date="2020-07-27T23:34:00Z">
                          <w:rPr>
                            <w:rFonts w:ascii="Cambria Math" w:hAnsi="Cambria Math"/>
                          </w:rPr>
                        </w:ins>
                      </m:ctrlPr>
                    </m:sSubPr>
                    <m:e>
                      <m:r>
                        <w:ins w:id="363" w:author="智绘未来37" w:date="2020-07-27T23:34:00Z">
                          <m:rPr>
                            <m:sty m:val="p"/>
                          </m:rPr>
                          <w:rPr>
                            <w:rFonts w:ascii="Cambria Math" w:hAnsi="Cambria Math"/>
                          </w:rPr>
                          <m:t>X</m:t>
                        </w:ins>
                      </m:r>
                    </m:e>
                    <m:sub>
                      <m:r>
                        <w:ins w:id="364" w:author="智绘未来37" w:date="2020-07-27T23:34:00Z">
                          <m:rPr>
                            <m:sty m:val="p"/>
                          </m:rPr>
                          <w:rPr>
                            <w:rFonts w:ascii="Cambria Math" w:hAnsi="Cambria Math"/>
                          </w:rPr>
                          <m:t>net_ij</m:t>
                        </w:ins>
                      </m:r>
                    </m:sub>
                  </m:sSub>
                  <m:r>
                    <w:ins w:id="365" w:author="智绘未来37" w:date="2020-07-27T23:34:00Z">
                      <m:rPr>
                        <m:sty m:val="p"/>
                      </m:rPr>
                      <w:rPr>
                        <w:rFonts w:ascii="Cambria Math" w:hAnsi="Cambria Math"/>
                      </w:rPr>
                      <m:t>=[</m:t>
                    </w:ins>
                  </m:r>
                  <m:sSub>
                    <m:sSubPr>
                      <m:ctrlPr>
                        <w:ins w:id="366" w:author="智绘未来37" w:date="2020-07-27T23:34:00Z">
                          <w:rPr>
                            <w:rFonts w:ascii="Cambria Math" w:hAnsi="Cambria Math"/>
                          </w:rPr>
                        </w:ins>
                      </m:ctrlPr>
                    </m:sSubPr>
                    <m:e>
                      <m:r>
                        <w:ins w:id="367" w:author="智绘未来37" w:date="2020-07-27T23:34:00Z">
                          <m:rPr>
                            <m:sty m:val="p"/>
                          </m:rPr>
                          <w:rPr>
                            <w:rFonts w:ascii="Cambria Math" w:hAnsi="Cambria Math"/>
                          </w:rPr>
                          <m:t>I</m:t>
                        </w:ins>
                      </m:r>
                    </m:e>
                    <m:sub>
                      <m:r>
                        <w:ins w:id="368" w:author="智绘未来37" w:date="2020-07-27T23:34:00Z">
                          <m:rPr>
                            <m:sty m:val="p"/>
                          </m:rPr>
                          <w:rPr>
                            <w:rFonts w:ascii="Cambria Math" w:hAnsi="Cambria Math"/>
                          </w:rPr>
                          <m:t>ij</m:t>
                        </w:ins>
                      </m:r>
                    </m:sub>
                  </m:sSub>
                  <m:r>
                    <w:ins w:id="369" w:author="智绘未来37" w:date="2020-07-27T23:34:00Z">
                      <m:rPr>
                        <m:sty m:val="p"/>
                      </m:rPr>
                      <w:rPr>
                        <w:rFonts w:ascii="Cambria Math" w:hAnsi="Cambria Math"/>
                      </w:rPr>
                      <m:t>,</m:t>
                    </w:ins>
                  </m:r>
                  <m:sSub>
                    <m:sSubPr>
                      <m:ctrlPr>
                        <w:ins w:id="370" w:author="智绘未来37" w:date="2020-07-27T23:34:00Z">
                          <w:rPr>
                            <w:rFonts w:ascii="Cambria Math" w:hAnsi="Cambria Math"/>
                          </w:rPr>
                        </w:ins>
                      </m:ctrlPr>
                    </m:sSubPr>
                    <m:e>
                      <m:r>
                        <w:ins w:id="371" w:author="智绘未来37" w:date="2020-07-27T23:34:00Z">
                          <m:rPr>
                            <m:sty m:val="p"/>
                          </m:rPr>
                          <w:rPr>
                            <w:rFonts w:ascii="Cambria Math" w:hAnsi="Cambria Math"/>
                          </w:rPr>
                          <m:t>T</m:t>
                        </w:ins>
                      </m:r>
                    </m:e>
                    <m:sub>
                      <m:r>
                        <w:ins w:id="372" w:author="智绘未来37" w:date="2020-07-27T23:34:00Z">
                          <m:rPr>
                            <m:sty m:val="p"/>
                          </m:rPr>
                          <w:rPr>
                            <w:rFonts w:ascii="Cambria Math" w:hAnsi="Cambria Math"/>
                          </w:rPr>
                          <m:t>ij</m:t>
                        </w:ins>
                      </m:r>
                    </m:sub>
                  </m:sSub>
                  <m:r>
                    <w:ins w:id="373" w:author="智绘未来37" w:date="2020-07-27T23:34:00Z">
                      <m:rPr>
                        <m:sty m:val="p"/>
                      </m:rPr>
                      <w:rPr>
                        <w:rFonts w:ascii="Cambria Math" w:hAnsi="Cambria Math"/>
                      </w:rPr>
                      <m:t>,</m:t>
                    </w:ins>
                  </m:r>
                  <m:sSub>
                    <m:sSubPr>
                      <m:ctrlPr>
                        <w:ins w:id="374" w:author="智绘未来37" w:date="2020-07-27T23:34:00Z">
                          <w:rPr>
                            <w:rFonts w:ascii="Cambria Math" w:hAnsi="Cambria Math"/>
                          </w:rPr>
                        </w:ins>
                      </m:ctrlPr>
                    </m:sSubPr>
                    <m:e>
                      <m:r>
                        <w:ins w:id="375" w:author="智绘未来37" w:date="2020-07-27T23:34:00Z">
                          <m:rPr>
                            <m:sty m:val="p"/>
                          </m:rPr>
                          <w:rPr>
                            <w:rFonts w:ascii="Cambria Math" w:hAnsi="Cambria Math"/>
                          </w:rPr>
                          <m:t>WS</m:t>
                        </w:ins>
                      </m:r>
                    </m:e>
                    <m:sub>
                      <m:r>
                        <w:ins w:id="376" w:author="智绘未来37" w:date="2020-07-27T23:34:00Z">
                          <m:rPr>
                            <m:sty m:val="p"/>
                          </m:rPr>
                          <w:rPr>
                            <w:rFonts w:ascii="Cambria Math" w:hAnsi="Cambria Math"/>
                          </w:rPr>
                          <m:t>ij</m:t>
                        </w:ins>
                      </m:r>
                    </m:sub>
                  </m:sSub>
                  <m:r>
                    <w:ins w:id="377" w:author="智绘未来37" w:date="2020-07-27T23:34:00Z">
                      <m:rPr>
                        <m:sty m:val="p"/>
                      </m:rPr>
                      <w:rPr>
                        <w:rFonts w:ascii="Cambria Math" w:hAnsi="Cambria Math"/>
                      </w:rPr>
                      <m:t>,</m:t>
                    </w:ins>
                  </m:r>
                  <m:sSub>
                    <m:sSubPr>
                      <m:ctrlPr>
                        <w:ins w:id="378" w:author="智绘未来37" w:date="2020-07-27T23:34:00Z">
                          <w:rPr>
                            <w:rFonts w:ascii="Cambria Math" w:hAnsi="Cambria Math"/>
                          </w:rPr>
                        </w:ins>
                      </m:ctrlPr>
                    </m:sSubPr>
                    <m:e>
                      <m:r>
                        <w:ins w:id="379" w:author="智绘未来37" w:date="2020-07-27T23:34:00Z">
                          <m:rPr>
                            <m:sty m:val="p"/>
                          </m:rPr>
                          <w:rPr>
                            <w:rFonts w:ascii="Cambria Math" w:hAnsi="Cambria Math"/>
                          </w:rPr>
                          <m:t>WD</m:t>
                        </w:ins>
                      </m:r>
                    </m:e>
                    <m:sub>
                      <m:r>
                        <w:ins w:id="380" w:author="智绘未来37" w:date="2020-07-27T23:34:00Z">
                          <m:rPr>
                            <m:sty m:val="p"/>
                          </m:rPr>
                          <w:rPr>
                            <w:rFonts w:ascii="Cambria Math" w:hAnsi="Cambria Math"/>
                          </w:rPr>
                          <m:t>ij</m:t>
                        </w:ins>
                      </m:r>
                    </m:sub>
                  </m:sSub>
                  <m:r>
                    <w:ins w:id="381" w:author="智绘未来37" w:date="2020-07-27T23:34:00Z">
                      <m:rPr>
                        <m:sty m:val="p"/>
                      </m:rPr>
                      <w:rPr>
                        <w:rFonts w:ascii="Cambria Math" w:hAnsi="Cambria Math"/>
                      </w:rPr>
                      <m:t>,</m:t>
                    </w:ins>
                  </m:r>
                  <m:sSub>
                    <m:sSubPr>
                      <m:ctrlPr>
                        <w:ins w:id="382" w:author="智绘未来37" w:date="2020-07-27T23:34:00Z">
                          <w:rPr>
                            <w:rFonts w:ascii="Cambria Math" w:hAnsi="Cambria Math"/>
                          </w:rPr>
                        </w:ins>
                      </m:ctrlPr>
                    </m:sSubPr>
                    <m:e>
                      <m:r>
                        <w:ins w:id="383" w:author="智绘未来37" w:date="2020-07-27T23:34:00Z">
                          <m:rPr>
                            <m:sty m:val="p"/>
                          </m:rPr>
                          <w:rPr>
                            <w:rFonts w:ascii="Cambria Math" w:hAnsi="Cambria Math"/>
                          </w:rPr>
                          <m:t>A</m:t>
                        </w:ins>
                      </m:r>
                    </m:e>
                    <m:sub>
                      <m:r>
                        <w:ins w:id="384" w:author="智绘未来37" w:date="2020-07-27T23:34:00Z">
                          <m:rPr>
                            <m:sty m:val="p"/>
                          </m:rPr>
                          <w:rPr>
                            <w:rFonts w:ascii="Cambria Math" w:hAnsi="Cambria Math"/>
                          </w:rPr>
                          <m:t>ij</m:t>
                        </w:ins>
                      </m:r>
                    </m:sub>
                  </m:sSub>
                  <m:r>
                    <w:ins w:id="385" w:author="智绘未来37" w:date="2020-07-27T23:34:00Z">
                      <m:rPr>
                        <m:sty m:val="p"/>
                      </m:rPr>
                      <w:rPr>
                        <w:rFonts w:ascii="Cambria Math" w:hAnsi="Cambria Math"/>
                      </w:rPr>
                      <m:t>,</m:t>
                    </w:ins>
                  </m:r>
                  <m:sSub>
                    <m:sSubPr>
                      <m:ctrlPr>
                        <w:ins w:id="386" w:author="智绘未来37" w:date="2020-07-27T23:34:00Z">
                          <w:rPr>
                            <w:rFonts w:ascii="Cambria Math" w:hAnsi="Cambria Math"/>
                          </w:rPr>
                        </w:ins>
                      </m:ctrlPr>
                    </m:sSubPr>
                    <m:e>
                      <m:r>
                        <w:ins w:id="387" w:author="智绘未来37" w:date="2020-07-27T23:34:00Z">
                          <m:rPr>
                            <m:sty m:val="p"/>
                          </m:rPr>
                          <w:rPr>
                            <w:rFonts w:ascii="Cambria Math" w:hAnsi="Cambria Math"/>
                          </w:rPr>
                          <m:t>H</m:t>
                        </w:ins>
                      </m:r>
                    </m:e>
                    <m:sub>
                      <m:r>
                        <w:ins w:id="388" w:author="智绘未来37" w:date="2020-07-27T23:34:00Z">
                          <m:rPr>
                            <m:sty m:val="p"/>
                          </m:rPr>
                          <w:rPr>
                            <w:rFonts w:ascii="Cambria Math" w:hAnsi="Cambria Math"/>
                          </w:rPr>
                          <m:t>ij</m:t>
                        </w:ins>
                      </m:r>
                    </m:sub>
                  </m:sSub>
                  <m:r>
                    <w:ins w:id="389" w:author="智绘未来37" w:date="2020-07-27T23:34:00Z">
                      <m:rPr>
                        <m:sty m:val="p"/>
                      </m:rPr>
                      <w:rPr>
                        <w:rFonts w:ascii="Cambria Math" w:hAnsi="Cambria Math"/>
                      </w:rPr>
                      <m:t>,</m:t>
                    </w:ins>
                  </m:r>
                  <m:sSub>
                    <m:sSubPr>
                      <m:ctrlPr>
                        <w:ins w:id="390" w:author="智绘未来37" w:date="2020-07-27T23:34:00Z">
                          <w:rPr>
                            <w:rFonts w:ascii="Cambria Math" w:hAnsi="Cambria Math"/>
                          </w:rPr>
                        </w:ins>
                      </m:ctrlPr>
                    </m:sSubPr>
                    <m:e>
                      <m:r>
                        <w:ins w:id="391" w:author="智绘未来37" w:date="2020-07-27T23:34:00Z">
                          <m:rPr>
                            <m:sty m:val="p"/>
                          </m:rPr>
                          <w:rPr>
                            <w:rFonts w:ascii="Cambria Math" w:hAnsi="Cambria Math"/>
                          </w:rPr>
                          <m:t>C</m:t>
                        </w:ins>
                      </m:r>
                    </m:e>
                    <m:sub>
                      <m:r>
                        <w:ins w:id="392" w:author="智绘未来37" w:date="2020-07-27T23:34:00Z">
                          <m:rPr>
                            <m:sty m:val="p"/>
                          </m:rPr>
                          <w:rPr>
                            <w:rFonts w:ascii="Cambria Math" w:hAnsi="Cambria Math"/>
                          </w:rPr>
                          <m:t>ij</m:t>
                        </w:ins>
                      </m:r>
                    </m:sub>
                  </m:sSub>
                  <m:r>
                    <w:ins w:id="393" w:author="智绘未来37" w:date="2020-07-27T23:34:00Z">
                      <m:rPr>
                        <m:sty m:val="p"/>
                      </m:rPr>
                      <w:rPr>
                        <w:rFonts w:ascii="Cambria Math" w:hAnsi="Cambria Math"/>
                      </w:rPr>
                      <m:t>,</m:t>
                    </w:ins>
                  </m:r>
                  <m:sSub>
                    <m:sSubPr>
                      <m:ctrlPr>
                        <w:ins w:id="394" w:author="智绘未来37" w:date="2020-07-27T23:34:00Z">
                          <w:rPr>
                            <w:rFonts w:ascii="Cambria Math" w:hAnsi="Cambria Math"/>
                          </w:rPr>
                        </w:ins>
                      </m:ctrlPr>
                    </m:sSubPr>
                    <m:e>
                      <m:r>
                        <w:ins w:id="395" w:author="智绘未来37" w:date="2020-07-27T23:34:00Z">
                          <m:rPr>
                            <m:sty m:val="p"/>
                          </m:rPr>
                          <w:rPr>
                            <w:rFonts w:ascii="Cambria Math" w:hAnsi="Cambria Math"/>
                          </w:rPr>
                          <m:t>E</m:t>
                        </w:ins>
                      </m:r>
                    </m:e>
                    <m:sub>
                      <m:r>
                        <w:ins w:id="396" w:author="智绘未来37" w:date="2020-07-27T23:34:00Z">
                          <m:rPr>
                            <m:sty m:val="p"/>
                          </m:rPr>
                          <w:rPr>
                            <w:rFonts w:ascii="Cambria Math" w:hAnsi="Cambria Math"/>
                          </w:rPr>
                          <m:t>i</m:t>
                        </w:ins>
                      </m:r>
                      <m:d>
                        <m:dPr>
                          <m:ctrlPr>
                            <w:ins w:id="397" w:author="智绘未来37" w:date="2020-07-27T23:34:00Z">
                              <w:rPr>
                                <w:rFonts w:ascii="Cambria Math" w:hAnsi="Cambria Math"/>
                              </w:rPr>
                            </w:ins>
                          </m:ctrlPr>
                        </m:dPr>
                        <m:e>
                          <m:r>
                            <w:ins w:id="398" w:author="智绘未来37" w:date="2020-07-27T23:34:00Z">
                              <m:rPr>
                                <m:sty m:val="p"/>
                              </m:rPr>
                              <w:rPr>
                                <w:rFonts w:ascii="Cambria Math" w:hAnsi="Cambria Math" w:hint="eastAsia"/>
                              </w:rPr>
                              <m:t>j</m:t>
                            </w:ins>
                          </m:r>
                          <m:r>
                            <w:ins w:id="399" w:author="智绘未来37" w:date="2020-07-27T23:34:00Z">
                              <m:rPr>
                                <m:sty m:val="p"/>
                              </m:rPr>
                              <w:rPr>
                                <w:rFonts w:ascii="Cambria Math" w:eastAsia="微软雅黑" w:hAnsi="Cambria Math" w:cs="微软雅黑" w:hint="eastAsia"/>
                              </w:rPr>
                              <m:t>-</m:t>
                            </w:ins>
                          </m:r>
                          <m:r>
                            <w:ins w:id="400" w:author="智绘未来37" w:date="2020-07-27T23:34:00Z">
                              <m:rPr>
                                <m:sty m:val="p"/>
                              </m:rPr>
                              <w:rPr>
                                <w:rFonts w:ascii="Cambria Math" w:hAnsi="Cambria Math" w:hint="eastAsia"/>
                              </w:rPr>
                              <m:t>1</m:t>
                            </w:ins>
                          </m:r>
                        </m:e>
                      </m:d>
                    </m:sub>
                  </m:sSub>
                  <m:r>
                    <w:ins w:id="401" w:author="智绘未来37" w:date="2020-07-27T23:34:00Z">
                      <m:rPr>
                        <m:sty m:val="p"/>
                      </m:rPr>
                      <w:rPr>
                        <w:rFonts w:ascii="Cambria Math" w:hAnsi="Cambria Math"/>
                      </w:rPr>
                      <m:t>]</m:t>
                    </w:ins>
                  </m:r>
                  <m:m>
                    <m:mPr>
                      <m:mcs>
                        <m:mc>
                          <m:mcPr>
                            <m:count m:val="2"/>
                            <m:mcJc m:val="center"/>
                          </m:mcPr>
                        </m:mc>
                      </m:mcs>
                      <m:ctrlPr>
                        <w:ins w:id="402" w:author="智绘未来37" w:date="2020-07-27T23:34:00Z">
                          <w:rPr>
                            <w:rFonts w:ascii="Cambria Math" w:hAnsi="Cambria Math"/>
                          </w:rPr>
                        </w:ins>
                      </m:ctrlPr>
                    </m:mPr>
                    <m:mr>
                      <m:e>
                        <m:r>
                          <w:ins w:id="403" w:author="智绘未来37" w:date="2020-07-27T23:34:00Z">
                            <m:rPr>
                              <m:sty m:val="p"/>
                            </m:rPr>
                            <w:rPr>
                              <w:rFonts w:ascii="Cambria Math" w:hAnsi="Cambria Math"/>
                            </w:rPr>
                            <m:t>,</m:t>
                          </w:ins>
                        </m:r>
                      </m:e>
                      <m:e>
                        <m:r>
                          <w:ins w:id="404" w:author="智绘未来37" w:date="2020-07-27T23:34:00Z">
                            <m:rPr>
                              <m:sty m:val="p"/>
                            </m:rPr>
                            <w:rPr>
                              <w:rFonts w:ascii="Cambria Math" w:hAnsi="Cambria Math"/>
                            </w:rPr>
                            <m:t>j≠1</m:t>
                          </w:ins>
                        </m:r>
                      </m:e>
                    </m:mr>
                  </m:m>
                </m:e>
                <m:e>
                  <m:sSub>
                    <m:sSubPr>
                      <m:ctrlPr>
                        <w:ins w:id="405" w:author="智绘未来37" w:date="2020-07-27T23:34:00Z">
                          <w:rPr>
                            <w:rFonts w:ascii="Cambria Math" w:hAnsi="Cambria Math"/>
                          </w:rPr>
                        </w:ins>
                      </m:ctrlPr>
                    </m:sSubPr>
                    <m:e>
                      <m:r>
                        <w:ins w:id="406" w:author="智绘未来37" w:date="2020-07-27T23:34:00Z">
                          <m:rPr>
                            <m:sty m:val="p"/>
                          </m:rPr>
                          <w:rPr>
                            <w:rFonts w:ascii="Cambria Math" w:hAnsi="Cambria Math"/>
                          </w:rPr>
                          <m:t>X</m:t>
                        </w:ins>
                      </m:r>
                    </m:e>
                    <m:sub>
                      <m:r>
                        <w:ins w:id="407" w:author="智绘未来37" w:date="2020-07-27T23:34:00Z">
                          <m:rPr>
                            <m:sty m:val="p"/>
                          </m:rPr>
                          <w:rPr>
                            <w:rFonts w:ascii="Cambria Math" w:hAnsi="Cambria Math"/>
                          </w:rPr>
                          <m:t>net_ij</m:t>
                        </w:ins>
                      </m:r>
                    </m:sub>
                  </m:sSub>
                  <m:r>
                    <w:ins w:id="408" w:author="智绘未来37" w:date="2020-07-27T23:34:00Z">
                      <m:rPr>
                        <m:sty m:val="p"/>
                      </m:rPr>
                      <w:rPr>
                        <w:rFonts w:ascii="Cambria Math" w:hAnsi="Cambria Math"/>
                      </w:rPr>
                      <m:t>=[</m:t>
                    </w:ins>
                  </m:r>
                  <m:sSub>
                    <m:sSubPr>
                      <m:ctrlPr>
                        <w:ins w:id="409" w:author="智绘未来37" w:date="2020-07-27T23:34:00Z">
                          <w:rPr>
                            <w:rFonts w:ascii="Cambria Math" w:hAnsi="Cambria Math"/>
                          </w:rPr>
                        </w:ins>
                      </m:ctrlPr>
                    </m:sSubPr>
                    <m:e>
                      <m:r>
                        <w:ins w:id="410" w:author="智绘未来37" w:date="2020-07-27T23:34:00Z">
                          <m:rPr>
                            <m:sty m:val="p"/>
                          </m:rPr>
                          <w:rPr>
                            <w:rFonts w:ascii="Cambria Math" w:hAnsi="Cambria Math"/>
                          </w:rPr>
                          <m:t>I</m:t>
                        </w:ins>
                      </m:r>
                    </m:e>
                    <m:sub>
                      <m:r>
                        <w:ins w:id="411" w:author="智绘未来37" w:date="2020-07-27T23:34:00Z">
                          <m:rPr>
                            <m:sty m:val="p"/>
                          </m:rPr>
                          <w:rPr>
                            <w:rFonts w:ascii="Cambria Math" w:hAnsi="Cambria Math"/>
                          </w:rPr>
                          <m:t>ij</m:t>
                        </w:ins>
                      </m:r>
                    </m:sub>
                  </m:sSub>
                  <m:r>
                    <w:ins w:id="412" w:author="智绘未来37" w:date="2020-07-27T23:34:00Z">
                      <m:rPr>
                        <m:sty m:val="p"/>
                      </m:rPr>
                      <w:rPr>
                        <w:rFonts w:ascii="Cambria Math" w:hAnsi="Cambria Math"/>
                      </w:rPr>
                      <m:t>,</m:t>
                    </w:ins>
                  </m:r>
                  <m:sSub>
                    <m:sSubPr>
                      <m:ctrlPr>
                        <w:ins w:id="413" w:author="智绘未来37" w:date="2020-07-27T23:34:00Z">
                          <w:rPr>
                            <w:rFonts w:ascii="Cambria Math" w:hAnsi="Cambria Math"/>
                          </w:rPr>
                        </w:ins>
                      </m:ctrlPr>
                    </m:sSubPr>
                    <m:e>
                      <m:r>
                        <w:ins w:id="414" w:author="智绘未来37" w:date="2020-07-27T23:34:00Z">
                          <m:rPr>
                            <m:sty m:val="p"/>
                          </m:rPr>
                          <w:rPr>
                            <w:rFonts w:ascii="Cambria Math" w:hAnsi="Cambria Math"/>
                          </w:rPr>
                          <m:t>T</m:t>
                        </w:ins>
                      </m:r>
                    </m:e>
                    <m:sub>
                      <m:r>
                        <w:ins w:id="415" w:author="智绘未来37" w:date="2020-07-27T23:34:00Z">
                          <m:rPr>
                            <m:sty m:val="p"/>
                          </m:rPr>
                          <w:rPr>
                            <w:rFonts w:ascii="Cambria Math" w:hAnsi="Cambria Math"/>
                          </w:rPr>
                          <m:t>ij</m:t>
                        </w:ins>
                      </m:r>
                    </m:sub>
                  </m:sSub>
                  <m:r>
                    <w:ins w:id="416" w:author="智绘未来37" w:date="2020-07-27T23:34:00Z">
                      <m:rPr>
                        <m:sty m:val="p"/>
                      </m:rPr>
                      <w:rPr>
                        <w:rFonts w:ascii="Cambria Math" w:hAnsi="Cambria Math"/>
                      </w:rPr>
                      <m:t>,</m:t>
                    </w:ins>
                  </m:r>
                  <m:sSub>
                    <m:sSubPr>
                      <m:ctrlPr>
                        <w:ins w:id="417" w:author="智绘未来37" w:date="2020-07-27T23:34:00Z">
                          <w:rPr>
                            <w:rFonts w:ascii="Cambria Math" w:hAnsi="Cambria Math"/>
                          </w:rPr>
                        </w:ins>
                      </m:ctrlPr>
                    </m:sSubPr>
                    <m:e>
                      <m:r>
                        <w:ins w:id="418" w:author="智绘未来37" w:date="2020-07-27T23:34:00Z">
                          <m:rPr>
                            <m:sty m:val="p"/>
                          </m:rPr>
                          <w:rPr>
                            <w:rFonts w:ascii="Cambria Math" w:hAnsi="Cambria Math"/>
                          </w:rPr>
                          <m:t>WS</m:t>
                        </w:ins>
                      </m:r>
                    </m:e>
                    <m:sub>
                      <m:r>
                        <w:ins w:id="419" w:author="智绘未来37" w:date="2020-07-27T23:34:00Z">
                          <m:rPr>
                            <m:sty m:val="p"/>
                          </m:rPr>
                          <w:rPr>
                            <w:rFonts w:ascii="Cambria Math" w:hAnsi="Cambria Math"/>
                          </w:rPr>
                          <m:t>ij</m:t>
                        </w:ins>
                      </m:r>
                    </m:sub>
                  </m:sSub>
                  <m:r>
                    <w:ins w:id="420" w:author="智绘未来37" w:date="2020-07-27T23:34:00Z">
                      <m:rPr>
                        <m:sty m:val="p"/>
                      </m:rPr>
                      <w:rPr>
                        <w:rFonts w:ascii="Cambria Math" w:hAnsi="Cambria Math"/>
                      </w:rPr>
                      <m:t>,</m:t>
                    </w:ins>
                  </m:r>
                  <m:sSub>
                    <m:sSubPr>
                      <m:ctrlPr>
                        <w:ins w:id="421" w:author="智绘未来37" w:date="2020-07-27T23:34:00Z">
                          <w:rPr>
                            <w:rFonts w:ascii="Cambria Math" w:hAnsi="Cambria Math"/>
                          </w:rPr>
                        </w:ins>
                      </m:ctrlPr>
                    </m:sSubPr>
                    <m:e>
                      <m:r>
                        <w:ins w:id="422" w:author="智绘未来37" w:date="2020-07-27T23:34:00Z">
                          <m:rPr>
                            <m:sty m:val="p"/>
                          </m:rPr>
                          <w:rPr>
                            <w:rFonts w:ascii="Cambria Math" w:hAnsi="Cambria Math"/>
                          </w:rPr>
                          <m:t>WD</m:t>
                        </w:ins>
                      </m:r>
                    </m:e>
                    <m:sub>
                      <m:r>
                        <w:ins w:id="423" w:author="智绘未来37" w:date="2020-07-27T23:34:00Z">
                          <m:rPr>
                            <m:sty m:val="p"/>
                          </m:rPr>
                          <w:rPr>
                            <w:rFonts w:ascii="Cambria Math" w:hAnsi="Cambria Math"/>
                          </w:rPr>
                          <m:t>ij</m:t>
                        </w:ins>
                      </m:r>
                    </m:sub>
                  </m:sSub>
                  <m:r>
                    <w:ins w:id="424" w:author="智绘未来37" w:date="2020-07-27T23:34:00Z">
                      <m:rPr>
                        <m:sty m:val="p"/>
                      </m:rPr>
                      <w:rPr>
                        <w:rFonts w:ascii="Cambria Math" w:hAnsi="Cambria Math"/>
                      </w:rPr>
                      <m:t>,</m:t>
                    </w:ins>
                  </m:r>
                  <m:sSub>
                    <m:sSubPr>
                      <m:ctrlPr>
                        <w:ins w:id="425" w:author="智绘未来37" w:date="2020-07-27T23:34:00Z">
                          <w:rPr>
                            <w:rFonts w:ascii="Cambria Math" w:hAnsi="Cambria Math"/>
                          </w:rPr>
                        </w:ins>
                      </m:ctrlPr>
                    </m:sSubPr>
                    <m:e>
                      <m:r>
                        <w:ins w:id="426" w:author="智绘未来37" w:date="2020-07-27T23:34:00Z">
                          <m:rPr>
                            <m:sty m:val="p"/>
                          </m:rPr>
                          <w:rPr>
                            <w:rFonts w:ascii="Cambria Math" w:hAnsi="Cambria Math"/>
                          </w:rPr>
                          <m:t>A</m:t>
                        </w:ins>
                      </m:r>
                    </m:e>
                    <m:sub>
                      <m:r>
                        <w:ins w:id="427" w:author="智绘未来37" w:date="2020-07-27T23:34:00Z">
                          <m:rPr>
                            <m:sty m:val="p"/>
                          </m:rPr>
                          <w:rPr>
                            <w:rFonts w:ascii="Cambria Math" w:hAnsi="Cambria Math"/>
                          </w:rPr>
                          <m:t>ij</m:t>
                        </w:ins>
                      </m:r>
                    </m:sub>
                  </m:sSub>
                  <m:r>
                    <w:ins w:id="428" w:author="智绘未来37" w:date="2020-07-27T23:34:00Z">
                      <m:rPr>
                        <m:sty m:val="p"/>
                      </m:rPr>
                      <w:rPr>
                        <w:rFonts w:ascii="Cambria Math" w:hAnsi="Cambria Math"/>
                      </w:rPr>
                      <m:t>,</m:t>
                    </w:ins>
                  </m:r>
                  <m:sSub>
                    <m:sSubPr>
                      <m:ctrlPr>
                        <w:ins w:id="429" w:author="智绘未来37" w:date="2020-07-27T23:34:00Z">
                          <w:rPr>
                            <w:rFonts w:ascii="Cambria Math" w:hAnsi="Cambria Math"/>
                          </w:rPr>
                        </w:ins>
                      </m:ctrlPr>
                    </m:sSubPr>
                    <m:e>
                      <m:r>
                        <w:ins w:id="430" w:author="智绘未来37" w:date="2020-07-27T23:34:00Z">
                          <m:rPr>
                            <m:sty m:val="p"/>
                          </m:rPr>
                          <w:rPr>
                            <w:rFonts w:ascii="Cambria Math" w:hAnsi="Cambria Math"/>
                          </w:rPr>
                          <m:t>H</m:t>
                        </w:ins>
                      </m:r>
                    </m:e>
                    <m:sub>
                      <m:r>
                        <w:ins w:id="431" w:author="智绘未来37" w:date="2020-07-27T23:34:00Z">
                          <m:rPr>
                            <m:sty m:val="p"/>
                          </m:rPr>
                          <w:rPr>
                            <w:rFonts w:ascii="Cambria Math" w:hAnsi="Cambria Math"/>
                          </w:rPr>
                          <m:t>ij</m:t>
                        </w:ins>
                      </m:r>
                    </m:sub>
                  </m:sSub>
                  <m:r>
                    <w:ins w:id="432" w:author="智绘未来37" w:date="2020-07-27T23:34:00Z">
                      <m:rPr>
                        <m:sty m:val="p"/>
                      </m:rPr>
                      <w:rPr>
                        <w:rFonts w:ascii="Cambria Math" w:hAnsi="Cambria Math"/>
                      </w:rPr>
                      <m:t>,</m:t>
                    </w:ins>
                  </m:r>
                  <m:sSub>
                    <m:sSubPr>
                      <m:ctrlPr>
                        <w:ins w:id="433" w:author="智绘未来37" w:date="2020-07-27T23:34:00Z">
                          <w:rPr>
                            <w:rFonts w:ascii="Cambria Math" w:hAnsi="Cambria Math"/>
                          </w:rPr>
                        </w:ins>
                      </m:ctrlPr>
                    </m:sSubPr>
                    <m:e>
                      <m:r>
                        <w:ins w:id="434" w:author="智绘未来37" w:date="2020-07-27T23:34:00Z">
                          <m:rPr>
                            <m:sty m:val="p"/>
                          </m:rPr>
                          <w:rPr>
                            <w:rFonts w:ascii="Cambria Math" w:hAnsi="Cambria Math"/>
                          </w:rPr>
                          <m:t>C</m:t>
                        </w:ins>
                      </m:r>
                    </m:e>
                    <m:sub>
                      <m:r>
                        <w:ins w:id="435" w:author="智绘未来37" w:date="2020-07-27T23:34:00Z">
                          <m:rPr>
                            <m:sty m:val="p"/>
                          </m:rPr>
                          <w:rPr>
                            <w:rFonts w:ascii="Cambria Math" w:hAnsi="Cambria Math"/>
                          </w:rPr>
                          <m:t>ij</m:t>
                        </w:ins>
                      </m:r>
                    </m:sub>
                  </m:sSub>
                  <m:r>
                    <w:ins w:id="436" w:author="智绘未来37" w:date="2020-07-27T23:34:00Z">
                      <m:rPr>
                        <m:sty m:val="p"/>
                      </m:rPr>
                      <w:rPr>
                        <w:rFonts w:ascii="Cambria Math" w:hAnsi="Cambria Math"/>
                      </w:rPr>
                      <m:t>,</m:t>
                    </w:ins>
                  </m:r>
                  <m:sSub>
                    <m:sSubPr>
                      <m:ctrlPr>
                        <w:ins w:id="437" w:author="智绘未来37" w:date="2020-07-27T23:34:00Z">
                          <w:rPr>
                            <w:rFonts w:ascii="Cambria Math" w:hAnsi="Cambria Math"/>
                          </w:rPr>
                        </w:ins>
                      </m:ctrlPr>
                    </m:sSubPr>
                    <m:e>
                      <m:r>
                        <w:ins w:id="438" w:author="智绘未来37" w:date="2020-07-27T23:34:00Z">
                          <m:rPr>
                            <m:sty m:val="p"/>
                          </m:rPr>
                          <w:rPr>
                            <w:rFonts w:ascii="Cambria Math" w:hAnsi="Cambria Math"/>
                          </w:rPr>
                          <m:t>E</m:t>
                        </w:ins>
                      </m:r>
                    </m:e>
                    <m:sub>
                      <m:d>
                        <m:dPr>
                          <m:ctrlPr>
                            <w:ins w:id="439" w:author="智绘未来37" w:date="2020-07-27T23:34:00Z">
                              <w:rPr>
                                <w:rFonts w:ascii="Cambria Math" w:hAnsi="Cambria Math"/>
                              </w:rPr>
                            </w:ins>
                          </m:ctrlPr>
                        </m:dPr>
                        <m:e>
                          <m:r>
                            <w:ins w:id="440" w:author="智绘未来37" w:date="2020-07-27T23:34:00Z">
                              <m:rPr>
                                <m:sty m:val="p"/>
                              </m:rPr>
                              <w:rPr>
                                <w:rFonts w:ascii="Cambria Math" w:hAnsi="Cambria Math"/>
                              </w:rPr>
                              <m:t>i</m:t>
                            </w:ins>
                          </m:r>
                          <m:r>
                            <w:ins w:id="441" w:author="智绘未来37" w:date="2020-07-27T23:34:00Z">
                              <m:rPr>
                                <m:sty m:val="p"/>
                              </m:rPr>
                              <w:rPr>
                                <w:rFonts w:ascii="Cambria Math" w:eastAsia="微软雅黑" w:hAnsi="Cambria Math" w:cs="微软雅黑" w:hint="eastAsia"/>
                              </w:rPr>
                              <m:t>-</m:t>
                            </w:ins>
                          </m:r>
                          <m:r>
                            <w:ins w:id="442" w:author="智绘未来37" w:date="2020-07-27T23:34:00Z">
                              <m:rPr>
                                <m:sty m:val="p"/>
                              </m:rPr>
                              <w:rPr>
                                <w:rFonts w:ascii="Cambria Math" w:hAnsi="Cambria Math"/>
                              </w:rPr>
                              <m:t>1</m:t>
                            </w:ins>
                          </m:r>
                        </m:e>
                      </m:d>
                      <m:r>
                        <w:ins w:id="443" w:author="智绘未来37" w:date="2020-07-27T23:34:00Z">
                          <m:rPr>
                            <m:sty m:val="p"/>
                          </m:rPr>
                          <w:rPr>
                            <w:rFonts w:ascii="Cambria Math" w:hAnsi="Cambria Math"/>
                          </w:rPr>
                          <m:t>N</m:t>
                        </w:ins>
                      </m:r>
                    </m:sub>
                  </m:sSub>
                  <m:r>
                    <w:ins w:id="444" w:author="智绘未来37" w:date="2020-07-27T23:34:00Z">
                      <m:rPr>
                        <m:sty m:val="p"/>
                      </m:rPr>
                      <w:rPr>
                        <w:rFonts w:ascii="Cambria Math" w:hAnsi="Cambria Math"/>
                      </w:rPr>
                      <m:t>]</m:t>
                    </w:ins>
                  </m:r>
                  <m:m>
                    <m:mPr>
                      <m:mcs>
                        <m:mc>
                          <m:mcPr>
                            <m:count m:val="2"/>
                            <m:mcJc m:val="center"/>
                          </m:mcPr>
                        </m:mc>
                      </m:mcs>
                      <m:ctrlPr>
                        <w:ins w:id="445" w:author="智绘未来37" w:date="2020-07-27T23:34:00Z">
                          <w:rPr>
                            <w:rFonts w:ascii="Cambria Math" w:hAnsi="Cambria Math"/>
                          </w:rPr>
                        </w:ins>
                      </m:ctrlPr>
                    </m:mPr>
                    <m:mr>
                      <m:e>
                        <m:r>
                          <w:ins w:id="446" w:author="智绘未来37" w:date="2020-07-27T23:34:00Z">
                            <m:rPr>
                              <m:sty m:val="p"/>
                            </m:rPr>
                            <w:rPr>
                              <w:rFonts w:ascii="Cambria Math" w:hAnsi="Cambria Math"/>
                            </w:rPr>
                            <m:t>,</m:t>
                          </w:ins>
                        </m:r>
                      </m:e>
                      <m:e>
                        <m:r>
                          <w:ins w:id="447" w:author="智绘未来37" w:date="2020-07-27T23:34:00Z">
                            <m:rPr>
                              <m:sty m:val="p"/>
                            </m:rPr>
                            <w:rPr>
                              <w:rFonts w:ascii="Cambria Math" w:hAnsi="Cambria Math"/>
                            </w:rPr>
                            <m:t>j=1</m:t>
                          </w:ins>
                        </m:r>
                      </m:e>
                    </m:mr>
                  </m:m>
                </m:e>
              </m:eqArr>
            </m:e>
          </m:d>
        </m:oMath>
      </m:oMathPara>
    </w:p>
    <w:p w14:paraId="65ADAEE4" w14:textId="77777777" w:rsidR="00B10778" w:rsidRPr="00E242DD" w:rsidRDefault="00B10778" w:rsidP="00B10778">
      <w:pPr>
        <w:pStyle w:val="00"/>
        <w:ind w:firstLine="480"/>
        <w:rPr>
          <w:ins w:id="448" w:author="智绘未来37" w:date="2020-07-27T23:34:00Z"/>
        </w:rPr>
      </w:pPr>
      <w:ins w:id="449" w:author="智绘未来37" w:date="2020-07-27T23:34:00Z">
        <w:r w:rsidRPr="00E242DD">
          <w:rPr>
            <w:rFonts w:hint="eastAsia"/>
          </w:rPr>
          <w:t>以</w:t>
        </w:r>
      </w:ins>
      <m:oMath>
        <m:sSub>
          <m:sSubPr>
            <m:ctrlPr>
              <w:ins w:id="450" w:author="智绘未来37" w:date="2020-07-27T23:34:00Z">
                <w:rPr>
                  <w:rFonts w:ascii="Cambria Math" w:hAnsi="Cambria Math"/>
                </w:rPr>
              </w:ins>
            </m:ctrlPr>
          </m:sSubPr>
          <m:e>
            <m:r>
              <w:ins w:id="451" w:author="智绘未来37" w:date="2020-07-27T23:34:00Z">
                <m:rPr>
                  <m:sty m:val="p"/>
                </m:rPr>
                <w:rPr>
                  <w:rFonts w:ascii="Cambria Math" w:hAnsi="Cambria Math" w:hint="eastAsia"/>
                </w:rPr>
                <m:t>Y</m:t>
              </w:ins>
            </m:r>
          </m:e>
          <m:sub>
            <m:r>
              <w:ins w:id="452" w:author="智绘未来37" w:date="2020-07-27T23:34:00Z">
                <m:rPr>
                  <m:sty m:val="p"/>
                </m:rPr>
                <w:rPr>
                  <w:rFonts w:ascii="Cambria Math" w:hAnsi="Cambria Math"/>
                </w:rPr>
                <m:t>net_ij</m:t>
              </w:ins>
            </m:r>
          </m:sub>
        </m:sSub>
      </m:oMath>
      <w:ins w:id="453" w:author="智绘未来37" w:date="2020-07-27T23:34:00Z">
        <w:r w:rsidRPr="00E242DD">
          <w:rPr>
            <w:rFonts w:hint="eastAsia"/>
          </w:rPr>
          <w:t>表示神经网络的输出，</w:t>
        </w:r>
      </w:ins>
    </w:p>
    <w:p w14:paraId="531B5471" w14:textId="77777777" w:rsidR="00B10778" w:rsidRPr="00E242DD" w:rsidRDefault="00B10778" w:rsidP="00B10778">
      <w:pPr>
        <w:pStyle w:val="00"/>
        <w:ind w:firstLine="480"/>
        <w:rPr>
          <w:ins w:id="454" w:author="智绘未来37" w:date="2020-07-27T23:34:00Z"/>
        </w:rPr>
      </w:pPr>
      <m:oMathPara>
        <m:oMath>
          <m:sSub>
            <m:sSubPr>
              <m:ctrlPr>
                <w:ins w:id="455" w:author="智绘未来37" w:date="2020-07-27T23:34:00Z">
                  <w:rPr>
                    <w:rFonts w:ascii="Cambria Math" w:hAnsi="Cambria Math"/>
                  </w:rPr>
                </w:ins>
              </m:ctrlPr>
            </m:sSubPr>
            <m:e>
              <m:r>
                <w:ins w:id="456" w:author="智绘未来37" w:date="2020-07-27T23:34:00Z">
                  <m:rPr>
                    <m:sty m:val="p"/>
                  </m:rPr>
                  <w:rPr>
                    <w:rFonts w:ascii="Cambria Math" w:hAnsi="Cambria Math" w:hint="eastAsia"/>
                  </w:rPr>
                  <m:t>Y</m:t>
                </w:ins>
              </m:r>
            </m:e>
            <m:sub>
              <m:r>
                <w:ins w:id="457" w:author="智绘未来37" w:date="2020-07-27T23:34:00Z">
                  <m:rPr>
                    <m:sty m:val="p"/>
                  </m:rPr>
                  <w:rPr>
                    <w:rFonts w:ascii="Cambria Math" w:hAnsi="Cambria Math"/>
                  </w:rPr>
                  <m:t>net_ij</m:t>
                </w:ins>
              </m:r>
            </m:sub>
          </m:sSub>
          <m:r>
            <w:ins w:id="458" w:author="智绘未来37" w:date="2020-07-27T23:34:00Z">
              <m:rPr>
                <m:sty m:val="p"/>
              </m:rPr>
              <w:rPr>
                <w:rFonts w:ascii="Cambria Math" w:hAnsi="Cambria Math" w:hint="eastAsia"/>
              </w:rPr>
              <m:t>=</m:t>
            </w:ins>
          </m:r>
          <m:sSub>
            <m:sSubPr>
              <m:ctrlPr>
                <w:ins w:id="459" w:author="智绘未来37" w:date="2020-07-27T23:34:00Z">
                  <w:rPr>
                    <w:rFonts w:ascii="Cambria Math" w:hAnsi="Cambria Math"/>
                  </w:rPr>
                </w:ins>
              </m:ctrlPr>
            </m:sSubPr>
            <m:e>
              <m:r>
                <w:ins w:id="460" w:author="智绘未来37" w:date="2020-07-27T23:34:00Z">
                  <m:rPr>
                    <m:sty m:val="p"/>
                  </m:rPr>
                  <w:rPr>
                    <w:rFonts w:ascii="Cambria Math" w:hAnsi="Cambria Math"/>
                  </w:rPr>
                  <m:t>P</m:t>
                </w:ins>
              </m:r>
              <m:ctrlPr>
                <w:ins w:id="461" w:author="智绘未来37" w:date="2020-07-27T23:34:00Z">
                  <w:rPr>
                    <w:rFonts w:ascii="Cambria Math" w:hAnsi="Cambria Math" w:hint="eastAsia"/>
                  </w:rPr>
                </w:ins>
              </m:ctrlPr>
            </m:e>
            <m:sub>
              <m:r>
                <w:ins w:id="462" w:author="智绘未来37" w:date="2020-07-27T23:34:00Z">
                  <m:rPr>
                    <m:sty m:val="p"/>
                  </m:rPr>
                  <w:rPr>
                    <w:rFonts w:ascii="Cambria Math" w:hAnsi="Cambria Math"/>
                  </w:rPr>
                  <m:t>f_ij</m:t>
                </w:ins>
              </m:r>
            </m:sub>
          </m:sSub>
        </m:oMath>
      </m:oMathPara>
    </w:p>
    <w:p w14:paraId="5A83574E" w14:textId="77777777" w:rsidR="00B10778" w:rsidRDefault="00B10778" w:rsidP="00B10778">
      <w:pPr>
        <w:pStyle w:val="00"/>
        <w:ind w:firstLine="480"/>
        <w:rPr>
          <w:ins w:id="463" w:author="智绘未来37" w:date="2020-07-27T23:34:00Z"/>
        </w:rPr>
      </w:pPr>
      <w:ins w:id="464" w:author="智绘未来37" w:date="2020-07-27T23:34:00Z">
        <w:r>
          <w:rPr>
            <w:rFonts w:hint="eastAsia"/>
          </w:rPr>
          <w:t>式中：</w:t>
        </w:r>
      </w:ins>
    </w:p>
    <w:p w14:paraId="7BB92685" w14:textId="77777777" w:rsidR="00B10778" w:rsidRDefault="00B10778" w:rsidP="00B10778">
      <w:pPr>
        <w:pStyle w:val="00"/>
        <w:ind w:firstLine="480"/>
        <w:rPr>
          <w:ins w:id="465" w:author="智绘未来37" w:date="2020-07-27T23:34:00Z"/>
        </w:rPr>
      </w:pPr>
      <m:oMath>
        <m:sSub>
          <m:sSubPr>
            <m:ctrlPr>
              <w:ins w:id="466" w:author="智绘未来37" w:date="2020-07-27T23:34:00Z">
                <w:rPr>
                  <w:rFonts w:ascii="Cambria Math" w:hAnsi="Cambria Math"/>
                </w:rPr>
              </w:ins>
            </m:ctrlPr>
          </m:sSubPr>
          <m:e>
            <m:r>
              <w:ins w:id="467" w:author="智绘未来37" w:date="2020-07-27T23:34:00Z">
                <m:rPr>
                  <m:sty m:val="p"/>
                </m:rPr>
                <w:rPr>
                  <w:rFonts w:ascii="Cambria Math" w:hAnsi="Cambria Math"/>
                </w:rPr>
                <m:t>E</m:t>
              </w:ins>
            </m:r>
            <m:ctrlPr>
              <w:ins w:id="468" w:author="智绘未来37" w:date="2020-07-27T23:34:00Z">
                <w:rPr>
                  <w:rFonts w:ascii="Cambria Math" w:hAnsi="Cambria Math" w:hint="eastAsia"/>
                </w:rPr>
              </w:ins>
            </m:ctrlPr>
          </m:e>
          <m:sub>
            <m:r>
              <w:ins w:id="469" w:author="智绘未来37" w:date="2020-07-27T23:34:00Z">
                <m:rPr>
                  <m:sty m:val="p"/>
                </m:rPr>
                <w:rPr>
                  <w:rFonts w:ascii="Cambria Math" w:hAnsi="Cambria Math"/>
                </w:rPr>
                <m:t>i</m:t>
              </w:ins>
            </m:r>
            <m:r>
              <w:ins w:id="470" w:author="智绘未来37" w:date="2020-07-27T23:34:00Z">
                <m:rPr>
                  <m:sty m:val="p"/>
                </m:rPr>
                <w:rPr>
                  <w:rFonts w:ascii="Cambria Math" w:hAnsi="Cambria Math" w:hint="eastAsia"/>
                </w:rPr>
                <m:t>j</m:t>
              </w:ins>
            </m:r>
          </m:sub>
        </m:sSub>
      </m:oMath>
      <w:ins w:id="471" w:author="智绘未来37" w:date="2020-07-27T23:34:00Z">
        <w:r w:rsidRPr="00E242DD">
          <w:rPr>
            <w:rFonts w:hint="eastAsia"/>
          </w:rPr>
          <w:t>表示预测日前第</w:t>
        </w:r>
        <w:r w:rsidRPr="00E242DD">
          <w:rPr>
            <w:rFonts w:hint="eastAsia"/>
          </w:rPr>
          <w:t>i</w:t>
        </w:r>
        <w:r w:rsidRPr="00E242DD">
          <w:rPr>
            <w:rFonts w:hint="eastAsia"/>
          </w:rPr>
          <w:t>天第</w:t>
        </w:r>
        <w:r w:rsidRPr="00E242DD">
          <w:rPr>
            <w:rFonts w:hint="eastAsia"/>
          </w:rPr>
          <w:t>j</w:t>
        </w:r>
        <w:r w:rsidRPr="00E242DD">
          <w:rPr>
            <w:rFonts w:hint="eastAsia"/>
          </w:rPr>
          <w:t>时刻的误差修正因子，</w:t>
        </w:r>
      </w:ins>
      <m:oMath>
        <m:sSub>
          <m:sSubPr>
            <m:ctrlPr>
              <w:ins w:id="472" w:author="智绘未来37" w:date="2020-07-27T23:34:00Z">
                <w:rPr>
                  <w:rFonts w:ascii="Cambria Math" w:hAnsi="Cambria Math"/>
                </w:rPr>
              </w:ins>
            </m:ctrlPr>
          </m:sSubPr>
          <m:e>
            <m:r>
              <w:ins w:id="473" w:author="智绘未来37" w:date="2020-07-27T23:34:00Z">
                <m:rPr>
                  <m:sty m:val="p"/>
                </m:rPr>
                <w:rPr>
                  <w:rFonts w:ascii="Cambria Math" w:hAnsi="Cambria Math"/>
                </w:rPr>
                <m:t>E</m:t>
              </w:ins>
            </m:r>
          </m:e>
          <m:sub>
            <m:r>
              <w:ins w:id="474" w:author="智绘未来37" w:date="2020-07-27T23:34:00Z">
                <m:rPr>
                  <m:sty m:val="p"/>
                </m:rPr>
                <w:rPr>
                  <w:rFonts w:ascii="Cambria Math" w:hAnsi="Cambria Math"/>
                </w:rPr>
                <m:t>i</m:t>
              </w:ins>
            </m:r>
          </m:sub>
        </m:sSub>
        <m:r>
          <w:ins w:id="475" w:author="智绘未来37" w:date="2020-07-27T23:34:00Z">
            <m:rPr>
              <m:sty m:val="p"/>
            </m:rPr>
            <w:rPr>
              <w:rFonts w:ascii="Cambria Math" w:hAnsi="Cambria Math"/>
            </w:rPr>
            <m:t>=</m:t>
          </w:ins>
        </m:r>
        <m:d>
          <m:dPr>
            <m:begChr m:val="["/>
            <m:endChr m:val="]"/>
            <m:ctrlPr>
              <w:ins w:id="476" w:author="智绘未来37" w:date="2020-07-27T23:34:00Z">
                <w:rPr>
                  <w:rFonts w:ascii="Cambria Math" w:hAnsi="Cambria Math"/>
                </w:rPr>
              </w:ins>
            </m:ctrlPr>
          </m:dPr>
          <m:e>
            <m:sSub>
              <m:sSubPr>
                <m:ctrlPr>
                  <w:ins w:id="477" w:author="智绘未来37" w:date="2020-07-27T23:34:00Z">
                    <w:rPr>
                      <w:rFonts w:ascii="Cambria Math" w:hAnsi="Cambria Math"/>
                    </w:rPr>
                  </w:ins>
                </m:ctrlPr>
              </m:sSubPr>
              <m:e>
                <m:r>
                  <w:ins w:id="478" w:author="智绘未来37" w:date="2020-07-27T23:34:00Z">
                    <m:rPr>
                      <m:sty m:val="p"/>
                    </m:rPr>
                    <w:rPr>
                      <w:rFonts w:ascii="Cambria Math" w:hAnsi="Cambria Math"/>
                    </w:rPr>
                    <m:t>E</m:t>
                  </w:ins>
                </m:r>
              </m:e>
              <m:sub>
                <m:r>
                  <w:ins w:id="479" w:author="智绘未来37" w:date="2020-07-27T23:34:00Z">
                    <m:rPr>
                      <m:sty m:val="p"/>
                    </m:rPr>
                    <w:rPr>
                      <w:rFonts w:ascii="Cambria Math" w:hAnsi="Cambria Math"/>
                    </w:rPr>
                    <m:t>i1</m:t>
                  </w:ins>
                </m:r>
              </m:sub>
            </m:sSub>
            <m:r>
              <w:ins w:id="480" w:author="智绘未来37" w:date="2020-07-27T23:34:00Z">
                <m:rPr>
                  <m:sty m:val="p"/>
                </m:rPr>
                <w:rPr>
                  <w:rFonts w:ascii="Cambria Math" w:hAnsi="Cambria Math"/>
                </w:rPr>
                <m:t>,</m:t>
              </w:ins>
            </m:r>
            <m:sSub>
              <m:sSubPr>
                <m:ctrlPr>
                  <w:ins w:id="481" w:author="智绘未来37" w:date="2020-07-27T23:34:00Z">
                    <w:rPr>
                      <w:rFonts w:ascii="Cambria Math" w:hAnsi="Cambria Math"/>
                    </w:rPr>
                  </w:ins>
                </m:ctrlPr>
              </m:sSubPr>
              <m:e>
                <m:r>
                  <w:ins w:id="482" w:author="智绘未来37" w:date="2020-07-27T23:34:00Z">
                    <m:rPr>
                      <m:sty m:val="p"/>
                    </m:rPr>
                    <w:rPr>
                      <w:rFonts w:ascii="Cambria Math" w:hAnsi="Cambria Math"/>
                    </w:rPr>
                    <m:t>E</m:t>
                  </w:ins>
                </m:r>
              </m:e>
              <m:sub>
                <m:r>
                  <w:ins w:id="483" w:author="智绘未来37" w:date="2020-07-27T23:34:00Z">
                    <m:rPr>
                      <m:sty m:val="p"/>
                    </m:rPr>
                    <w:rPr>
                      <w:rFonts w:ascii="Cambria Math" w:hAnsi="Cambria Math"/>
                    </w:rPr>
                    <m:t>i2</m:t>
                  </w:ins>
                </m:r>
              </m:sub>
            </m:sSub>
            <m:r>
              <w:ins w:id="484" w:author="智绘未来37" w:date="2020-07-27T23:34:00Z">
                <m:rPr>
                  <m:sty m:val="p"/>
                </m:rPr>
                <w:rPr>
                  <w:rFonts w:ascii="Cambria Math" w:hAnsi="Cambria Math"/>
                </w:rPr>
                <m:t>,…,</m:t>
              </w:ins>
            </m:r>
            <m:sSub>
              <m:sSubPr>
                <m:ctrlPr>
                  <w:ins w:id="485" w:author="智绘未来37" w:date="2020-07-27T23:34:00Z">
                    <w:rPr>
                      <w:rFonts w:ascii="Cambria Math" w:hAnsi="Cambria Math"/>
                    </w:rPr>
                  </w:ins>
                </m:ctrlPr>
              </m:sSubPr>
              <m:e>
                <m:r>
                  <w:ins w:id="486" w:author="智绘未来37" w:date="2020-07-27T23:34:00Z">
                    <m:rPr>
                      <m:sty m:val="p"/>
                    </m:rPr>
                    <w:rPr>
                      <w:rFonts w:ascii="Cambria Math" w:hAnsi="Cambria Math"/>
                    </w:rPr>
                    <m:t>E</m:t>
                  </w:ins>
                </m:r>
              </m:e>
              <m:sub>
                <m:r>
                  <w:ins w:id="487" w:author="智绘未来37" w:date="2020-07-27T23:34:00Z">
                    <m:rPr>
                      <m:sty m:val="p"/>
                    </m:rPr>
                    <w:rPr>
                      <w:rFonts w:ascii="Cambria Math" w:hAnsi="Cambria Math"/>
                    </w:rPr>
                    <m:t>iN</m:t>
                  </w:ins>
                </m:r>
              </m:sub>
            </m:sSub>
          </m:e>
        </m:d>
      </m:oMath>
      <w:ins w:id="488" w:author="智绘未来37" w:date="2020-07-27T23:34:00Z">
        <w:r>
          <w:rPr>
            <w:rFonts w:hint="eastAsia"/>
          </w:rPr>
          <w:t>，</w:t>
        </w:r>
      </w:ins>
    </w:p>
    <w:p w14:paraId="0907BEB2" w14:textId="77777777" w:rsidR="00B10778" w:rsidRDefault="00B10778" w:rsidP="00B10778">
      <w:pPr>
        <w:pStyle w:val="00"/>
        <w:ind w:firstLine="480"/>
        <w:rPr>
          <w:ins w:id="489" w:author="智绘未来37" w:date="2020-07-27T23:34:00Z"/>
        </w:rPr>
      </w:pPr>
      <m:oMath>
        <m:sSub>
          <m:sSubPr>
            <m:ctrlPr>
              <w:ins w:id="490" w:author="智绘未来37" w:date="2020-07-27T23:34:00Z">
                <w:rPr>
                  <w:rFonts w:ascii="Cambria Math" w:hAnsi="Cambria Math"/>
                </w:rPr>
              </w:ins>
            </m:ctrlPr>
          </m:sSubPr>
          <m:e>
            <m:r>
              <w:ins w:id="491" w:author="智绘未来37" w:date="2020-07-27T23:34:00Z">
                <m:rPr>
                  <m:sty m:val="p"/>
                </m:rPr>
                <w:rPr>
                  <w:rFonts w:ascii="Cambria Math" w:hAnsi="Cambria Math"/>
                </w:rPr>
                <m:t>P</m:t>
              </w:ins>
            </m:r>
            <m:ctrlPr>
              <w:ins w:id="492" w:author="智绘未来37" w:date="2020-07-27T23:34:00Z">
                <w:rPr>
                  <w:rFonts w:ascii="Cambria Math" w:hAnsi="Cambria Math" w:hint="eastAsia"/>
                </w:rPr>
              </w:ins>
            </m:ctrlPr>
          </m:e>
          <m:sub>
            <m:r>
              <w:ins w:id="493" w:author="智绘未来37" w:date="2020-07-27T23:34:00Z">
                <m:rPr>
                  <m:sty m:val="p"/>
                </m:rPr>
                <w:rPr>
                  <w:rFonts w:ascii="Cambria Math" w:hAnsi="Cambria Math"/>
                </w:rPr>
                <m:t>ij</m:t>
              </w:ins>
            </m:r>
          </m:sub>
        </m:sSub>
      </m:oMath>
      <w:ins w:id="494" w:author="智绘未来37" w:date="2020-07-27T23:34:00Z">
        <w:r w:rsidRPr="00E242DD">
          <w:rPr>
            <w:rFonts w:hint="eastAsia"/>
          </w:rPr>
          <w:t>表示待预测日前第</w:t>
        </w:r>
        <w:r w:rsidRPr="00E242DD">
          <w:rPr>
            <w:rFonts w:hint="eastAsia"/>
          </w:rPr>
          <w:t>i</w:t>
        </w:r>
        <w:r w:rsidRPr="00E242DD">
          <w:rPr>
            <w:rFonts w:hint="eastAsia"/>
          </w:rPr>
          <w:t>天第</w:t>
        </w:r>
        <w:r w:rsidRPr="00E242DD">
          <w:rPr>
            <w:rFonts w:hint="eastAsia"/>
          </w:rPr>
          <w:t>j</w:t>
        </w:r>
        <w:r w:rsidRPr="00E242DD">
          <w:rPr>
            <w:rFonts w:hint="eastAsia"/>
          </w:rPr>
          <w:t>时刻的光伏发电功率，</w:t>
        </w:r>
      </w:ins>
      <m:oMath>
        <m:sSub>
          <m:sSubPr>
            <m:ctrlPr>
              <w:ins w:id="495" w:author="智绘未来37" w:date="2020-07-27T23:34:00Z">
                <w:rPr>
                  <w:rFonts w:ascii="Cambria Math" w:hAnsi="Cambria Math"/>
                </w:rPr>
              </w:ins>
            </m:ctrlPr>
          </m:sSubPr>
          <m:e>
            <m:r>
              <w:ins w:id="496" w:author="智绘未来37" w:date="2020-07-27T23:34:00Z">
                <m:rPr>
                  <m:sty m:val="p"/>
                </m:rPr>
                <w:rPr>
                  <w:rFonts w:ascii="Cambria Math" w:hAnsi="Cambria Math"/>
                </w:rPr>
                <m:t>P</m:t>
              </w:ins>
            </m:r>
            <m:ctrlPr>
              <w:ins w:id="497" w:author="智绘未来37" w:date="2020-07-27T23:34:00Z">
                <w:rPr>
                  <w:rFonts w:ascii="Cambria Math" w:hAnsi="Cambria Math" w:hint="eastAsia"/>
                </w:rPr>
              </w:ins>
            </m:ctrlPr>
          </m:e>
          <m:sub>
            <m:r>
              <w:ins w:id="498" w:author="智绘未来37" w:date="2020-07-27T23:34:00Z">
                <m:rPr>
                  <m:sty m:val="p"/>
                </m:rPr>
                <w:rPr>
                  <w:rFonts w:ascii="Cambria Math" w:hAnsi="Cambria Math"/>
                </w:rPr>
                <m:t>f_ij</m:t>
              </w:ins>
            </m:r>
          </m:sub>
        </m:sSub>
      </m:oMath>
      <w:ins w:id="499" w:author="智绘未来37" w:date="2020-07-27T23:34:00Z">
        <w:r w:rsidRPr="00E242DD">
          <w:rPr>
            <w:rFonts w:hint="eastAsia"/>
          </w:rPr>
          <w:t>表示待预测日前第</w:t>
        </w:r>
        <w:r w:rsidRPr="00E242DD">
          <w:rPr>
            <w:rFonts w:hint="eastAsia"/>
          </w:rPr>
          <w:t>i</w:t>
        </w:r>
        <w:r w:rsidRPr="00E242DD">
          <w:rPr>
            <w:rFonts w:hint="eastAsia"/>
          </w:rPr>
          <w:t>天第</w:t>
        </w:r>
        <w:r w:rsidRPr="00E242DD">
          <w:rPr>
            <w:rFonts w:hint="eastAsia"/>
          </w:rPr>
          <w:t>j</w:t>
        </w:r>
        <w:r w:rsidRPr="00E242DD">
          <w:rPr>
            <w:rFonts w:hint="eastAsia"/>
          </w:rPr>
          <w:t>时刻的光伏发电功率预测值</w:t>
        </w:r>
        <w:r>
          <w:rPr>
            <w:rFonts w:hint="eastAsia"/>
          </w:rPr>
          <w:t>。</w:t>
        </w:r>
      </w:ins>
    </w:p>
    <w:p w14:paraId="092B683E" w14:textId="77777777" w:rsidR="00B10778" w:rsidRDefault="00B10778" w:rsidP="00B10778">
      <w:pPr>
        <w:pStyle w:val="04"/>
        <w:ind w:firstLine="480"/>
        <w:rPr>
          <w:ins w:id="500" w:author="智绘未来37" w:date="2020-07-27T23:34:00Z"/>
        </w:rPr>
      </w:pPr>
      <w:ins w:id="501" w:author="智绘未来37" w:date="2020-07-27T23:34:00Z">
        <w:r>
          <w:rPr>
            <w:rFonts w:hint="eastAsia"/>
          </w:rPr>
          <w:t>根据权利要</w:t>
        </w:r>
        <w:r>
          <w:rPr>
            <w:rFonts w:hint="eastAsia"/>
          </w:rPr>
          <w:t>8</w:t>
        </w:r>
        <w:r>
          <w:rPr>
            <w:rFonts w:hint="eastAsia"/>
          </w:rPr>
          <w:t>所述的</w:t>
        </w:r>
        <w:r w:rsidRPr="00F42470">
          <w:rPr>
            <w:rFonts w:hint="eastAsia"/>
          </w:rPr>
          <w:t>基于误差修正和模糊逻辑的光伏发电功率预测方法，其特征在于</w:t>
        </w:r>
        <w:r>
          <w:rPr>
            <w:rFonts w:hint="eastAsia"/>
          </w:rPr>
          <w:t>：</w:t>
        </w:r>
      </w:ins>
    </w:p>
    <w:p w14:paraId="614AC121" w14:textId="77777777" w:rsidR="00B10778" w:rsidRPr="00E242DD" w:rsidRDefault="00B10778" w:rsidP="00B10778">
      <w:pPr>
        <w:pStyle w:val="00"/>
        <w:ind w:firstLine="480"/>
        <w:rPr>
          <w:ins w:id="502" w:author="智绘未来37" w:date="2020-07-27T23:34:00Z"/>
        </w:rPr>
      </w:pPr>
      <w:ins w:id="503" w:author="智绘未来37" w:date="2020-07-27T23:34:00Z">
        <w:r w:rsidRPr="00E242DD">
          <w:rPr>
            <w:rFonts w:hint="eastAsia"/>
          </w:rPr>
          <w:t>神经网络使用</w:t>
        </w:r>
        <w:r w:rsidRPr="00E242DD">
          <w:rPr>
            <w:rFonts w:hint="eastAsia"/>
          </w:rPr>
          <w:t>BP</w:t>
        </w:r>
        <w:r w:rsidRPr="00E242DD">
          <w:rPr>
            <w:rFonts w:hint="eastAsia"/>
          </w:rPr>
          <w:t>神经网络模型，其以如下的公式表示，</w:t>
        </w:r>
      </w:ins>
    </w:p>
    <w:p w14:paraId="0BDFE815" w14:textId="77777777" w:rsidR="00B10778" w:rsidRPr="00E242DD" w:rsidRDefault="00B10778" w:rsidP="00B10778">
      <w:pPr>
        <w:pStyle w:val="00"/>
        <w:ind w:firstLine="480"/>
        <w:rPr>
          <w:ins w:id="504" w:author="智绘未来37" w:date="2020-07-27T23:34:00Z"/>
        </w:rPr>
      </w:pPr>
      <m:oMathPara>
        <m:oMath>
          <m:d>
            <m:dPr>
              <m:begChr m:val="{"/>
              <m:endChr m:val=""/>
              <m:ctrlPr>
                <w:ins w:id="505" w:author="智绘未来37" w:date="2020-07-27T23:34:00Z">
                  <w:rPr>
                    <w:rFonts w:ascii="Cambria Math" w:hAnsi="Cambria Math"/>
                  </w:rPr>
                </w:ins>
              </m:ctrlPr>
            </m:dPr>
            <m:e>
              <m:eqArr>
                <m:eqArrPr>
                  <m:ctrlPr>
                    <w:ins w:id="506" w:author="智绘未来37" w:date="2020-07-27T23:34:00Z">
                      <w:rPr>
                        <w:rFonts w:ascii="Cambria Math" w:hAnsi="Cambria Math"/>
                      </w:rPr>
                    </w:ins>
                  </m:ctrlPr>
                </m:eqArrPr>
                <m:e>
                  <m:sSub>
                    <m:sSubPr>
                      <m:ctrlPr>
                        <w:ins w:id="507" w:author="智绘未来37" w:date="2020-07-27T23:34:00Z">
                          <w:rPr>
                            <w:rFonts w:ascii="Cambria Math" w:hAnsi="Cambria Math"/>
                          </w:rPr>
                        </w:ins>
                      </m:ctrlPr>
                    </m:sSubPr>
                    <m:e>
                      <m:r>
                        <w:ins w:id="508" w:author="智绘未来37" w:date="2020-07-27T23:34:00Z">
                          <m:rPr>
                            <m:sty m:val="p"/>
                          </m:rPr>
                          <w:rPr>
                            <w:rFonts w:ascii="Cambria Math" w:hAnsi="Cambria Math"/>
                          </w:rPr>
                          <m:t>a</m:t>
                        </w:ins>
                      </m:r>
                    </m:e>
                    <m:sub>
                      <m:r>
                        <w:ins w:id="509" w:author="智绘未来37" w:date="2020-07-27T23:34:00Z">
                          <m:rPr>
                            <m:sty m:val="p"/>
                          </m:rPr>
                          <w:rPr>
                            <w:rFonts w:ascii="Cambria Math" w:hAnsi="Cambria Math"/>
                          </w:rPr>
                          <m:t>1β</m:t>
                        </w:ins>
                      </m:r>
                    </m:sub>
                  </m:sSub>
                  <m:r>
                    <w:ins w:id="510" w:author="智绘未来37" w:date="2020-07-27T23:34:00Z">
                      <m:rPr>
                        <m:sty m:val="p"/>
                      </m:rPr>
                      <w:rPr>
                        <w:rFonts w:ascii="Cambria Math" w:hAnsi="Cambria Math"/>
                      </w:rPr>
                      <m:t>=</m:t>
                    </w:ins>
                  </m:r>
                  <m:sSub>
                    <m:sSubPr>
                      <m:ctrlPr>
                        <w:ins w:id="511" w:author="智绘未来37" w:date="2020-07-27T23:34:00Z">
                          <w:rPr>
                            <w:rFonts w:ascii="Cambria Math" w:hAnsi="Cambria Math"/>
                          </w:rPr>
                        </w:ins>
                      </m:ctrlPr>
                    </m:sSubPr>
                    <m:e>
                      <m:r>
                        <w:ins w:id="512" w:author="智绘未来37" w:date="2020-07-27T23:34:00Z">
                          <m:rPr>
                            <m:sty m:val="p"/>
                          </m:rPr>
                          <w:rPr>
                            <w:rFonts w:ascii="Cambria Math" w:hAnsi="Cambria Math"/>
                          </w:rPr>
                          <m:t>f</m:t>
                        </w:ins>
                      </m:r>
                    </m:e>
                    <m:sub>
                      <m:r>
                        <w:ins w:id="513" w:author="智绘未来37" w:date="2020-07-27T23:34:00Z">
                          <m:rPr>
                            <m:sty m:val="p"/>
                          </m:rPr>
                          <w:rPr>
                            <w:rFonts w:ascii="Cambria Math" w:hAnsi="Cambria Math"/>
                          </w:rPr>
                          <m:t>1</m:t>
                        </w:ins>
                      </m:r>
                    </m:sub>
                  </m:sSub>
                  <m:d>
                    <m:dPr>
                      <m:ctrlPr>
                        <w:ins w:id="514" w:author="智绘未来37" w:date="2020-07-27T23:34:00Z">
                          <w:rPr>
                            <w:rFonts w:ascii="Cambria Math" w:hAnsi="Cambria Math"/>
                          </w:rPr>
                        </w:ins>
                      </m:ctrlPr>
                    </m:dPr>
                    <m:e>
                      <m:nary>
                        <m:naryPr>
                          <m:chr m:val="∑"/>
                          <m:limLoc m:val="undOvr"/>
                          <m:ctrlPr>
                            <w:ins w:id="515" w:author="智绘未来37" w:date="2020-07-27T23:34:00Z">
                              <w:rPr>
                                <w:rFonts w:ascii="Cambria Math" w:hAnsi="Cambria Math"/>
                              </w:rPr>
                            </w:ins>
                          </m:ctrlPr>
                        </m:naryPr>
                        <m:sub>
                          <m:r>
                            <w:ins w:id="516" w:author="智绘未来37" w:date="2020-07-27T23:34:00Z">
                              <m:rPr>
                                <m:sty m:val="p"/>
                              </m:rPr>
                              <w:rPr>
                                <w:rFonts w:ascii="Cambria Math" w:hAnsi="Cambria Math"/>
                              </w:rPr>
                              <m:t>θ=1</m:t>
                            </w:ins>
                          </m:r>
                        </m:sub>
                        <m:sup>
                          <m:r>
                            <w:ins w:id="517" w:author="智绘未来37" w:date="2020-07-27T23:34:00Z">
                              <m:rPr>
                                <m:sty m:val="p"/>
                              </m:rPr>
                              <w:rPr>
                                <w:rFonts w:ascii="Cambria Math" w:hAnsi="Cambria Math"/>
                              </w:rPr>
                              <m:t>n</m:t>
                            </w:ins>
                          </m:r>
                        </m:sup>
                        <m:e>
                          <m:sSub>
                            <m:sSubPr>
                              <m:ctrlPr>
                                <w:ins w:id="518" w:author="智绘未来37" w:date="2020-07-27T23:34:00Z">
                                  <w:rPr>
                                    <w:rFonts w:ascii="Cambria Math" w:hAnsi="Cambria Math"/>
                                  </w:rPr>
                                </w:ins>
                              </m:ctrlPr>
                            </m:sSubPr>
                            <m:e>
                              <m:r>
                                <w:ins w:id="519" w:author="智绘未来37" w:date="2020-07-27T23:34:00Z">
                                  <m:rPr>
                                    <m:sty m:val="p"/>
                                  </m:rPr>
                                  <w:rPr>
                                    <w:rFonts w:ascii="Cambria Math" w:hAnsi="Cambria Math"/>
                                  </w:rPr>
                                  <m:t>w</m:t>
                                </w:ins>
                              </m:r>
                            </m:e>
                            <m:sub>
                              <m:r>
                                <w:ins w:id="520" w:author="智绘未来37" w:date="2020-07-27T23:34:00Z">
                                  <m:rPr>
                                    <m:sty m:val="p"/>
                                  </m:rPr>
                                  <w:rPr>
                                    <w:rFonts w:ascii="Cambria Math" w:hAnsi="Cambria Math"/>
                                  </w:rPr>
                                  <m:t>θβ</m:t>
                                </w:ins>
                              </m:r>
                            </m:sub>
                          </m:sSub>
                          <m:sSub>
                            <m:sSubPr>
                              <m:ctrlPr>
                                <w:ins w:id="521" w:author="智绘未来37" w:date="2020-07-27T23:34:00Z">
                                  <w:rPr>
                                    <w:rFonts w:ascii="Cambria Math" w:hAnsi="Cambria Math"/>
                                  </w:rPr>
                                </w:ins>
                              </m:ctrlPr>
                            </m:sSubPr>
                            <m:e>
                              <m:r>
                                <w:ins w:id="522" w:author="智绘未来37" w:date="2020-07-27T23:34:00Z">
                                  <m:rPr>
                                    <m:sty m:val="p"/>
                                  </m:rPr>
                                  <w:rPr>
                                    <w:rFonts w:ascii="Cambria Math" w:hAnsi="Cambria Math"/>
                                  </w:rPr>
                                  <m:t>x</m:t>
                                </w:ins>
                              </m:r>
                            </m:e>
                            <m:sub>
                              <m:r>
                                <w:ins w:id="523" w:author="智绘未来37" w:date="2020-07-27T23:34:00Z">
                                  <m:rPr>
                                    <m:sty m:val="p"/>
                                  </m:rPr>
                                  <w:rPr>
                                    <w:rFonts w:ascii="Cambria Math" w:hAnsi="Cambria Math"/>
                                  </w:rPr>
                                  <m:t>θ</m:t>
                                </w:ins>
                              </m:r>
                            </m:sub>
                          </m:sSub>
                          <m:r>
                            <w:ins w:id="524" w:author="智绘未来37" w:date="2020-07-27T23:34:00Z">
                              <m:rPr>
                                <m:sty m:val="p"/>
                              </m:rPr>
                              <w:rPr>
                                <w:rFonts w:ascii="Cambria Math" w:hAnsi="Cambria Math"/>
                              </w:rPr>
                              <m:t>+</m:t>
                            </w:ins>
                          </m:r>
                          <m:sSub>
                            <m:sSubPr>
                              <m:ctrlPr>
                                <w:ins w:id="525" w:author="智绘未来37" w:date="2020-07-27T23:34:00Z">
                                  <w:rPr>
                                    <w:rFonts w:ascii="Cambria Math" w:hAnsi="Cambria Math"/>
                                  </w:rPr>
                                </w:ins>
                              </m:ctrlPr>
                            </m:sSubPr>
                            <m:e>
                              <m:r>
                                <w:ins w:id="526" w:author="智绘未来37" w:date="2020-07-27T23:34:00Z">
                                  <m:rPr>
                                    <m:sty m:val="p"/>
                                  </m:rPr>
                                  <w:rPr>
                                    <w:rFonts w:ascii="Cambria Math" w:hAnsi="Cambria Math"/>
                                  </w:rPr>
                                  <m:t>b</m:t>
                                </w:ins>
                              </m:r>
                            </m:e>
                            <m:sub>
                              <m:r>
                                <w:ins w:id="527" w:author="智绘未来37" w:date="2020-07-27T23:34:00Z">
                                  <m:rPr>
                                    <m:sty m:val="p"/>
                                  </m:rPr>
                                  <w:rPr>
                                    <w:rFonts w:ascii="Cambria Math" w:hAnsi="Cambria Math"/>
                                  </w:rPr>
                                  <m:t>1β</m:t>
                                </w:ins>
                              </m:r>
                            </m:sub>
                          </m:sSub>
                        </m:e>
                      </m:nary>
                    </m:e>
                  </m:d>
                  <m:m>
                    <m:mPr>
                      <m:mcs>
                        <m:mc>
                          <m:mcPr>
                            <m:count m:val="2"/>
                            <m:mcJc m:val="center"/>
                          </m:mcPr>
                        </m:mc>
                      </m:mcs>
                      <m:ctrlPr>
                        <w:ins w:id="528" w:author="智绘未来37" w:date="2020-07-27T23:34:00Z">
                          <w:rPr>
                            <w:rFonts w:ascii="Cambria Math" w:hAnsi="Cambria Math"/>
                          </w:rPr>
                        </w:ins>
                      </m:ctrlPr>
                    </m:mPr>
                    <m:mr>
                      <m:e>
                        <m:r>
                          <w:ins w:id="529" w:author="智绘未来37" w:date="2020-07-27T23:34:00Z">
                            <m:rPr>
                              <m:sty m:val="p"/>
                            </m:rPr>
                            <w:rPr>
                              <w:rFonts w:ascii="Cambria Math" w:hAnsi="Cambria Math"/>
                            </w:rPr>
                            <m:t>,</m:t>
                          </w:ins>
                        </m:r>
                      </m:e>
                      <m:e>
                        <m:r>
                          <w:ins w:id="530" w:author="智绘未来37" w:date="2020-07-27T23:34:00Z">
                            <m:rPr>
                              <m:sty m:val="p"/>
                            </m:rPr>
                            <w:rPr>
                              <w:rFonts w:ascii="Cambria Math" w:hAnsi="Cambria Math"/>
                            </w:rPr>
                            <m:t>β=1,2,..,m</m:t>
                          </w:ins>
                        </m:r>
                      </m:e>
                    </m:mr>
                  </m:m>
                </m:e>
                <m:e>
                  <m:sSub>
                    <m:sSubPr>
                      <m:ctrlPr>
                        <w:ins w:id="531" w:author="智绘未来37" w:date="2020-07-27T23:34:00Z">
                          <w:rPr>
                            <w:rFonts w:ascii="Cambria Math" w:hAnsi="Cambria Math"/>
                          </w:rPr>
                        </w:ins>
                      </m:ctrlPr>
                    </m:sSubPr>
                    <m:e>
                      <m:r>
                        <w:ins w:id="532" w:author="智绘未来37" w:date="2020-07-27T23:34:00Z">
                          <m:rPr>
                            <m:sty m:val="p"/>
                          </m:rPr>
                          <w:rPr>
                            <w:rFonts w:ascii="Cambria Math" w:hAnsi="Cambria Math"/>
                          </w:rPr>
                          <m:t>f</m:t>
                        </w:ins>
                      </m:r>
                    </m:e>
                    <m:sub>
                      <m:r>
                        <w:ins w:id="533" w:author="智绘未来37" w:date="2020-07-27T23:34:00Z">
                          <m:rPr>
                            <m:sty m:val="p"/>
                          </m:rPr>
                          <w:rPr>
                            <w:rFonts w:ascii="Cambria Math" w:hAnsi="Cambria Math"/>
                          </w:rPr>
                          <m:t>1</m:t>
                        </w:ins>
                      </m:r>
                    </m:sub>
                  </m:sSub>
                  <m:d>
                    <m:dPr>
                      <m:ctrlPr>
                        <w:ins w:id="534" w:author="智绘未来37" w:date="2020-07-27T23:34:00Z">
                          <w:rPr>
                            <w:rFonts w:ascii="Cambria Math" w:hAnsi="Cambria Math"/>
                          </w:rPr>
                        </w:ins>
                      </m:ctrlPr>
                    </m:dPr>
                    <m:e>
                      <m:r>
                        <w:ins w:id="535" w:author="智绘未来37" w:date="2020-07-27T23:34:00Z">
                          <m:rPr>
                            <m:sty m:val="p"/>
                          </m:rPr>
                          <w:rPr>
                            <w:rFonts w:ascii="Cambria Math" w:hAnsi="Cambria Math" w:hint="eastAsia"/>
                          </w:rPr>
                          <m:t>s</m:t>
                        </w:ins>
                      </m:r>
                    </m:e>
                  </m:d>
                  <m:r>
                    <w:ins w:id="536" w:author="智绘未来37" w:date="2020-07-27T23:34:00Z">
                      <m:rPr>
                        <m:sty m:val="p"/>
                      </m:rPr>
                      <w:rPr>
                        <w:rFonts w:ascii="Cambria Math" w:hAnsi="Cambria Math"/>
                      </w:rPr>
                      <m:t>=tansig</m:t>
                    </w:ins>
                  </m:r>
                  <m:d>
                    <m:dPr>
                      <m:ctrlPr>
                        <w:ins w:id="537" w:author="智绘未来37" w:date="2020-07-27T23:34:00Z">
                          <w:rPr>
                            <w:rFonts w:ascii="Cambria Math" w:hAnsi="Cambria Math"/>
                          </w:rPr>
                        </w:ins>
                      </m:ctrlPr>
                    </m:dPr>
                    <m:e>
                      <m:r>
                        <w:ins w:id="538" w:author="智绘未来37" w:date="2020-07-27T23:34:00Z">
                          <m:rPr>
                            <m:sty m:val="p"/>
                          </m:rPr>
                          <w:rPr>
                            <w:rFonts w:ascii="Cambria Math" w:hAnsi="Cambria Math"/>
                          </w:rPr>
                          <m:t>s</m:t>
                        </w:ins>
                      </m:r>
                    </m:e>
                  </m:d>
                  <m:r>
                    <w:ins w:id="539" w:author="智绘未来37" w:date="2020-07-27T23:34:00Z">
                      <m:rPr>
                        <m:sty m:val="p"/>
                      </m:rPr>
                      <w:rPr>
                        <w:rFonts w:ascii="Cambria Math" w:hAnsi="Cambria Math"/>
                      </w:rPr>
                      <m:t>=</m:t>
                    </w:ins>
                  </m:r>
                  <m:f>
                    <m:fPr>
                      <m:ctrlPr>
                        <w:ins w:id="540" w:author="智绘未来37" w:date="2020-07-27T23:34:00Z">
                          <w:rPr>
                            <w:rFonts w:ascii="Cambria Math" w:hAnsi="Cambria Math"/>
                          </w:rPr>
                        </w:ins>
                      </m:ctrlPr>
                    </m:fPr>
                    <m:num>
                      <m:r>
                        <w:ins w:id="541" w:author="智绘未来37" w:date="2020-07-27T23:34:00Z">
                          <m:rPr>
                            <m:sty m:val="p"/>
                          </m:rPr>
                          <w:rPr>
                            <w:rFonts w:ascii="Cambria Math" w:hAnsi="Cambria Math"/>
                          </w:rPr>
                          <m:t>2</m:t>
                        </w:ins>
                      </m:r>
                    </m:num>
                    <m:den>
                      <m:r>
                        <w:ins w:id="542" w:author="智绘未来37" w:date="2020-07-27T23:34:00Z">
                          <m:rPr>
                            <m:sty m:val="p"/>
                          </m:rPr>
                          <w:rPr>
                            <w:rFonts w:ascii="Cambria Math" w:hAnsi="Cambria Math"/>
                          </w:rPr>
                          <m:t>1-</m:t>
                        </w:ins>
                      </m:r>
                      <m:sSup>
                        <m:sSupPr>
                          <m:ctrlPr>
                            <w:ins w:id="543" w:author="智绘未来37" w:date="2020-07-27T23:34:00Z">
                              <w:rPr>
                                <w:rFonts w:ascii="Cambria Math" w:hAnsi="Cambria Math"/>
                              </w:rPr>
                            </w:ins>
                          </m:ctrlPr>
                        </m:sSupPr>
                        <m:e>
                          <m:r>
                            <w:ins w:id="544" w:author="智绘未来37" w:date="2020-07-27T23:34:00Z">
                              <m:rPr>
                                <m:sty m:val="p"/>
                              </m:rPr>
                              <w:rPr>
                                <w:rFonts w:ascii="Cambria Math" w:hAnsi="Cambria Math"/>
                              </w:rPr>
                              <m:t>e</m:t>
                            </w:ins>
                          </m:r>
                        </m:e>
                        <m:sup>
                          <m:r>
                            <w:ins w:id="545" w:author="智绘未来37" w:date="2020-07-27T23:34:00Z">
                              <m:rPr>
                                <m:sty m:val="p"/>
                              </m:rPr>
                              <w:rPr>
                                <w:rFonts w:ascii="Cambria Math" w:hAnsi="Cambria Math"/>
                              </w:rPr>
                              <m:t>-2</m:t>
                            </w:ins>
                          </m:r>
                          <m:r>
                            <w:ins w:id="546" w:author="智绘未来37" w:date="2020-07-27T23:34:00Z">
                              <m:rPr>
                                <m:sty m:val="p"/>
                              </m:rPr>
                              <w:rPr>
                                <w:rFonts w:ascii="Cambria Math" w:hAnsi="Cambria Math" w:hint="eastAsia"/>
                              </w:rPr>
                              <m:t>s</m:t>
                            </w:ins>
                          </m:r>
                        </m:sup>
                      </m:sSup>
                    </m:den>
                  </m:f>
                  <m:r>
                    <w:ins w:id="547" w:author="智绘未来37" w:date="2020-07-27T23:34:00Z">
                      <m:rPr>
                        <m:sty m:val="p"/>
                      </m:rPr>
                      <w:rPr>
                        <w:rFonts w:ascii="Cambria Math" w:hAnsi="Cambria Math"/>
                      </w:rPr>
                      <m:t>-1</m:t>
                    </w:ins>
                  </m:r>
                </m:e>
              </m:eqArr>
            </m:e>
          </m:d>
        </m:oMath>
      </m:oMathPara>
    </w:p>
    <w:p w14:paraId="27D71FFC" w14:textId="77777777" w:rsidR="00B10778" w:rsidRPr="00E242DD" w:rsidRDefault="00B10778" w:rsidP="00B10778">
      <w:pPr>
        <w:pStyle w:val="00"/>
        <w:ind w:firstLine="480"/>
        <w:rPr>
          <w:ins w:id="548" w:author="智绘未来37" w:date="2020-07-27T23:34:00Z"/>
        </w:rPr>
      </w:pPr>
      <w:ins w:id="549" w:author="智绘未来37" w:date="2020-07-27T23:34:00Z">
        <w:r w:rsidRPr="00E242DD">
          <w:rPr>
            <w:rFonts w:hint="eastAsia"/>
          </w:rPr>
          <w:t>式中：</w:t>
        </w:r>
      </w:ins>
    </w:p>
    <w:p w14:paraId="02F2BC6D" w14:textId="77777777" w:rsidR="00B10778" w:rsidRPr="00E242DD" w:rsidRDefault="00B10778" w:rsidP="00B10778">
      <w:pPr>
        <w:pStyle w:val="00"/>
        <w:ind w:firstLine="480"/>
        <w:rPr>
          <w:ins w:id="550" w:author="智绘未来37" w:date="2020-07-27T23:34:00Z"/>
        </w:rPr>
      </w:pPr>
      <m:oMath>
        <m:sSub>
          <m:sSubPr>
            <m:ctrlPr>
              <w:ins w:id="551" w:author="智绘未来37" w:date="2020-07-27T23:34:00Z">
                <w:rPr>
                  <w:rFonts w:ascii="Cambria Math" w:hAnsi="Cambria Math"/>
                </w:rPr>
              </w:ins>
            </m:ctrlPr>
          </m:sSubPr>
          <m:e>
            <m:r>
              <w:ins w:id="552" w:author="智绘未来37" w:date="2020-07-27T23:34:00Z">
                <m:rPr>
                  <m:sty m:val="p"/>
                </m:rPr>
                <w:rPr>
                  <w:rFonts w:ascii="Cambria Math" w:hAnsi="Cambria Math"/>
                </w:rPr>
                <m:t>a</m:t>
              </w:ins>
            </m:r>
          </m:e>
          <m:sub>
            <m:r>
              <w:ins w:id="553" w:author="智绘未来37" w:date="2020-07-27T23:34:00Z">
                <m:rPr>
                  <m:sty m:val="p"/>
                </m:rPr>
                <w:rPr>
                  <w:rFonts w:ascii="Cambria Math" w:hAnsi="Cambria Math"/>
                </w:rPr>
                <m:t>1β</m:t>
              </w:ins>
            </m:r>
          </m:sub>
        </m:sSub>
      </m:oMath>
      <w:ins w:id="554" w:author="智绘未来37" w:date="2020-07-27T23:34:00Z">
        <w:r w:rsidRPr="00E242DD">
          <w:rPr>
            <w:rFonts w:hint="eastAsia"/>
          </w:rPr>
          <w:t>表示隐藏层第</w:t>
        </w:r>
      </w:ins>
      <m:oMath>
        <m:r>
          <w:ins w:id="555" w:author="智绘未来37" w:date="2020-07-27T23:34:00Z">
            <m:rPr>
              <m:sty m:val="p"/>
            </m:rPr>
            <w:rPr>
              <w:rFonts w:ascii="Cambria Math" w:hAnsi="Cambria Math"/>
            </w:rPr>
            <m:t>β</m:t>
          </w:ins>
        </m:r>
      </m:oMath>
      <w:ins w:id="556" w:author="智绘未来37" w:date="2020-07-27T23:34:00Z">
        <w:r w:rsidRPr="00E242DD">
          <w:rPr>
            <w:rFonts w:hint="eastAsia"/>
          </w:rPr>
          <w:t>个神经元的输出，</w:t>
        </w:r>
      </w:ins>
    </w:p>
    <w:p w14:paraId="353345B7" w14:textId="77777777" w:rsidR="00B10778" w:rsidRPr="00E242DD" w:rsidRDefault="00B10778" w:rsidP="00B10778">
      <w:pPr>
        <w:pStyle w:val="00"/>
        <w:ind w:firstLine="480"/>
        <w:rPr>
          <w:ins w:id="557" w:author="智绘未来37" w:date="2020-07-27T23:34:00Z"/>
        </w:rPr>
      </w:pPr>
      <m:oMath>
        <m:r>
          <w:ins w:id="558" w:author="智绘未来37" w:date="2020-07-27T23:34:00Z">
            <m:rPr>
              <m:sty m:val="p"/>
            </m:rPr>
            <w:rPr>
              <w:rFonts w:ascii="Cambria Math" w:hAnsi="Cambria Math"/>
            </w:rPr>
            <m:t>m</m:t>
          </w:ins>
        </m:r>
      </m:oMath>
      <w:ins w:id="559" w:author="智绘未来37" w:date="2020-07-27T23:34:00Z">
        <w:r w:rsidRPr="00E242DD">
          <w:rPr>
            <w:rFonts w:hint="eastAsia"/>
          </w:rPr>
          <w:t>表示隐藏层神经元数量，</w:t>
        </w:r>
      </w:ins>
    </w:p>
    <w:p w14:paraId="0B064618" w14:textId="77777777" w:rsidR="00B10778" w:rsidRPr="00E242DD" w:rsidRDefault="00B10778" w:rsidP="00B10778">
      <w:pPr>
        <w:pStyle w:val="00"/>
        <w:ind w:firstLine="480"/>
        <w:rPr>
          <w:ins w:id="560" w:author="智绘未来37" w:date="2020-07-27T23:34:00Z"/>
        </w:rPr>
      </w:pPr>
      <m:oMath>
        <m:sSub>
          <m:sSubPr>
            <m:ctrlPr>
              <w:ins w:id="561" w:author="智绘未来37" w:date="2020-07-27T23:34:00Z">
                <w:rPr>
                  <w:rFonts w:ascii="Cambria Math" w:hAnsi="Cambria Math"/>
                </w:rPr>
              </w:ins>
            </m:ctrlPr>
          </m:sSubPr>
          <m:e>
            <m:r>
              <w:ins w:id="562" w:author="智绘未来37" w:date="2020-07-27T23:34:00Z">
                <m:rPr>
                  <m:sty m:val="p"/>
                </m:rPr>
                <w:rPr>
                  <w:rFonts w:ascii="Cambria Math" w:hAnsi="Cambria Math"/>
                </w:rPr>
                <m:t>f</m:t>
              </w:ins>
            </m:r>
          </m:e>
          <m:sub>
            <m:r>
              <w:ins w:id="563" w:author="智绘未来37" w:date="2020-07-27T23:34:00Z">
                <m:rPr>
                  <m:sty m:val="p"/>
                </m:rPr>
                <w:rPr>
                  <w:rFonts w:ascii="Cambria Math" w:hAnsi="Cambria Math"/>
                </w:rPr>
                <m:t>1</m:t>
              </w:ins>
            </m:r>
          </m:sub>
        </m:sSub>
        <m:d>
          <m:dPr>
            <m:ctrlPr>
              <w:ins w:id="564" w:author="智绘未来37" w:date="2020-07-27T23:34:00Z">
                <w:rPr>
                  <w:rFonts w:ascii="Cambria Math" w:hAnsi="Cambria Math"/>
                </w:rPr>
              </w:ins>
            </m:ctrlPr>
          </m:dPr>
          <m:e>
            <m:r>
              <w:ins w:id="565" w:author="智绘未来37" w:date="2020-07-27T23:34:00Z">
                <m:rPr>
                  <m:sty m:val="p"/>
                </m:rPr>
                <w:rPr>
                  <w:rFonts w:ascii="Cambria Math" w:hAnsi="Cambria Math"/>
                </w:rPr>
                <m:t>s</m:t>
              </w:ins>
            </m:r>
          </m:e>
        </m:d>
      </m:oMath>
      <w:ins w:id="566" w:author="智绘未来37" w:date="2020-07-27T23:34:00Z">
        <w:r w:rsidRPr="00E242DD">
          <w:rPr>
            <w:rFonts w:hint="eastAsia"/>
          </w:rPr>
          <w:t>表示传递函数，</w:t>
        </w:r>
      </w:ins>
    </w:p>
    <w:p w14:paraId="0ABBAB36" w14:textId="77777777" w:rsidR="00B10778" w:rsidRPr="00E242DD" w:rsidRDefault="00B10778" w:rsidP="00B10778">
      <w:pPr>
        <w:pStyle w:val="00"/>
        <w:ind w:firstLine="480"/>
        <w:rPr>
          <w:ins w:id="567" w:author="智绘未来37" w:date="2020-07-27T23:34:00Z"/>
        </w:rPr>
      </w:pPr>
      <m:oMath>
        <m:r>
          <w:ins w:id="568" w:author="智绘未来37" w:date="2020-07-27T23:34:00Z">
            <m:rPr>
              <m:sty m:val="p"/>
            </m:rPr>
            <w:rPr>
              <w:rFonts w:ascii="Cambria Math" w:hAnsi="Cambria Math" w:hint="eastAsia"/>
            </w:rPr>
            <m:t>s</m:t>
          </w:ins>
        </m:r>
      </m:oMath>
      <w:ins w:id="569" w:author="智绘未来37" w:date="2020-07-27T23:34:00Z">
        <w:r w:rsidRPr="00E242DD">
          <w:rPr>
            <w:rFonts w:hint="eastAsia"/>
          </w:rPr>
          <w:t>表示中间变量，</w:t>
        </w:r>
      </w:ins>
    </w:p>
    <w:p w14:paraId="5CA3FBB3" w14:textId="77777777" w:rsidR="00B10778" w:rsidRPr="00E242DD" w:rsidRDefault="00B10778" w:rsidP="00B10778">
      <w:pPr>
        <w:pStyle w:val="00"/>
        <w:ind w:firstLine="480"/>
        <w:rPr>
          <w:ins w:id="570" w:author="智绘未来37" w:date="2020-07-27T23:34:00Z"/>
        </w:rPr>
      </w:pPr>
      <m:oMath>
        <m:sSub>
          <m:sSubPr>
            <m:ctrlPr>
              <w:ins w:id="571" w:author="智绘未来37" w:date="2020-07-27T23:34:00Z">
                <w:rPr>
                  <w:rFonts w:ascii="Cambria Math" w:hAnsi="Cambria Math"/>
                </w:rPr>
              </w:ins>
            </m:ctrlPr>
          </m:sSubPr>
          <m:e>
            <m:r>
              <w:ins w:id="572" w:author="智绘未来37" w:date="2020-07-27T23:34:00Z">
                <m:rPr>
                  <m:sty m:val="p"/>
                </m:rPr>
                <w:rPr>
                  <w:rFonts w:ascii="Cambria Math" w:hAnsi="Cambria Math"/>
                </w:rPr>
                <m:t>w</m:t>
              </w:ins>
            </m:r>
          </m:e>
          <m:sub>
            <m:r>
              <w:ins w:id="573" w:author="智绘未来37" w:date="2020-07-27T23:34:00Z">
                <m:rPr>
                  <m:sty m:val="p"/>
                </m:rPr>
                <w:rPr>
                  <w:rFonts w:ascii="Cambria Math" w:hAnsi="Cambria Math"/>
                </w:rPr>
                <m:t>θβ</m:t>
              </w:ins>
            </m:r>
          </m:sub>
        </m:sSub>
      </m:oMath>
      <w:ins w:id="574" w:author="智绘未来37" w:date="2020-07-27T23:34:00Z">
        <w:r w:rsidRPr="00E242DD">
          <w:rPr>
            <w:rFonts w:hint="eastAsia"/>
          </w:rPr>
          <w:t>表示第</w:t>
        </w:r>
      </w:ins>
      <m:oMath>
        <m:r>
          <w:ins w:id="575" w:author="智绘未来37" w:date="2020-07-27T23:34:00Z">
            <m:rPr>
              <m:sty m:val="p"/>
            </m:rPr>
            <w:rPr>
              <w:rFonts w:ascii="Cambria Math" w:hAnsi="Cambria Math"/>
            </w:rPr>
            <m:t>θ</m:t>
          </w:ins>
        </m:r>
      </m:oMath>
      <w:ins w:id="576" w:author="智绘未来37" w:date="2020-07-27T23:34:00Z">
        <w:r w:rsidRPr="00E242DD">
          <w:rPr>
            <w:rFonts w:hint="eastAsia"/>
          </w:rPr>
          <w:t>个输入单元在隐藏层第</w:t>
        </w:r>
      </w:ins>
      <m:oMath>
        <m:r>
          <w:ins w:id="577" w:author="智绘未来37" w:date="2020-07-27T23:34:00Z">
            <m:rPr>
              <m:sty m:val="p"/>
            </m:rPr>
            <w:rPr>
              <w:rFonts w:ascii="Cambria Math" w:hAnsi="Cambria Math"/>
            </w:rPr>
            <m:t>β</m:t>
          </w:ins>
        </m:r>
      </m:oMath>
      <w:ins w:id="578" w:author="智绘未来37" w:date="2020-07-27T23:34:00Z">
        <w:r w:rsidRPr="00E242DD">
          <w:rPr>
            <w:rFonts w:hint="eastAsia"/>
          </w:rPr>
          <w:t>个神经元的连接权值，</w:t>
        </w:r>
      </w:ins>
    </w:p>
    <w:p w14:paraId="19FBEE00" w14:textId="77777777" w:rsidR="00B10778" w:rsidRPr="00E242DD" w:rsidRDefault="00B10778" w:rsidP="00B10778">
      <w:pPr>
        <w:pStyle w:val="00"/>
        <w:ind w:firstLine="480"/>
        <w:rPr>
          <w:ins w:id="579" w:author="智绘未来37" w:date="2020-07-27T23:34:00Z"/>
        </w:rPr>
      </w:pPr>
      <m:oMath>
        <m:sSub>
          <m:sSubPr>
            <m:ctrlPr>
              <w:ins w:id="580" w:author="智绘未来37" w:date="2020-07-27T23:34:00Z">
                <w:rPr>
                  <w:rFonts w:ascii="Cambria Math" w:hAnsi="Cambria Math"/>
                </w:rPr>
              </w:ins>
            </m:ctrlPr>
          </m:sSubPr>
          <m:e>
            <m:r>
              <w:ins w:id="581" w:author="智绘未来37" w:date="2020-07-27T23:34:00Z">
                <m:rPr>
                  <m:sty m:val="p"/>
                </m:rPr>
                <w:rPr>
                  <w:rFonts w:ascii="Cambria Math" w:hAnsi="Cambria Math"/>
                </w:rPr>
                <m:t>x</m:t>
              </w:ins>
            </m:r>
          </m:e>
          <m:sub>
            <m:r>
              <w:ins w:id="582" w:author="智绘未来37" w:date="2020-07-27T23:34:00Z">
                <m:rPr>
                  <m:sty m:val="p"/>
                </m:rPr>
                <w:rPr>
                  <w:rFonts w:ascii="Cambria Math" w:hAnsi="Cambria Math"/>
                </w:rPr>
                <m:t>θ</m:t>
              </w:ins>
            </m:r>
          </m:sub>
        </m:sSub>
      </m:oMath>
      <w:ins w:id="583" w:author="智绘未来37" w:date="2020-07-27T23:34:00Z">
        <w:r w:rsidRPr="00E242DD">
          <w:rPr>
            <w:rFonts w:hint="eastAsia"/>
          </w:rPr>
          <w:t>表示第</w:t>
        </w:r>
      </w:ins>
      <m:oMath>
        <m:r>
          <w:ins w:id="584" w:author="智绘未来37" w:date="2020-07-27T23:34:00Z">
            <m:rPr>
              <m:sty m:val="p"/>
            </m:rPr>
            <w:rPr>
              <w:rFonts w:ascii="Cambria Math" w:hAnsi="Cambria Math"/>
            </w:rPr>
            <m:t>θ</m:t>
          </w:ins>
        </m:r>
      </m:oMath>
      <w:ins w:id="585" w:author="智绘未来37" w:date="2020-07-27T23:34:00Z">
        <w:r w:rsidRPr="00E242DD">
          <w:rPr>
            <w:rFonts w:hint="eastAsia"/>
          </w:rPr>
          <w:t>个输入单元，</w:t>
        </w:r>
      </w:ins>
    </w:p>
    <w:p w14:paraId="70E64605" w14:textId="77777777" w:rsidR="00B10778" w:rsidRPr="00E242DD" w:rsidRDefault="00B10778" w:rsidP="00B10778">
      <w:pPr>
        <w:pStyle w:val="00"/>
        <w:ind w:firstLine="480"/>
        <w:rPr>
          <w:ins w:id="586" w:author="智绘未来37" w:date="2020-07-27T23:34:00Z"/>
        </w:rPr>
      </w:pPr>
      <m:oMath>
        <m:sSub>
          <m:sSubPr>
            <m:ctrlPr>
              <w:ins w:id="587" w:author="智绘未来37" w:date="2020-07-27T23:34:00Z">
                <w:rPr>
                  <w:rFonts w:ascii="Cambria Math" w:hAnsi="Cambria Math"/>
                </w:rPr>
              </w:ins>
            </m:ctrlPr>
          </m:sSubPr>
          <m:e>
            <m:r>
              <w:ins w:id="588" w:author="智绘未来37" w:date="2020-07-27T23:34:00Z">
                <m:rPr>
                  <m:sty m:val="p"/>
                </m:rPr>
                <w:rPr>
                  <w:rFonts w:ascii="Cambria Math" w:hAnsi="Cambria Math"/>
                </w:rPr>
                <m:t>b</m:t>
              </w:ins>
            </m:r>
          </m:e>
          <m:sub>
            <m:r>
              <w:ins w:id="589" w:author="智绘未来37" w:date="2020-07-27T23:34:00Z">
                <m:rPr>
                  <m:sty m:val="p"/>
                </m:rPr>
                <w:rPr>
                  <w:rFonts w:ascii="Cambria Math" w:hAnsi="Cambria Math"/>
                </w:rPr>
                <m:t>1β</m:t>
              </w:ins>
            </m:r>
          </m:sub>
        </m:sSub>
      </m:oMath>
      <w:ins w:id="590" w:author="智绘未来37" w:date="2020-07-27T23:34:00Z">
        <w:r w:rsidRPr="00E242DD">
          <w:rPr>
            <w:rFonts w:hint="eastAsia"/>
          </w:rPr>
          <w:t>表示隐藏层第</w:t>
        </w:r>
      </w:ins>
      <m:oMath>
        <m:r>
          <w:ins w:id="591" w:author="智绘未来37" w:date="2020-07-27T23:34:00Z">
            <m:rPr>
              <m:sty m:val="p"/>
            </m:rPr>
            <w:rPr>
              <w:rFonts w:ascii="Cambria Math" w:hAnsi="Cambria Math"/>
            </w:rPr>
            <m:t>β</m:t>
          </w:ins>
        </m:r>
      </m:oMath>
      <w:ins w:id="592" w:author="智绘未来37" w:date="2020-07-27T23:34:00Z">
        <w:r w:rsidRPr="00E242DD">
          <w:rPr>
            <w:rFonts w:hint="eastAsia"/>
          </w:rPr>
          <w:t>个神经元的偏置；</w:t>
        </w:r>
      </w:ins>
    </w:p>
    <w:p w14:paraId="4D192DB8" w14:textId="77777777" w:rsidR="00B10778" w:rsidRPr="00E242DD" w:rsidRDefault="00B10778" w:rsidP="00B10778">
      <w:pPr>
        <w:pStyle w:val="00"/>
        <w:ind w:firstLine="480"/>
        <w:rPr>
          <w:ins w:id="593" w:author="智绘未来37" w:date="2020-07-27T23:34:00Z"/>
        </w:rPr>
      </w:pPr>
      <m:oMathPara>
        <m:oMath>
          <m:d>
            <m:dPr>
              <m:begChr m:val="{"/>
              <m:endChr m:val=""/>
              <m:ctrlPr>
                <w:ins w:id="594" w:author="智绘未来37" w:date="2020-07-27T23:34:00Z">
                  <w:rPr>
                    <w:rFonts w:ascii="Cambria Math" w:hAnsi="Cambria Math"/>
                  </w:rPr>
                </w:ins>
              </m:ctrlPr>
            </m:dPr>
            <m:e>
              <m:eqArr>
                <m:eqArrPr>
                  <m:ctrlPr>
                    <w:ins w:id="595" w:author="智绘未来37" w:date="2020-07-27T23:34:00Z">
                      <w:rPr>
                        <w:rFonts w:ascii="Cambria Math" w:hAnsi="Cambria Math"/>
                      </w:rPr>
                    </w:ins>
                  </m:ctrlPr>
                </m:eqArrPr>
                <m:e>
                  <m:sSub>
                    <m:sSubPr>
                      <m:ctrlPr>
                        <w:ins w:id="596" w:author="智绘未来37" w:date="2020-07-27T23:34:00Z">
                          <w:rPr>
                            <w:rFonts w:ascii="Cambria Math" w:hAnsi="Cambria Math"/>
                          </w:rPr>
                        </w:ins>
                      </m:ctrlPr>
                    </m:sSubPr>
                    <m:e>
                      <m:r>
                        <w:ins w:id="597" w:author="智绘未来37" w:date="2020-07-27T23:34:00Z">
                          <m:rPr>
                            <m:sty m:val="p"/>
                          </m:rPr>
                          <w:rPr>
                            <w:rFonts w:ascii="Cambria Math" w:hAnsi="Cambria Math"/>
                          </w:rPr>
                          <m:t>a</m:t>
                        </w:ins>
                      </m:r>
                    </m:e>
                    <m:sub>
                      <m:r>
                        <w:ins w:id="598" w:author="智绘未来37" w:date="2020-07-27T23:34:00Z">
                          <m:rPr>
                            <m:sty m:val="p"/>
                          </m:rPr>
                          <w:rPr>
                            <w:rFonts w:ascii="Cambria Math" w:hAnsi="Cambria Math"/>
                          </w:rPr>
                          <m:t>2</m:t>
                        </w:ins>
                      </m:r>
                    </m:sub>
                  </m:sSub>
                  <m:r>
                    <w:ins w:id="599" w:author="智绘未来37" w:date="2020-07-27T23:34:00Z">
                      <m:rPr>
                        <m:sty m:val="p"/>
                      </m:rPr>
                      <w:rPr>
                        <w:rFonts w:ascii="Cambria Math" w:hAnsi="Cambria Math"/>
                      </w:rPr>
                      <m:t>=</m:t>
                    </w:ins>
                  </m:r>
                  <m:sSub>
                    <m:sSubPr>
                      <m:ctrlPr>
                        <w:ins w:id="600" w:author="智绘未来37" w:date="2020-07-27T23:34:00Z">
                          <w:rPr>
                            <w:rFonts w:ascii="Cambria Math" w:hAnsi="Cambria Math"/>
                          </w:rPr>
                        </w:ins>
                      </m:ctrlPr>
                    </m:sSubPr>
                    <m:e>
                      <m:r>
                        <w:ins w:id="601" w:author="智绘未来37" w:date="2020-07-27T23:34:00Z">
                          <m:rPr>
                            <m:sty m:val="p"/>
                          </m:rPr>
                          <w:rPr>
                            <w:rFonts w:ascii="Cambria Math" w:hAnsi="Cambria Math"/>
                          </w:rPr>
                          <m:t>f</m:t>
                        </w:ins>
                      </m:r>
                    </m:e>
                    <m:sub>
                      <m:r>
                        <w:ins w:id="602" w:author="智绘未来37" w:date="2020-07-27T23:34:00Z">
                          <m:rPr>
                            <m:sty m:val="p"/>
                          </m:rPr>
                          <w:rPr>
                            <w:rFonts w:ascii="Cambria Math" w:hAnsi="Cambria Math"/>
                          </w:rPr>
                          <m:t>2</m:t>
                        </w:ins>
                      </m:r>
                    </m:sub>
                  </m:sSub>
                  <m:d>
                    <m:dPr>
                      <m:ctrlPr>
                        <w:ins w:id="603" w:author="智绘未来37" w:date="2020-07-27T23:34:00Z">
                          <w:rPr>
                            <w:rFonts w:ascii="Cambria Math" w:hAnsi="Cambria Math"/>
                          </w:rPr>
                        </w:ins>
                      </m:ctrlPr>
                    </m:dPr>
                    <m:e>
                      <m:nary>
                        <m:naryPr>
                          <m:chr m:val="∑"/>
                          <m:limLoc m:val="undOvr"/>
                          <m:ctrlPr>
                            <w:ins w:id="604" w:author="智绘未来37" w:date="2020-07-27T23:34:00Z">
                              <w:rPr>
                                <w:rFonts w:ascii="Cambria Math" w:hAnsi="Cambria Math"/>
                              </w:rPr>
                            </w:ins>
                          </m:ctrlPr>
                        </m:naryPr>
                        <m:sub>
                          <m:r>
                            <w:ins w:id="605" w:author="智绘未来37" w:date="2020-07-27T23:34:00Z">
                              <m:rPr>
                                <m:sty m:val="p"/>
                              </m:rPr>
                              <w:rPr>
                                <w:rFonts w:ascii="Cambria Math" w:hAnsi="Cambria Math"/>
                              </w:rPr>
                              <m:t>β=1</m:t>
                            </w:ins>
                          </m:r>
                        </m:sub>
                        <m:sup>
                          <m:r>
                            <w:ins w:id="606" w:author="智绘未来37" w:date="2020-07-27T23:34:00Z">
                              <m:rPr>
                                <m:sty m:val="p"/>
                              </m:rPr>
                              <w:rPr>
                                <w:rFonts w:ascii="Cambria Math" w:hAnsi="Cambria Math"/>
                              </w:rPr>
                              <m:t>m</m:t>
                            </w:ins>
                          </m:r>
                        </m:sup>
                        <m:e>
                          <m:sSub>
                            <m:sSubPr>
                              <m:ctrlPr>
                                <w:ins w:id="607" w:author="智绘未来37" w:date="2020-07-27T23:34:00Z">
                                  <w:rPr>
                                    <w:rFonts w:ascii="Cambria Math" w:hAnsi="Cambria Math"/>
                                  </w:rPr>
                                </w:ins>
                              </m:ctrlPr>
                            </m:sSubPr>
                            <m:e>
                              <m:r>
                                <w:ins w:id="608" w:author="智绘未来37" w:date="2020-07-27T23:34:00Z">
                                  <m:rPr>
                                    <m:sty m:val="p"/>
                                  </m:rPr>
                                  <w:rPr>
                                    <w:rFonts w:ascii="Cambria Math" w:hAnsi="Cambria Math"/>
                                  </w:rPr>
                                  <m:t>w</m:t>
                                </w:ins>
                              </m:r>
                            </m:e>
                            <m:sub>
                              <m:r>
                                <w:ins w:id="609" w:author="智绘未来37" w:date="2020-07-27T23:34:00Z">
                                  <m:rPr>
                                    <m:sty m:val="p"/>
                                  </m:rPr>
                                  <w:rPr>
                                    <w:rFonts w:ascii="Cambria Math" w:hAnsi="Cambria Math"/>
                                  </w:rPr>
                                  <m:t>β</m:t>
                                </w:ins>
                              </m:r>
                            </m:sub>
                          </m:sSub>
                          <m:sSub>
                            <m:sSubPr>
                              <m:ctrlPr>
                                <w:ins w:id="610" w:author="智绘未来37" w:date="2020-07-27T23:34:00Z">
                                  <w:rPr>
                                    <w:rFonts w:ascii="Cambria Math" w:hAnsi="Cambria Math"/>
                                  </w:rPr>
                                </w:ins>
                              </m:ctrlPr>
                            </m:sSubPr>
                            <m:e>
                              <m:r>
                                <w:ins w:id="611" w:author="智绘未来37" w:date="2020-07-27T23:34:00Z">
                                  <m:rPr>
                                    <m:sty m:val="p"/>
                                  </m:rPr>
                                  <w:rPr>
                                    <w:rFonts w:ascii="Cambria Math" w:hAnsi="Cambria Math"/>
                                  </w:rPr>
                                  <m:t>a</m:t>
                                </w:ins>
                              </m:r>
                            </m:e>
                            <m:sub>
                              <m:r>
                                <w:ins w:id="612" w:author="智绘未来37" w:date="2020-07-27T23:34:00Z">
                                  <m:rPr>
                                    <m:sty m:val="p"/>
                                  </m:rPr>
                                  <w:rPr>
                                    <w:rFonts w:ascii="Cambria Math" w:hAnsi="Cambria Math"/>
                                  </w:rPr>
                                  <m:t>1β</m:t>
                                </w:ins>
                              </m:r>
                            </m:sub>
                          </m:sSub>
                          <m:r>
                            <w:ins w:id="613" w:author="智绘未来37" w:date="2020-07-27T23:34:00Z">
                              <m:rPr>
                                <m:sty m:val="p"/>
                              </m:rPr>
                              <w:rPr>
                                <w:rFonts w:ascii="Cambria Math" w:hAnsi="Cambria Math"/>
                              </w:rPr>
                              <m:t>+</m:t>
                            </w:ins>
                          </m:r>
                          <m:sSub>
                            <m:sSubPr>
                              <m:ctrlPr>
                                <w:ins w:id="614" w:author="智绘未来37" w:date="2020-07-27T23:34:00Z">
                                  <w:rPr>
                                    <w:rFonts w:ascii="Cambria Math" w:hAnsi="Cambria Math"/>
                                  </w:rPr>
                                </w:ins>
                              </m:ctrlPr>
                            </m:sSubPr>
                            <m:e>
                              <m:r>
                                <w:ins w:id="615" w:author="智绘未来37" w:date="2020-07-27T23:34:00Z">
                                  <m:rPr>
                                    <m:sty m:val="p"/>
                                  </m:rPr>
                                  <w:rPr>
                                    <w:rFonts w:ascii="Cambria Math" w:hAnsi="Cambria Math"/>
                                  </w:rPr>
                                  <m:t>b</m:t>
                                </w:ins>
                              </m:r>
                            </m:e>
                            <m:sub>
                              <m:r>
                                <w:ins w:id="616" w:author="智绘未来37" w:date="2020-07-27T23:34:00Z">
                                  <m:rPr>
                                    <m:sty m:val="p"/>
                                  </m:rPr>
                                  <w:rPr>
                                    <w:rFonts w:ascii="Cambria Math" w:hAnsi="Cambria Math"/>
                                  </w:rPr>
                                  <m:t>2</m:t>
                                </w:ins>
                              </m:r>
                            </m:sub>
                          </m:sSub>
                        </m:e>
                      </m:nary>
                    </m:e>
                  </m:d>
                </m:e>
                <m:e>
                  <m:sSub>
                    <m:sSubPr>
                      <m:ctrlPr>
                        <w:ins w:id="617" w:author="智绘未来37" w:date="2020-07-27T23:34:00Z">
                          <w:rPr>
                            <w:rFonts w:ascii="Cambria Math" w:hAnsi="Cambria Math"/>
                          </w:rPr>
                        </w:ins>
                      </m:ctrlPr>
                    </m:sSubPr>
                    <m:e>
                      <m:r>
                        <w:ins w:id="618" w:author="智绘未来37" w:date="2020-07-27T23:34:00Z">
                          <m:rPr>
                            <m:sty m:val="p"/>
                          </m:rPr>
                          <w:rPr>
                            <w:rFonts w:ascii="Cambria Math" w:hAnsi="Cambria Math"/>
                          </w:rPr>
                          <m:t>f</m:t>
                        </w:ins>
                      </m:r>
                    </m:e>
                    <m:sub>
                      <m:r>
                        <w:ins w:id="619" w:author="智绘未来37" w:date="2020-07-27T23:34:00Z">
                          <m:rPr>
                            <m:sty m:val="p"/>
                          </m:rPr>
                          <w:rPr>
                            <w:rFonts w:ascii="Cambria Math" w:hAnsi="Cambria Math"/>
                          </w:rPr>
                          <m:t>2</m:t>
                        </w:ins>
                      </m:r>
                    </m:sub>
                  </m:sSub>
                  <m:d>
                    <m:dPr>
                      <m:ctrlPr>
                        <w:ins w:id="620" w:author="智绘未来37" w:date="2020-07-27T23:34:00Z">
                          <w:rPr>
                            <w:rFonts w:ascii="Cambria Math" w:hAnsi="Cambria Math"/>
                          </w:rPr>
                        </w:ins>
                      </m:ctrlPr>
                    </m:dPr>
                    <m:e>
                      <m:r>
                        <w:ins w:id="621" w:author="智绘未来37" w:date="2020-07-27T23:34:00Z">
                          <m:rPr>
                            <m:sty m:val="p"/>
                          </m:rPr>
                          <w:rPr>
                            <w:rFonts w:ascii="Cambria Math" w:hAnsi="Cambria Math"/>
                          </w:rPr>
                          <m:t>s</m:t>
                        </w:ins>
                      </m:r>
                    </m:e>
                  </m:d>
                  <m:r>
                    <w:ins w:id="622" w:author="智绘未来37" w:date="2020-07-27T23:34:00Z">
                      <m:rPr>
                        <m:sty m:val="p"/>
                      </m:rPr>
                      <w:rPr>
                        <w:rFonts w:ascii="Cambria Math" w:hAnsi="Cambria Math"/>
                      </w:rPr>
                      <m:t>=purelin</m:t>
                    </w:ins>
                  </m:r>
                  <m:d>
                    <m:dPr>
                      <m:ctrlPr>
                        <w:ins w:id="623" w:author="智绘未来37" w:date="2020-07-27T23:34:00Z">
                          <w:rPr>
                            <w:rFonts w:ascii="Cambria Math" w:hAnsi="Cambria Math"/>
                          </w:rPr>
                        </w:ins>
                      </m:ctrlPr>
                    </m:dPr>
                    <m:e>
                      <m:r>
                        <w:ins w:id="624" w:author="智绘未来37" w:date="2020-07-27T23:34:00Z">
                          <m:rPr>
                            <m:sty m:val="p"/>
                          </m:rPr>
                          <w:rPr>
                            <w:rFonts w:ascii="Cambria Math" w:hAnsi="Cambria Math"/>
                          </w:rPr>
                          <m:t>s</m:t>
                        </w:ins>
                      </m:r>
                    </m:e>
                  </m:d>
                  <m:r>
                    <w:ins w:id="625" w:author="智绘未来37" w:date="2020-07-27T23:34:00Z">
                      <m:rPr>
                        <m:sty m:val="p"/>
                      </m:rPr>
                      <w:rPr>
                        <w:rFonts w:ascii="Cambria Math" w:hAnsi="Cambria Math"/>
                      </w:rPr>
                      <m:t>=η∙s</m:t>
                    </w:ins>
                  </m:r>
                </m:e>
              </m:eqArr>
            </m:e>
          </m:d>
        </m:oMath>
      </m:oMathPara>
    </w:p>
    <w:p w14:paraId="59FBC814" w14:textId="77777777" w:rsidR="00B10778" w:rsidRPr="00E242DD" w:rsidRDefault="00B10778" w:rsidP="00B10778">
      <w:pPr>
        <w:pStyle w:val="00"/>
        <w:ind w:firstLine="480"/>
        <w:rPr>
          <w:ins w:id="626" w:author="智绘未来37" w:date="2020-07-27T23:34:00Z"/>
        </w:rPr>
      </w:pPr>
      <m:oMath>
        <m:sSub>
          <m:sSubPr>
            <m:ctrlPr>
              <w:ins w:id="627" w:author="智绘未来37" w:date="2020-07-27T23:34:00Z">
                <w:rPr>
                  <w:rFonts w:ascii="Cambria Math" w:hAnsi="Cambria Math"/>
                </w:rPr>
              </w:ins>
            </m:ctrlPr>
          </m:sSubPr>
          <m:e>
            <m:r>
              <w:ins w:id="628" w:author="智绘未来37" w:date="2020-07-27T23:34:00Z">
                <m:rPr>
                  <m:sty m:val="p"/>
                </m:rPr>
                <w:rPr>
                  <w:rFonts w:ascii="Cambria Math" w:hAnsi="Cambria Math"/>
                </w:rPr>
                <m:t>a</m:t>
              </w:ins>
            </m:r>
          </m:e>
          <m:sub>
            <m:r>
              <w:ins w:id="629" w:author="智绘未来37" w:date="2020-07-27T23:34:00Z">
                <m:rPr>
                  <m:sty m:val="p"/>
                </m:rPr>
                <w:rPr>
                  <w:rFonts w:ascii="Cambria Math" w:hAnsi="Cambria Math"/>
                </w:rPr>
                <m:t>2</m:t>
              </w:ins>
            </m:r>
          </m:sub>
        </m:sSub>
      </m:oMath>
      <w:ins w:id="630" w:author="智绘未来37" w:date="2020-07-27T23:34:00Z">
        <w:r w:rsidRPr="00E242DD">
          <w:rPr>
            <w:rFonts w:hint="eastAsia"/>
          </w:rPr>
          <w:t>表示输出层的输出，</w:t>
        </w:r>
      </w:ins>
    </w:p>
    <w:p w14:paraId="2B37981C" w14:textId="77777777" w:rsidR="00B10778" w:rsidRPr="00E242DD" w:rsidRDefault="00B10778" w:rsidP="00B10778">
      <w:pPr>
        <w:pStyle w:val="00"/>
        <w:ind w:firstLine="480"/>
        <w:rPr>
          <w:ins w:id="631" w:author="智绘未来37" w:date="2020-07-27T23:34:00Z"/>
        </w:rPr>
      </w:pPr>
      <m:oMath>
        <m:sSub>
          <m:sSubPr>
            <m:ctrlPr>
              <w:ins w:id="632" w:author="智绘未来37" w:date="2020-07-27T23:34:00Z">
                <w:rPr>
                  <w:rFonts w:ascii="Cambria Math" w:hAnsi="Cambria Math"/>
                </w:rPr>
              </w:ins>
            </m:ctrlPr>
          </m:sSubPr>
          <m:e>
            <m:r>
              <w:ins w:id="633" w:author="智绘未来37" w:date="2020-07-27T23:34:00Z">
                <m:rPr>
                  <m:sty m:val="p"/>
                </m:rPr>
                <w:rPr>
                  <w:rFonts w:ascii="Cambria Math" w:hAnsi="Cambria Math"/>
                </w:rPr>
                <m:t>f</m:t>
              </w:ins>
            </m:r>
          </m:e>
          <m:sub>
            <m:r>
              <w:ins w:id="634" w:author="智绘未来37" w:date="2020-07-27T23:34:00Z">
                <m:rPr>
                  <m:sty m:val="p"/>
                </m:rPr>
                <w:rPr>
                  <w:rFonts w:ascii="Cambria Math" w:hAnsi="Cambria Math"/>
                </w:rPr>
                <m:t>2</m:t>
              </w:ins>
            </m:r>
          </m:sub>
        </m:sSub>
        <m:d>
          <m:dPr>
            <m:ctrlPr>
              <w:ins w:id="635" w:author="智绘未来37" w:date="2020-07-27T23:34:00Z">
                <w:rPr>
                  <w:rFonts w:ascii="Cambria Math" w:hAnsi="Cambria Math"/>
                </w:rPr>
              </w:ins>
            </m:ctrlPr>
          </m:dPr>
          <m:e>
            <m:r>
              <w:ins w:id="636" w:author="智绘未来37" w:date="2020-07-27T23:34:00Z">
                <m:rPr>
                  <m:sty m:val="p"/>
                </m:rPr>
                <w:rPr>
                  <w:rFonts w:ascii="Cambria Math" w:hAnsi="Cambria Math" w:hint="eastAsia"/>
                </w:rPr>
                <m:t>s</m:t>
              </w:ins>
            </m:r>
          </m:e>
        </m:d>
      </m:oMath>
      <w:ins w:id="637" w:author="智绘未来37" w:date="2020-07-27T23:34:00Z">
        <w:r w:rsidRPr="00E242DD">
          <w:rPr>
            <w:rFonts w:hint="eastAsia"/>
          </w:rPr>
          <w:t>表示传递函数，</w:t>
        </w:r>
      </w:ins>
    </w:p>
    <w:p w14:paraId="0ED332C8" w14:textId="77777777" w:rsidR="00B10778" w:rsidRPr="00E242DD" w:rsidRDefault="00B10778" w:rsidP="00B10778">
      <w:pPr>
        <w:pStyle w:val="00"/>
        <w:ind w:firstLine="480"/>
        <w:rPr>
          <w:ins w:id="638" w:author="智绘未来37" w:date="2020-07-27T23:34:00Z"/>
        </w:rPr>
      </w:pPr>
      <m:oMath>
        <m:sSub>
          <m:sSubPr>
            <m:ctrlPr>
              <w:ins w:id="639" w:author="智绘未来37" w:date="2020-07-27T23:34:00Z">
                <w:rPr>
                  <w:rFonts w:ascii="Cambria Math" w:hAnsi="Cambria Math"/>
                </w:rPr>
              </w:ins>
            </m:ctrlPr>
          </m:sSubPr>
          <m:e>
            <m:r>
              <w:ins w:id="640" w:author="智绘未来37" w:date="2020-07-27T23:34:00Z">
                <m:rPr>
                  <m:sty m:val="p"/>
                </m:rPr>
                <w:rPr>
                  <w:rFonts w:ascii="Cambria Math" w:hAnsi="Cambria Math"/>
                </w:rPr>
                <m:t>w</m:t>
              </w:ins>
            </m:r>
          </m:e>
          <m:sub>
            <m:r>
              <w:ins w:id="641" w:author="智绘未来37" w:date="2020-07-27T23:34:00Z">
                <m:rPr>
                  <m:sty m:val="p"/>
                </m:rPr>
                <w:rPr>
                  <w:rFonts w:ascii="Cambria Math" w:hAnsi="Cambria Math"/>
                </w:rPr>
                <m:t>β</m:t>
              </w:ins>
            </m:r>
          </m:sub>
        </m:sSub>
      </m:oMath>
      <w:ins w:id="642" w:author="智绘未来37" w:date="2020-07-27T23:34:00Z">
        <w:r w:rsidRPr="00E242DD">
          <w:rPr>
            <w:rFonts w:hint="eastAsia"/>
          </w:rPr>
          <w:t>表示</w:t>
        </w:r>
      </w:ins>
      <m:oMath>
        <m:sSub>
          <m:sSubPr>
            <m:ctrlPr>
              <w:ins w:id="643" w:author="智绘未来37" w:date="2020-07-27T23:34:00Z">
                <w:rPr>
                  <w:rFonts w:ascii="Cambria Math" w:hAnsi="Cambria Math"/>
                </w:rPr>
              </w:ins>
            </m:ctrlPr>
          </m:sSubPr>
          <m:e>
            <m:r>
              <w:ins w:id="644" w:author="智绘未来37" w:date="2020-07-27T23:34:00Z">
                <m:rPr>
                  <m:sty m:val="p"/>
                </m:rPr>
                <w:rPr>
                  <w:rFonts w:ascii="Cambria Math" w:hAnsi="Cambria Math"/>
                </w:rPr>
                <m:t>a</m:t>
              </w:ins>
            </m:r>
          </m:e>
          <m:sub>
            <m:r>
              <w:ins w:id="645" w:author="智绘未来37" w:date="2020-07-27T23:34:00Z">
                <m:rPr>
                  <m:sty m:val="p"/>
                </m:rPr>
                <w:rPr>
                  <w:rFonts w:ascii="Cambria Math" w:hAnsi="Cambria Math"/>
                </w:rPr>
                <m:t>1β</m:t>
              </w:ins>
            </m:r>
          </m:sub>
        </m:sSub>
      </m:oMath>
      <w:ins w:id="646" w:author="智绘未来37" w:date="2020-07-27T23:34:00Z">
        <w:r w:rsidRPr="00E242DD">
          <w:rPr>
            <w:rFonts w:hint="eastAsia"/>
          </w:rPr>
          <w:t>的连接权值，</w:t>
        </w:r>
      </w:ins>
    </w:p>
    <w:p w14:paraId="574FD681" w14:textId="77777777" w:rsidR="00B10778" w:rsidRPr="00E242DD" w:rsidRDefault="00B10778" w:rsidP="00B10778">
      <w:pPr>
        <w:pStyle w:val="00"/>
        <w:ind w:firstLine="480"/>
        <w:rPr>
          <w:ins w:id="647" w:author="智绘未来37" w:date="2020-07-27T23:34:00Z"/>
        </w:rPr>
      </w:pPr>
      <m:oMath>
        <m:sSub>
          <m:sSubPr>
            <m:ctrlPr>
              <w:ins w:id="648" w:author="智绘未来37" w:date="2020-07-27T23:34:00Z">
                <w:rPr>
                  <w:rFonts w:ascii="Cambria Math" w:hAnsi="Cambria Math"/>
                </w:rPr>
              </w:ins>
            </m:ctrlPr>
          </m:sSubPr>
          <m:e>
            <m:r>
              <w:ins w:id="649" w:author="智绘未来37" w:date="2020-07-27T23:34:00Z">
                <m:rPr>
                  <m:sty m:val="p"/>
                </m:rPr>
                <w:rPr>
                  <w:rFonts w:ascii="Cambria Math" w:hAnsi="Cambria Math"/>
                </w:rPr>
                <m:t>b</m:t>
              </w:ins>
            </m:r>
          </m:e>
          <m:sub>
            <m:r>
              <w:ins w:id="650" w:author="智绘未来37" w:date="2020-07-27T23:34:00Z">
                <m:rPr>
                  <m:sty m:val="p"/>
                </m:rPr>
                <w:rPr>
                  <w:rFonts w:ascii="Cambria Math" w:hAnsi="Cambria Math"/>
                </w:rPr>
                <m:t>2</m:t>
              </w:ins>
            </m:r>
          </m:sub>
        </m:sSub>
      </m:oMath>
      <w:ins w:id="651" w:author="智绘未来37" w:date="2020-07-27T23:34:00Z">
        <w:r w:rsidRPr="00E242DD">
          <w:rPr>
            <w:rFonts w:hint="eastAsia"/>
          </w:rPr>
          <w:t>表示输出层的偏置。</w:t>
        </w:r>
      </w:ins>
    </w:p>
    <w:p w14:paraId="2CE50761" w14:textId="77777777" w:rsidR="00B10778" w:rsidRDefault="00B10778" w:rsidP="00B10778">
      <w:pPr>
        <w:pStyle w:val="04"/>
        <w:ind w:firstLine="480"/>
        <w:rPr>
          <w:ins w:id="652" w:author="智绘未来37" w:date="2020-07-27T23:34:00Z"/>
        </w:rPr>
      </w:pPr>
      <w:ins w:id="653" w:author="智绘未来37" w:date="2020-07-27T23:34:00Z">
        <w:r>
          <w:rPr>
            <w:rFonts w:hint="eastAsia"/>
          </w:rPr>
          <w:t>根据权利要</w:t>
        </w:r>
        <w:r>
          <w:rPr>
            <w:rFonts w:hint="eastAsia"/>
          </w:rPr>
          <w:t>8</w:t>
        </w:r>
        <w:r>
          <w:rPr>
            <w:rFonts w:hint="eastAsia"/>
          </w:rPr>
          <w:t>或</w:t>
        </w:r>
        <w:r>
          <w:rPr>
            <w:rFonts w:hint="eastAsia"/>
          </w:rPr>
          <w:t>9</w:t>
        </w:r>
        <w:r>
          <w:rPr>
            <w:rFonts w:hint="eastAsia"/>
          </w:rPr>
          <w:t>所述的</w:t>
        </w:r>
        <w:r w:rsidRPr="00F42470">
          <w:rPr>
            <w:rFonts w:hint="eastAsia"/>
          </w:rPr>
          <w:t>基于误差修正和模糊逻辑的光伏发电功率预测方法，其特征在于</w:t>
        </w:r>
        <w:r>
          <w:rPr>
            <w:rFonts w:hint="eastAsia"/>
          </w:rPr>
          <w:t>：</w:t>
        </w:r>
      </w:ins>
    </w:p>
    <w:p w14:paraId="6958D905" w14:textId="77777777" w:rsidR="00B10778" w:rsidRPr="00E242DD" w:rsidRDefault="00B10778" w:rsidP="00B10778">
      <w:pPr>
        <w:pStyle w:val="00"/>
        <w:ind w:firstLine="480"/>
        <w:rPr>
          <w:ins w:id="654" w:author="智绘未来37" w:date="2020-07-27T23:34:00Z"/>
        </w:rPr>
      </w:pPr>
      <w:ins w:id="655" w:author="智绘未来37" w:date="2020-07-27T23:34:00Z">
        <w:r w:rsidRPr="00E242DD">
          <w:rPr>
            <w:rFonts w:hint="eastAsia"/>
          </w:rPr>
          <w:t>以</w:t>
        </w:r>
        <w:r w:rsidRPr="00E242DD">
          <w:rPr>
            <w:rFonts w:hint="eastAsia"/>
          </w:rPr>
          <w:t>Levenberg-Marquardt</w:t>
        </w:r>
        <w:r w:rsidRPr="00E242DD">
          <w:rPr>
            <w:rFonts w:hint="eastAsia"/>
          </w:rPr>
          <w:t>优化方法作为神经网络训练算法。</w:t>
        </w:r>
      </w:ins>
    </w:p>
    <w:p w14:paraId="108A8B48" w14:textId="77777777" w:rsidR="00B10778" w:rsidRDefault="00B10778" w:rsidP="00B10778">
      <w:pPr>
        <w:pStyle w:val="04"/>
        <w:ind w:firstLine="480"/>
        <w:rPr>
          <w:ins w:id="656" w:author="智绘未来37" w:date="2020-07-27T23:34:00Z"/>
        </w:rPr>
      </w:pPr>
      <w:ins w:id="657" w:author="智绘未来37" w:date="2020-07-27T23:34:00Z">
        <w:r>
          <w:rPr>
            <w:rFonts w:hint="eastAsia"/>
          </w:rPr>
          <w:t>根据权利要</w:t>
        </w:r>
        <w:r>
          <w:t>10</w:t>
        </w:r>
        <w:r>
          <w:rPr>
            <w:rFonts w:hint="eastAsia"/>
          </w:rPr>
          <w:t>所述的</w:t>
        </w:r>
        <w:r w:rsidRPr="00F42470">
          <w:rPr>
            <w:rFonts w:hint="eastAsia"/>
          </w:rPr>
          <w:t>基于误差修正和模糊逻辑的光伏发电功率预测方法，其特征在于</w:t>
        </w:r>
        <w:r>
          <w:rPr>
            <w:rFonts w:hint="eastAsia"/>
          </w:rPr>
          <w:t>：</w:t>
        </w:r>
      </w:ins>
    </w:p>
    <w:p w14:paraId="2E0E034D" w14:textId="77777777" w:rsidR="00B10778" w:rsidRDefault="00B10778" w:rsidP="00B10778">
      <w:pPr>
        <w:pStyle w:val="00"/>
        <w:ind w:firstLine="480"/>
        <w:rPr>
          <w:ins w:id="658" w:author="智绘未来37" w:date="2020-07-27T23:34:00Z"/>
        </w:rPr>
      </w:pPr>
      <w:ins w:id="659" w:author="智绘未来37" w:date="2020-07-27T23:34:00Z">
        <w:r>
          <w:rPr>
            <w:rFonts w:hint="eastAsia"/>
          </w:rPr>
          <w:t>步骤</w:t>
        </w:r>
        <w:r>
          <w:rPr>
            <w:rFonts w:hint="eastAsia"/>
          </w:rPr>
          <w:t>5</w:t>
        </w:r>
        <w:r>
          <w:rPr>
            <w:rFonts w:hint="eastAsia"/>
          </w:rPr>
          <w:t>具体包括：</w:t>
        </w:r>
      </w:ins>
    </w:p>
    <w:p w14:paraId="6AA17903" w14:textId="77777777" w:rsidR="00B10778" w:rsidRPr="00E242DD" w:rsidRDefault="00B10778" w:rsidP="00B10778">
      <w:pPr>
        <w:pStyle w:val="00"/>
        <w:ind w:firstLine="480"/>
        <w:rPr>
          <w:ins w:id="660" w:author="智绘未来37" w:date="2020-07-27T23:34:00Z"/>
        </w:rPr>
      </w:pPr>
      <w:ins w:id="661" w:author="智绘未来37" w:date="2020-07-27T23:34:00Z">
        <w:r w:rsidRPr="00E242DD">
          <w:rPr>
            <w:rFonts w:hint="eastAsia"/>
          </w:rPr>
          <w:t>步骤</w:t>
        </w:r>
        <w:r w:rsidRPr="00E242DD">
          <w:rPr>
            <w:rFonts w:hint="eastAsia"/>
          </w:rPr>
          <w:t>5</w:t>
        </w:r>
        <w:r w:rsidRPr="00E242DD">
          <w:t>.1</w:t>
        </w:r>
        <w:r w:rsidRPr="00E242DD">
          <w:rPr>
            <w:rFonts w:hint="eastAsia"/>
          </w:rPr>
          <w:t>，将预测日当天的雨量和相对</w:t>
        </w:r>
        <w:r>
          <w:rPr>
            <w:rFonts w:hint="eastAsia"/>
          </w:rPr>
          <w:t>湿度</w:t>
        </w:r>
        <w:r w:rsidRPr="00E242DD">
          <w:rPr>
            <w:rFonts w:hint="eastAsia"/>
          </w:rPr>
          <w:t>数据数据输入模糊控制器，获得预测日当天的云量系数，</w:t>
        </w:r>
      </w:ins>
    </w:p>
    <w:p w14:paraId="4FAC5256" w14:textId="77777777" w:rsidR="00B10778" w:rsidRPr="00E242DD" w:rsidRDefault="00B10778" w:rsidP="00B10778">
      <w:pPr>
        <w:pStyle w:val="00"/>
        <w:ind w:firstLine="480"/>
        <w:rPr>
          <w:ins w:id="662" w:author="智绘未来37" w:date="2020-07-27T23:34:00Z"/>
        </w:rPr>
      </w:pPr>
      <m:oMathPara>
        <m:oMath>
          <m:d>
            <m:dPr>
              <m:begChr m:val="{"/>
              <m:endChr m:val=""/>
              <m:ctrlPr>
                <w:ins w:id="663" w:author="智绘未来37" w:date="2020-07-27T23:34:00Z">
                  <w:rPr>
                    <w:rFonts w:ascii="Cambria Math" w:hAnsi="Cambria Math"/>
                  </w:rPr>
                </w:ins>
              </m:ctrlPr>
            </m:dPr>
            <m:e>
              <m:eqArr>
                <m:eqArrPr>
                  <m:ctrlPr>
                    <w:ins w:id="664" w:author="智绘未来37" w:date="2020-07-27T23:34:00Z">
                      <w:rPr>
                        <w:rFonts w:ascii="Cambria Math" w:hAnsi="Cambria Math"/>
                      </w:rPr>
                    </w:ins>
                  </m:ctrlPr>
                </m:eqArrPr>
                <m:e>
                  <m:sSub>
                    <m:sSubPr>
                      <m:ctrlPr>
                        <w:ins w:id="665" w:author="智绘未来37" w:date="2020-07-27T23:34:00Z">
                          <w:rPr>
                            <w:rFonts w:ascii="Cambria Math" w:hAnsi="Cambria Math"/>
                          </w:rPr>
                        </w:ins>
                      </m:ctrlPr>
                    </m:sSubPr>
                    <m:e>
                      <m:r>
                        <w:ins w:id="666" w:author="智绘未来37" w:date="2020-07-27T23:34:00Z">
                          <m:rPr>
                            <m:sty m:val="p"/>
                          </m:rPr>
                          <w:rPr>
                            <w:rFonts w:ascii="Cambria Math" w:hAnsi="Cambria Math"/>
                          </w:rPr>
                          <m:t>X</m:t>
                        </w:ins>
                      </m:r>
                    </m:e>
                    <m:sub>
                      <m:r>
                        <w:ins w:id="667" w:author="智绘未来37" w:date="2020-07-27T23:34:00Z">
                          <m:rPr>
                            <m:sty m:val="p"/>
                          </m:rPr>
                          <w:rPr>
                            <w:rFonts w:ascii="Cambria Math" w:hAnsi="Cambria Math"/>
                          </w:rPr>
                          <m:t>fc_in</m:t>
                        </w:ins>
                      </m:r>
                    </m:sub>
                  </m:sSub>
                  <m:r>
                    <w:ins w:id="668" w:author="智绘未来37" w:date="2020-07-27T23:34:00Z">
                      <m:rPr>
                        <m:sty m:val="p"/>
                      </m:rPr>
                      <w:rPr>
                        <w:rFonts w:ascii="Cambria Math" w:hAnsi="Cambria Math"/>
                      </w:rPr>
                      <m:t>=</m:t>
                    </w:ins>
                  </m:r>
                  <m:d>
                    <m:dPr>
                      <m:begChr m:val="["/>
                      <m:endChr m:val="]"/>
                      <m:ctrlPr>
                        <w:ins w:id="669" w:author="智绘未来37" w:date="2020-07-27T23:34:00Z">
                          <w:rPr>
                            <w:rFonts w:ascii="Cambria Math" w:hAnsi="Cambria Math"/>
                          </w:rPr>
                        </w:ins>
                      </m:ctrlPr>
                    </m:dPr>
                    <m:e>
                      <m:sSub>
                        <m:sSubPr>
                          <m:ctrlPr>
                            <w:ins w:id="670" w:author="智绘未来37" w:date="2020-07-27T23:34:00Z">
                              <w:rPr>
                                <w:rFonts w:ascii="Cambria Math" w:hAnsi="Cambria Math"/>
                              </w:rPr>
                            </w:ins>
                          </m:ctrlPr>
                        </m:sSubPr>
                        <m:e>
                          <m:r>
                            <w:ins w:id="671" w:author="智绘未来37" w:date="2020-07-27T23:34:00Z">
                              <m:rPr>
                                <m:sty m:val="p"/>
                              </m:rPr>
                              <w:rPr>
                                <w:rFonts w:ascii="Cambria Math" w:hAnsi="Cambria Math"/>
                              </w:rPr>
                              <m:t>R</m:t>
                            </w:ins>
                          </m:r>
                        </m:e>
                        <m:sub>
                          <m:r>
                            <w:ins w:id="672" w:author="智绘未来37" w:date="2020-07-27T23:34:00Z">
                              <m:rPr>
                                <m:sty m:val="p"/>
                              </m:rPr>
                              <w:rPr>
                                <w:rFonts w:ascii="Cambria Math" w:hAnsi="Cambria Math"/>
                              </w:rPr>
                              <m:t>0j</m:t>
                            </w:ins>
                          </m:r>
                        </m:sub>
                      </m:sSub>
                      <m:r>
                        <w:ins w:id="673" w:author="智绘未来37" w:date="2020-07-27T23:34:00Z">
                          <m:rPr>
                            <m:sty m:val="p"/>
                          </m:rPr>
                          <w:rPr>
                            <w:rFonts w:ascii="Cambria Math" w:hAnsi="Cambria Math"/>
                          </w:rPr>
                          <m:t>,R</m:t>
                        </w:ins>
                      </m:r>
                      <m:sSub>
                        <m:sSubPr>
                          <m:ctrlPr>
                            <w:ins w:id="674" w:author="智绘未来37" w:date="2020-07-27T23:34:00Z">
                              <w:rPr>
                                <w:rFonts w:ascii="Cambria Math" w:hAnsi="Cambria Math"/>
                              </w:rPr>
                            </w:ins>
                          </m:ctrlPr>
                        </m:sSubPr>
                        <m:e>
                          <m:r>
                            <w:ins w:id="675" w:author="智绘未来37" w:date="2020-07-27T23:34:00Z">
                              <m:rPr>
                                <m:sty m:val="p"/>
                              </m:rPr>
                              <w:rPr>
                                <w:rFonts w:ascii="Cambria Math" w:hAnsi="Cambria Math"/>
                              </w:rPr>
                              <m:t>H</m:t>
                            </w:ins>
                          </m:r>
                        </m:e>
                        <m:sub>
                          <m:r>
                            <w:ins w:id="676" w:author="智绘未来37" w:date="2020-07-27T23:34:00Z">
                              <m:rPr>
                                <m:sty m:val="p"/>
                              </m:rPr>
                              <w:rPr>
                                <w:rFonts w:ascii="Cambria Math" w:hAnsi="Cambria Math"/>
                              </w:rPr>
                              <m:t>0j</m:t>
                            </w:ins>
                          </m:r>
                        </m:sub>
                      </m:sSub>
                      <m:r>
                        <w:ins w:id="677" w:author="智绘未来37" w:date="2020-07-27T23:34:00Z">
                          <m:rPr>
                            <m:sty m:val="p"/>
                          </m:rPr>
                          <w:rPr>
                            <w:rFonts w:ascii="Cambria Math" w:hAnsi="Cambria Math"/>
                          </w:rPr>
                          <m:t>,0j</m:t>
                        </w:ins>
                      </m:r>
                    </m:e>
                  </m:d>
                </m:e>
                <m:e>
                  <m:sSub>
                    <m:sSubPr>
                      <m:ctrlPr>
                        <w:ins w:id="678" w:author="智绘未来37" w:date="2020-07-27T23:34:00Z">
                          <w:rPr>
                            <w:rFonts w:ascii="Cambria Math" w:hAnsi="Cambria Math"/>
                          </w:rPr>
                        </w:ins>
                      </m:ctrlPr>
                    </m:sSubPr>
                    <m:e>
                      <m:r>
                        <w:ins w:id="679" w:author="智绘未来37" w:date="2020-07-27T23:34:00Z">
                          <m:rPr>
                            <m:sty m:val="p"/>
                          </m:rPr>
                          <w:rPr>
                            <w:rFonts w:ascii="Cambria Math" w:hAnsi="Cambria Math"/>
                          </w:rPr>
                          <m:t>Y</m:t>
                        </w:ins>
                      </m:r>
                    </m:e>
                    <m:sub>
                      <m:r>
                        <w:ins w:id="680" w:author="智绘未来37" w:date="2020-07-27T23:34:00Z">
                          <m:rPr>
                            <m:sty m:val="p"/>
                          </m:rPr>
                          <w:rPr>
                            <w:rFonts w:ascii="Cambria Math" w:hAnsi="Cambria Math"/>
                          </w:rPr>
                          <m:t>fc_out</m:t>
                        </w:ins>
                      </m:r>
                    </m:sub>
                  </m:sSub>
                  <m:r>
                    <w:ins w:id="681" w:author="智绘未来37" w:date="2020-07-27T23:34:00Z">
                      <m:rPr>
                        <m:sty m:val="p"/>
                      </m:rPr>
                      <w:rPr>
                        <w:rFonts w:ascii="Cambria Math" w:hAnsi="Cambria Math"/>
                      </w:rPr>
                      <m:t>=[</m:t>
                    </w:ins>
                  </m:r>
                  <m:sSub>
                    <m:sSubPr>
                      <m:ctrlPr>
                        <w:ins w:id="682" w:author="智绘未来37" w:date="2020-07-27T23:34:00Z">
                          <w:rPr>
                            <w:rFonts w:ascii="Cambria Math" w:hAnsi="Cambria Math"/>
                          </w:rPr>
                        </w:ins>
                      </m:ctrlPr>
                    </m:sSubPr>
                    <m:e>
                      <m:r>
                        <w:ins w:id="683" w:author="智绘未来37" w:date="2020-07-27T23:34:00Z">
                          <m:rPr>
                            <m:sty m:val="p"/>
                          </m:rPr>
                          <w:rPr>
                            <w:rFonts w:ascii="Cambria Math" w:hAnsi="Cambria Math"/>
                          </w:rPr>
                          <m:t>C</m:t>
                        </w:ins>
                      </m:r>
                    </m:e>
                    <m:sub>
                      <m:r>
                        <w:ins w:id="684" w:author="智绘未来37" w:date="2020-07-27T23:34:00Z">
                          <m:rPr>
                            <m:sty m:val="p"/>
                          </m:rPr>
                          <w:rPr>
                            <w:rFonts w:ascii="Cambria Math" w:hAnsi="Cambria Math"/>
                          </w:rPr>
                          <m:t>0j</m:t>
                        </w:ins>
                      </m:r>
                    </m:sub>
                  </m:sSub>
                  <m:r>
                    <w:ins w:id="685" w:author="智绘未来37" w:date="2020-07-27T23:34:00Z">
                      <m:rPr>
                        <m:sty m:val="p"/>
                      </m:rPr>
                      <w:rPr>
                        <w:rFonts w:ascii="Cambria Math" w:hAnsi="Cambria Math"/>
                      </w:rPr>
                      <m:t>]</m:t>
                    </w:ins>
                  </m:r>
                  <m:m>
                    <m:mPr>
                      <m:mcs>
                        <m:mc>
                          <m:mcPr>
                            <m:count m:val="2"/>
                            <m:mcJc m:val="center"/>
                          </m:mcPr>
                        </m:mc>
                      </m:mcs>
                      <m:ctrlPr>
                        <w:ins w:id="686" w:author="智绘未来37" w:date="2020-07-27T23:34:00Z">
                          <w:rPr>
                            <w:rFonts w:ascii="Cambria Math" w:hAnsi="Cambria Math"/>
                          </w:rPr>
                        </w:ins>
                      </m:ctrlPr>
                    </m:mPr>
                    <m:mr>
                      <m:e/>
                      <m:e/>
                    </m:mr>
                  </m:m>
                </m:e>
              </m:eqArr>
            </m:e>
          </m:d>
        </m:oMath>
      </m:oMathPara>
    </w:p>
    <w:p w14:paraId="20DF9CD0" w14:textId="77777777" w:rsidR="00B10778" w:rsidRPr="00E242DD" w:rsidRDefault="00B10778" w:rsidP="00B10778">
      <w:pPr>
        <w:pStyle w:val="00"/>
        <w:ind w:firstLine="480"/>
        <w:rPr>
          <w:ins w:id="687" w:author="智绘未来37" w:date="2020-07-27T23:34:00Z"/>
        </w:rPr>
      </w:pPr>
      <w:ins w:id="688" w:author="智绘未来37" w:date="2020-07-27T23:34:00Z">
        <w:r w:rsidRPr="00E242DD">
          <w:rPr>
            <w:rFonts w:hint="eastAsia"/>
          </w:rPr>
          <w:t>步骤</w:t>
        </w:r>
        <w:r w:rsidRPr="00E242DD">
          <w:rPr>
            <w:rFonts w:hint="eastAsia"/>
          </w:rPr>
          <w:t>5</w:t>
        </w:r>
        <w:r w:rsidRPr="00E242DD">
          <w:t>.2</w:t>
        </w:r>
        <w:r w:rsidRPr="00E242DD">
          <w:rPr>
            <w:rFonts w:hint="eastAsia"/>
          </w:rPr>
          <w:t>，如果为预测日当天没有前一天预测的误差的时候，将默认误差以</w:t>
        </w:r>
        <w:r w:rsidRPr="00E242DD">
          <w:rPr>
            <w:rFonts w:hint="eastAsia"/>
          </w:rPr>
          <w:t>0</w:t>
        </w:r>
        <w:r w:rsidRPr="00E242DD">
          <w:rPr>
            <w:rFonts w:hint="eastAsia"/>
          </w:rPr>
          <w:t>值作为神经网络的输入。</w:t>
        </w:r>
      </w:ins>
    </w:p>
    <w:p w14:paraId="3D8F9CCC" w14:textId="77777777" w:rsidR="00B10778" w:rsidRPr="00E242DD" w:rsidRDefault="00B10778" w:rsidP="00B10778">
      <w:pPr>
        <w:pStyle w:val="00"/>
        <w:ind w:firstLine="480"/>
        <w:rPr>
          <w:ins w:id="689" w:author="智绘未来37" w:date="2020-07-27T23:34:00Z"/>
        </w:rPr>
      </w:pPr>
      <w:ins w:id="690" w:author="智绘未来37" w:date="2020-07-27T23:34:00Z">
        <w:r w:rsidRPr="00E242DD">
          <w:rPr>
            <w:rFonts w:hint="eastAsia"/>
          </w:rPr>
          <w:t>步骤</w:t>
        </w:r>
        <w:r w:rsidRPr="00E242DD">
          <w:rPr>
            <w:rFonts w:hint="eastAsia"/>
          </w:rPr>
          <w:t>5</w:t>
        </w:r>
        <w:r w:rsidRPr="00E242DD">
          <w:t>.3</w:t>
        </w:r>
        <w:r w:rsidRPr="00E242DD">
          <w:rPr>
            <w:rFonts w:hint="eastAsia"/>
          </w:rPr>
          <w:t>，将预测日当天的气象数据、云量系数和误差修正因子输入至训练好的神经网络，</w:t>
        </w:r>
      </w:ins>
    </w:p>
    <w:p w14:paraId="497F11A7" w14:textId="77777777" w:rsidR="00B10778" w:rsidRPr="00E242DD" w:rsidRDefault="00B10778" w:rsidP="00B10778">
      <w:pPr>
        <w:pStyle w:val="00"/>
        <w:ind w:firstLine="480"/>
        <w:rPr>
          <w:ins w:id="691" w:author="智绘未来37" w:date="2020-07-27T23:34:00Z"/>
        </w:rPr>
      </w:pPr>
      <m:oMathPara>
        <m:oMath>
          <m:d>
            <m:dPr>
              <m:begChr m:val="{"/>
              <m:endChr m:val=""/>
              <m:ctrlPr>
                <w:ins w:id="692" w:author="智绘未来37" w:date="2020-07-27T23:34:00Z">
                  <w:rPr>
                    <w:rFonts w:ascii="Cambria Math" w:hAnsi="Cambria Math"/>
                  </w:rPr>
                </w:ins>
              </m:ctrlPr>
            </m:dPr>
            <m:e>
              <m:eqArr>
                <m:eqArrPr>
                  <m:ctrlPr>
                    <w:ins w:id="693" w:author="智绘未来37" w:date="2020-07-27T23:34:00Z">
                      <w:rPr>
                        <w:rFonts w:ascii="Cambria Math" w:hAnsi="Cambria Math"/>
                      </w:rPr>
                    </w:ins>
                  </m:ctrlPr>
                </m:eqArrPr>
                <m:e>
                  <m:sSub>
                    <m:sSubPr>
                      <m:ctrlPr>
                        <w:ins w:id="694" w:author="智绘未来37" w:date="2020-07-27T23:34:00Z">
                          <w:rPr>
                            <w:rFonts w:ascii="Cambria Math" w:hAnsi="Cambria Math"/>
                          </w:rPr>
                        </w:ins>
                      </m:ctrlPr>
                    </m:sSubPr>
                    <m:e>
                      <m:r>
                        <w:ins w:id="695" w:author="智绘未来37" w:date="2020-07-27T23:34:00Z">
                          <m:rPr>
                            <m:sty m:val="p"/>
                          </m:rPr>
                          <w:rPr>
                            <w:rFonts w:ascii="Cambria Math" w:hAnsi="Cambria Math"/>
                          </w:rPr>
                          <m:t>X</m:t>
                        </w:ins>
                      </m:r>
                    </m:e>
                    <m:sub>
                      <m:r>
                        <w:ins w:id="696" w:author="智绘未来37" w:date="2020-07-27T23:34:00Z">
                          <m:rPr>
                            <m:sty m:val="p"/>
                          </m:rPr>
                          <w:rPr>
                            <w:rFonts w:ascii="Cambria Math" w:hAnsi="Cambria Math"/>
                          </w:rPr>
                          <m:t>net_0j</m:t>
                        </w:ins>
                      </m:r>
                    </m:sub>
                  </m:sSub>
                  <m:r>
                    <w:ins w:id="697" w:author="智绘未来37" w:date="2020-07-27T23:34:00Z">
                      <m:rPr>
                        <m:sty m:val="p"/>
                      </m:rPr>
                      <w:rPr>
                        <w:rFonts w:ascii="Cambria Math" w:hAnsi="Cambria Math"/>
                      </w:rPr>
                      <m:t>=[</m:t>
                    </w:ins>
                  </m:r>
                  <m:sSub>
                    <m:sSubPr>
                      <m:ctrlPr>
                        <w:ins w:id="698" w:author="智绘未来37" w:date="2020-07-27T23:34:00Z">
                          <w:rPr>
                            <w:rFonts w:ascii="Cambria Math" w:hAnsi="Cambria Math"/>
                          </w:rPr>
                        </w:ins>
                      </m:ctrlPr>
                    </m:sSubPr>
                    <m:e>
                      <m:r>
                        <w:ins w:id="699" w:author="智绘未来37" w:date="2020-07-27T23:34:00Z">
                          <m:rPr>
                            <m:sty m:val="p"/>
                          </m:rPr>
                          <w:rPr>
                            <w:rFonts w:ascii="Cambria Math" w:hAnsi="Cambria Math"/>
                          </w:rPr>
                          <m:t>I</m:t>
                        </w:ins>
                      </m:r>
                    </m:e>
                    <m:sub>
                      <m:r>
                        <w:ins w:id="700" w:author="智绘未来37" w:date="2020-07-27T23:34:00Z">
                          <m:rPr>
                            <m:sty m:val="p"/>
                          </m:rPr>
                          <w:rPr>
                            <w:rFonts w:ascii="Cambria Math" w:hAnsi="Cambria Math"/>
                          </w:rPr>
                          <m:t>0j</m:t>
                        </w:ins>
                      </m:r>
                    </m:sub>
                  </m:sSub>
                  <m:r>
                    <w:ins w:id="701" w:author="智绘未来37" w:date="2020-07-27T23:34:00Z">
                      <m:rPr>
                        <m:sty m:val="p"/>
                      </m:rPr>
                      <w:rPr>
                        <w:rFonts w:ascii="Cambria Math" w:hAnsi="Cambria Math"/>
                      </w:rPr>
                      <m:t>,</m:t>
                    </w:ins>
                  </m:r>
                  <m:sSub>
                    <m:sSubPr>
                      <m:ctrlPr>
                        <w:ins w:id="702" w:author="智绘未来37" w:date="2020-07-27T23:34:00Z">
                          <w:rPr>
                            <w:rFonts w:ascii="Cambria Math" w:hAnsi="Cambria Math"/>
                          </w:rPr>
                        </w:ins>
                      </m:ctrlPr>
                    </m:sSubPr>
                    <m:e>
                      <m:r>
                        <w:ins w:id="703" w:author="智绘未来37" w:date="2020-07-27T23:34:00Z">
                          <m:rPr>
                            <m:sty m:val="p"/>
                          </m:rPr>
                          <w:rPr>
                            <w:rFonts w:ascii="Cambria Math" w:hAnsi="Cambria Math"/>
                          </w:rPr>
                          <m:t>T</m:t>
                        </w:ins>
                      </m:r>
                    </m:e>
                    <m:sub>
                      <m:r>
                        <w:ins w:id="704" w:author="智绘未来37" w:date="2020-07-27T23:34:00Z">
                          <m:rPr>
                            <m:sty m:val="p"/>
                          </m:rPr>
                          <w:rPr>
                            <w:rFonts w:ascii="Cambria Math" w:hAnsi="Cambria Math"/>
                          </w:rPr>
                          <m:t>0j</m:t>
                        </w:ins>
                      </m:r>
                    </m:sub>
                  </m:sSub>
                  <m:r>
                    <w:ins w:id="705" w:author="智绘未来37" w:date="2020-07-27T23:34:00Z">
                      <m:rPr>
                        <m:sty m:val="p"/>
                      </m:rPr>
                      <w:rPr>
                        <w:rFonts w:ascii="Cambria Math" w:hAnsi="Cambria Math"/>
                      </w:rPr>
                      <m:t>,</m:t>
                    </w:ins>
                  </m:r>
                  <m:sSub>
                    <m:sSubPr>
                      <m:ctrlPr>
                        <w:ins w:id="706" w:author="智绘未来37" w:date="2020-07-27T23:34:00Z">
                          <w:rPr>
                            <w:rFonts w:ascii="Cambria Math" w:hAnsi="Cambria Math"/>
                          </w:rPr>
                        </w:ins>
                      </m:ctrlPr>
                    </m:sSubPr>
                    <m:e>
                      <m:r>
                        <w:ins w:id="707" w:author="智绘未来37" w:date="2020-07-27T23:34:00Z">
                          <m:rPr>
                            <m:sty m:val="p"/>
                          </m:rPr>
                          <w:rPr>
                            <w:rFonts w:ascii="Cambria Math" w:hAnsi="Cambria Math"/>
                          </w:rPr>
                          <m:t>WS</m:t>
                        </w:ins>
                      </m:r>
                    </m:e>
                    <m:sub>
                      <m:r>
                        <w:ins w:id="708" w:author="智绘未来37" w:date="2020-07-27T23:34:00Z">
                          <m:rPr>
                            <m:sty m:val="p"/>
                          </m:rPr>
                          <w:rPr>
                            <w:rFonts w:ascii="Cambria Math" w:hAnsi="Cambria Math"/>
                          </w:rPr>
                          <m:t>0j</m:t>
                        </w:ins>
                      </m:r>
                    </m:sub>
                  </m:sSub>
                  <m:r>
                    <w:ins w:id="709" w:author="智绘未来37" w:date="2020-07-27T23:34:00Z">
                      <m:rPr>
                        <m:sty m:val="p"/>
                      </m:rPr>
                      <w:rPr>
                        <w:rFonts w:ascii="Cambria Math" w:hAnsi="Cambria Math"/>
                      </w:rPr>
                      <m:t>,</m:t>
                    </w:ins>
                  </m:r>
                  <m:sSub>
                    <m:sSubPr>
                      <m:ctrlPr>
                        <w:ins w:id="710" w:author="智绘未来37" w:date="2020-07-27T23:34:00Z">
                          <w:rPr>
                            <w:rFonts w:ascii="Cambria Math" w:hAnsi="Cambria Math"/>
                          </w:rPr>
                        </w:ins>
                      </m:ctrlPr>
                    </m:sSubPr>
                    <m:e>
                      <m:r>
                        <w:ins w:id="711" w:author="智绘未来37" w:date="2020-07-27T23:34:00Z">
                          <m:rPr>
                            <m:sty m:val="p"/>
                          </m:rPr>
                          <w:rPr>
                            <w:rFonts w:ascii="Cambria Math" w:hAnsi="Cambria Math"/>
                          </w:rPr>
                          <m:t>WD</m:t>
                        </w:ins>
                      </m:r>
                    </m:e>
                    <m:sub>
                      <m:r>
                        <w:ins w:id="712" w:author="智绘未来37" w:date="2020-07-27T23:34:00Z">
                          <m:rPr>
                            <m:sty m:val="p"/>
                          </m:rPr>
                          <w:rPr>
                            <w:rFonts w:ascii="Cambria Math" w:hAnsi="Cambria Math"/>
                          </w:rPr>
                          <m:t>0j</m:t>
                        </w:ins>
                      </m:r>
                    </m:sub>
                  </m:sSub>
                  <m:r>
                    <w:ins w:id="713" w:author="智绘未来37" w:date="2020-07-27T23:34:00Z">
                      <m:rPr>
                        <m:sty m:val="p"/>
                      </m:rPr>
                      <w:rPr>
                        <w:rFonts w:ascii="Cambria Math" w:hAnsi="Cambria Math"/>
                      </w:rPr>
                      <m:t>,</m:t>
                    </w:ins>
                  </m:r>
                  <m:sSub>
                    <m:sSubPr>
                      <m:ctrlPr>
                        <w:ins w:id="714" w:author="智绘未来37" w:date="2020-07-27T23:34:00Z">
                          <w:rPr>
                            <w:rFonts w:ascii="Cambria Math" w:hAnsi="Cambria Math"/>
                          </w:rPr>
                        </w:ins>
                      </m:ctrlPr>
                    </m:sSubPr>
                    <m:e>
                      <m:r>
                        <w:ins w:id="715" w:author="智绘未来37" w:date="2020-07-27T23:34:00Z">
                          <m:rPr>
                            <m:sty m:val="p"/>
                          </m:rPr>
                          <w:rPr>
                            <w:rFonts w:ascii="Cambria Math" w:hAnsi="Cambria Math"/>
                          </w:rPr>
                          <m:t>A</m:t>
                        </w:ins>
                      </m:r>
                    </m:e>
                    <m:sub>
                      <m:r>
                        <w:ins w:id="716" w:author="智绘未来37" w:date="2020-07-27T23:34:00Z">
                          <m:rPr>
                            <m:sty m:val="p"/>
                          </m:rPr>
                          <w:rPr>
                            <w:rFonts w:ascii="Cambria Math" w:hAnsi="Cambria Math"/>
                          </w:rPr>
                          <m:t>0j</m:t>
                        </w:ins>
                      </m:r>
                    </m:sub>
                  </m:sSub>
                  <m:r>
                    <w:ins w:id="717" w:author="智绘未来37" w:date="2020-07-27T23:34:00Z">
                      <m:rPr>
                        <m:sty m:val="p"/>
                      </m:rPr>
                      <w:rPr>
                        <w:rFonts w:ascii="Cambria Math" w:hAnsi="Cambria Math"/>
                      </w:rPr>
                      <m:t>,</m:t>
                    </w:ins>
                  </m:r>
                  <m:sSub>
                    <m:sSubPr>
                      <m:ctrlPr>
                        <w:ins w:id="718" w:author="智绘未来37" w:date="2020-07-27T23:34:00Z">
                          <w:rPr>
                            <w:rFonts w:ascii="Cambria Math" w:hAnsi="Cambria Math"/>
                          </w:rPr>
                        </w:ins>
                      </m:ctrlPr>
                    </m:sSubPr>
                    <m:e>
                      <m:r>
                        <w:ins w:id="719" w:author="智绘未来37" w:date="2020-07-27T23:34:00Z">
                          <m:rPr>
                            <m:sty m:val="p"/>
                          </m:rPr>
                          <w:rPr>
                            <w:rFonts w:ascii="Cambria Math" w:hAnsi="Cambria Math"/>
                          </w:rPr>
                          <m:t>H</m:t>
                        </w:ins>
                      </m:r>
                    </m:e>
                    <m:sub>
                      <m:r>
                        <w:ins w:id="720" w:author="智绘未来37" w:date="2020-07-27T23:34:00Z">
                          <m:rPr>
                            <m:sty m:val="p"/>
                          </m:rPr>
                          <w:rPr>
                            <w:rFonts w:ascii="Cambria Math" w:hAnsi="Cambria Math"/>
                          </w:rPr>
                          <m:t>0j</m:t>
                        </w:ins>
                      </m:r>
                    </m:sub>
                  </m:sSub>
                  <m:r>
                    <w:ins w:id="721" w:author="智绘未来37" w:date="2020-07-27T23:34:00Z">
                      <m:rPr>
                        <m:sty m:val="p"/>
                      </m:rPr>
                      <w:rPr>
                        <w:rFonts w:ascii="Cambria Math" w:hAnsi="Cambria Math"/>
                      </w:rPr>
                      <m:t>,</m:t>
                    </w:ins>
                  </m:r>
                  <m:sSub>
                    <m:sSubPr>
                      <m:ctrlPr>
                        <w:ins w:id="722" w:author="智绘未来37" w:date="2020-07-27T23:34:00Z">
                          <w:rPr>
                            <w:rFonts w:ascii="Cambria Math" w:hAnsi="Cambria Math"/>
                          </w:rPr>
                        </w:ins>
                      </m:ctrlPr>
                    </m:sSubPr>
                    <m:e>
                      <m:r>
                        <w:ins w:id="723" w:author="智绘未来37" w:date="2020-07-27T23:34:00Z">
                          <m:rPr>
                            <m:sty m:val="p"/>
                          </m:rPr>
                          <w:rPr>
                            <w:rFonts w:ascii="Cambria Math" w:hAnsi="Cambria Math"/>
                          </w:rPr>
                          <m:t>C</m:t>
                        </w:ins>
                      </m:r>
                    </m:e>
                    <m:sub>
                      <m:r>
                        <w:ins w:id="724" w:author="智绘未来37" w:date="2020-07-27T23:34:00Z">
                          <m:rPr>
                            <m:sty m:val="p"/>
                          </m:rPr>
                          <w:rPr>
                            <w:rFonts w:ascii="Cambria Math" w:hAnsi="Cambria Math"/>
                          </w:rPr>
                          <m:t>0j</m:t>
                        </w:ins>
                      </m:r>
                    </m:sub>
                  </m:sSub>
                  <m:r>
                    <w:ins w:id="725" w:author="智绘未来37" w:date="2020-07-27T23:34:00Z">
                      <m:rPr>
                        <m:sty m:val="p"/>
                      </m:rPr>
                      <w:rPr>
                        <w:rFonts w:ascii="Cambria Math" w:hAnsi="Cambria Math"/>
                      </w:rPr>
                      <m:t>,</m:t>
                    </w:ins>
                  </m:r>
                  <m:sSub>
                    <m:sSubPr>
                      <m:ctrlPr>
                        <w:ins w:id="726" w:author="智绘未来37" w:date="2020-07-27T23:34:00Z">
                          <w:rPr>
                            <w:rFonts w:ascii="Cambria Math" w:hAnsi="Cambria Math"/>
                          </w:rPr>
                        </w:ins>
                      </m:ctrlPr>
                    </m:sSubPr>
                    <m:e>
                      <m:r>
                        <w:ins w:id="727" w:author="智绘未来37" w:date="2020-07-27T23:34:00Z">
                          <m:rPr>
                            <m:sty m:val="p"/>
                          </m:rPr>
                          <w:rPr>
                            <w:rFonts w:ascii="Cambria Math" w:hAnsi="Cambria Math"/>
                          </w:rPr>
                          <m:t>E</m:t>
                        </w:ins>
                      </m:r>
                    </m:e>
                    <m:sub>
                      <m:r>
                        <w:ins w:id="728" w:author="智绘未来37" w:date="2020-07-27T23:34:00Z">
                          <m:rPr>
                            <m:sty m:val="p"/>
                          </m:rPr>
                          <w:rPr>
                            <w:rFonts w:ascii="Cambria Math" w:hAnsi="Cambria Math"/>
                          </w:rPr>
                          <m:t>0</m:t>
                        </w:ins>
                      </m:r>
                      <m:d>
                        <m:dPr>
                          <m:ctrlPr>
                            <w:ins w:id="729" w:author="智绘未来37" w:date="2020-07-27T23:34:00Z">
                              <w:rPr>
                                <w:rFonts w:ascii="Cambria Math" w:hAnsi="Cambria Math"/>
                              </w:rPr>
                            </w:ins>
                          </m:ctrlPr>
                        </m:dPr>
                        <m:e>
                          <m:r>
                            <w:ins w:id="730" w:author="智绘未来37" w:date="2020-07-27T23:34:00Z">
                              <m:rPr>
                                <m:sty m:val="p"/>
                              </m:rPr>
                              <w:rPr>
                                <w:rFonts w:ascii="Cambria Math" w:hAnsi="Cambria Math" w:hint="eastAsia"/>
                              </w:rPr>
                              <m:t>j</m:t>
                            </w:ins>
                          </m:r>
                          <m:r>
                            <w:ins w:id="731" w:author="智绘未来37" w:date="2020-07-27T23:34:00Z">
                              <m:rPr>
                                <m:sty m:val="p"/>
                              </m:rPr>
                              <w:rPr>
                                <w:rFonts w:ascii="Cambria Math" w:eastAsia="微软雅黑" w:hAnsi="Cambria Math" w:cs="微软雅黑" w:hint="eastAsia"/>
                              </w:rPr>
                              <m:t>-</m:t>
                            </w:ins>
                          </m:r>
                          <m:r>
                            <w:ins w:id="732" w:author="智绘未来37" w:date="2020-07-27T23:34:00Z">
                              <m:rPr>
                                <m:sty m:val="p"/>
                              </m:rPr>
                              <w:rPr>
                                <w:rFonts w:ascii="Cambria Math" w:hAnsi="Cambria Math" w:hint="eastAsia"/>
                              </w:rPr>
                              <m:t>1</m:t>
                            </w:ins>
                          </m:r>
                        </m:e>
                      </m:d>
                    </m:sub>
                  </m:sSub>
                  <m:r>
                    <w:ins w:id="733" w:author="智绘未来37" w:date="2020-07-27T23:34:00Z">
                      <m:rPr>
                        <m:sty m:val="p"/>
                      </m:rPr>
                      <w:rPr>
                        <w:rFonts w:ascii="Cambria Math" w:hAnsi="Cambria Math"/>
                      </w:rPr>
                      <m:t>]</m:t>
                    </w:ins>
                  </m:r>
                  <m:m>
                    <m:mPr>
                      <m:mcs>
                        <m:mc>
                          <m:mcPr>
                            <m:count m:val="2"/>
                            <m:mcJc m:val="center"/>
                          </m:mcPr>
                        </m:mc>
                      </m:mcs>
                      <m:ctrlPr>
                        <w:ins w:id="734" w:author="智绘未来37" w:date="2020-07-27T23:34:00Z">
                          <w:rPr>
                            <w:rFonts w:ascii="Cambria Math" w:hAnsi="Cambria Math"/>
                          </w:rPr>
                        </w:ins>
                      </m:ctrlPr>
                    </m:mPr>
                    <m:mr>
                      <m:e>
                        <m:r>
                          <w:ins w:id="735" w:author="智绘未来37" w:date="2020-07-27T23:34:00Z">
                            <m:rPr>
                              <m:sty m:val="p"/>
                            </m:rPr>
                            <w:rPr>
                              <w:rFonts w:ascii="Cambria Math" w:hAnsi="Cambria Math"/>
                            </w:rPr>
                            <m:t>,</m:t>
                          </w:ins>
                        </m:r>
                      </m:e>
                      <m:e>
                        <m:r>
                          <w:ins w:id="736" w:author="智绘未来37" w:date="2020-07-27T23:34:00Z">
                            <m:rPr>
                              <m:sty m:val="p"/>
                            </m:rPr>
                            <w:rPr>
                              <w:rFonts w:ascii="Cambria Math" w:hAnsi="Cambria Math"/>
                            </w:rPr>
                            <m:t>j≠1</m:t>
                          </w:ins>
                        </m:r>
                      </m:e>
                    </m:mr>
                  </m:m>
                </m:e>
                <m:e>
                  <m:sSub>
                    <m:sSubPr>
                      <m:ctrlPr>
                        <w:ins w:id="737" w:author="智绘未来37" w:date="2020-07-27T23:34:00Z">
                          <w:rPr>
                            <w:rFonts w:ascii="Cambria Math" w:hAnsi="Cambria Math"/>
                          </w:rPr>
                        </w:ins>
                      </m:ctrlPr>
                    </m:sSubPr>
                    <m:e>
                      <m:r>
                        <w:ins w:id="738" w:author="智绘未来37" w:date="2020-07-27T23:34:00Z">
                          <m:rPr>
                            <m:sty m:val="p"/>
                          </m:rPr>
                          <w:rPr>
                            <w:rFonts w:ascii="Cambria Math" w:hAnsi="Cambria Math"/>
                          </w:rPr>
                          <m:t>X</m:t>
                        </w:ins>
                      </m:r>
                    </m:e>
                    <m:sub>
                      <m:r>
                        <w:ins w:id="739" w:author="智绘未来37" w:date="2020-07-27T23:34:00Z">
                          <m:rPr>
                            <m:sty m:val="p"/>
                          </m:rPr>
                          <w:rPr>
                            <w:rFonts w:ascii="Cambria Math" w:hAnsi="Cambria Math"/>
                          </w:rPr>
                          <m:t>net_0j</m:t>
                        </w:ins>
                      </m:r>
                    </m:sub>
                  </m:sSub>
                  <m:r>
                    <w:ins w:id="740" w:author="智绘未来37" w:date="2020-07-27T23:34:00Z">
                      <m:rPr>
                        <m:sty m:val="p"/>
                      </m:rPr>
                      <w:rPr>
                        <w:rFonts w:ascii="Cambria Math" w:hAnsi="Cambria Math"/>
                      </w:rPr>
                      <m:t>=[</m:t>
                    </w:ins>
                  </m:r>
                  <m:sSub>
                    <m:sSubPr>
                      <m:ctrlPr>
                        <w:ins w:id="741" w:author="智绘未来37" w:date="2020-07-27T23:34:00Z">
                          <w:rPr>
                            <w:rFonts w:ascii="Cambria Math" w:hAnsi="Cambria Math"/>
                          </w:rPr>
                        </w:ins>
                      </m:ctrlPr>
                    </m:sSubPr>
                    <m:e>
                      <m:r>
                        <w:ins w:id="742" w:author="智绘未来37" w:date="2020-07-27T23:34:00Z">
                          <m:rPr>
                            <m:sty m:val="p"/>
                          </m:rPr>
                          <w:rPr>
                            <w:rFonts w:ascii="Cambria Math" w:hAnsi="Cambria Math"/>
                          </w:rPr>
                          <m:t>I</m:t>
                        </w:ins>
                      </m:r>
                    </m:e>
                    <m:sub>
                      <m:r>
                        <w:ins w:id="743" w:author="智绘未来37" w:date="2020-07-27T23:34:00Z">
                          <m:rPr>
                            <m:sty m:val="p"/>
                          </m:rPr>
                          <w:rPr>
                            <w:rFonts w:ascii="Cambria Math" w:hAnsi="Cambria Math"/>
                          </w:rPr>
                          <m:t>0j</m:t>
                        </w:ins>
                      </m:r>
                    </m:sub>
                  </m:sSub>
                  <m:r>
                    <w:ins w:id="744" w:author="智绘未来37" w:date="2020-07-27T23:34:00Z">
                      <m:rPr>
                        <m:sty m:val="p"/>
                      </m:rPr>
                      <w:rPr>
                        <w:rFonts w:ascii="Cambria Math" w:hAnsi="Cambria Math"/>
                      </w:rPr>
                      <m:t>,</m:t>
                    </w:ins>
                  </m:r>
                  <m:sSub>
                    <m:sSubPr>
                      <m:ctrlPr>
                        <w:ins w:id="745" w:author="智绘未来37" w:date="2020-07-27T23:34:00Z">
                          <w:rPr>
                            <w:rFonts w:ascii="Cambria Math" w:hAnsi="Cambria Math"/>
                          </w:rPr>
                        </w:ins>
                      </m:ctrlPr>
                    </m:sSubPr>
                    <m:e>
                      <m:r>
                        <w:ins w:id="746" w:author="智绘未来37" w:date="2020-07-27T23:34:00Z">
                          <m:rPr>
                            <m:sty m:val="p"/>
                          </m:rPr>
                          <w:rPr>
                            <w:rFonts w:ascii="Cambria Math" w:hAnsi="Cambria Math"/>
                          </w:rPr>
                          <m:t>T</m:t>
                        </w:ins>
                      </m:r>
                    </m:e>
                    <m:sub>
                      <m:r>
                        <w:ins w:id="747" w:author="智绘未来37" w:date="2020-07-27T23:34:00Z">
                          <m:rPr>
                            <m:sty m:val="p"/>
                          </m:rPr>
                          <w:rPr>
                            <w:rFonts w:ascii="Cambria Math" w:hAnsi="Cambria Math"/>
                          </w:rPr>
                          <m:t>0j</m:t>
                        </w:ins>
                      </m:r>
                    </m:sub>
                  </m:sSub>
                  <m:r>
                    <w:ins w:id="748" w:author="智绘未来37" w:date="2020-07-27T23:34:00Z">
                      <m:rPr>
                        <m:sty m:val="p"/>
                      </m:rPr>
                      <w:rPr>
                        <w:rFonts w:ascii="Cambria Math" w:hAnsi="Cambria Math"/>
                      </w:rPr>
                      <m:t>,</m:t>
                    </w:ins>
                  </m:r>
                  <m:sSub>
                    <m:sSubPr>
                      <m:ctrlPr>
                        <w:ins w:id="749" w:author="智绘未来37" w:date="2020-07-27T23:34:00Z">
                          <w:rPr>
                            <w:rFonts w:ascii="Cambria Math" w:hAnsi="Cambria Math"/>
                          </w:rPr>
                        </w:ins>
                      </m:ctrlPr>
                    </m:sSubPr>
                    <m:e>
                      <m:r>
                        <w:ins w:id="750" w:author="智绘未来37" w:date="2020-07-27T23:34:00Z">
                          <m:rPr>
                            <m:sty m:val="p"/>
                          </m:rPr>
                          <w:rPr>
                            <w:rFonts w:ascii="Cambria Math" w:hAnsi="Cambria Math"/>
                          </w:rPr>
                          <m:t>WS</m:t>
                        </w:ins>
                      </m:r>
                    </m:e>
                    <m:sub>
                      <m:r>
                        <w:ins w:id="751" w:author="智绘未来37" w:date="2020-07-27T23:34:00Z">
                          <m:rPr>
                            <m:sty m:val="p"/>
                          </m:rPr>
                          <w:rPr>
                            <w:rFonts w:ascii="Cambria Math" w:hAnsi="Cambria Math"/>
                          </w:rPr>
                          <m:t>0j</m:t>
                        </w:ins>
                      </m:r>
                    </m:sub>
                  </m:sSub>
                  <m:r>
                    <w:ins w:id="752" w:author="智绘未来37" w:date="2020-07-27T23:34:00Z">
                      <m:rPr>
                        <m:sty m:val="p"/>
                      </m:rPr>
                      <w:rPr>
                        <w:rFonts w:ascii="Cambria Math" w:hAnsi="Cambria Math"/>
                      </w:rPr>
                      <m:t>,</m:t>
                    </w:ins>
                  </m:r>
                  <m:sSub>
                    <m:sSubPr>
                      <m:ctrlPr>
                        <w:ins w:id="753" w:author="智绘未来37" w:date="2020-07-27T23:34:00Z">
                          <w:rPr>
                            <w:rFonts w:ascii="Cambria Math" w:hAnsi="Cambria Math"/>
                          </w:rPr>
                        </w:ins>
                      </m:ctrlPr>
                    </m:sSubPr>
                    <m:e>
                      <m:r>
                        <w:ins w:id="754" w:author="智绘未来37" w:date="2020-07-27T23:34:00Z">
                          <m:rPr>
                            <m:sty m:val="p"/>
                          </m:rPr>
                          <w:rPr>
                            <w:rFonts w:ascii="Cambria Math" w:hAnsi="Cambria Math"/>
                          </w:rPr>
                          <m:t>WD</m:t>
                        </w:ins>
                      </m:r>
                    </m:e>
                    <m:sub>
                      <m:r>
                        <w:ins w:id="755" w:author="智绘未来37" w:date="2020-07-27T23:34:00Z">
                          <m:rPr>
                            <m:sty m:val="p"/>
                          </m:rPr>
                          <w:rPr>
                            <w:rFonts w:ascii="Cambria Math" w:hAnsi="Cambria Math"/>
                          </w:rPr>
                          <m:t>0j</m:t>
                        </w:ins>
                      </m:r>
                    </m:sub>
                  </m:sSub>
                  <m:r>
                    <w:ins w:id="756" w:author="智绘未来37" w:date="2020-07-27T23:34:00Z">
                      <m:rPr>
                        <m:sty m:val="p"/>
                      </m:rPr>
                      <w:rPr>
                        <w:rFonts w:ascii="Cambria Math" w:hAnsi="Cambria Math"/>
                      </w:rPr>
                      <m:t>,</m:t>
                    </w:ins>
                  </m:r>
                  <m:sSub>
                    <m:sSubPr>
                      <m:ctrlPr>
                        <w:ins w:id="757" w:author="智绘未来37" w:date="2020-07-27T23:34:00Z">
                          <w:rPr>
                            <w:rFonts w:ascii="Cambria Math" w:hAnsi="Cambria Math"/>
                          </w:rPr>
                        </w:ins>
                      </m:ctrlPr>
                    </m:sSubPr>
                    <m:e>
                      <m:r>
                        <w:ins w:id="758" w:author="智绘未来37" w:date="2020-07-27T23:34:00Z">
                          <m:rPr>
                            <m:sty m:val="p"/>
                          </m:rPr>
                          <w:rPr>
                            <w:rFonts w:ascii="Cambria Math" w:hAnsi="Cambria Math"/>
                          </w:rPr>
                          <m:t>A</m:t>
                        </w:ins>
                      </m:r>
                    </m:e>
                    <m:sub>
                      <m:r>
                        <w:ins w:id="759" w:author="智绘未来37" w:date="2020-07-27T23:34:00Z">
                          <m:rPr>
                            <m:sty m:val="p"/>
                          </m:rPr>
                          <w:rPr>
                            <w:rFonts w:ascii="Cambria Math" w:hAnsi="Cambria Math"/>
                          </w:rPr>
                          <m:t>0j</m:t>
                        </w:ins>
                      </m:r>
                    </m:sub>
                  </m:sSub>
                  <m:r>
                    <w:ins w:id="760" w:author="智绘未来37" w:date="2020-07-27T23:34:00Z">
                      <m:rPr>
                        <m:sty m:val="p"/>
                      </m:rPr>
                      <w:rPr>
                        <w:rFonts w:ascii="Cambria Math" w:hAnsi="Cambria Math"/>
                      </w:rPr>
                      <m:t>,</m:t>
                    </w:ins>
                  </m:r>
                  <m:sSub>
                    <m:sSubPr>
                      <m:ctrlPr>
                        <w:ins w:id="761" w:author="智绘未来37" w:date="2020-07-27T23:34:00Z">
                          <w:rPr>
                            <w:rFonts w:ascii="Cambria Math" w:hAnsi="Cambria Math"/>
                          </w:rPr>
                        </w:ins>
                      </m:ctrlPr>
                    </m:sSubPr>
                    <m:e>
                      <m:r>
                        <w:ins w:id="762" w:author="智绘未来37" w:date="2020-07-27T23:34:00Z">
                          <m:rPr>
                            <m:sty m:val="p"/>
                          </m:rPr>
                          <w:rPr>
                            <w:rFonts w:ascii="Cambria Math" w:hAnsi="Cambria Math"/>
                          </w:rPr>
                          <m:t>H</m:t>
                        </w:ins>
                      </m:r>
                    </m:e>
                    <m:sub>
                      <m:r>
                        <w:ins w:id="763" w:author="智绘未来37" w:date="2020-07-27T23:34:00Z">
                          <m:rPr>
                            <m:sty m:val="p"/>
                          </m:rPr>
                          <w:rPr>
                            <w:rFonts w:ascii="Cambria Math" w:hAnsi="Cambria Math"/>
                          </w:rPr>
                          <m:t>0j</m:t>
                        </w:ins>
                      </m:r>
                    </m:sub>
                  </m:sSub>
                  <m:r>
                    <w:ins w:id="764" w:author="智绘未来37" w:date="2020-07-27T23:34:00Z">
                      <m:rPr>
                        <m:sty m:val="p"/>
                      </m:rPr>
                      <w:rPr>
                        <w:rFonts w:ascii="Cambria Math" w:hAnsi="Cambria Math"/>
                      </w:rPr>
                      <m:t>,</m:t>
                    </w:ins>
                  </m:r>
                  <m:sSub>
                    <m:sSubPr>
                      <m:ctrlPr>
                        <w:ins w:id="765" w:author="智绘未来37" w:date="2020-07-27T23:34:00Z">
                          <w:rPr>
                            <w:rFonts w:ascii="Cambria Math" w:hAnsi="Cambria Math"/>
                          </w:rPr>
                        </w:ins>
                      </m:ctrlPr>
                    </m:sSubPr>
                    <m:e>
                      <m:r>
                        <w:ins w:id="766" w:author="智绘未来37" w:date="2020-07-27T23:34:00Z">
                          <m:rPr>
                            <m:sty m:val="p"/>
                          </m:rPr>
                          <w:rPr>
                            <w:rFonts w:ascii="Cambria Math" w:hAnsi="Cambria Math"/>
                          </w:rPr>
                          <m:t>C</m:t>
                        </w:ins>
                      </m:r>
                    </m:e>
                    <m:sub>
                      <m:r>
                        <w:ins w:id="767" w:author="智绘未来37" w:date="2020-07-27T23:34:00Z">
                          <m:rPr>
                            <m:sty m:val="p"/>
                          </m:rPr>
                          <w:rPr>
                            <w:rFonts w:ascii="Cambria Math" w:hAnsi="Cambria Math"/>
                          </w:rPr>
                          <m:t>0j</m:t>
                        </w:ins>
                      </m:r>
                    </m:sub>
                  </m:sSub>
                  <m:r>
                    <w:ins w:id="768" w:author="智绘未来37" w:date="2020-07-27T23:34:00Z">
                      <m:rPr>
                        <m:sty m:val="p"/>
                      </m:rPr>
                      <w:rPr>
                        <w:rFonts w:ascii="Cambria Math" w:hAnsi="Cambria Math"/>
                      </w:rPr>
                      <m:t>,</m:t>
                    </w:ins>
                  </m:r>
                  <m:sSub>
                    <m:sSubPr>
                      <m:ctrlPr>
                        <w:ins w:id="769" w:author="智绘未来37" w:date="2020-07-27T23:34:00Z">
                          <w:rPr>
                            <w:rFonts w:ascii="Cambria Math" w:hAnsi="Cambria Math"/>
                          </w:rPr>
                        </w:ins>
                      </m:ctrlPr>
                    </m:sSubPr>
                    <m:e>
                      <m:r>
                        <w:ins w:id="770" w:author="智绘未来37" w:date="2020-07-27T23:34:00Z">
                          <m:rPr>
                            <m:sty m:val="p"/>
                          </m:rPr>
                          <w:rPr>
                            <w:rFonts w:ascii="Cambria Math" w:hAnsi="Cambria Math"/>
                          </w:rPr>
                          <m:t>E</m:t>
                        </w:ins>
                      </m:r>
                    </m:e>
                    <m:sub>
                      <m:r>
                        <w:ins w:id="771" w:author="智绘未来37" w:date="2020-07-27T23:34:00Z">
                          <m:rPr>
                            <m:sty m:val="p"/>
                          </m:rPr>
                          <w:rPr>
                            <w:rFonts w:ascii="Cambria Math" w:hAnsi="Cambria Math"/>
                          </w:rPr>
                          <m:t>1N</m:t>
                        </w:ins>
                      </m:r>
                    </m:sub>
                  </m:sSub>
                  <m:r>
                    <w:ins w:id="772" w:author="智绘未来37" w:date="2020-07-27T23:34:00Z">
                      <m:rPr>
                        <m:sty m:val="p"/>
                      </m:rPr>
                      <w:rPr>
                        <w:rFonts w:ascii="Cambria Math" w:hAnsi="Cambria Math"/>
                      </w:rPr>
                      <m:t>]</m:t>
                    </w:ins>
                  </m:r>
                  <m:m>
                    <m:mPr>
                      <m:mcs>
                        <m:mc>
                          <m:mcPr>
                            <m:count m:val="2"/>
                            <m:mcJc m:val="center"/>
                          </m:mcPr>
                        </m:mc>
                      </m:mcs>
                      <m:ctrlPr>
                        <w:ins w:id="773" w:author="智绘未来37" w:date="2020-07-27T23:34:00Z">
                          <w:rPr>
                            <w:rFonts w:ascii="Cambria Math" w:hAnsi="Cambria Math"/>
                          </w:rPr>
                        </w:ins>
                      </m:ctrlPr>
                    </m:mPr>
                    <m:mr>
                      <m:e>
                        <m:r>
                          <w:ins w:id="774" w:author="智绘未来37" w:date="2020-07-27T23:34:00Z">
                            <m:rPr>
                              <m:sty m:val="p"/>
                            </m:rPr>
                            <w:rPr>
                              <w:rFonts w:ascii="Cambria Math" w:hAnsi="Cambria Math"/>
                            </w:rPr>
                            <m:t>,</m:t>
                          </w:ins>
                        </m:r>
                      </m:e>
                      <m:e>
                        <m:r>
                          <w:ins w:id="775" w:author="智绘未来37" w:date="2020-07-27T23:34:00Z">
                            <m:rPr>
                              <m:sty m:val="p"/>
                            </m:rPr>
                            <w:rPr>
                              <w:rFonts w:ascii="Cambria Math" w:hAnsi="Cambria Math"/>
                            </w:rPr>
                            <m:t>j=1</m:t>
                          </w:ins>
                        </m:r>
                      </m:e>
                    </m:mr>
                  </m:m>
                </m:e>
              </m:eqArr>
            </m:e>
          </m:d>
        </m:oMath>
      </m:oMathPara>
    </w:p>
    <w:p w14:paraId="2AD521D0" w14:textId="77777777" w:rsidR="00B10778" w:rsidRPr="00E242DD" w:rsidRDefault="00B10778" w:rsidP="00B10778">
      <w:pPr>
        <w:pStyle w:val="00"/>
        <w:ind w:firstLine="480"/>
        <w:rPr>
          <w:ins w:id="776" w:author="智绘未来37" w:date="2020-07-27T23:34:00Z"/>
        </w:rPr>
      </w:pPr>
      <w:ins w:id="777" w:author="智绘未来37" w:date="2020-07-27T23:34:00Z">
        <w:r w:rsidRPr="00E242DD">
          <w:rPr>
            <w:rFonts w:hint="eastAsia"/>
          </w:rPr>
          <w:t>获得神经网络的输出</w:t>
        </w:r>
      </w:ins>
      <m:oMath>
        <m:sSub>
          <m:sSubPr>
            <m:ctrlPr>
              <w:ins w:id="778" w:author="智绘未来37" w:date="2020-07-27T23:34:00Z">
                <w:rPr>
                  <w:rFonts w:ascii="Cambria Math" w:hAnsi="Cambria Math"/>
                </w:rPr>
              </w:ins>
            </m:ctrlPr>
          </m:sSubPr>
          <m:e>
            <m:r>
              <w:ins w:id="779" w:author="智绘未来37" w:date="2020-07-27T23:34:00Z">
                <m:rPr>
                  <m:sty m:val="p"/>
                </m:rPr>
                <w:rPr>
                  <w:rFonts w:ascii="Cambria Math" w:hAnsi="Cambria Math" w:hint="eastAsia"/>
                </w:rPr>
                <m:t>Y</m:t>
              </w:ins>
            </m:r>
          </m:e>
          <m:sub>
            <m:r>
              <w:ins w:id="780" w:author="智绘未来37" w:date="2020-07-27T23:34:00Z">
                <m:rPr>
                  <m:sty m:val="p"/>
                </m:rPr>
                <w:rPr>
                  <w:rFonts w:ascii="Cambria Math" w:hAnsi="Cambria Math"/>
                </w:rPr>
                <m:t>net_0j</m:t>
              </w:ins>
            </m:r>
          </m:sub>
        </m:sSub>
      </m:oMath>
      <w:ins w:id="781" w:author="智绘未来37" w:date="2020-07-27T23:34:00Z">
        <w:r w:rsidRPr="00E242DD">
          <w:rPr>
            <w:rFonts w:hint="eastAsia"/>
          </w:rPr>
          <w:t>，</w:t>
        </w:r>
      </w:ins>
    </w:p>
    <w:p w14:paraId="4D7F02DA" w14:textId="77777777" w:rsidR="00B10778" w:rsidRPr="00E242DD" w:rsidRDefault="00B10778" w:rsidP="00B10778">
      <w:pPr>
        <w:pStyle w:val="00"/>
        <w:ind w:firstLine="480"/>
        <w:rPr>
          <w:ins w:id="782" w:author="智绘未来37" w:date="2020-07-27T23:34:00Z"/>
        </w:rPr>
      </w:pPr>
      <m:oMathPara>
        <m:oMath>
          <m:sSub>
            <m:sSubPr>
              <m:ctrlPr>
                <w:ins w:id="783" w:author="智绘未来37" w:date="2020-07-27T23:34:00Z">
                  <w:rPr>
                    <w:rFonts w:ascii="Cambria Math" w:hAnsi="Cambria Math"/>
                  </w:rPr>
                </w:ins>
              </m:ctrlPr>
            </m:sSubPr>
            <m:e>
              <m:r>
                <w:ins w:id="784" w:author="智绘未来37" w:date="2020-07-27T23:34:00Z">
                  <m:rPr>
                    <m:sty m:val="p"/>
                  </m:rPr>
                  <w:rPr>
                    <w:rFonts w:ascii="Cambria Math" w:hAnsi="Cambria Math" w:hint="eastAsia"/>
                  </w:rPr>
                  <m:t>Y</m:t>
                </w:ins>
              </m:r>
            </m:e>
            <m:sub>
              <m:r>
                <w:ins w:id="785" w:author="智绘未来37" w:date="2020-07-27T23:34:00Z">
                  <m:rPr>
                    <m:sty m:val="p"/>
                  </m:rPr>
                  <w:rPr>
                    <w:rFonts w:ascii="Cambria Math" w:hAnsi="Cambria Math"/>
                  </w:rPr>
                  <m:t>net_0j</m:t>
                </w:ins>
              </m:r>
            </m:sub>
          </m:sSub>
          <m:r>
            <w:ins w:id="786" w:author="智绘未来37" w:date="2020-07-27T23:34:00Z">
              <m:rPr>
                <m:sty m:val="p"/>
              </m:rPr>
              <w:rPr>
                <w:rFonts w:ascii="Cambria Math" w:hAnsi="Cambria Math" w:hint="eastAsia"/>
              </w:rPr>
              <m:t>=</m:t>
            </w:ins>
          </m:r>
          <m:sSub>
            <m:sSubPr>
              <m:ctrlPr>
                <w:ins w:id="787" w:author="智绘未来37" w:date="2020-07-27T23:34:00Z">
                  <w:rPr>
                    <w:rFonts w:ascii="Cambria Math" w:hAnsi="Cambria Math"/>
                  </w:rPr>
                </w:ins>
              </m:ctrlPr>
            </m:sSubPr>
            <m:e>
              <m:r>
                <w:ins w:id="788" w:author="智绘未来37" w:date="2020-07-27T23:34:00Z">
                  <m:rPr>
                    <m:sty m:val="p"/>
                  </m:rPr>
                  <w:rPr>
                    <w:rFonts w:ascii="Cambria Math" w:hAnsi="Cambria Math"/>
                  </w:rPr>
                  <m:t>P</m:t>
                </w:ins>
              </m:r>
              <m:ctrlPr>
                <w:ins w:id="789" w:author="智绘未来37" w:date="2020-07-27T23:34:00Z">
                  <w:rPr>
                    <w:rFonts w:ascii="Cambria Math" w:hAnsi="Cambria Math" w:hint="eastAsia"/>
                  </w:rPr>
                </w:ins>
              </m:ctrlPr>
            </m:e>
            <m:sub>
              <m:r>
                <w:ins w:id="790" w:author="智绘未来37" w:date="2020-07-27T23:34:00Z">
                  <m:rPr>
                    <m:sty m:val="p"/>
                  </m:rPr>
                  <w:rPr>
                    <w:rFonts w:ascii="Cambria Math" w:hAnsi="Cambria Math"/>
                  </w:rPr>
                  <m:t>f_0j</m:t>
                </w:ins>
              </m:r>
            </m:sub>
          </m:sSub>
        </m:oMath>
      </m:oMathPara>
    </w:p>
    <w:p w14:paraId="1C9D3A51" w14:textId="77777777" w:rsidR="00B10778" w:rsidRPr="00E242DD" w:rsidRDefault="00B10778" w:rsidP="00B10778">
      <w:pPr>
        <w:pStyle w:val="00"/>
        <w:ind w:firstLine="480"/>
        <w:rPr>
          <w:ins w:id="791" w:author="智绘未来37" w:date="2020-07-27T23:34:00Z"/>
        </w:rPr>
      </w:pPr>
      <w:ins w:id="792" w:author="智绘未来37" w:date="2020-07-27T23:34:00Z">
        <w:r w:rsidRPr="00E242DD">
          <w:rPr>
            <w:rFonts w:hint="eastAsia"/>
          </w:rPr>
          <w:t>即获得预测日光伏发电功率预测结果。</w:t>
        </w:r>
      </w:ins>
    </w:p>
    <w:p w14:paraId="56D2F616" w14:textId="77777777" w:rsidR="00B10778" w:rsidRDefault="00B10778" w:rsidP="00B10778">
      <w:pPr>
        <w:pStyle w:val="04"/>
        <w:ind w:firstLine="480"/>
        <w:rPr>
          <w:ins w:id="793" w:author="智绘未来37" w:date="2020-07-27T23:34:00Z"/>
        </w:rPr>
      </w:pPr>
      <w:ins w:id="794" w:author="智绘未来37" w:date="2020-07-27T23:34:00Z">
        <w:r>
          <w:rPr>
            <w:rFonts w:hint="eastAsia"/>
          </w:rPr>
          <w:t>一种</w:t>
        </w:r>
        <w:r w:rsidRPr="00C949F7">
          <w:rPr>
            <w:rFonts w:hint="eastAsia"/>
          </w:rPr>
          <w:t>基于</w:t>
        </w:r>
        <w:r>
          <w:rPr>
            <w:rFonts w:hint="eastAsia"/>
          </w:rPr>
          <w:t>权利要求</w:t>
        </w:r>
        <w:r>
          <w:rPr>
            <w:rFonts w:hint="eastAsia"/>
          </w:rPr>
          <w:t>1-</w:t>
        </w:r>
        <w:r>
          <w:t>11</w:t>
        </w:r>
        <w:r>
          <w:rPr>
            <w:rFonts w:hint="eastAsia"/>
          </w:rPr>
          <w:t>任一项所述</w:t>
        </w:r>
        <w:r w:rsidRPr="00C949F7">
          <w:rPr>
            <w:rFonts w:hint="eastAsia"/>
          </w:rPr>
          <w:t>误差修正和模糊逻辑的光伏发电功率预测方法</w:t>
        </w:r>
        <w:r>
          <w:rPr>
            <w:rFonts w:hint="eastAsia"/>
          </w:rPr>
          <w:t>的</w:t>
        </w:r>
        <w:r w:rsidRPr="008C165D">
          <w:rPr>
            <w:rFonts w:hint="eastAsia"/>
          </w:rPr>
          <w:t>光伏发电功率预测</w:t>
        </w:r>
        <w:r>
          <w:rPr>
            <w:rFonts w:hint="eastAsia"/>
          </w:rPr>
          <w:t>系统，其特征在于，包括以下模块：</w:t>
        </w:r>
      </w:ins>
    </w:p>
    <w:p w14:paraId="7637A0D3" w14:textId="77777777" w:rsidR="00B10778" w:rsidRDefault="00B10778" w:rsidP="00B10778">
      <w:pPr>
        <w:pStyle w:val="00"/>
        <w:ind w:firstLine="480"/>
        <w:rPr>
          <w:ins w:id="795" w:author="智绘未来37" w:date="2020-07-27T23:34:00Z"/>
        </w:rPr>
      </w:pPr>
      <w:ins w:id="796" w:author="智绘未来37" w:date="2020-07-27T23:34:00Z">
        <w:r>
          <w:rPr>
            <w:rFonts w:hint="eastAsia"/>
          </w:rPr>
          <w:t>数据采集模块，用于</w:t>
        </w:r>
        <w:r w:rsidRPr="00C949F7">
          <w:t>获取预测日前</w:t>
        </w:r>
        <w:r w:rsidRPr="00C949F7">
          <w:t>M</w:t>
        </w:r>
        <w:r w:rsidRPr="00C949F7">
          <w:t>天的光伏发电功率历史数据和气象历</w:t>
        </w:r>
        <w:r w:rsidRPr="00C949F7">
          <w:lastRenderedPageBreak/>
          <w:t>史数据，以及预测日当天的气象数据</w:t>
        </w:r>
        <w:r>
          <w:rPr>
            <w:rFonts w:hint="eastAsia"/>
          </w:rPr>
          <w:t>；</w:t>
        </w:r>
      </w:ins>
    </w:p>
    <w:p w14:paraId="4F21C200" w14:textId="77777777" w:rsidR="00B10778" w:rsidRDefault="00B10778" w:rsidP="00B10778">
      <w:pPr>
        <w:pStyle w:val="00"/>
        <w:ind w:firstLine="480"/>
        <w:rPr>
          <w:ins w:id="797" w:author="智绘未来37" w:date="2020-07-27T23:34:00Z"/>
        </w:rPr>
      </w:pPr>
      <w:ins w:id="798" w:author="智绘未来37" w:date="2020-07-27T23:34:00Z">
        <w:r>
          <w:rPr>
            <w:rFonts w:hint="eastAsia"/>
          </w:rPr>
          <w:t>第一数据预处理模块，包含模糊控制器单元，使用</w:t>
        </w:r>
        <w:r w:rsidRPr="008C165D">
          <w:rPr>
            <w:rFonts w:hint="eastAsia"/>
          </w:rPr>
          <w:t>数据采集模块</w:t>
        </w:r>
        <w:r>
          <w:rPr>
            <w:rFonts w:hint="eastAsia"/>
          </w:rPr>
          <w:t>获取的时间以及该时间气象数据其中的两种作为模糊控制器的输入，定义模糊控制器的输出为该时间的云量系数，</w:t>
        </w:r>
      </w:ins>
    </w:p>
    <w:p w14:paraId="5D1C63DF" w14:textId="77777777" w:rsidR="00B10778" w:rsidRDefault="00B10778" w:rsidP="00B10778">
      <w:pPr>
        <w:pStyle w:val="00"/>
        <w:ind w:firstLine="480"/>
        <w:rPr>
          <w:ins w:id="799" w:author="智绘未来37" w:date="2020-07-27T23:34:00Z"/>
        </w:rPr>
      </w:pPr>
      <w:ins w:id="800" w:author="智绘未来37" w:date="2020-07-27T23:34:00Z">
        <w:r>
          <w:rPr>
            <w:rFonts w:hint="eastAsia"/>
          </w:rPr>
          <w:t>第二数据预处理模块，用于以数据采集模块获取的光伏发电功率预测值和光伏发电功率真实值计算</w:t>
        </w:r>
        <w:r w:rsidRPr="002653B6">
          <w:rPr>
            <w:rFonts w:hint="eastAsia"/>
          </w:rPr>
          <w:t>误差修正因子</w:t>
        </w:r>
        <w:r>
          <w:rPr>
            <w:rFonts w:hint="eastAsia"/>
          </w:rPr>
          <w:t>；</w:t>
        </w:r>
      </w:ins>
    </w:p>
    <w:p w14:paraId="2530551B" w14:textId="77777777" w:rsidR="00B10778" w:rsidRDefault="00B10778" w:rsidP="00B10778">
      <w:pPr>
        <w:pStyle w:val="00"/>
        <w:ind w:firstLine="480"/>
        <w:rPr>
          <w:ins w:id="801" w:author="智绘未来37" w:date="2020-07-27T23:34:00Z"/>
        </w:rPr>
      </w:pPr>
      <w:ins w:id="802" w:author="智绘未来37" w:date="2020-07-27T23:34:00Z">
        <w:r>
          <w:rPr>
            <w:rFonts w:hint="eastAsia"/>
          </w:rPr>
          <w:t>光伏发电功率预测模块，内置神经网络单元，该神经网络单元以未用于计算云量系数的气象历史数据，云量系数，和</w:t>
        </w:r>
        <w:r w:rsidRPr="002653B6">
          <w:rPr>
            <w:rFonts w:hint="eastAsia"/>
          </w:rPr>
          <w:t>误差修正因子</w:t>
        </w:r>
        <w:r>
          <w:rPr>
            <w:rFonts w:hint="eastAsia"/>
          </w:rPr>
          <w:t>作为神经网络的输入，以光伏发电功率预测值作为输出，训练获得；光伏发电功率预测模块</w:t>
        </w:r>
        <w:r w:rsidRPr="009C49D7">
          <w:rPr>
            <w:rFonts w:hint="eastAsia"/>
          </w:rPr>
          <w:t>使用预测日当天的气象数据和时间数据通过训练好的神经网络</w:t>
        </w:r>
        <w:r>
          <w:rPr>
            <w:rFonts w:hint="eastAsia"/>
          </w:rPr>
          <w:t>单元</w:t>
        </w:r>
        <w:r w:rsidRPr="009C49D7">
          <w:rPr>
            <w:rFonts w:hint="eastAsia"/>
          </w:rPr>
          <w:t>对光伏发电功率进行预测</w:t>
        </w:r>
        <w:r>
          <w:rPr>
            <w:rFonts w:hint="eastAsia"/>
          </w:rPr>
          <w:t>；</w:t>
        </w:r>
      </w:ins>
    </w:p>
    <w:p w14:paraId="4A3DA049" w14:textId="77777777" w:rsidR="00B10778" w:rsidRDefault="00B10778" w:rsidP="00B10778">
      <w:pPr>
        <w:pStyle w:val="00"/>
        <w:ind w:firstLine="480"/>
        <w:rPr>
          <w:ins w:id="803" w:author="智绘未来37" w:date="2020-07-27T23:34:00Z"/>
        </w:rPr>
      </w:pPr>
      <w:ins w:id="804" w:author="智绘未来37" w:date="2020-07-27T23:34:00Z">
        <w:r>
          <w:rPr>
            <w:rFonts w:hint="eastAsia"/>
          </w:rPr>
          <w:t>数据输出模块，用于将</w:t>
        </w:r>
        <w:r w:rsidRPr="00E45366">
          <w:rPr>
            <w:rFonts w:hint="eastAsia"/>
          </w:rPr>
          <w:t>光伏发电功率预测模块</w:t>
        </w:r>
        <w:r>
          <w:rPr>
            <w:rFonts w:hint="eastAsia"/>
          </w:rPr>
          <w:t>的预测结果进行输出显示</w:t>
        </w:r>
        <w:r w:rsidRPr="009C49D7">
          <w:rPr>
            <w:rFonts w:hint="eastAsia"/>
          </w:rPr>
          <w:t>。</w:t>
        </w:r>
      </w:ins>
    </w:p>
    <w:p w14:paraId="393AE231" w14:textId="77777777" w:rsidR="00B10778" w:rsidRDefault="00B10778" w:rsidP="00B10778">
      <w:pPr>
        <w:pStyle w:val="04"/>
        <w:ind w:firstLine="480"/>
        <w:rPr>
          <w:ins w:id="805" w:author="智绘未来37" w:date="2020-07-27T23:34:00Z"/>
        </w:rPr>
      </w:pPr>
      <w:ins w:id="806" w:author="智绘未来37" w:date="2020-07-27T23:34:00Z">
        <w:r>
          <w:rPr>
            <w:rFonts w:hint="eastAsia"/>
          </w:rPr>
          <w:t>根据权利要</w:t>
        </w:r>
        <w:r>
          <w:t>12</w:t>
        </w:r>
        <w:r>
          <w:rPr>
            <w:rFonts w:hint="eastAsia"/>
          </w:rPr>
          <w:t>所述的</w:t>
        </w:r>
        <w:r w:rsidRPr="00F42470">
          <w:rPr>
            <w:rFonts w:hint="eastAsia"/>
          </w:rPr>
          <w:t>基于误差修正和模糊逻辑的光伏发电功率预测</w:t>
        </w:r>
        <w:r>
          <w:rPr>
            <w:rFonts w:hint="eastAsia"/>
          </w:rPr>
          <w:t>系统</w:t>
        </w:r>
        <w:r w:rsidRPr="00F42470">
          <w:rPr>
            <w:rFonts w:hint="eastAsia"/>
          </w:rPr>
          <w:t>，其特征在于</w:t>
        </w:r>
        <w:r>
          <w:rPr>
            <w:rFonts w:hint="eastAsia"/>
          </w:rPr>
          <w:t>：</w:t>
        </w:r>
      </w:ins>
    </w:p>
    <w:p w14:paraId="23044B31" w14:textId="77777777" w:rsidR="00B10778" w:rsidRPr="00E45366" w:rsidRDefault="00B10778" w:rsidP="00B10778">
      <w:pPr>
        <w:pStyle w:val="00"/>
        <w:ind w:firstLine="480"/>
        <w:rPr>
          <w:ins w:id="807" w:author="智绘未来37" w:date="2020-07-27T23:34:00Z"/>
        </w:rPr>
      </w:pPr>
      <w:ins w:id="808" w:author="智绘未来37" w:date="2020-07-27T23:34:00Z">
        <w:r>
          <w:rPr>
            <w:rFonts w:hint="eastAsia"/>
          </w:rPr>
          <w:t>数据采集模块</w:t>
        </w:r>
        <w:r w:rsidRPr="00E242DD">
          <w:rPr>
            <w:rFonts w:hint="eastAsia"/>
          </w:rPr>
          <w:t>在一年中的每个季节中各随机选取</w:t>
        </w:r>
        <w:r w:rsidRPr="00E242DD">
          <w:rPr>
            <w:rFonts w:hint="eastAsia"/>
          </w:rPr>
          <w:t>15</w:t>
        </w:r>
        <w:r w:rsidRPr="00E242DD">
          <w:rPr>
            <w:rFonts w:hint="eastAsia"/>
          </w:rPr>
          <w:t>天，每日采样点的数量为</w:t>
        </w:r>
        <w:r w:rsidRPr="00E242DD">
          <w:rPr>
            <w:rFonts w:hint="eastAsia"/>
          </w:rPr>
          <w:t>N=</w:t>
        </w:r>
        <w:r w:rsidRPr="00E242DD">
          <w:t>288</w:t>
        </w:r>
        <w:r>
          <w:rPr>
            <w:rFonts w:hint="eastAsia"/>
          </w:rPr>
          <w:t>。</w:t>
        </w:r>
      </w:ins>
    </w:p>
    <w:p w14:paraId="76C56506" w14:textId="77777777" w:rsidR="00B10778" w:rsidRDefault="00B10778" w:rsidP="00B10778">
      <w:pPr>
        <w:pStyle w:val="04"/>
        <w:ind w:firstLine="480"/>
        <w:rPr>
          <w:ins w:id="809" w:author="智绘未来37" w:date="2020-07-27T23:34:00Z"/>
        </w:rPr>
      </w:pPr>
      <w:ins w:id="810" w:author="智绘未来37" w:date="2020-07-27T23:34:00Z">
        <w:r>
          <w:rPr>
            <w:rFonts w:hint="eastAsia"/>
          </w:rPr>
          <w:t>根据权利要</w:t>
        </w:r>
        <w:r>
          <w:t>12</w:t>
        </w:r>
        <w:r>
          <w:rPr>
            <w:rFonts w:hint="eastAsia"/>
          </w:rPr>
          <w:t>或</w:t>
        </w:r>
        <w:r>
          <w:rPr>
            <w:rFonts w:hint="eastAsia"/>
          </w:rPr>
          <w:t>1</w:t>
        </w:r>
        <w:r>
          <w:t>3</w:t>
        </w:r>
        <w:r>
          <w:rPr>
            <w:rFonts w:hint="eastAsia"/>
          </w:rPr>
          <w:t>所述的</w:t>
        </w:r>
        <w:r w:rsidRPr="00F42470">
          <w:rPr>
            <w:rFonts w:hint="eastAsia"/>
          </w:rPr>
          <w:t>基于误差修正和模糊逻辑的光伏发电功率预测</w:t>
        </w:r>
        <w:r>
          <w:rPr>
            <w:rFonts w:hint="eastAsia"/>
          </w:rPr>
          <w:t>系统</w:t>
        </w:r>
        <w:r w:rsidRPr="00F42470">
          <w:rPr>
            <w:rFonts w:hint="eastAsia"/>
          </w:rPr>
          <w:t>，其特征在于</w:t>
        </w:r>
        <w:r>
          <w:rPr>
            <w:rFonts w:hint="eastAsia"/>
          </w:rPr>
          <w:t>：</w:t>
        </w:r>
      </w:ins>
    </w:p>
    <w:p w14:paraId="0DC1894D" w14:textId="77777777" w:rsidR="00B10778" w:rsidRDefault="00B10778" w:rsidP="00B10778">
      <w:pPr>
        <w:pStyle w:val="00"/>
        <w:ind w:firstLine="480"/>
        <w:rPr>
          <w:ins w:id="811" w:author="智绘未来37" w:date="2020-07-27T23:34:00Z"/>
        </w:rPr>
      </w:pPr>
      <w:ins w:id="812" w:author="智绘未来37" w:date="2020-07-27T23:34:00Z">
        <w:r>
          <w:rPr>
            <w:rFonts w:hint="eastAsia"/>
          </w:rPr>
          <w:t>第二数据预处理模块包括均方误差计算单元</w:t>
        </w:r>
        <w:r>
          <w:t>、</w:t>
        </w:r>
        <w:r>
          <w:rPr>
            <w:rFonts w:hint="eastAsia"/>
          </w:rPr>
          <w:t>均方根误差计算单元</w:t>
        </w:r>
        <w:r>
          <w:t>、</w:t>
        </w:r>
        <w:r>
          <w:rPr>
            <w:rFonts w:hint="eastAsia"/>
          </w:rPr>
          <w:t>平均绝对误差计算单元</w:t>
        </w:r>
        <w:r>
          <w:t>、</w:t>
        </w:r>
        <w:r>
          <w:rPr>
            <w:rFonts w:hint="eastAsia"/>
          </w:rPr>
          <w:t>平均绝对百分比误差计算单元或对称平均绝对百分比误差计算单元中的至少一个。</w:t>
        </w:r>
      </w:ins>
    </w:p>
    <w:p w14:paraId="54BCF4A9" w14:textId="77777777" w:rsidR="00B10778" w:rsidRDefault="00B10778" w:rsidP="00B10778">
      <w:pPr>
        <w:pStyle w:val="04"/>
        <w:ind w:firstLine="480"/>
        <w:rPr>
          <w:ins w:id="813" w:author="智绘未来37" w:date="2020-07-27T23:34:00Z"/>
        </w:rPr>
      </w:pPr>
      <w:ins w:id="814" w:author="智绘未来37" w:date="2020-07-27T23:34:00Z">
        <w:r>
          <w:rPr>
            <w:rFonts w:hint="eastAsia"/>
          </w:rPr>
          <w:t>根据权利要</w:t>
        </w:r>
        <w:r>
          <w:t>12</w:t>
        </w:r>
        <w:r>
          <w:rPr>
            <w:rFonts w:hint="eastAsia"/>
          </w:rPr>
          <w:t>或</w:t>
        </w:r>
        <w:r>
          <w:rPr>
            <w:rFonts w:hint="eastAsia"/>
          </w:rPr>
          <w:t>1</w:t>
        </w:r>
        <w:r>
          <w:t>3</w:t>
        </w:r>
        <w:r>
          <w:rPr>
            <w:rFonts w:hint="eastAsia"/>
          </w:rPr>
          <w:t>所述的</w:t>
        </w:r>
        <w:r w:rsidRPr="00F42470">
          <w:rPr>
            <w:rFonts w:hint="eastAsia"/>
          </w:rPr>
          <w:t>基于误差修正和模糊逻辑的光伏发电功率预测</w:t>
        </w:r>
        <w:r>
          <w:rPr>
            <w:rFonts w:hint="eastAsia"/>
          </w:rPr>
          <w:t>系统</w:t>
        </w:r>
        <w:r w:rsidRPr="00F42470">
          <w:rPr>
            <w:rFonts w:hint="eastAsia"/>
          </w:rPr>
          <w:t>，其特征在于</w:t>
        </w:r>
        <w:r>
          <w:rPr>
            <w:rFonts w:hint="eastAsia"/>
          </w:rPr>
          <w:t>：</w:t>
        </w:r>
      </w:ins>
    </w:p>
    <w:p w14:paraId="4E255B13" w14:textId="32C3BD28" w:rsidR="007843F4" w:rsidRPr="00E242DD" w:rsidRDefault="00B10778">
      <w:pPr>
        <w:pStyle w:val="00"/>
        <w:ind w:firstLine="480"/>
        <w:rPr>
          <w:ins w:id="815" w:author="智绘未来37" w:date="2020-07-27T23:34:00Z"/>
        </w:rPr>
      </w:pPr>
      <w:ins w:id="816" w:author="智绘未来37" w:date="2020-07-27T23:34:00Z">
        <w:r w:rsidRPr="00B75D9F">
          <w:rPr>
            <w:rFonts w:hint="eastAsia"/>
          </w:rPr>
          <w:t>内置神经网络单元</w:t>
        </w:r>
        <w:r>
          <w:rPr>
            <w:rFonts w:hint="eastAsia"/>
          </w:rPr>
          <w:t>为</w:t>
        </w:r>
        <w:r w:rsidRPr="00B75D9F">
          <w:rPr>
            <w:rFonts w:hint="eastAsia"/>
          </w:rPr>
          <w:t>卷积神经网络</w:t>
        </w:r>
        <w:r>
          <w:rPr>
            <w:rFonts w:hint="eastAsia"/>
          </w:rPr>
          <w:t>单元</w:t>
        </w:r>
        <w:r w:rsidRPr="00B75D9F">
          <w:rPr>
            <w:rFonts w:hint="eastAsia"/>
          </w:rPr>
          <w:t>、贝叶斯神经网络</w:t>
        </w:r>
        <w:r>
          <w:rPr>
            <w:rFonts w:hint="eastAsia"/>
          </w:rPr>
          <w:t>单元或</w:t>
        </w:r>
        <w:r>
          <w:rPr>
            <w:rFonts w:hint="eastAsia"/>
          </w:rPr>
          <w:t>BP</w:t>
        </w:r>
        <w:r>
          <w:rPr>
            <w:rFonts w:hint="eastAsia"/>
          </w:rPr>
          <w:t>神经网络单元中的至少一种。</w:t>
        </w:r>
      </w:ins>
    </w:p>
    <w:p w14:paraId="0A23BD19" w14:textId="77777777" w:rsidR="007843F4" w:rsidRPr="00E242DD" w:rsidRDefault="007843F4">
      <w:pPr>
        <w:pStyle w:val="00"/>
        <w:ind w:firstLine="480"/>
      </w:pPr>
    </w:p>
    <w:p w14:paraId="181A2FB7" w14:textId="77777777" w:rsidR="007843F4" w:rsidRPr="00E242DD" w:rsidRDefault="007843F4">
      <w:pPr>
        <w:sectPr w:rsidR="007843F4" w:rsidRPr="00E242DD">
          <w:pgSz w:w="11906" w:h="16838"/>
          <w:pgMar w:top="1440" w:right="1800" w:bottom="1440" w:left="1800" w:header="851" w:footer="992" w:gutter="0"/>
          <w:pgNumType w:start="1"/>
          <w:cols w:space="425"/>
          <w:docGrid w:type="lines" w:linePitch="312"/>
        </w:sectPr>
      </w:pPr>
    </w:p>
    <w:tbl>
      <w:tblPr>
        <w:tblStyle w:val="ae"/>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7843F4" w:rsidRPr="00E242DD" w14:paraId="435B07BD" w14:textId="77777777">
        <w:tc>
          <w:tcPr>
            <w:tcW w:w="5000" w:type="pct"/>
          </w:tcPr>
          <w:p w14:paraId="3FA54BD5" w14:textId="77777777" w:rsidR="007843F4" w:rsidRPr="00E242DD" w:rsidRDefault="00D8650D">
            <w:pPr>
              <w:jc w:val="center"/>
              <w:rPr>
                <w:sz w:val="28"/>
                <w:szCs w:val="28"/>
              </w:rPr>
            </w:pPr>
            <w:r w:rsidRPr="00E242DD">
              <w:rPr>
                <w:rFonts w:eastAsia="黑体" w:hint="eastAsia"/>
                <w:sz w:val="28"/>
                <w:szCs w:val="28"/>
              </w:rPr>
              <w:lastRenderedPageBreak/>
              <w:t>说</w:t>
            </w:r>
            <w:r w:rsidRPr="00E242DD">
              <w:rPr>
                <w:rFonts w:eastAsia="黑体" w:hint="eastAsia"/>
                <w:sz w:val="28"/>
                <w:szCs w:val="28"/>
              </w:rPr>
              <w:t xml:space="preserve"> </w:t>
            </w:r>
            <w:r w:rsidRPr="00E242DD">
              <w:rPr>
                <w:rFonts w:eastAsia="黑体" w:hint="eastAsia"/>
                <w:sz w:val="28"/>
                <w:szCs w:val="28"/>
              </w:rPr>
              <w:t>明</w:t>
            </w:r>
            <w:r w:rsidRPr="00E242DD">
              <w:rPr>
                <w:rFonts w:eastAsia="黑体" w:hint="eastAsia"/>
                <w:sz w:val="28"/>
                <w:szCs w:val="28"/>
              </w:rPr>
              <w:t xml:space="preserve"> </w:t>
            </w:r>
            <w:r w:rsidRPr="00E242DD">
              <w:rPr>
                <w:rFonts w:eastAsia="黑体" w:hint="eastAsia"/>
                <w:sz w:val="28"/>
                <w:szCs w:val="28"/>
              </w:rPr>
              <w:t>书</w:t>
            </w:r>
          </w:p>
        </w:tc>
      </w:tr>
    </w:tbl>
    <w:p w14:paraId="1644C3F1" w14:textId="4735BFFA" w:rsidR="007843F4" w:rsidRPr="00E242DD" w:rsidRDefault="00D8650D">
      <w:pPr>
        <w:jc w:val="center"/>
        <w:rPr>
          <w:rFonts w:eastAsia="黑体"/>
          <w:sz w:val="28"/>
        </w:rPr>
      </w:pPr>
      <w:bookmarkStart w:id="817" w:name="_Hlk46780257"/>
      <w:r w:rsidRPr="00E242DD">
        <w:rPr>
          <w:rFonts w:eastAsia="黑体" w:hint="eastAsia"/>
          <w:sz w:val="28"/>
        </w:rPr>
        <w:t>基于误差修正和模糊逻辑的光伏发电功率预测方法</w:t>
      </w:r>
      <w:bookmarkEnd w:id="817"/>
      <w:r w:rsidRPr="00E242DD">
        <w:rPr>
          <w:rFonts w:eastAsia="黑体" w:hint="eastAsia"/>
          <w:sz w:val="28"/>
        </w:rPr>
        <w:t>及系统</w:t>
      </w:r>
    </w:p>
    <w:p w14:paraId="56DCD2C2" w14:textId="77777777" w:rsidR="007843F4" w:rsidRPr="00E242DD" w:rsidRDefault="007843F4">
      <w:pPr>
        <w:pStyle w:val="00"/>
        <w:ind w:firstLine="482"/>
        <w:rPr>
          <w:b/>
          <w:bCs/>
        </w:rPr>
      </w:pPr>
    </w:p>
    <w:p w14:paraId="708E4599" w14:textId="77777777" w:rsidR="007843F4" w:rsidRPr="00E242DD" w:rsidRDefault="00D8650D">
      <w:pPr>
        <w:pStyle w:val="00"/>
        <w:ind w:firstLine="482"/>
        <w:rPr>
          <w:b/>
          <w:bCs/>
        </w:rPr>
      </w:pPr>
      <w:r w:rsidRPr="00E242DD">
        <w:rPr>
          <w:rFonts w:hint="eastAsia"/>
          <w:b/>
          <w:bCs/>
        </w:rPr>
        <w:t>技术领域</w:t>
      </w:r>
    </w:p>
    <w:p w14:paraId="1D10F8B8" w14:textId="77777777" w:rsidR="007843F4" w:rsidRPr="00E242DD" w:rsidRDefault="00D8650D">
      <w:pPr>
        <w:pStyle w:val="00"/>
        <w:ind w:firstLine="480"/>
      </w:pPr>
      <w:r w:rsidRPr="00E242DD">
        <w:rPr>
          <w:rFonts w:hint="eastAsia"/>
        </w:rPr>
        <w:t>本发明属于光伏发电领域，更具体地，涉及一种基于神经网络的光伏发电功率预测方法及系统。</w:t>
      </w:r>
    </w:p>
    <w:p w14:paraId="2F226151" w14:textId="77777777" w:rsidR="007843F4" w:rsidRPr="00E242DD" w:rsidRDefault="007843F4">
      <w:pPr>
        <w:pStyle w:val="00"/>
        <w:ind w:firstLine="482"/>
        <w:rPr>
          <w:b/>
          <w:bCs/>
        </w:rPr>
      </w:pPr>
    </w:p>
    <w:p w14:paraId="54FC3C49" w14:textId="77777777" w:rsidR="007843F4" w:rsidRPr="00E242DD" w:rsidRDefault="00D8650D">
      <w:pPr>
        <w:pStyle w:val="00"/>
        <w:ind w:firstLine="482"/>
        <w:rPr>
          <w:b/>
          <w:bCs/>
        </w:rPr>
      </w:pPr>
      <w:r w:rsidRPr="00E242DD">
        <w:rPr>
          <w:rFonts w:hint="eastAsia"/>
          <w:b/>
          <w:bCs/>
        </w:rPr>
        <w:t>背景技术</w:t>
      </w:r>
    </w:p>
    <w:p w14:paraId="6BA1B0E1" w14:textId="77777777" w:rsidR="007843F4" w:rsidRPr="00E242DD" w:rsidRDefault="00D8650D">
      <w:pPr>
        <w:pStyle w:val="00"/>
        <w:ind w:firstLine="480"/>
      </w:pPr>
      <w:r w:rsidRPr="00E242DD">
        <w:rPr>
          <w:rFonts w:hint="eastAsia"/>
        </w:rPr>
        <w:t>目前传统的煤炭能源日益枯竭，石油的价格也在不断上涨，同时人们对环境保护的不断重视，使得人们对可再生能源有迫切的需求。光伏发电是将太阳能转化为电能，太阳能是一种干净、环保、可再生的清洁能源。在如今常规能源短缺的情况下，发展光伏产业可以使人们不再过多依赖于诸如石油、煤炭等不可再生能源，从而达到维持生态平衡，调整能源结构的效果。</w:t>
      </w:r>
    </w:p>
    <w:p w14:paraId="350BAB50" w14:textId="77777777" w:rsidR="007843F4" w:rsidRPr="00E242DD" w:rsidRDefault="00D8650D">
      <w:pPr>
        <w:pStyle w:val="00"/>
        <w:ind w:firstLine="480"/>
      </w:pPr>
      <w:r w:rsidRPr="00E242DD">
        <w:rPr>
          <w:rFonts w:hint="eastAsia"/>
        </w:rPr>
        <w:t>从全球光伏发电行业的发展现状来看，由于世界各国对于可持续发展观念的越来越重视，全球光伏发电的规模正在迅速扩大。随着电力技术的不断发展，光伏发电的成本在显著降低，光伏发电产品的价格也在随之不断的降低。目前世界上许多地区的国家都在积极地推动光伏发电项目，光伏市场有越来越多的投资者参与进来，全球光伏市场正在向着多元化的方向发展。从海外市场装机量来看，每年有越来越多的项目装机量超过十亿瓦。光伏发电在市场上的竞争力正在逐渐提升，在将来很有可能成为最受欢迎的新能源技术。而目前限制光伏发电发展的关键问题之一是光伏发电功率预测问题。</w:t>
      </w:r>
    </w:p>
    <w:p w14:paraId="1BB7F468" w14:textId="77777777" w:rsidR="007843F4" w:rsidRPr="00E242DD" w:rsidRDefault="00D8650D">
      <w:pPr>
        <w:pStyle w:val="00"/>
        <w:ind w:firstLine="480"/>
      </w:pPr>
      <w:r w:rsidRPr="00E242DD">
        <w:rPr>
          <w:rFonts w:hint="eastAsia"/>
        </w:rPr>
        <w:t>首先对于光伏功率的准确预测，可以提高电网稳定性、增加电网消纳光电能力。光伏发电具有间歇性、随机性和波动性，由此给电网的安全运行带来了一系列问题，电网调度部门传统的做法只能采取拉闸限电这样的无奈之举。随着光伏发电站电网电源结构比重的增加，光伏功率预测系统变得尤为重要，光伏功率预测越准，光伏并网给电网的安全运行带来的影响就越小，就能够有效的帮助电网调度部门做好各类电源的调度计划。</w:t>
      </w:r>
    </w:p>
    <w:p w14:paraId="7B27F32C" w14:textId="77777777" w:rsidR="007843F4" w:rsidRPr="00E242DD" w:rsidRDefault="00D8650D">
      <w:pPr>
        <w:pStyle w:val="00"/>
        <w:ind w:firstLine="480"/>
      </w:pPr>
      <w:r w:rsidRPr="00E242DD">
        <w:rPr>
          <w:rFonts w:hint="eastAsia"/>
        </w:rPr>
        <w:t>其次帮助光伏电站减少由于限电带来的经济损失，提高光伏电站运营管理效率。光伏功率预测越准，电网就会减少光伏限电，由此大大提高了电网消纳</w:t>
      </w:r>
      <w:r w:rsidRPr="00E242DD">
        <w:rPr>
          <w:rFonts w:hint="eastAsia"/>
        </w:rPr>
        <w:lastRenderedPageBreak/>
        <w:t>阳光的能力，进而减少了由于限电给光伏业主带来的经济损失，增加了光伏电站投资回报率。</w:t>
      </w:r>
    </w:p>
    <w:p w14:paraId="46A8E46E" w14:textId="77777777" w:rsidR="007843F4" w:rsidRPr="00E242DD" w:rsidRDefault="007843F4">
      <w:pPr>
        <w:pStyle w:val="00"/>
        <w:ind w:firstLine="482"/>
        <w:rPr>
          <w:b/>
          <w:bCs/>
        </w:rPr>
      </w:pPr>
    </w:p>
    <w:p w14:paraId="58503D21" w14:textId="77777777" w:rsidR="007843F4" w:rsidRPr="00E242DD" w:rsidRDefault="00D8650D">
      <w:pPr>
        <w:pStyle w:val="00"/>
        <w:ind w:firstLine="482"/>
        <w:rPr>
          <w:b/>
          <w:bCs/>
        </w:rPr>
      </w:pPr>
      <w:r w:rsidRPr="00E242DD">
        <w:rPr>
          <w:rFonts w:hint="eastAsia"/>
          <w:b/>
          <w:bCs/>
        </w:rPr>
        <w:t>发明内容</w:t>
      </w:r>
    </w:p>
    <w:p w14:paraId="19460DC8" w14:textId="77777777" w:rsidR="007843F4" w:rsidRPr="00E242DD" w:rsidRDefault="00D8650D">
      <w:pPr>
        <w:pStyle w:val="00"/>
        <w:ind w:firstLine="480"/>
      </w:pPr>
      <w:r w:rsidRPr="00E242DD">
        <w:rPr>
          <w:rFonts w:hint="eastAsia"/>
        </w:rPr>
        <w:t>为解决现有技术中存在的不足，本发明的目的在于，提供一种基于人工神经网络预测功率，加入误差修正因子和模糊预处理方法，更加精确的预测光伏输出功率。</w:t>
      </w:r>
    </w:p>
    <w:p w14:paraId="1AE071DB" w14:textId="1B7DFC33" w:rsidR="00B10778" w:rsidRDefault="00D8650D" w:rsidP="00B10778">
      <w:pPr>
        <w:pStyle w:val="00"/>
        <w:ind w:firstLine="480"/>
      </w:pPr>
      <w:r w:rsidRPr="00E242DD">
        <w:rPr>
          <w:rFonts w:hint="eastAsia"/>
        </w:rPr>
        <w:t>本发明采用如下的技术方案。</w:t>
      </w:r>
      <w:del w:id="818" w:author="智绘未来37" w:date="2020-07-27T23:34:00Z">
        <w:r w:rsidR="00FF53B9">
          <w:rPr>
            <w:rFonts w:hint="eastAsia"/>
          </w:rPr>
          <w:delText>【】</w:delText>
        </w:r>
      </w:del>
      <w:ins w:id="819" w:author="智绘未来37" w:date="2020-07-27T23:34:00Z">
        <w:r w:rsidR="00B10778">
          <w:rPr>
            <w:rFonts w:hint="eastAsia"/>
          </w:rPr>
          <w:t>一种</w:t>
        </w:r>
        <w:r w:rsidR="00B10778" w:rsidRPr="00C949F7">
          <w:rPr>
            <w:rFonts w:hint="eastAsia"/>
          </w:rPr>
          <w:t>基于误差修正和模糊逻辑的光伏发电功率预测方法</w:t>
        </w:r>
        <w:r w:rsidR="00B10778">
          <w:rPr>
            <w:rFonts w:hint="eastAsia"/>
          </w:rPr>
          <w:t>，包括以下步骤：</w:t>
        </w:r>
      </w:ins>
    </w:p>
    <w:p w14:paraId="2F7C9628" w14:textId="77777777" w:rsidR="00B10778" w:rsidRDefault="00B10778" w:rsidP="00B10778">
      <w:pPr>
        <w:pStyle w:val="00"/>
        <w:ind w:firstLine="480"/>
        <w:rPr>
          <w:ins w:id="820" w:author="智绘未来37" w:date="2020-07-27T23:34:00Z"/>
        </w:rPr>
      </w:pPr>
      <w:ins w:id="821" w:author="智绘未来37" w:date="2020-07-27T23:34:00Z">
        <w:r>
          <w:rPr>
            <w:rFonts w:hint="eastAsia"/>
          </w:rPr>
          <w:t>步骤</w:t>
        </w:r>
        <w:r>
          <w:rPr>
            <w:rFonts w:hint="eastAsia"/>
          </w:rPr>
          <w:t>1</w:t>
        </w:r>
        <w:r>
          <w:rPr>
            <w:rFonts w:hint="eastAsia"/>
          </w:rPr>
          <w:t>，</w:t>
        </w:r>
        <w:r w:rsidRPr="00C949F7">
          <w:t>获取预测日前</w:t>
        </w:r>
        <w:r w:rsidRPr="00C949F7">
          <w:t>M</w:t>
        </w:r>
        <w:r w:rsidRPr="00C949F7">
          <w:t>天的光伏发电功率历史数据和气象历史数据，以及预测日当天的气象数据</w:t>
        </w:r>
        <w:r>
          <w:rPr>
            <w:rFonts w:hint="eastAsia"/>
          </w:rPr>
          <w:t>；</w:t>
        </w:r>
      </w:ins>
    </w:p>
    <w:p w14:paraId="59994DD4" w14:textId="77777777" w:rsidR="00B10778" w:rsidRDefault="00B10778" w:rsidP="00B10778">
      <w:pPr>
        <w:pStyle w:val="00"/>
        <w:ind w:firstLine="480"/>
        <w:rPr>
          <w:ins w:id="822" w:author="智绘未来37" w:date="2020-07-27T23:34:00Z"/>
        </w:rPr>
      </w:pPr>
      <w:ins w:id="823" w:author="智绘未来37" w:date="2020-07-27T23:34:00Z">
        <w:r>
          <w:rPr>
            <w:rFonts w:hint="eastAsia"/>
          </w:rPr>
          <w:t>步骤</w:t>
        </w:r>
        <w:r>
          <w:rPr>
            <w:rFonts w:hint="eastAsia"/>
          </w:rPr>
          <w:t>2</w:t>
        </w:r>
        <w:r>
          <w:rPr>
            <w:rFonts w:hint="eastAsia"/>
          </w:rPr>
          <w:t>，使用时间以及该时间气象数据其中的两种作为模糊控制器的输入，定义模糊控制器的输出为该时间的云量系数，</w:t>
        </w:r>
      </w:ins>
    </w:p>
    <w:p w14:paraId="694B9AED" w14:textId="77777777" w:rsidR="00B10778" w:rsidRDefault="00B10778" w:rsidP="00B10778">
      <w:pPr>
        <w:pStyle w:val="00"/>
        <w:ind w:firstLine="480"/>
        <w:rPr>
          <w:ins w:id="824" w:author="智绘未来37" w:date="2020-07-27T23:34:00Z"/>
        </w:rPr>
      </w:pPr>
      <w:ins w:id="825" w:author="智绘未来37" w:date="2020-07-27T23:34:00Z">
        <w:r>
          <w:rPr>
            <w:rFonts w:hint="eastAsia"/>
          </w:rPr>
          <w:t>步骤</w:t>
        </w:r>
        <w:r>
          <w:rPr>
            <w:rFonts w:hint="eastAsia"/>
          </w:rPr>
          <w:t>3</w:t>
        </w:r>
        <w:r>
          <w:rPr>
            <w:rFonts w:hint="eastAsia"/>
          </w:rPr>
          <w:t>，以光伏发电功率预测值和光伏发电功率真实值计算</w:t>
        </w:r>
        <w:r w:rsidRPr="002653B6">
          <w:rPr>
            <w:rFonts w:hint="eastAsia"/>
          </w:rPr>
          <w:t>误差修正因子</w:t>
        </w:r>
        <w:r>
          <w:rPr>
            <w:rFonts w:hint="eastAsia"/>
          </w:rPr>
          <w:t>；</w:t>
        </w:r>
      </w:ins>
    </w:p>
    <w:p w14:paraId="148358EE" w14:textId="77777777" w:rsidR="00B10778" w:rsidRDefault="00B10778" w:rsidP="00B10778">
      <w:pPr>
        <w:pStyle w:val="00"/>
        <w:ind w:firstLine="480"/>
        <w:rPr>
          <w:ins w:id="826" w:author="智绘未来37" w:date="2020-07-27T23:34:00Z"/>
        </w:rPr>
      </w:pPr>
      <w:ins w:id="827" w:author="智绘未来37" w:date="2020-07-27T23:34:00Z">
        <w:r>
          <w:rPr>
            <w:rFonts w:hint="eastAsia"/>
          </w:rPr>
          <w:t>步骤</w:t>
        </w:r>
        <w:r>
          <w:rPr>
            <w:rFonts w:hint="eastAsia"/>
          </w:rPr>
          <w:t>4</w:t>
        </w:r>
        <w:r>
          <w:rPr>
            <w:rFonts w:hint="eastAsia"/>
          </w:rPr>
          <w:t>，以未用于计算云量系数的气象历史数据，云量系数，和</w:t>
        </w:r>
        <w:r w:rsidRPr="002653B6">
          <w:rPr>
            <w:rFonts w:hint="eastAsia"/>
          </w:rPr>
          <w:t>误差修正因子</w:t>
        </w:r>
        <w:r>
          <w:rPr>
            <w:rFonts w:hint="eastAsia"/>
          </w:rPr>
          <w:t>作为神经网络的输入，以光伏发电功率预测值作为输出，训练神经网络；</w:t>
        </w:r>
      </w:ins>
    </w:p>
    <w:p w14:paraId="0DF76C58" w14:textId="77777777" w:rsidR="00B10778" w:rsidRDefault="00B10778" w:rsidP="00B10778">
      <w:pPr>
        <w:pStyle w:val="00"/>
        <w:ind w:firstLine="480"/>
        <w:rPr>
          <w:ins w:id="828" w:author="智绘未来37" w:date="2020-07-27T23:34:00Z"/>
        </w:rPr>
      </w:pPr>
      <w:ins w:id="829" w:author="智绘未来37" w:date="2020-07-27T23:34:00Z">
        <w:r>
          <w:rPr>
            <w:rFonts w:hint="eastAsia"/>
          </w:rPr>
          <w:t>步骤</w:t>
        </w:r>
        <w:r>
          <w:rPr>
            <w:rFonts w:hint="eastAsia"/>
          </w:rPr>
          <w:t>5</w:t>
        </w:r>
        <w:r>
          <w:rPr>
            <w:rFonts w:hint="eastAsia"/>
          </w:rPr>
          <w:t>，</w:t>
        </w:r>
        <w:r w:rsidRPr="009C49D7">
          <w:rPr>
            <w:rFonts w:hint="eastAsia"/>
          </w:rPr>
          <w:t>使用预测日当天的气象数据和时间数据通过</w:t>
        </w:r>
        <w:r>
          <w:rPr>
            <w:rFonts w:hint="eastAsia"/>
          </w:rPr>
          <w:t>步骤</w:t>
        </w:r>
        <w:r>
          <w:rPr>
            <w:rFonts w:hint="eastAsia"/>
          </w:rPr>
          <w:t>4</w:t>
        </w:r>
        <w:r w:rsidRPr="009C49D7">
          <w:rPr>
            <w:rFonts w:hint="eastAsia"/>
          </w:rPr>
          <w:t>训练好的神经网络对光伏发电功率进行预测。</w:t>
        </w:r>
      </w:ins>
    </w:p>
    <w:p w14:paraId="01C6E3A0" w14:textId="79ACC5EE" w:rsidR="00B10778" w:rsidRPr="00E242DD" w:rsidRDefault="00B10778" w:rsidP="00B10778">
      <w:pPr>
        <w:pStyle w:val="00"/>
        <w:ind w:firstLine="480"/>
        <w:rPr>
          <w:ins w:id="830" w:author="智绘未来37" w:date="2020-07-27T23:34:00Z"/>
        </w:rPr>
      </w:pPr>
      <w:ins w:id="831" w:author="智绘未来37" w:date="2020-07-27T23:34:00Z">
        <w:r>
          <w:rPr>
            <w:rFonts w:hint="eastAsia"/>
          </w:rPr>
          <w:t>优选地，步骤</w:t>
        </w:r>
        <w:r>
          <w:rPr>
            <w:rFonts w:hint="eastAsia"/>
          </w:rPr>
          <w:t>1</w:t>
        </w:r>
        <w:r>
          <w:rPr>
            <w:rFonts w:hint="eastAsia"/>
          </w:rPr>
          <w:t>中，</w:t>
        </w:r>
        <w:r w:rsidRPr="00E242DD">
          <w:rPr>
            <w:rFonts w:hint="eastAsia"/>
          </w:rPr>
          <w:t>预测日前</w:t>
        </w:r>
        <w:r w:rsidRPr="00E242DD">
          <w:rPr>
            <w:rFonts w:hint="eastAsia"/>
          </w:rPr>
          <w:t>M</w:t>
        </w:r>
        <w:r w:rsidRPr="00E242DD">
          <w:rPr>
            <w:rFonts w:hint="eastAsia"/>
          </w:rPr>
          <w:t>天的光伏发电功率历史数据和气象历史数据包括：预测日前第</w:t>
        </w:r>
        <w:r w:rsidRPr="00E242DD">
          <w:rPr>
            <w:rFonts w:hint="eastAsia"/>
          </w:rPr>
          <w:t>i</w:t>
        </w:r>
        <w:r w:rsidRPr="00E242DD">
          <w:rPr>
            <w:rFonts w:hint="eastAsia"/>
          </w:rPr>
          <w:t>天第</w:t>
        </w:r>
        <w:r w:rsidRPr="00E242DD">
          <w:rPr>
            <w:rFonts w:hint="eastAsia"/>
          </w:rPr>
          <w:t>j</w:t>
        </w:r>
        <w:r w:rsidRPr="00E242DD">
          <w:rPr>
            <w:rFonts w:hint="eastAsia"/>
          </w:rPr>
          <w:t>时刻的光伏发电功率和气象历史数据，</w:t>
        </w:r>
      </w:ins>
      <m:oMath>
        <m:r>
          <w:ins w:id="832" w:author="智绘未来37" w:date="2020-07-27T23:34:00Z">
            <m:rPr>
              <m:sty m:val="p"/>
            </m:rPr>
            <w:rPr>
              <w:rFonts w:ascii="Cambria Math" w:hAnsi="Cambria Math"/>
            </w:rPr>
            <m:t>i=1,2,…,M</m:t>
          </w:ins>
        </m:r>
      </m:oMath>
      <w:ins w:id="833" w:author="智绘未来37" w:date="2020-07-27T23:34:00Z">
        <w:r w:rsidRPr="00E242DD">
          <w:rPr>
            <w:rFonts w:hint="eastAsia"/>
          </w:rPr>
          <w:t>，</w:t>
        </w:r>
      </w:ins>
      <m:oMath>
        <m:r>
          <w:ins w:id="834" w:author="智绘未来37" w:date="2020-07-27T23:34:00Z">
            <m:rPr>
              <m:sty m:val="p"/>
            </m:rPr>
            <w:rPr>
              <w:rFonts w:ascii="Cambria Math" w:hAnsi="Cambria Math" w:hint="eastAsia"/>
            </w:rPr>
            <m:t>i</m:t>
          </w:ins>
        </m:r>
        <m:r>
          <w:ins w:id="835" w:author="智绘未来37" w:date="2020-07-27T23:34:00Z">
            <m:rPr>
              <m:sty m:val="p"/>
            </m:rPr>
            <w:rPr>
              <w:rFonts w:ascii="Cambria Math" w:hAnsi="Cambria Math"/>
            </w:rPr>
            <m:t>=1</m:t>
          </w:ins>
        </m:r>
      </m:oMath>
      <w:ins w:id="836" w:author="智绘未来37" w:date="2020-07-27T23:34:00Z">
        <w:r w:rsidRPr="00E242DD">
          <w:rPr>
            <w:rFonts w:hint="eastAsia"/>
          </w:rPr>
          <w:t>表示预测日的前一天，</w:t>
        </w:r>
      </w:ins>
      <m:oMath>
        <m:r>
          <w:ins w:id="837" w:author="智绘未来37" w:date="2020-07-27T23:34:00Z">
            <m:rPr>
              <m:sty m:val="p"/>
            </m:rPr>
            <w:rPr>
              <w:rFonts w:ascii="Cambria Math" w:hAnsi="Cambria Math"/>
            </w:rPr>
            <m:t>j=1,2,…,N</m:t>
          </w:ins>
        </m:r>
      </m:oMath>
      <w:ins w:id="838" w:author="智绘未来37" w:date="2020-07-27T23:34:00Z">
        <w:r w:rsidRPr="00E242DD">
          <w:rPr>
            <w:rFonts w:hint="eastAsia"/>
          </w:rPr>
          <w:t>，</w:t>
        </w:r>
        <w:r w:rsidRPr="00E242DD">
          <w:rPr>
            <w:rFonts w:hint="eastAsia"/>
          </w:rPr>
          <w:t>N</w:t>
        </w:r>
        <w:r w:rsidRPr="00E242DD">
          <w:rPr>
            <w:rFonts w:hint="eastAsia"/>
          </w:rPr>
          <w:t>表示每日采样点数</w:t>
        </w:r>
        <w:r>
          <w:rPr>
            <w:rFonts w:hint="eastAsia"/>
          </w:rPr>
          <w:t>；</w:t>
        </w:r>
      </w:ins>
    </w:p>
    <w:p w14:paraId="461715EA" w14:textId="77777777" w:rsidR="00B10778" w:rsidRDefault="00B10778" w:rsidP="00B10778">
      <w:pPr>
        <w:pStyle w:val="00"/>
        <w:ind w:firstLine="480"/>
        <w:rPr>
          <w:ins w:id="839" w:author="智绘未来37" w:date="2020-07-27T23:34:00Z"/>
        </w:rPr>
      </w:pPr>
      <w:ins w:id="840" w:author="智绘未来37" w:date="2020-07-27T23:34:00Z">
        <w:r w:rsidRPr="00E242DD">
          <w:rPr>
            <w:rFonts w:hint="eastAsia"/>
          </w:rPr>
          <w:t>预测日当天的气象数据包括：预测日前当天第</w:t>
        </w:r>
        <w:r w:rsidRPr="00E242DD">
          <w:rPr>
            <w:rFonts w:hint="eastAsia"/>
          </w:rPr>
          <w:t>j</w:t>
        </w:r>
        <w:r w:rsidRPr="00E242DD">
          <w:rPr>
            <w:rFonts w:hint="eastAsia"/>
          </w:rPr>
          <w:t>时刻的气象数据，</w:t>
        </w:r>
      </w:ins>
      <m:oMath>
        <m:r>
          <w:ins w:id="841" w:author="智绘未来37" w:date="2020-07-27T23:34:00Z">
            <m:rPr>
              <m:sty m:val="p"/>
            </m:rPr>
            <w:rPr>
              <w:rFonts w:ascii="Cambria Math" w:hAnsi="Cambria Math"/>
            </w:rPr>
            <m:t>j=1,2,…,N</m:t>
          </w:ins>
        </m:r>
      </m:oMath>
      <w:ins w:id="842" w:author="智绘未来37" w:date="2020-07-27T23:34:00Z">
        <w:r w:rsidRPr="00E242DD">
          <w:rPr>
            <w:rFonts w:hint="eastAsia"/>
          </w:rPr>
          <w:t>，</w:t>
        </w:r>
        <w:r w:rsidRPr="00E242DD">
          <w:rPr>
            <w:rFonts w:hint="eastAsia"/>
          </w:rPr>
          <w:t>N</w:t>
        </w:r>
        <w:r w:rsidRPr="00E242DD">
          <w:rPr>
            <w:rFonts w:hint="eastAsia"/>
          </w:rPr>
          <w:t>表示每日采样点数。</w:t>
        </w:r>
      </w:ins>
    </w:p>
    <w:p w14:paraId="57030038" w14:textId="444A8FF9" w:rsidR="00B10778" w:rsidRDefault="00B10778" w:rsidP="00B10778">
      <w:pPr>
        <w:pStyle w:val="00"/>
        <w:ind w:firstLine="480"/>
        <w:rPr>
          <w:ins w:id="843" w:author="智绘未来37" w:date="2020-07-27T23:34:00Z"/>
        </w:rPr>
      </w:pPr>
      <w:ins w:id="844" w:author="智绘未来37" w:date="2020-07-27T23:34:00Z">
        <w:r>
          <w:rPr>
            <w:rFonts w:hint="eastAsia"/>
          </w:rPr>
          <w:t>优选地，气象数据包括：辐照度向量</w:t>
        </w:r>
      </w:ins>
      <m:oMath>
        <m:sSub>
          <m:sSubPr>
            <m:ctrlPr>
              <w:ins w:id="845" w:author="智绘未来37" w:date="2020-07-27T23:34:00Z">
                <w:rPr>
                  <w:rFonts w:ascii="Cambria Math" w:hAnsi="Cambria Math"/>
                </w:rPr>
              </w:ins>
            </m:ctrlPr>
          </m:sSubPr>
          <m:e>
            <m:r>
              <w:ins w:id="846" w:author="智绘未来37" w:date="2020-07-27T23:34:00Z">
                <m:rPr>
                  <m:sty m:val="p"/>
                </m:rPr>
                <w:rPr>
                  <w:rFonts w:ascii="Cambria Math" w:hAnsi="Cambria Math"/>
                </w:rPr>
                <m:t>I</m:t>
              </w:ins>
            </m:r>
          </m:e>
          <m:sub>
            <m:r>
              <w:ins w:id="847" w:author="智绘未来37" w:date="2020-07-27T23:34:00Z">
                <m:rPr>
                  <m:sty m:val="p"/>
                </m:rPr>
                <w:rPr>
                  <w:rFonts w:ascii="Cambria Math" w:hAnsi="Cambria Math"/>
                </w:rPr>
                <m:t>x</m:t>
              </w:ins>
            </m:r>
          </m:sub>
        </m:sSub>
        <m:r>
          <w:ins w:id="848" w:author="智绘未来37" w:date="2020-07-27T23:34:00Z">
            <m:rPr>
              <m:sty m:val="p"/>
            </m:rPr>
            <w:rPr>
              <w:rFonts w:ascii="Cambria Math" w:hAnsi="Cambria Math"/>
            </w:rPr>
            <m:t>=</m:t>
          </w:ins>
        </m:r>
        <m:d>
          <m:dPr>
            <m:begChr m:val="["/>
            <m:endChr m:val="]"/>
            <m:ctrlPr>
              <w:ins w:id="849" w:author="智绘未来37" w:date="2020-07-27T23:34:00Z">
                <w:rPr>
                  <w:rFonts w:ascii="Cambria Math" w:hAnsi="Cambria Math"/>
                </w:rPr>
              </w:ins>
            </m:ctrlPr>
          </m:dPr>
          <m:e>
            <m:sSub>
              <m:sSubPr>
                <m:ctrlPr>
                  <w:ins w:id="850" w:author="智绘未来37" w:date="2020-07-27T23:34:00Z">
                    <w:rPr>
                      <w:rFonts w:ascii="Cambria Math" w:hAnsi="Cambria Math"/>
                    </w:rPr>
                  </w:ins>
                </m:ctrlPr>
              </m:sSubPr>
              <m:e>
                <m:r>
                  <w:ins w:id="851" w:author="智绘未来37" w:date="2020-07-27T23:34:00Z">
                    <m:rPr>
                      <m:sty m:val="p"/>
                    </m:rPr>
                    <w:rPr>
                      <w:rFonts w:ascii="Cambria Math" w:hAnsi="Cambria Math"/>
                    </w:rPr>
                    <m:t>I</m:t>
                  </w:ins>
                </m:r>
              </m:e>
              <m:sub>
                <m:r>
                  <w:ins w:id="852" w:author="智绘未来37" w:date="2020-07-27T23:34:00Z">
                    <m:rPr>
                      <m:sty m:val="p"/>
                    </m:rPr>
                    <w:rPr>
                      <w:rFonts w:ascii="Cambria Math" w:hAnsi="Cambria Math"/>
                    </w:rPr>
                    <m:t>x</m:t>
                  </w:ins>
                </m:r>
                <m:r>
                  <w:ins w:id="853" w:author="智绘未来37" w:date="2020-07-27T23:34:00Z">
                    <m:rPr>
                      <m:sty m:val="p"/>
                    </m:rPr>
                    <w:rPr>
                      <w:rFonts w:ascii="Cambria Math" w:hAnsi="Cambria Math"/>
                    </w:rPr>
                    <m:t>1</m:t>
                  </w:ins>
                </m:r>
              </m:sub>
            </m:sSub>
            <m:r>
              <w:ins w:id="854" w:author="智绘未来37" w:date="2020-07-27T23:34:00Z">
                <m:rPr>
                  <m:sty m:val="p"/>
                </m:rPr>
                <w:rPr>
                  <w:rFonts w:ascii="Cambria Math" w:hAnsi="Cambria Math"/>
                </w:rPr>
                <m:t>,</m:t>
              </w:ins>
            </m:r>
            <m:sSub>
              <m:sSubPr>
                <m:ctrlPr>
                  <w:ins w:id="855" w:author="智绘未来37" w:date="2020-07-27T23:34:00Z">
                    <w:rPr>
                      <w:rFonts w:ascii="Cambria Math" w:hAnsi="Cambria Math"/>
                    </w:rPr>
                  </w:ins>
                </m:ctrlPr>
              </m:sSubPr>
              <m:e>
                <m:r>
                  <w:ins w:id="856" w:author="智绘未来37" w:date="2020-07-27T23:34:00Z">
                    <m:rPr>
                      <m:sty m:val="p"/>
                    </m:rPr>
                    <w:rPr>
                      <w:rFonts w:ascii="Cambria Math" w:hAnsi="Cambria Math"/>
                    </w:rPr>
                    <m:t>I</m:t>
                  </w:ins>
                </m:r>
              </m:e>
              <m:sub>
                <m:r>
                  <w:ins w:id="857" w:author="智绘未来37" w:date="2020-07-27T23:34:00Z">
                    <m:rPr>
                      <m:sty m:val="p"/>
                    </m:rPr>
                    <w:rPr>
                      <w:rFonts w:ascii="Cambria Math" w:hAnsi="Cambria Math"/>
                    </w:rPr>
                    <m:t>x</m:t>
                  </w:ins>
                </m:r>
                <m:r>
                  <w:ins w:id="858" w:author="智绘未来37" w:date="2020-07-27T23:34:00Z">
                    <m:rPr>
                      <m:sty m:val="p"/>
                    </m:rPr>
                    <w:rPr>
                      <w:rFonts w:ascii="Cambria Math" w:hAnsi="Cambria Math"/>
                    </w:rPr>
                    <m:t>2</m:t>
                  </w:ins>
                </m:r>
              </m:sub>
            </m:sSub>
            <m:r>
              <w:ins w:id="859" w:author="智绘未来37" w:date="2020-07-27T23:34:00Z">
                <m:rPr>
                  <m:sty m:val="p"/>
                </m:rPr>
                <w:rPr>
                  <w:rFonts w:ascii="Cambria Math" w:hAnsi="Cambria Math"/>
                </w:rPr>
                <m:t>,…,</m:t>
              </w:ins>
            </m:r>
            <m:sSub>
              <m:sSubPr>
                <m:ctrlPr>
                  <w:ins w:id="860" w:author="智绘未来37" w:date="2020-07-27T23:34:00Z">
                    <w:rPr>
                      <w:rFonts w:ascii="Cambria Math" w:hAnsi="Cambria Math"/>
                    </w:rPr>
                  </w:ins>
                </m:ctrlPr>
              </m:sSubPr>
              <m:e>
                <m:r>
                  <w:ins w:id="861" w:author="智绘未来37" w:date="2020-07-27T23:34:00Z">
                    <m:rPr>
                      <m:sty m:val="p"/>
                    </m:rPr>
                    <w:rPr>
                      <w:rFonts w:ascii="Cambria Math" w:hAnsi="Cambria Math"/>
                    </w:rPr>
                    <m:t>I</m:t>
                  </w:ins>
                </m:r>
              </m:e>
              <m:sub>
                <m:r>
                  <w:ins w:id="862" w:author="智绘未来37" w:date="2020-07-27T23:34:00Z">
                    <m:rPr>
                      <m:sty m:val="p"/>
                    </m:rPr>
                    <w:rPr>
                      <w:rFonts w:ascii="Cambria Math" w:hAnsi="Cambria Math"/>
                    </w:rPr>
                    <m:t>x</m:t>
                  </w:ins>
                </m:r>
                <m:r>
                  <w:ins w:id="863" w:author="智绘未来37" w:date="2020-07-27T23:34:00Z">
                    <m:rPr>
                      <m:sty m:val="p"/>
                    </m:rPr>
                    <w:rPr>
                      <w:rFonts w:ascii="Cambria Math" w:hAnsi="Cambria Math"/>
                    </w:rPr>
                    <m:t>N</m:t>
                  </w:ins>
                </m:r>
              </m:sub>
            </m:sSub>
          </m:e>
        </m:d>
      </m:oMath>
      <w:ins w:id="864" w:author="智绘未来37" w:date="2020-07-27T23:34:00Z">
        <w:r>
          <w:rPr>
            <w:rFonts w:hint="eastAsia"/>
          </w:rPr>
          <w:t>，温度向量</w:t>
        </w:r>
      </w:ins>
      <m:oMath>
        <m:sSub>
          <m:sSubPr>
            <m:ctrlPr>
              <w:ins w:id="865" w:author="智绘未来37" w:date="2020-07-27T23:34:00Z">
                <w:rPr>
                  <w:rFonts w:ascii="Cambria Math" w:hAnsi="Cambria Math"/>
                </w:rPr>
              </w:ins>
            </m:ctrlPr>
          </m:sSubPr>
          <m:e>
            <m:r>
              <w:ins w:id="866" w:author="智绘未来37" w:date="2020-07-27T23:34:00Z">
                <m:rPr>
                  <m:sty m:val="p"/>
                </m:rPr>
                <w:rPr>
                  <w:rFonts w:ascii="Cambria Math" w:hAnsi="Cambria Math"/>
                </w:rPr>
                <m:t>T</m:t>
              </w:ins>
            </m:r>
          </m:e>
          <m:sub>
            <m:r>
              <w:ins w:id="867" w:author="智绘未来37" w:date="2020-07-27T23:34:00Z">
                <m:rPr>
                  <m:sty m:val="p"/>
                </m:rPr>
                <w:rPr>
                  <w:rFonts w:ascii="Cambria Math" w:hAnsi="Cambria Math"/>
                </w:rPr>
                <m:t>x</m:t>
              </w:ins>
            </m:r>
          </m:sub>
        </m:sSub>
        <m:r>
          <w:ins w:id="868" w:author="智绘未来37" w:date="2020-07-27T23:34:00Z">
            <m:rPr>
              <m:sty m:val="p"/>
            </m:rPr>
            <w:rPr>
              <w:rFonts w:ascii="Cambria Math" w:hAnsi="Cambria Math"/>
            </w:rPr>
            <m:t>=</m:t>
          </w:ins>
        </m:r>
        <m:d>
          <m:dPr>
            <m:begChr m:val="["/>
            <m:endChr m:val="]"/>
            <m:ctrlPr>
              <w:ins w:id="869" w:author="智绘未来37" w:date="2020-07-27T23:34:00Z">
                <w:rPr>
                  <w:rFonts w:ascii="Cambria Math" w:hAnsi="Cambria Math"/>
                </w:rPr>
              </w:ins>
            </m:ctrlPr>
          </m:dPr>
          <m:e>
            <m:sSub>
              <m:sSubPr>
                <m:ctrlPr>
                  <w:ins w:id="870" w:author="智绘未来37" w:date="2020-07-27T23:34:00Z">
                    <w:rPr>
                      <w:rFonts w:ascii="Cambria Math" w:hAnsi="Cambria Math"/>
                    </w:rPr>
                  </w:ins>
                </m:ctrlPr>
              </m:sSubPr>
              <m:e>
                <m:r>
                  <w:ins w:id="871" w:author="智绘未来37" w:date="2020-07-27T23:34:00Z">
                    <m:rPr>
                      <m:sty m:val="p"/>
                    </m:rPr>
                    <w:rPr>
                      <w:rFonts w:ascii="Cambria Math" w:hAnsi="Cambria Math"/>
                    </w:rPr>
                    <m:t>T</m:t>
                  </w:ins>
                </m:r>
              </m:e>
              <m:sub>
                <m:r>
                  <w:ins w:id="872" w:author="智绘未来37" w:date="2020-07-27T23:34:00Z">
                    <m:rPr>
                      <m:sty m:val="p"/>
                    </m:rPr>
                    <w:rPr>
                      <w:rFonts w:ascii="Cambria Math" w:hAnsi="Cambria Math"/>
                    </w:rPr>
                    <m:t>x</m:t>
                  </w:ins>
                </m:r>
                <m:r>
                  <w:ins w:id="873" w:author="智绘未来37" w:date="2020-07-27T23:34:00Z">
                    <m:rPr>
                      <m:sty m:val="p"/>
                    </m:rPr>
                    <w:rPr>
                      <w:rFonts w:ascii="Cambria Math" w:hAnsi="Cambria Math"/>
                    </w:rPr>
                    <m:t>1</m:t>
                  </w:ins>
                </m:r>
              </m:sub>
            </m:sSub>
            <m:r>
              <w:ins w:id="874" w:author="智绘未来37" w:date="2020-07-27T23:34:00Z">
                <m:rPr>
                  <m:sty m:val="p"/>
                </m:rPr>
                <w:rPr>
                  <w:rFonts w:ascii="Cambria Math" w:hAnsi="Cambria Math"/>
                </w:rPr>
                <m:t>,</m:t>
              </w:ins>
            </m:r>
            <m:sSub>
              <m:sSubPr>
                <m:ctrlPr>
                  <w:ins w:id="875" w:author="智绘未来37" w:date="2020-07-27T23:34:00Z">
                    <w:rPr>
                      <w:rFonts w:ascii="Cambria Math" w:hAnsi="Cambria Math"/>
                    </w:rPr>
                  </w:ins>
                </m:ctrlPr>
              </m:sSubPr>
              <m:e>
                <m:r>
                  <w:ins w:id="876" w:author="智绘未来37" w:date="2020-07-27T23:34:00Z">
                    <m:rPr>
                      <m:sty m:val="p"/>
                    </m:rPr>
                    <w:rPr>
                      <w:rFonts w:ascii="Cambria Math" w:hAnsi="Cambria Math"/>
                    </w:rPr>
                    <m:t>T</m:t>
                  </w:ins>
                </m:r>
              </m:e>
              <m:sub>
                <m:r>
                  <w:ins w:id="877" w:author="智绘未来37" w:date="2020-07-27T23:34:00Z">
                    <m:rPr>
                      <m:sty m:val="p"/>
                    </m:rPr>
                    <w:rPr>
                      <w:rFonts w:ascii="Cambria Math" w:hAnsi="Cambria Math"/>
                    </w:rPr>
                    <m:t>x</m:t>
                  </w:ins>
                </m:r>
                <m:r>
                  <w:ins w:id="878" w:author="智绘未来37" w:date="2020-07-27T23:34:00Z">
                    <m:rPr>
                      <m:sty m:val="p"/>
                    </m:rPr>
                    <w:rPr>
                      <w:rFonts w:ascii="Cambria Math" w:hAnsi="Cambria Math"/>
                    </w:rPr>
                    <m:t>2</m:t>
                  </w:ins>
                </m:r>
              </m:sub>
            </m:sSub>
            <m:r>
              <w:ins w:id="879" w:author="智绘未来37" w:date="2020-07-27T23:34:00Z">
                <m:rPr>
                  <m:sty m:val="p"/>
                </m:rPr>
                <w:rPr>
                  <w:rFonts w:ascii="Cambria Math" w:hAnsi="Cambria Math"/>
                </w:rPr>
                <m:t>,…,</m:t>
              </w:ins>
            </m:r>
            <m:sSub>
              <m:sSubPr>
                <m:ctrlPr>
                  <w:ins w:id="880" w:author="智绘未来37" w:date="2020-07-27T23:34:00Z">
                    <w:rPr>
                      <w:rFonts w:ascii="Cambria Math" w:hAnsi="Cambria Math"/>
                    </w:rPr>
                  </w:ins>
                </m:ctrlPr>
              </m:sSubPr>
              <m:e>
                <m:r>
                  <w:ins w:id="881" w:author="智绘未来37" w:date="2020-07-27T23:34:00Z">
                    <m:rPr>
                      <m:sty m:val="p"/>
                    </m:rPr>
                    <w:rPr>
                      <w:rFonts w:ascii="Cambria Math" w:hAnsi="Cambria Math"/>
                    </w:rPr>
                    <m:t>T</m:t>
                  </w:ins>
                </m:r>
              </m:e>
              <m:sub>
                <m:r>
                  <w:ins w:id="882" w:author="智绘未来37" w:date="2020-07-27T23:34:00Z">
                    <m:rPr>
                      <m:sty m:val="p"/>
                    </m:rPr>
                    <w:rPr>
                      <w:rFonts w:ascii="Cambria Math" w:hAnsi="Cambria Math"/>
                    </w:rPr>
                    <m:t>x</m:t>
                  </w:ins>
                </m:r>
                <m:r>
                  <w:ins w:id="883" w:author="智绘未来37" w:date="2020-07-27T23:34:00Z">
                    <m:rPr>
                      <m:sty m:val="p"/>
                    </m:rPr>
                    <w:rPr>
                      <w:rFonts w:ascii="Cambria Math" w:hAnsi="Cambria Math"/>
                    </w:rPr>
                    <m:t>N</m:t>
                  </w:ins>
                </m:r>
              </m:sub>
            </m:sSub>
          </m:e>
        </m:d>
      </m:oMath>
      <w:ins w:id="884" w:author="智绘未来37" w:date="2020-07-27T23:34:00Z">
        <w:r>
          <w:rPr>
            <w:rFonts w:hint="eastAsia"/>
          </w:rPr>
          <w:t>，风速向量</w:t>
        </w:r>
      </w:ins>
      <m:oMath>
        <m:sSub>
          <m:sSubPr>
            <m:ctrlPr>
              <w:ins w:id="885" w:author="智绘未来37" w:date="2020-07-27T23:34:00Z">
                <w:rPr>
                  <w:rFonts w:ascii="Cambria Math" w:hAnsi="Cambria Math"/>
                </w:rPr>
              </w:ins>
            </m:ctrlPr>
          </m:sSubPr>
          <m:e>
            <m:r>
              <w:ins w:id="886" w:author="智绘未来37" w:date="2020-07-27T23:34:00Z">
                <m:rPr>
                  <m:sty m:val="p"/>
                </m:rPr>
                <w:rPr>
                  <w:rFonts w:ascii="Cambria Math" w:hAnsi="Cambria Math"/>
                </w:rPr>
                <m:t>WS</m:t>
              </w:ins>
            </m:r>
          </m:e>
          <m:sub>
            <m:r>
              <w:ins w:id="887" w:author="智绘未来37" w:date="2020-07-27T23:34:00Z">
                <m:rPr>
                  <m:sty m:val="p"/>
                </m:rPr>
                <w:rPr>
                  <w:rFonts w:ascii="Cambria Math" w:hAnsi="Cambria Math"/>
                </w:rPr>
                <m:t>x</m:t>
              </w:ins>
            </m:r>
          </m:sub>
        </m:sSub>
        <m:r>
          <w:ins w:id="888" w:author="智绘未来37" w:date="2020-07-27T23:34:00Z">
            <m:rPr>
              <m:sty m:val="p"/>
            </m:rPr>
            <w:rPr>
              <w:rFonts w:ascii="Cambria Math" w:hAnsi="Cambria Math"/>
            </w:rPr>
            <m:t>=</m:t>
          </w:ins>
        </m:r>
        <m:d>
          <m:dPr>
            <m:begChr m:val="["/>
            <m:endChr m:val="]"/>
            <m:ctrlPr>
              <w:ins w:id="889" w:author="智绘未来37" w:date="2020-07-27T23:34:00Z">
                <w:rPr>
                  <w:rFonts w:ascii="Cambria Math" w:hAnsi="Cambria Math"/>
                </w:rPr>
              </w:ins>
            </m:ctrlPr>
          </m:dPr>
          <m:e>
            <m:sSub>
              <m:sSubPr>
                <m:ctrlPr>
                  <w:ins w:id="890" w:author="智绘未来37" w:date="2020-07-27T23:34:00Z">
                    <w:rPr>
                      <w:rFonts w:ascii="Cambria Math" w:hAnsi="Cambria Math"/>
                    </w:rPr>
                  </w:ins>
                </m:ctrlPr>
              </m:sSubPr>
              <m:e>
                <m:r>
                  <w:ins w:id="891" w:author="智绘未来37" w:date="2020-07-27T23:34:00Z">
                    <m:rPr>
                      <m:sty m:val="p"/>
                    </m:rPr>
                    <w:rPr>
                      <w:rFonts w:ascii="Cambria Math" w:hAnsi="Cambria Math"/>
                    </w:rPr>
                    <m:t>WS</m:t>
                  </w:ins>
                </m:r>
              </m:e>
              <m:sub>
                <m:r>
                  <w:ins w:id="892" w:author="智绘未来37" w:date="2020-07-27T23:34:00Z">
                    <m:rPr>
                      <m:sty m:val="p"/>
                    </m:rPr>
                    <w:rPr>
                      <w:rFonts w:ascii="Cambria Math" w:hAnsi="Cambria Math"/>
                    </w:rPr>
                    <m:t>x</m:t>
                  </w:ins>
                </m:r>
                <m:r>
                  <w:ins w:id="893" w:author="智绘未来37" w:date="2020-07-27T23:34:00Z">
                    <m:rPr>
                      <m:sty m:val="p"/>
                    </m:rPr>
                    <w:rPr>
                      <w:rFonts w:ascii="Cambria Math" w:hAnsi="Cambria Math"/>
                    </w:rPr>
                    <m:t>1</m:t>
                  </w:ins>
                </m:r>
              </m:sub>
            </m:sSub>
            <m:r>
              <w:ins w:id="894" w:author="智绘未来37" w:date="2020-07-27T23:34:00Z">
                <m:rPr>
                  <m:sty m:val="p"/>
                </m:rPr>
                <w:rPr>
                  <w:rFonts w:ascii="Cambria Math" w:hAnsi="Cambria Math"/>
                </w:rPr>
                <m:t>,</m:t>
              </w:ins>
            </m:r>
            <m:sSub>
              <m:sSubPr>
                <m:ctrlPr>
                  <w:ins w:id="895" w:author="智绘未来37" w:date="2020-07-27T23:34:00Z">
                    <w:rPr>
                      <w:rFonts w:ascii="Cambria Math" w:hAnsi="Cambria Math"/>
                    </w:rPr>
                  </w:ins>
                </m:ctrlPr>
              </m:sSubPr>
              <m:e>
                <m:r>
                  <w:ins w:id="896" w:author="智绘未来37" w:date="2020-07-27T23:34:00Z">
                    <m:rPr>
                      <m:sty m:val="p"/>
                    </m:rPr>
                    <w:rPr>
                      <w:rFonts w:ascii="Cambria Math" w:hAnsi="Cambria Math"/>
                    </w:rPr>
                    <m:t>WS</m:t>
                  </w:ins>
                </m:r>
              </m:e>
              <m:sub>
                <m:r>
                  <w:ins w:id="897" w:author="智绘未来37" w:date="2020-07-27T23:34:00Z">
                    <m:rPr>
                      <m:sty m:val="p"/>
                    </m:rPr>
                    <w:rPr>
                      <w:rFonts w:ascii="Cambria Math" w:hAnsi="Cambria Math"/>
                    </w:rPr>
                    <m:t>x</m:t>
                  </w:ins>
                </m:r>
                <m:r>
                  <w:ins w:id="898" w:author="智绘未来37" w:date="2020-07-27T23:34:00Z">
                    <m:rPr>
                      <m:sty m:val="p"/>
                    </m:rPr>
                    <w:rPr>
                      <w:rFonts w:ascii="Cambria Math" w:hAnsi="Cambria Math"/>
                    </w:rPr>
                    <m:t>2</m:t>
                  </w:ins>
                </m:r>
              </m:sub>
            </m:sSub>
            <m:r>
              <w:ins w:id="899" w:author="智绘未来37" w:date="2020-07-27T23:34:00Z">
                <m:rPr>
                  <m:sty m:val="p"/>
                </m:rPr>
                <w:rPr>
                  <w:rFonts w:ascii="Cambria Math" w:hAnsi="Cambria Math"/>
                </w:rPr>
                <m:t>,…,</m:t>
              </w:ins>
            </m:r>
            <m:sSub>
              <m:sSubPr>
                <m:ctrlPr>
                  <w:ins w:id="900" w:author="智绘未来37" w:date="2020-07-27T23:34:00Z">
                    <w:rPr>
                      <w:rFonts w:ascii="Cambria Math" w:hAnsi="Cambria Math"/>
                    </w:rPr>
                  </w:ins>
                </m:ctrlPr>
              </m:sSubPr>
              <m:e>
                <m:r>
                  <w:ins w:id="901" w:author="智绘未来37" w:date="2020-07-27T23:34:00Z">
                    <m:rPr>
                      <m:sty m:val="p"/>
                    </m:rPr>
                    <w:rPr>
                      <w:rFonts w:ascii="Cambria Math" w:hAnsi="Cambria Math"/>
                    </w:rPr>
                    <m:t>WS</m:t>
                  </w:ins>
                </m:r>
              </m:e>
              <m:sub>
                <m:r>
                  <w:ins w:id="902" w:author="智绘未来37" w:date="2020-07-27T23:34:00Z">
                    <m:rPr>
                      <m:sty m:val="p"/>
                    </m:rPr>
                    <w:rPr>
                      <w:rFonts w:ascii="Cambria Math" w:hAnsi="Cambria Math"/>
                    </w:rPr>
                    <m:t>x</m:t>
                  </w:ins>
                </m:r>
                <m:r>
                  <w:ins w:id="903" w:author="智绘未来37" w:date="2020-07-27T23:34:00Z">
                    <m:rPr>
                      <m:sty m:val="p"/>
                    </m:rPr>
                    <w:rPr>
                      <w:rFonts w:ascii="Cambria Math" w:hAnsi="Cambria Math"/>
                    </w:rPr>
                    <m:t>N</m:t>
                  </w:ins>
                </m:r>
              </m:sub>
            </m:sSub>
          </m:e>
        </m:d>
      </m:oMath>
      <w:ins w:id="904" w:author="智绘未来37" w:date="2020-07-27T23:34:00Z">
        <w:r>
          <w:rPr>
            <w:rFonts w:hint="eastAsia"/>
          </w:rPr>
          <w:t>，风向向量</w:t>
        </w:r>
      </w:ins>
      <m:oMath>
        <m:sSub>
          <m:sSubPr>
            <m:ctrlPr>
              <w:ins w:id="905" w:author="智绘未来37" w:date="2020-07-27T23:34:00Z">
                <w:rPr>
                  <w:rFonts w:ascii="Cambria Math" w:hAnsi="Cambria Math"/>
                </w:rPr>
              </w:ins>
            </m:ctrlPr>
          </m:sSubPr>
          <m:e>
            <m:r>
              <w:ins w:id="906" w:author="智绘未来37" w:date="2020-07-27T23:34:00Z">
                <m:rPr>
                  <m:sty m:val="p"/>
                </m:rPr>
                <w:rPr>
                  <w:rFonts w:ascii="Cambria Math" w:hAnsi="Cambria Math"/>
                </w:rPr>
                <m:t>WD</m:t>
              </w:ins>
            </m:r>
          </m:e>
          <m:sub>
            <m:r>
              <w:ins w:id="907" w:author="智绘未来37" w:date="2020-07-27T23:34:00Z">
                <m:rPr>
                  <m:sty m:val="p"/>
                </m:rPr>
                <w:rPr>
                  <w:rFonts w:ascii="Cambria Math" w:hAnsi="Cambria Math"/>
                </w:rPr>
                <m:t>x</m:t>
              </w:ins>
            </m:r>
          </m:sub>
        </m:sSub>
        <m:r>
          <w:ins w:id="908" w:author="智绘未来37" w:date="2020-07-27T23:34:00Z">
            <m:rPr>
              <m:sty m:val="p"/>
            </m:rPr>
            <w:rPr>
              <w:rFonts w:ascii="Cambria Math" w:hAnsi="Cambria Math"/>
            </w:rPr>
            <m:t>=</m:t>
          </w:ins>
        </m:r>
        <m:d>
          <m:dPr>
            <m:begChr m:val="["/>
            <m:endChr m:val="]"/>
            <m:ctrlPr>
              <w:ins w:id="909" w:author="智绘未来37" w:date="2020-07-27T23:34:00Z">
                <w:rPr>
                  <w:rFonts w:ascii="Cambria Math" w:hAnsi="Cambria Math"/>
                </w:rPr>
              </w:ins>
            </m:ctrlPr>
          </m:dPr>
          <m:e>
            <m:sSub>
              <m:sSubPr>
                <m:ctrlPr>
                  <w:ins w:id="910" w:author="智绘未来37" w:date="2020-07-27T23:34:00Z">
                    <w:rPr>
                      <w:rFonts w:ascii="Cambria Math" w:hAnsi="Cambria Math"/>
                    </w:rPr>
                  </w:ins>
                </m:ctrlPr>
              </m:sSubPr>
              <m:e>
                <m:r>
                  <w:ins w:id="911" w:author="智绘未来37" w:date="2020-07-27T23:34:00Z">
                    <m:rPr>
                      <m:sty m:val="p"/>
                    </m:rPr>
                    <w:rPr>
                      <w:rFonts w:ascii="Cambria Math" w:hAnsi="Cambria Math"/>
                    </w:rPr>
                    <m:t>WD</m:t>
                  </w:ins>
                </m:r>
              </m:e>
              <m:sub>
                <m:r>
                  <w:ins w:id="912" w:author="智绘未来37" w:date="2020-07-27T23:34:00Z">
                    <m:rPr>
                      <m:sty m:val="p"/>
                    </m:rPr>
                    <w:rPr>
                      <w:rFonts w:ascii="Cambria Math" w:hAnsi="Cambria Math"/>
                    </w:rPr>
                    <m:t>x</m:t>
                  </w:ins>
                </m:r>
                <m:r>
                  <w:ins w:id="913" w:author="智绘未来37" w:date="2020-07-27T23:34:00Z">
                    <m:rPr>
                      <m:sty m:val="p"/>
                    </m:rPr>
                    <w:rPr>
                      <w:rFonts w:ascii="Cambria Math" w:hAnsi="Cambria Math"/>
                    </w:rPr>
                    <m:t>1</m:t>
                  </w:ins>
                </m:r>
              </m:sub>
            </m:sSub>
            <m:r>
              <w:ins w:id="914" w:author="智绘未来37" w:date="2020-07-27T23:34:00Z">
                <m:rPr>
                  <m:sty m:val="p"/>
                </m:rPr>
                <w:rPr>
                  <w:rFonts w:ascii="Cambria Math" w:hAnsi="Cambria Math"/>
                </w:rPr>
                <m:t>,</m:t>
              </w:ins>
            </m:r>
            <m:sSub>
              <m:sSubPr>
                <m:ctrlPr>
                  <w:ins w:id="915" w:author="智绘未来37" w:date="2020-07-27T23:34:00Z">
                    <w:rPr>
                      <w:rFonts w:ascii="Cambria Math" w:hAnsi="Cambria Math"/>
                    </w:rPr>
                  </w:ins>
                </m:ctrlPr>
              </m:sSubPr>
              <m:e>
                <m:r>
                  <w:ins w:id="916" w:author="智绘未来37" w:date="2020-07-27T23:34:00Z">
                    <m:rPr>
                      <m:sty m:val="p"/>
                    </m:rPr>
                    <w:rPr>
                      <w:rFonts w:ascii="Cambria Math" w:hAnsi="Cambria Math"/>
                    </w:rPr>
                    <m:t>WD</m:t>
                  </w:ins>
                </m:r>
              </m:e>
              <m:sub>
                <m:r>
                  <w:ins w:id="917" w:author="智绘未来37" w:date="2020-07-27T23:34:00Z">
                    <m:rPr>
                      <m:sty m:val="p"/>
                    </m:rPr>
                    <w:rPr>
                      <w:rFonts w:ascii="Cambria Math" w:hAnsi="Cambria Math"/>
                    </w:rPr>
                    <m:t>x</m:t>
                  </w:ins>
                </m:r>
                <m:r>
                  <w:ins w:id="918" w:author="智绘未来37" w:date="2020-07-27T23:34:00Z">
                    <m:rPr>
                      <m:sty m:val="p"/>
                    </m:rPr>
                    <w:rPr>
                      <w:rFonts w:ascii="Cambria Math" w:hAnsi="Cambria Math"/>
                    </w:rPr>
                    <m:t>2</m:t>
                  </w:ins>
                </m:r>
              </m:sub>
            </m:sSub>
            <m:r>
              <w:ins w:id="919" w:author="智绘未来37" w:date="2020-07-27T23:34:00Z">
                <m:rPr>
                  <m:sty m:val="p"/>
                </m:rPr>
                <w:rPr>
                  <w:rFonts w:ascii="Cambria Math" w:hAnsi="Cambria Math"/>
                </w:rPr>
                <m:t>,…,</m:t>
              </w:ins>
            </m:r>
            <m:sSub>
              <m:sSubPr>
                <m:ctrlPr>
                  <w:ins w:id="920" w:author="智绘未来37" w:date="2020-07-27T23:34:00Z">
                    <w:rPr>
                      <w:rFonts w:ascii="Cambria Math" w:hAnsi="Cambria Math"/>
                    </w:rPr>
                  </w:ins>
                </m:ctrlPr>
              </m:sSubPr>
              <m:e>
                <m:r>
                  <w:ins w:id="921" w:author="智绘未来37" w:date="2020-07-27T23:34:00Z">
                    <m:rPr>
                      <m:sty m:val="p"/>
                    </m:rPr>
                    <w:rPr>
                      <w:rFonts w:ascii="Cambria Math" w:hAnsi="Cambria Math"/>
                    </w:rPr>
                    <m:t>WD</m:t>
                  </w:ins>
                </m:r>
              </m:e>
              <m:sub>
                <m:r>
                  <w:ins w:id="922" w:author="智绘未来37" w:date="2020-07-27T23:34:00Z">
                    <m:rPr>
                      <m:sty m:val="p"/>
                    </m:rPr>
                    <w:rPr>
                      <w:rFonts w:ascii="Cambria Math" w:hAnsi="Cambria Math"/>
                    </w:rPr>
                    <m:t>x</m:t>
                  </w:ins>
                </m:r>
                <m:r>
                  <w:ins w:id="923" w:author="智绘未来37" w:date="2020-07-27T23:34:00Z">
                    <m:rPr>
                      <m:sty m:val="p"/>
                    </m:rPr>
                    <w:rPr>
                      <w:rFonts w:ascii="Cambria Math" w:hAnsi="Cambria Math"/>
                    </w:rPr>
                    <m:t>N</m:t>
                  </w:ins>
                </m:r>
              </m:sub>
            </m:sSub>
          </m:e>
        </m:d>
      </m:oMath>
      <w:ins w:id="924" w:author="智绘未来37" w:date="2020-07-27T23:34:00Z">
        <w:r>
          <w:rPr>
            <w:rFonts w:hint="eastAsia"/>
          </w:rPr>
          <w:t>，气压向量</w:t>
        </w:r>
      </w:ins>
      <m:oMath>
        <m:sSub>
          <m:sSubPr>
            <m:ctrlPr>
              <w:ins w:id="925" w:author="智绘未来37" w:date="2020-07-27T23:34:00Z">
                <w:rPr>
                  <w:rFonts w:ascii="Cambria Math" w:hAnsi="Cambria Math"/>
                </w:rPr>
              </w:ins>
            </m:ctrlPr>
          </m:sSubPr>
          <m:e>
            <m:r>
              <w:ins w:id="926" w:author="智绘未来37" w:date="2020-07-27T23:34:00Z">
                <m:rPr>
                  <m:sty m:val="p"/>
                </m:rPr>
                <w:rPr>
                  <w:rFonts w:ascii="Cambria Math" w:hAnsi="Cambria Math"/>
                </w:rPr>
                <m:t>A</m:t>
              </w:ins>
            </m:r>
          </m:e>
          <m:sub>
            <m:r>
              <w:ins w:id="927" w:author="智绘未来37" w:date="2020-07-27T23:34:00Z">
                <m:rPr>
                  <m:sty m:val="p"/>
                </m:rPr>
                <w:rPr>
                  <w:rFonts w:ascii="Cambria Math" w:hAnsi="Cambria Math"/>
                </w:rPr>
                <m:t>x</m:t>
              </w:ins>
            </m:r>
          </m:sub>
        </m:sSub>
        <m:r>
          <w:ins w:id="928" w:author="智绘未来37" w:date="2020-07-27T23:34:00Z">
            <m:rPr>
              <m:sty m:val="p"/>
            </m:rPr>
            <w:rPr>
              <w:rFonts w:ascii="Cambria Math" w:hAnsi="Cambria Math"/>
            </w:rPr>
            <m:t>=</m:t>
          </w:ins>
        </m:r>
        <m:d>
          <m:dPr>
            <m:begChr m:val="["/>
            <m:endChr m:val="]"/>
            <m:ctrlPr>
              <w:ins w:id="929" w:author="智绘未来37" w:date="2020-07-27T23:34:00Z">
                <w:rPr>
                  <w:rFonts w:ascii="Cambria Math" w:hAnsi="Cambria Math"/>
                </w:rPr>
              </w:ins>
            </m:ctrlPr>
          </m:dPr>
          <m:e>
            <m:sSub>
              <m:sSubPr>
                <m:ctrlPr>
                  <w:ins w:id="930" w:author="智绘未来37" w:date="2020-07-27T23:34:00Z">
                    <w:rPr>
                      <w:rFonts w:ascii="Cambria Math" w:hAnsi="Cambria Math"/>
                    </w:rPr>
                  </w:ins>
                </m:ctrlPr>
              </m:sSubPr>
              <m:e>
                <m:r>
                  <w:ins w:id="931" w:author="智绘未来37" w:date="2020-07-27T23:34:00Z">
                    <m:rPr>
                      <m:sty m:val="p"/>
                    </m:rPr>
                    <w:rPr>
                      <w:rFonts w:ascii="Cambria Math" w:hAnsi="Cambria Math"/>
                    </w:rPr>
                    <m:t>A</m:t>
                  </w:ins>
                </m:r>
              </m:e>
              <m:sub>
                <m:r>
                  <w:ins w:id="932" w:author="智绘未来37" w:date="2020-07-27T23:34:00Z">
                    <m:rPr>
                      <m:sty m:val="p"/>
                    </m:rPr>
                    <w:rPr>
                      <w:rFonts w:ascii="Cambria Math" w:hAnsi="Cambria Math"/>
                    </w:rPr>
                    <m:t>x</m:t>
                  </w:ins>
                </m:r>
                <m:r>
                  <w:ins w:id="933" w:author="智绘未来37" w:date="2020-07-27T23:34:00Z">
                    <m:rPr>
                      <m:sty m:val="p"/>
                    </m:rPr>
                    <w:rPr>
                      <w:rFonts w:ascii="Cambria Math" w:hAnsi="Cambria Math"/>
                    </w:rPr>
                    <m:t>1</m:t>
                  </w:ins>
                </m:r>
              </m:sub>
            </m:sSub>
            <m:r>
              <w:ins w:id="934" w:author="智绘未来37" w:date="2020-07-27T23:34:00Z">
                <m:rPr>
                  <m:sty m:val="p"/>
                </m:rPr>
                <w:rPr>
                  <w:rFonts w:ascii="Cambria Math" w:hAnsi="Cambria Math"/>
                </w:rPr>
                <m:t>,</m:t>
              </w:ins>
            </m:r>
            <m:sSub>
              <m:sSubPr>
                <m:ctrlPr>
                  <w:ins w:id="935" w:author="智绘未来37" w:date="2020-07-27T23:34:00Z">
                    <w:rPr>
                      <w:rFonts w:ascii="Cambria Math" w:hAnsi="Cambria Math"/>
                    </w:rPr>
                  </w:ins>
                </m:ctrlPr>
              </m:sSubPr>
              <m:e>
                <m:r>
                  <w:ins w:id="936" w:author="智绘未来37" w:date="2020-07-27T23:34:00Z">
                    <m:rPr>
                      <m:sty m:val="p"/>
                    </m:rPr>
                    <w:rPr>
                      <w:rFonts w:ascii="Cambria Math" w:hAnsi="Cambria Math"/>
                    </w:rPr>
                    <m:t>A</m:t>
                  </w:ins>
                </m:r>
              </m:e>
              <m:sub>
                <m:r>
                  <w:ins w:id="937" w:author="智绘未来37" w:date="2020-07-27T23:34:00Z">
                    <m:rPr>
                      <m:sty m:val="p"/>
                    </m:rPr>
                    <w:rPr>
                      <w:rFonts w:ascii="Cambria Math" w:hAnsi="Cambria Math"/>
                    </w:rPr>
                    <m:t>x</m:t>
                  </w:ins>
                </m:r>
                <m:r>
                  <w:ins w:id="938" w:author="智绘未来37" w:date="2020-07-27T23:34:00Z">
                    <m:rPr>
                      <m:sty m:val="p"/>
                    </m:rPr>
                    <w:rPr>
                      <w:rFonts w:ascii="Cambria Math" w:hAnsi="Cambria Math"/>
                    </w:rPr>
                    <m:t>2</m:t>
                  </w:ins>
                </m:r>
              </m:sub>
            </m:sSub>
            <m:r>
              <w:ins w:id="939" w:author="智绘未来37" w:date="2020-07-27T23:34:00Z">
                <m:rPr>
                  <m:sty m:val="p"/>
                </m:rPr>
                <w:rPr>
                  <w:rFonts w:ascii="Cambria Math" w:hAnsi="Cambria Math"/>
                </w:rPr>
                <m:t>,…,</m:t>
              </w:ins>
            </m:r>
            <m:sSub>
              <m:sSubPr>
                <m:ctrlPr>
                  <w:ins w:id="940" w:author="智绘未来37" w:date="2020-07-27T23:34:00Z">
                    <w:rPr>
                      <w:rFonts w:ascii="Cambria Math" w:hAnsi="Cambria Math"/>
                    </w:rPr>
                  </w:ins>
                </m:ctrlPr>
              </m:sSubPr>
              <m:e>
                <m:r>
                  <w:ins w:id="941" w:author="智绘未来37" w:date="2020-07-27T23:34:00Z">
                    <m:rPr>
                      <m:sty m:val="p"/>
                    </m:rPr>
                    <w:rPr>
                      <w:rFonts w:ascii="Cambria Math" w:hAnsi="Cambria Math"/>
                    </w:rPr>
                    <m:t>A</m:t>
                  </w:ins>
                </m:r>
              </m:e>
              <m:sub>
                <m:r>
                  <w:ins w:id="942" w:author="智绘未来37" w:date="2020-07-27T23:34:00Z">
                    <m:rPr>
                      <m:sty m:val="p"/>
                    </m:rPr>
                    <w:rPr>
                      <w:rFonts w:ascii="Cambria Math" w:hAnsi="Cambria Math"/>
                    </w:rPr>
                    <m:t>x</m:t>
                  </w:ins>
                </m:r>
                <m:r>
                  <w:ins w:id="943" w:author="智绘未来37" w:date="2020-07-27T23:34:00Z">
                    <m:rPr>
                      <m:sty m:val="p"/>
                    </m:rPr>
                    <w:rPr>
                      <w:rFonts w:ascii="Cambria Math" w:hAnsi="Cambria Math"/>
                    </w:rPr>
                    <m:t>N</m:t>
                  </w:ins>
                </m:r>
              </m:sub>
            </m:sSub>
          </m:e>
        </m:d>
      </m:oMath>
      <w:ins w:id="944" w:author="智绘未来37" w:date="2020-07-27T23:34:00Z">
        <w:r>
          <w:rPr>
            <w:rFonts w:hint="eastAsia"/>
          </w:rPr>
          <w:t>，湿度向量</w:t>
        </w:r>
      </w:ins>
      <m:oMath>
        <m:sSub>
          <m:sSubPr>
            <m:ctrlPr>
              <w:ins w:id="945" w:author="智绘未来37" w:date="2020-07-27T23:34:00Z">
                <w:rPr>
                  <w:rFonts w:ascii="Cambria Math" w:hAnsi="Cambria Math"/>
                </w:rPr>
              </w:ins>
            </m:ctrlPr>
          </m:sSubPr>
          <m:e>
            <m:r>
              <w:ins w:id="946" w:author="智绘未来37" w:date="2020-07-27T23:34:00Z">
                <m:rPr>
                  <m:sty m:val="p"/>
                </m:rPr>
                <w:rPr>
                  <w:rFonts w:ascii="Cambria Math" w:hAnsi="Cambria Math"/>
                </w:rPr>
                <m:t>H</m:t>
              </w:ins>
            </m:r>
          </m:e>
          <m:sub>
            <m:r>
              <w:ins w:id="947" w:author="智绘未来37" w:date="2020-07-27T23:34:00Z">
                <m:rPr>
                  <m:sty m:val="p"/>
                </m:rPr>
                <w:rPr>
                  <w:rFonts w:ascii="Cambria Math" w:hAnsi="Cambria Math"/>
                </w:rPr>
                <m:t>x</m:t>
              </w:ins>
            </m:r>
          </m:sub>
        </m:sSub>
        <m:r>
          <w:ins w:id="948" w:author="智绘未来37" w:date="2020-07-27T23:34:00Z">
            <m:rPr>
              <m:sty m:val="p"/>
            </m:rPr>
            <w:rPr>
              <w:rFonts w:ascii="Cambria Math" w:hAnsi="Cambria Math"/>
            </w:rPr>
            <m:t>=</m:t>
          </w:ins>
        </m:r>
        <m:d>
          <m:dPr>
            <m:begChr m:val="["/>
            <m:endChr m:val="]"/>
            <m:ctrlPr>
              <w:ins w:id="949" w:author="智绘未来37" w:date="2020-07-27T23:34:00Z">
                <w:rPr>
                  <w:rFonts w:ascii="Cambria Math" w:hAnsi="Cambria Math"/>
                </w:rPr>
              </w:ins>
            </m:ctrlPr>
          </m:dPr>
          <m:e>
            <m:sSub>
              <m:sSubPr>
                <m:ctrlPr>
                  <w:ins w:id="950" w:author="智绘未来37" w:date="2020-07-27T23:34:00Z">
                    <w:rPr>
                      <w:rFonts w:ascii="Cambria Math" w:hAnsi="Cambria Math"/>
                    </w:rPr>
                  </w:ins>
                </m:ctrlPr>
              </m:sSubPr>
              <m:e>
                <m:r>
                  <w:ins w:id="951" w:author="智绘未来37" w:date="2020-07-27T23:34:00Z">
                    <m:rPr>
                      <m:sty m:val="p"/>
                    </m:rPr>
                    <w:rPr>
                      <w:rFonts w:ascii="Cambria Math" w:hAnsi="Cambria Math"/>
                    </w:rPr>
                    <m:t>H</m:t>
                  </w:ins>
                </m:r>
              </m:e>
              <m:sub>
                <m:r>
                  <w:ins w:id="952" w:author="智绘未来37" w:date="2020-07-27T23:34:00Z">
                    <m:rPr>
                      <m:sty m:val="p"/>
                    </m:rPr>
                    <w:rPr>
                      <w:rFonts w:ascii="Cambria Math" w:hAnsi="Cambria Math"/>
                    </w:rPr>
                    <m:t>x</m:t>
                  </w:ins>
                </m:r>
                <m:r>
                  <w:ins w:id="953" w:author="智绘未来37" w:date="2020-07-27T23:34:00Z">
                    <m:rPr>
                      <m:sty m:val="p"/>
                    </m:rPr>
                    <w:rPr>
                      <w:rFonts w:ascii="Cambria Math" w:hAnsi="Cambria Math"/>
                    </w:rPr>
                    <m:t>1</m:t>
                  </w:ins>
                </m:r>
              </m:sub>
            </m:sSub>
            <m:r>
              <w:ins w:id="954" w:author="智绘未来37" w:date="2020-07-27T23:34:00Z">
                <m:rPr>
                  <m:sty m:val="p"/>
                </m:rPr>
                <w:rPr>
                  <w:rFonts w:ascii="Cambria Math" w:hAnsi="Cambria Math"/>
                </w:rPr>
                <m:t>,</m:t>
              </w:ins>
            </m:r>
            <m:sSub>
              <m:sSubPr>
                <m:ctrlPr>
                  <w:ins w:id="955" w:author="智绘未来37" w:date="2020-07-27T23:34:00Z">
                    <w:rPr>
                      <w:rFonts w:ascii="Cambria Math" w:hAnsi="Cambria Math"/>
                    </w:rPr>
                  </w:ins>
                </m:ctrlPr>
              </m:sSubPr>
              <m:e>
                <m:r>
                  <w:ins w:id="956" w:author="智绘未来37" w:date="2020-07-27T23:34:00Z">
                    <m:rPr>
                      <m:sty m:val="p"/>
                    </m:rPr>
                    <w:rPr>
                      <w:rFonts w:ascii="Cambria Math" w:hAnsi="Cambria Math"/>
                    </w:rPr>
                    <m:t>H</m:t>
                  </w:ins>
                </m:r>
              </m:e>
              <m:sub>
                <m:r>
                  <w:ins w:id="957" w:author="智绘未来37" w:date="2020-07-27T23:34:00Z">
                    <m:rPr>
                      <m:sty m:val="p"/>
                    </m:rPr>
                    <w:rPr>
                      <w:rFonts w:ascii="Cambria Math" w:hAnsi="Cambria Math"/>
                    </w:rPr>
                    <m:t>x</m:t>
                  </w:ins>
                </m:r>
                <m:r>
                  <w:ins w:id="958" w:author="智绘未来37" w:date="2020-07-27T23:34:00Z">
                    <m:rPr>
                      <m:sty m:val="p"/>
                    </m:rPr>
                    <w:rPr>
                      <w:rFonts w:ascii="Cambria Math" w:hAnsi="Cambria Math"/>
                    </w:rPr>
                    <m:t>2</m:t>
                  </w:ins>
                </m:r>
              </m:sub>
            </m:sSub>
            <m:r>
              <w:ins w:id="959" w:author="智绘未来37" w:date="2020-07-27T23:34:00Z">
                <m:rPr>
                  <m:sty m:val="p"/>
                </m:rPr>
                <w:rPr>
                  <w:rFonts w:ascii="Cambria Math" w:hAnsi="Cambria Math"/>
                </w:rPr>
                <m:t>,…,</m:t>
              </w:ins>
            </m:r>
            <m:sSub>
              <m:sSubPr>
                <m:ctrlPr>
                  <w:ins w:id="960" w:author="智绘未来37" w:date="2020-07-27T23:34:00Z">
                    <w:rPr>
                      <w:rFonts w:ascii="Cambria Math" w:hAnsi="Cambria Math"/>
                    </w:rPr>
                  </w:ins>
                </m:ctrlPr>
              </m:sSubPr>
              <m:e>
                <m:r>
                  <w:ins w:id="961" w:author="智绘未来37" w:date="2020-07-27T23:34:00Z">
                    <m:rPr>
                      <m:sty m:val="p"/>
                    </m:rPr>
                    <w:rPr>
                      <w:rFonts w:ascii="Cambria Math" w:hAnsi="Cambria Math"/>
                    </w:rPr>
                    <m:t>H</m:t>
                  </w:ins>
                </m:r>
              </m:e>
              <m:sub>
                <m:r>
                  <w:ins w:id="962" w:author="智绘未来37" w:date="2020-07-27T23:34:00Z">
                    <m:rPr>
                      <m:sty m:val="p"/>
                    </m:rPr>
                    <w:rPr>
                      <w:rFonts w:ascii="Cambria Math" w:hAnsi="Cambria Math"/>
                    </w:rPr>
                    <m:t>x</m:t>
                  </w:ins>
                </m:r>
                <m:r>
                  <w:ins w:id="963" w:author="智绘未来37" w:date="2020-07-27T23:34:00Z">
                    <m:rPr>
                      <m:sty m:val="p"/>
                    </m:rPr>
                    <w:rPr>
                      <w:rFonts w:ascii="Cambria Math" w:hAnsi="Cambria Math"/>
                    </w:rPr>
                    <m:t>N</m:t>
                  </w:ins>
                </m:r>
              </m:sub>
            </m:sSub>
          </m:e>
        </m:d>
      </m:oMath>
      <w:ins w:id="964" w:author="智绘未来37" w:date="2020-07-27T23:34:00Z">
        <w:r>
          <w:rPr>
            <w:rFonts w:hint="eastAsia"/>
          </w:rPr>
          <w:t>，雨量向量</w:t>
        </w:r>
      </w:ins>
      <m:oMath>
        <m:sSub>
          <m:sSubPr>
            <m:ctrlPr>
              <w:ins w:id="965" w:author="智绘未来37" w:date="2020-07-27T23:34:00Z">
                <w:rPr>
                  <w:rFonts w:ascii="Cambria Math" w:hAnsi="Cambria Math"/>
                </w:rPr>
              </w:ins>
            </m:ctrlPr>
          </m:sSubPr>
          <m:e>
            <m:r>
              <w:ins w:id="966" w:author="智绘未来37" w:date="2020-07-27T23:34:00Z">
                <m:rPr>
                  <m:sty m:val="p"/>
                </m:rPr>
                <w:rPr>
                  <w:rFonts w:ascii="Cambria Math" w:hAnsi="Cambria Math"/>
                </w:rPr>
                <m:t>R</m:t>
              </w:ins>
            </m:r>
          </m:e>
          <m:sub>
            <m:r>
              <w:ins w:id="967" w:author="智绘未来37" w:date="2020-07-27T23:34:00Z">
                <m:rPr>
                  <m:sty m:val="p"/>
                </m:rPr>
                <w:rPr>
                  <w:rFonts w:ascii="Cambria Math" w:hAnsi="Cambria Math"/>
                </w:rPr>
                <m:t>x</m:t>
              </w:ins>
            </m:r>
          </m:sub>
        </m:sSub>
        <m:r>
          <w:ins w:id="968" w:author="智绘未来37" w:date="2020-07-27T23:34:00Z">
            <m:rPr>
              <m:sty m:val="p"/>
            </m:rPr>
            <w:rPr>
              <w:rFonts w:ascii="Cambria Math" w:hAnsi="Cambria Math"/>
            </w:rPr>
            <m:t>=</m:t>
          </w:ins>
        </m:r>
        <m:d>
          <m:dPr>
            <m:begChr m:val="["/>
            <m:endChr m:val="]"/>
            <m:ctrlPr>
              <w:ins w:id="969" w:author="智绘未来37" w:date="2020-07-27T23:34:00Z">
                <w:rPr>
                  <w:rFonts w:ascii="Cambria Math" w:hAnsi="Cambria Math"/>
                </w:rPr>
              </w:ins>
            </m:ctrlPr>
          </m:dPr>
          <m:e>
            <m:sSub>
              <m:sSubPr>
                <m:ctrlPr>
                  <w:ins w:id="970" w:author="智绘未来37" w:date="2020-07-27T23:34:00Z">
                    <w:rPr>
                      <w:rFonts w:ascii="Cambria Math" w:hAnsi="Cambria Math"/>
                    </w:rPr>
                  </w:ins>
                </m:ctrlPr>
              </m:sSubPr>
              <m:e>
                <m:r>
                  <w:ins w:id="971" w:author="智绘未来37" w:date="2020-07-27T23:34:00Z">
                    <m:rPr>
                      <m:sty m:val="p"/>
                    </m:rPr>
                    <w:rPr>
                      <w:rFonts w:ascii="Cambria Math" w:hAnsi="Cambria Math"/>
                    </w:rPr>
                    <m:t>R</m:t>
                  </w:ins>
                </m:r>
              </m:e>
              <m:sub>
                <m:r>
                  <w:ins w:id="972" w:author="智绘未来37" w:date="2020-07-27T23:34:00Z">
                    <m:rPr>
                      <m:sty m:val="p"/>
                    </m:rPr>
                    <w:rPr>
                      <w:rFonts w:ascii="Cambria Math" w:hAnsi="Cambria Math"/>
                    </w:rPr>
                    <m:t>x</m:t>
                  </w:ins>
                </m:r>
                <m:r>
                  <w:ins w:id="973" w:author="智绘未来37" w:date="2020-07-27T23:34:00Z">
                    <m:rPr>
                      <m:sty m:val="p"/>
                    </m:rPr>
                    <w:rPr>
                      <w:rFonts w:ascii="Cambria Math" w:hAnsi="Cambria Math"/>
                    </w:rPr>
                    <m:t>1</m:t>
                  </w:ins>
                </m:r>
              </m:sub>
            </m:sSub>
            <m:r>
              <w:ins w:id="974" w:author="智绘未来37" w:date="2020-07-27T23:34:00Z">
                <m:rPr>
                  <m:sty m:val="p"/>
                </m:rPr>
                <w:rPr>
                  <w:rFonts w:ascii="Cambria Math" w:hAnsi="Cambria Math"/>
                </w:rPr>
                <m:t>,</m:t>
              </w:ins>
            </m:r>
            <m:sSub>
              <m:sSubPr>
                <m:ctrlPr>
                  <w:ins w:id="975" w:author="智绘未来37" w:date="2020-07-27T23:34:00Z">
                    <w:rPr>
                      <w:rFonts w:ascii="Cambria Math" w:hAnsi="Cambria Math"/>
                    </w:rPr>
                  </w:ins>
                </m:ctrlPr>
              </m:sSubPr>
              <m:e>
                <m:r>
                  <w:ins w:id="976" w:author="智绘未来37" w:date="2020-07-27T23:34:00Z">
                    <m:rPr>
                      <m:sty m:val="p"/>
                    </m:rPr>
                    <w:rPr>
                      <w:rFonts w:ascii="Cambria Math" w:hAnsi="Cambria Math"/>
                    </w:rPr>
                    <m:t>R</m:t>
                  </w:ins>
                </m:r>
              </m:e>
              <m:sub>
                <m:r>
                  <w:ins w:id="977" w:author="智绘未来37" w:date="2020-07-27T23:34:00Z">
                    <m:rPr>
                      <m:sty m:val="p"/>
                    </m:rPr>
                    <w:rPr>
                      <w:rFonts w:ascii="Cambria Math" w:hAnsi="Cambria Math"/>
                    </w:rPr>
                    <m:t>x</m:t>
                  </w:ins>
                </m:r>
                <m:r>
                  <w:ins w:id="978" w:author="智绘未来37" w:date="2020-07-27T23:34:00Z">
                    <m:rPr>
                      <m:sty m:val="p"/>
                    </m:rPr>
                    <w:rPr>
                      <w:rFonts w:ascii="Cambria Math" w:hAnsi="Cambria Math"/>
                    </w:rPr>
                    <m:t>2</m:t>
                  </w:ins>
                </m:r>
              </m:sub>
            </m:sSub>
            <m:r>
              <w:ins w:id="979" w:author="智绘未来37" w:date="2020-07-27T23:34:00Z">
                <m:rPr>
                  <m:sty m:val="p"/>
                </m:rPr>
                <w:rPr>
                  <w:rFonts w:ascii="Cambria Math" w:hAnsi="Cambria Math"/>
                </w:rPr>
                <m:t>,…,</m:t>
              </w:ins>
            </m:r>
            <m:sSub>
              <m:sSubPr>
                <m:ctrlPr>
                  <w:ins w:id="980" w:author="智绘未来37" w:date="2020-07-27T23:34:00Z">
                    <w:rPr>
                      <w:rFonts w:ascii="Cambria Math" w:hAnsi="Cambria Math"/>
                    </w:rPr>
                  </w:ins>
                </m:ctrlPr>
              </m:sSubPr>
              <m:e>
                <m:r>
                  <w:ins w:id="981" w:author="智绘未来37" w:date="2020-07-27T23:34:00Z">
                    <m:rPr>
                      <m:sty m:val="p"/>
                    </m:rPr>
                    <w:rPr>
                      <w:rFonts w:ascii="Cambria Math" w:hAnsi="Cambria Math"/>
                    </w:rPr>
                    <m:t>R</m:t>
                  </w:ins>
                </m:r>
              </m:e>
              <m:sub>
                <m:r>
                  <w:ins w:id="982" w:author="智绘未来37" w:date="2020-07-27T23:34:00Z">
                    <m:rPr>
                      <m:sty m:val="p"/>
                    </m:rPr>
                    <w:rPr>
                      <w:rFonts w:ascii="Cambria Math" w:hAnsi="Cambria Math"/>
                    </w:rPr>
                    <m:t>x</m:t>
                  </w:ins>
                </m:r>
                <m:r>
                  <w:ins w:id="983" w:author="智绘未来37" w:date="2020-07-27T23:34:00Z">
                    <m:rPr>
                      <m:sty m:val="p"/>
                    </m:rPr>
                    <w:rPr>
                      <w:rFonts w:ascii="Cambria Math" w:hAnsi="Cambria Math"/>
                    </w:rPr>
                    <m:t>N</m:t>
                  </w:ins>
                </m:r>
              </m:sub>
            </m:sSub>
          </m:e>
        </m:d>
      </m:oMath>
      <w:ins w:id="984" w:author="智绘未来37" w:date="2020-07-27T23:34:00Z">
        <w:r>
          <w:rPr>
            <w:rFonts w:hint="eastAsia"/>
          </w:rPr>
          <w:t>，相对湿度向量</w:t>
        </w:r>
      </w:ins>
      <m:oMath>
        <m:sSub>
          <m:sSubPr>
            <m:ctrlPr>
              <w:ins w:id="985" w:author="智绘未来37" w:date="2020-07-27T23:34:00Z">
                <w:rPr>
                  <w:rFonts w:ascii="Cambria Math" w:hAnsi="Cambria Math"/>
                </w:rPr>
              </w:ins>
            </m:ctrlPr>
          </m:sSubPr>
          <m:e>
            <m:r>
              <w:ins w:id="986" w:author="智绘未来37" w:date="2020-07-27T23:34:00Z">
                <m:rPr>
                  <m:sty m:val="p"/>
                </m:rPr>
                <w:rPr>
                  <w:rFonts w:ascii="Cambria Math" w:hAnsi="Cambria Math"/>
                </w:rPr>
                <m:t>RH</m:t>
              </w:ins>
            </m:r>
          </m:e>
          <m:sub>
            <m:r>
              <w:ins w:id="987" w:author="智绘未来37" w:date="2020-07-27T23:34:00Z">
                <m:rPr>
                  <m:sty m:val="p"/>
                </m:rPr>
                <w:rPr>
                  <w:rFonts w:ascii="Cambria Math" w:hAnsi="Cambria Math"/>
                </w:rPr>
                <m:t>x</m:t>
              </w:ins>
            </m:r>
          </m:sub>
        </m:sSub>
        <m:r>
          <w:ins w:id="988" w:author="智绘未来37" w:date="2020-07-27T23:34:00Z">
            <m:rPr>
              <m:sty m:val="p"/>
            </m:rPr>
            <w:rPr>
              <w:rFonts w:ascii="Cambria Math" w:hAnsi="Cambria Math"/>
            </w:rPr>
            <m:t>=</m:t>
          </w:ins>
        </m:r>
        <m:d>
          <m:dPr>
            <m:begChr m:val="["/>
            <m:endChr m:val="]"/>
            <m:ctrlPr>
              <w:ins w:id="989" w:author="智绘未来37" w:date="2020-07-27T23:34:00Z">
                <w:rPr>
                  <w:rFonts w:ascii="Cambria Math" w:hAnsi="Cambria Math"/>
                </w:rPr>
              </w:ins>
            </m:ctrlPr>
          </m:dPr>
          <m:e>
            <m:sSub>
              <m:sSubPr>
                <m:ctrlPr>
                  <w:ins w:id="990" w:author="智绘未来37" w:date="2020-07-27T23:34:00Z">
                    <w:rPr>
                      <w:rFonts w:ascii="Cambria Math" w:hAnsi="Cambria Math"/>
                    </w:rPr>
                  </w:ins>
                </m:ctrlPr>
              </m:sSubPr>
              <m:e>
                <m:r>
                  <w:ins w:id="991" w:author="智绘未来37" w:date="2020-07-27T23:34:00Z">
                    <m:rPr>
                      <m:sty m:val="p"/>
                    </m:rPr>
                    <w:rPr>
                      <w:rFonts w:ascii="Cambria Math" w:hAnsi="Cambria Math"/>
                    </w:rPr>
                    <m:t>RH</m:t>
                  </w:ins>
                </m:r>
              </m:e>
              <m:sub>
                <m:r>
                  <w:ins w:id="992" w:author="智绘未来37" w:date="2020-07-27T23:34:00Z">
                    <m:rPr>
                      <m:sty m:val="p"/>
                    </m:rPr>
                    <w:rPr>
                      <w:rFonts w:ascii="Cambria Math" w:hAnsi="Cambria Math"/>
                    </w:rPr>
                    <m:t>x</m:t>
                  </w:ins>
                </m:r>
                <m:r>
                  <w:ins w:id="993" w:author="智绘未来37" w:date="2020-07-27T23:34:00Z">
                    <m:rPr>
                      <m:sty m:val="p"/>
                    </m:rPr>
                    <w:rPr>
                      <w:rFonts w:ascii="Cambria Math" w:hAnsi="Cambria Math"/>
                    </w:rPr>
                    <m:t>1</m:t>
                  </w:ins>
                </m:r>
              </m:sub>
            </m:sSub>
            <m:r>
              <w:ins w:id="994" w:author="智绘未来37" w:date="2020-07-27T23:34:00Z">
                <m:rPr>
                  <m:sty m:val="p"/>
                </m:rPr>
                <w:rPr>
                  <w:rFonts w:ascii="Cambria Math" w:hAnsi="Cambria Math"/>
                </w:rPr>
                <m:t>,</m:t>
              </w:ins>
            </m:r>
            <m:sSub>
              <m:sSubPr>
                <m:ctrlPr>
                  <w:ins w:id="995" w:author="智绘未来37" w:date="2020-07-27T23:34:00Z">
                    <w:rPr>
                      <w:rFonts w:ascii="Cambria Math" w:hAnsi="Cambria Math"/>
                    </w:rPr>
                  </w:ins>
                </m:ctrlPr>
              </m:sSubPr>
              <m:e>
                <m:r>
                  <w:ins w:id="996" w:author="智绘未来37" w:date="2020-07-27T23:34:00Z">
                    <m:rPr>
                      <m:sty m:val="p"/>
                    </m:rPr>
                    <w:rPr>
                      <w:rFonts w:ascii="Cambria Math" w:hAnsi="Cambria Math"/>
                    </w:rPr>
                    <m:t>RH</m:t>
                  </w:ins>
                </m:r>
              </m:e>
              <m:sub>
                <m:r>
                  <w:ins w:id="997" w:author="智绘未来37" w:date="2020-07-27T23:34:00Z">
                    <m:rPr>
                      <m:sty m:val="p"/>
                    </m:rPr>
                    <w:rPr>
                      <w:rFonts w:ascii="Cambria Math" w:hAnsi="Cambria Math"/>
                    </w:rPr>
                    <m:t>x</m:t>
                  </w:ins>
                </m:r>
                <m:r>
                  <w:ins w:id="998" w:author="智绘未来37" w:date="2020-07-27T23:34:00Z">
                    <m:rPr>
                      <m:sty m:val="p"/>
                    </m:rPr>
                    <w:rPr>
                      <w:rFonts w:ascii="Cambria Math" w:hAnsi="Cambria Math"/>
                    </w:rPr>
                    <m:t>2</m:t>
                  </w:ins>
                </m:r>
              </m:sub>
            </m:sSub>
            <m:r>
              <w:ins w:id="999" w:author="智绘未来37" w:date="2020-07-27T23:34:00Z">
                <m:rPr>
                  <m:sty m:val="p"/>
                </m:rPr>
                <w:rPr>
                  <w:rFonts w:ascii="Cambria Math" w:hAnsi="Cambria Math"/>
                </w:rPr>
                <m:t>,…,</m:t>
              </w:ins>
            </m:r>
            <m:sSub>
              <m:sSubPr>
                <m:ctrlPr>
                  <w:ins w:id="1000" w:author="智绘未来37" w:date="2020-07-27T23:34:00Z">
                    <w:rPr>
                      <w:rFonts w:ascii="Cambria Math" w:hAnsi="Cambria Math"/>
                    </w:rPr>
                  </w:ins>
                </m:ctrlPr>
              </m:sSubPr>
              <m:e>
                <m:r>
                  <w:ins w:id="1001" w:author="智绘未来37" w:date="2020-07-27T23:34:00Z">
                    <m:rPr>
                      <m:sty m:val="p"/>
                    </m:rPr>
                    <w:rPr>
                      <w:rFonts w:ascii="Cambria Math" w:hAnsi="Cambria Math"/>
                    </w:rPr>
                    <m:t>RH</m:t>
                  </w:ins>
                </m:r>
              </m:e>
              <m:sub>
                <m:r>
                  <w:ins w:id="1002" w:author="智绘未来37" w:date="2020-07-27T23:34:00Z">
                    <m:rPr>
                      <m:sty m:val="p"/>
                    </m:rPr>
                    <w:rPr>
                      <w:rFonts w:ascii="Cambria Math" w:hAnsi="Cambria Math"/>
                    </w:rPr>
                    <m:t>x</m:t>
                  </w:ins>
                </m:r>
                <m:r>
                  <w:ins w:id="1003" w:author="智绘未来37" w:date="2020-07-27T23:34:00Z">
                    <m:rPr>
                      <m:sty m:val="p"/>
                    </m:rPr>
                    <w:rPr>
                      <w:rFonts w:ascii="Cambria Math" w:hAnsi="Cambria Math"/>
                    </w:rPr>
                    <m:t>N</m:t>
                  </w:ins>
                </m:r>
              </m:sub>
            </m:sSub>
          </m:e>
        </m:d>
      </m:oMath>
      <w:ins w:id="1004" w:author="智绘未来37" w:date="2020-07-27T23:34:00Z">
        <w:r>
          <w:rPr>
            <w:rFonts w:hint="eastAsia"/>
          </w:rPr>
          <w:t>，</w:t>
        </w:r>
        <w:r>
          <w:rPr>
            <w:rFonts w:hint="eastAsia"/>
          </w:rPr>
          <w:t>x</w:t>
        </w:r>
        <w:r>
          <w:rPr>
            <w:rFonts w:hint="eastAsia"/>
          </w:rPr>
          <w:t>为</w:t>
        </w:r>
        <w:r>
          <w:rPr>
            <w:rFonts w:hint="eastAsia"/>
          </w:rPr>
          <w:t>i</w:t>
        </w:r>
        <w:r>
          <w:rPr>
            <w:rFonts w:hint="eastAsia"/>
          </w:rPr>
          <w:t>时表示</w:t>
        </w:r>
        <w:r w:rsidRPr="00FE660F">
          <w:rPr>
            <w:rFonts w:hint="eastAsia"/>
          </w:rPr>
          <w:t>预测日前第</w:t>
        </w:r>
        <w:r w:rsidRPr="00FE660F">
          <w:t>i</w:t>
        </w:r>
        <w:r w:rsidRPr="00FE660F">
          <w:t>天</w:t>
        </w:r>
        <w:r>
          <w:rPr>
            <w:rFonts w:hint="eastAsia"/>
          </w:rPr>
          <w:t>，</w:t>
        </w:r>
        <w:r>
          <w:rPr>
            <w:rFonts w:hint="eastAsia"/>
          </w:rPr>
          <w:t>x</w:t>
        </w:r>
        <w:r>
          <w:rPr>
            <w:rFonts w:hint="eastAsia"/>
          </w:rPr>
          <w:t>为</w:t>
        </w:r>
        <w:r>
          <w:rPr>
            <w:rFonts w:hint="eastAsia"/>
          </w:rPr>
          <w:t>0</w:t>
        </w:r>
        <w:r>
          <w:rPr>
            <w:rFonts w:hint="eastAsia"/>
          </w:rPr>
          <w:t>时表示预测日当</w:t>
        </w:r>
        <w:r>
          <w:rPr>
            <w:rFonts w:hint="eastAsia"/>
          </w:rPr>
          <w:lastRenderedPageBreak/>
          <w:t>天。</w:t>
        </w:r>
      </w:ins>
    </w:p>
    <w:p w14:paraId="247F3E89" w14:textId="7B821D71" w:rsidR="00B10778" w:rsidRPr="00E242DD" w:rsidRDefault="00B10778" w:rsidP="00B10778">
      <w:pPr>
        <w:pStyle w:val="00"/>
        <w:ind w:firstLine="480"/>
        <w:rPr>
          <w:ins w:id="1005" w:author="智绘未来37" w:date="2020-07-27T23:34:00Z"/>
        </w:rPr>
      </w:pPr>
      <w:ins w:id="1006" w:author="智绘未来37" w:date="2020-07-27T23:34:00Z">
        <w:r>
          <w:rPr>
            <w:rFonts w:hint="eastAsia"/>
          </w:rPr>
          <w:t>优选地，步骤</w:t>
        </w:r>
        <w:r>
          <w:rPr>
            <w:rFonts w:hint="eastAsia"/>
          </w:rPr>
          <w:t>2</w:t>
        </w:r>
        <w:r>
          <w:rPr>
            <w:rFonts w:hint="eastAsia"/>
          </w:rPr>
          <w:t>中，</w:t>
        </w:r>
        <w:r w:rsidRPr="00E242DD">
          <w:rPr>
            <w:rFonts w:hint="eastAsia"/>
          </w:rPr>
          <w:t>以预测日前第</w:t>
        </w:r>
        <w:r w:rsidRPr="00E242DD">
          <w:rPr>
            <w:rFonts w:hint="eastAsia"/>
          </w:rPr>
          <w:t>i</w:t>
        </w:r>
        <w:r w:rsidRPr="00E242DD">
          <w:rPr>
            <w:rFonts w:hint="eastAsia"/>
          </w:rPr>
          <w:t>天第</w:t>
        </w:r>
        <w:r w:rsidRPr="00E242DD">
          <w:rPr>
            <w:rFonts w:hint="eastAsia"/>
          </w:rPr>
          <w:t>j</w:t>
        </w:r>
        <w:r w:rsidRPr="00E242DD">
          <w:rPr>
            <w:rFonts w:hint="eastAsia"/>
          </w:rPr>
          <w:t>时刻的雨量</w:t>
        </w:r>
      </w:ins>
      <m:oMath>
        <m:sSub>
          <m:sSubPr>
            <m:ctrlPr>
              <w:ins w:id="1007" w:author="智绘未来37" w:date="2020-07-27T23:34:00Z">
                <w:rPr>
                  <w:rFonts w:ascii="Cambria Math" w:hAnsi="Cambria Math"/>
                </w:rPr>
              </w:ins>
            </m:ctrlPr>
          </m:sSubPr>
          <m:e>
            <m:r>
              <w:ins w:id="1008" w:author="智绘未来37" w:date="2020-07-27T23:34:00Z">
                <m:rPr>
                  <m:sty m:val="p"/>
                </m:rPr>
                <w:rPr>
                  <w:rFonts w:ascii="Cambria Math" w:hAnsi="Cambria Math"/>
                </w:rPr>
                <m:t>R</m:t>
              </w:ins>
            </m:r>
            <m:ctrlPr>
              <w:ins w:id="1009" w:author="智绘未来37" w:date="2020-07-27T23:34:00Z">
                <w:rPr>
                  <w:rFonts w:ascii="Cambria Math" w:hAnsi="Cambria Math" w:hint="eastAsia"/>
                </w:rPr>
              </w:ins>
            </m:ctrlPr>
          </m:e>
          <m:sub>
            <m:r>
              <w:ins w:id="1010" w:author="智绘未来37" w:date="2020-07-27T23:34:00Z">
                <m:rPr>
                  <m:sty m:val="p"/>
                </m:rPr>
                <w:rPr>
                  <w:rFonts w:ascii="Cambria Math" w:hAnsi="Cambria Math"/>
                </w:rPr>
                <m:t>i</m:t>
              </w:ins>
            </m:r>
            <m:r>
              <w:ins w:id="1011" w:author="智绘未来37" w:date="2020-07-27T23:34:00Z">
                <m:rPr>
                  <m:sty m:val="p"/>
                </m:rPr>
                <w:rPr>
                  <w:rFonts w:ascii="Cambria Math" w:hAnsi="Cambria Math" w:hint="eastAsia"/>
                </w:rPr>
                <m:t>j</m:t>
              </w:ins>
            </m:r>
          </m:sub>
        </m:sSub>
      </m:oMath>
      <w:ins w:id="1012" w:author="智绘未来37" w:date="2020-07-27T23:34:00Z">
        <w:r w:rsidRPr="00E242DD">
          <w:rPr>
            <w:rFonts w:hint="eastAsia"/>
          </w:rPr>
          <w:t>、相对湿度</w:t>
        </w:r>
      </w:ins>
      <m:oMath>
        <m:sSub>
          <m:sSubPr>
            <m:ctrlPr>
              <w:ins w:id="1013" w:author="智绘未来37" w:date="2020-07-27T23:34:00Z">
                <w:rPr>
                  <w:rFonts w:ascii="Cambria Math" w:hAnsi="Cambria Math"/>
                </w:rPr>
              </w:ins>
            </m:ctrlPr>
          </m:sSubPr>
          <m:e>
            <m:r>
              <w:ins w:id="1014" w:author="智绘未来37" w:date="2020-07-27T23:34:00Z">
                <m:rPr>
                  <m:sty m:val="p"/>
                </m:rPr>
                <w:rPr>
                  <w:rFonts w:ascii="Cambria Math" w:hAnsi="Cambria Math"/>
                </w:rPr>
                <m:t>RH</m:t>
              </w:ins>
            </m:r>
            <m:ctrlPr>
              <w:ins w:id="1015" w:author="智绘未来37" w:date="2020-07-27T23:34:00Z">
                <w:rPr>
                  <w:rFonts w:ascii="Cambria Math" w:hAnsi="Cambria Math" w:hint="eastAsia"/>
                </w:rPr>
              </w:ins>
            </m:ctrlPr>
          </m:e>
          <m:sub>
            <m:r>
              <w:ins w:id="1016" w:author="智绘未来37" w:date="2020-07-27T23:34:00Z">
                <m:rPr>
                  <m:sty m:val="p"/>
                </m:rPr>
                <w:rPr>
                  <w:rFonts w:ascii="Cambria Math" w:hAnsi="Cambria Math"/>
                </w:rPr>
                <m:t>i</m:t>
              </w:ins>
            </m:r>
            <m:r>
              <w:ins w:id="1017" w:author="智绘未来37" w:date="2020-07-27T23:34:00Z">
                <m:rPr>
                  <m:sty m:val="p"/>
                </m:rPr>
                <w:rPr>
                  <w:rFonts w:ascii="Cambria Math" w:hAnsi="Cambria Math" w:hint="eastAsia"/>
                </w:rPr>
                <m:t>j</m:t>
              </w:ins>
            </m:r>
          </m:sub>
        </m:sSub>
      </m:oMath>
      <w:ins w:id="1018" w:author="智绘未来37" w:date="2020-07-27T23:34:00Z">
        <w:r w:rsidRPr="00E242DD">
          <w:rPr>
            <w:rFonts w:hint="eastAsia"/>
          </w:rPr>
          <w:t>和时间</w:t>
        </w:r>
      </w:ins>
      <m:oMath>
        <m:r>
          <w:ins w:id="1019" w:author="智绘未来37" w:date="2020-07-27T23:34:00Z">
            <m:rPr>
              <m:sty m:val="p"/>
            </m:rPr>
            <w:rPr>
              <w:rFonts w:ascii="Cambria Math" w:hAnsi="Cambria Math"/>
            </w:rPr>
            <m:t>ij</m:t>
          </w:ins>
        </m:r>
      </m:oMath>
      <w:ins w:id="1020" w:author="智绘未来37" w:date="2020-07-27T23:34:00Z">
        <w:r w:rsidRPr="00E242DD">
          <w:rPr>
            <w:rFonts w:hint="eastAsia"/>
          </w:rPr>
          <w:t>为输入，输入模糊控制器，以预测日前第</w:t>
        </w:r>
        <w:r w:rsidRPr="00E242DD">
          <w:rPr>
            <w:rFonts w:hint="eastAsia"/>
          </w:rPr>
          <w:t>i</w:t>
        </w:r>
        <w:r w:rsidRPr="00E242DD">
          <w:rPr>
            <w:rFonts w:hint="eastAsia"/>
          </w:rPr>
          <w:t>天第</w:t>
        </w:r>
        <w:r w:rsidRPr="00E242DD">
          <w:rPr>
            <w:rFonts w:hint="eastAsia"/>
          </w:rPr>
          <w:t>j</w:t>
        </w:r>
        <w:r w:rsidRPr="00E242DD">
          <w:rPr>
            <w:rFonts w:hint="eastAsia"/>
          </w:rPr>
          <w:t>时刻的云量系数</w:t>
        </w:r>
      </w:ins>
      <m:oMath>
        <m:sSub>
          <m:sSubPr>
            <m:ctrlPr>
              <w:ins w:id="1021" w:author="智绘未来37" w:date="2020-07-27T23:34:00Z">
                <w:rPr>
                  <w:rFonts w:ascii="Cambria Math" w:hAnsi="Cambria Math"/>
                </w:rPr>
              </w:ins>
            </m:ctrlPr>
          </m:sSubPr>
          <m:e>
            <m:r>
              <w:ins w:id="1022" w:author="智绘未来37" w:date="2020-07-27T23:34:00Z">
                <m:rPr>
                  <m:sty m:val="p"/>
                </m:rPr>
                <w:rPr>
                  <w:rFonts w:ascii="Cambria Math" w:hAnsi="Cambria Math"/>
                </w:rPr>
                <m:t>C</m:t>
              </w:ins>
            </m:r>
            <m:ctrlPr>
              <w:ins w:id="1023" w:author="智绘未来37" w:date="2020-07-27T23:34:00Z">
                <w:rPr>
                  <w:rFonts w:ascii="Cambria Math" w:hAnsi="Cambria Math" w:hint="eastAsia"/>
                </w:rPr>
              </w:ins>
            </m:ctrlPr>
          </m:e>
          <m:sub>
            <m:r>
              <w:ins w:id="1024" w:author="智绘未来37" w:date="2020-07-27T23:34:00Z">
                <m:rPr>
                  <m:sty m:val="p"/>
                </m:rPr>
                <w:rPr>
                  <w:rFonts w:ascii="Cambria Math" w:hAnsi="Cambria Math"/>
                </w:rPr>
                <m:t>i</m:t>
              </w:ins>
            </m:r>
            <m:r>
              <w:ins w:id="1025" w:author="智绘未来37" w:date="2020-07-27T23:34:00Z">
                <m:rPr>
                  <m:sty m:val="p"/>
                </m:rPr>
                <w:rPr>
                  <w:rFonts w:ascii="Cambria Math" w:hAnsi="Cambria Math" w:hint="eastAsia"/>
                </w:rPr>
                <m:t>j</m:t>
              </w:ins>
            </m:r>
          </m:sub>
        </m:sSub>
      </m:oMath>
      <w:ins w:id="1026" w:author="智绘未来37" w:date="2020-07-27T23:34:00Z">
        <w:r w:rsidRPr="00E242DD">
          <w:rPr>
            <w:rFonts w:hint="eastAsia"/>
          </w:rPr>
          <w:t>作为输出，即：</w:t>
        </w:r>
      </w:ins>
    </w:p>
    <w:p w14:paraId="408EE42A" w14:textId="77777777" w:rsidR="00B10778" w:rsidRPr="00E242DD" w:rsidRDefault="00B10778" w:rsidP="00B10778">
      <w:pPr>
        <w:pStyle w:val="00"/>
        <w:ind w:firstLine="480"/>
        <w:rPr>
          <w:ins w:id="1027" w:author="智绘未来37" w:date="2020-07-27T23:34:00Z"/>
        </w:rPr>
      </w:pPr>
      <m:oMathPara>
        <m:oMath>
          <m:d>
            <m:dPr>
              <m:begChr m:val="{"/>
              <m:endChr m:val=""/>
              <m:ctrlPr>
                <w:ins w:id="1028" w:author="智绘未来37" w:date="2020-07-27T23:34:00Z">
                  <w:rPr>
                    <w:rFonts w:ascii="Cambria Math" w:hAnsi="Cambria Math"/>
                  </w:rPr>
                </w:ins>
              </m:ctrlPr>
            </m:dPr>
            <m:e>
              <m:eqArr>
                <m:eqArrPr>
                  <m:ctrlPr>
                    <w:ins w:id="1029" w:author="智绘未来37" w:date="2020-07-27T23:34:00Z">
                      <w:rPr>
                        <w:rFonts w:ascii="Cambria Math" w:hAnsi="Cambria Math"/>
                      </w:rPr>
                    </w:ins>
                  </m:ctrlPr>
                </m:eqArrPr>
                <m:e>
                  <m:sSub>
                    <m:sSubPr>
                      <m:ctrlPr>
                        <w:ins w:id="1030" w:author="智绘未来37" w:date="2020-07-27T23:34:00Z">
                          <w:rPr>
                            <w:rFonts w:ascii="Cambria Math" w:hAnsi="Cambria Math"/>
                          </w:rPr>
                        </w:ins>
                      </m:ctrlPr>
                    </m:sSubPr>
                    <m:e>
                      <m:r>
                        <w:ins w:id="1031" w:author="智绘未来37" w:date="2020-07-27T23:34:00Z">
                          <m:rPr>
                            <m:sty m:val="p"/>
                          </m:rPr>
                          <w:rPr>
                            <w:rFonts w:ascii="Cambria Math" w:hAnsi="Cambria Math"/>
                          </w:rPr>
                          <m:t>X</m:t>
                        </w:ins>
                      </m:r>
                    </m:e>
                    <m:sub>
                      <m:r>
                        <w:ins w:id="1032" w:author="智绘未来37" w:date="2020-07-27T23:34:00Z">
                          <m:rPr>
                            <m:sty m:val="p"/>
                          </m:rPr>
                          <w:rPr>
                            <w:rFonts w:ascii="Cambria Math" w:hAnsi="Cambria Math"/>
                          </w:rPr>
                          <m:t>fc_in</m:t>
                        </w:ins>
                      </m:r>
                    </m:sub>
                  </m:sSub>
                  <m:r>
                    <w:ins w:id="1033" w:author="智绘未来37" w:date="2020-07-27T23:34:00Z">
                      <m:rPr>
                        <m:sty m:val="p"/>
                      </m:rPr>
                      <w:rPr>
                        <w:rFonts w:ascii="Cambria Math" w:hAnsi="Cambria Math"/>
                      </w:rPr>
                      <m:t>=</m:t>
                    </w:ins>
                  </m:r>
                  <m:d>
                    <m:dPr>
                      <m:begChr m:val="["/>
                      <m:endChr m:val="]"/>
                      <m:ctrlPr>
                        <w:ins w:id="1034" w:author="智绘未来37" w:date="2020-07-27T23:34:00Z">
                          <w:rPr>
                            <w:rFonts w:ascii="Cambria Math" w:hAnsi="Cambria Math"/>
                          </w:rPr>
                        </w:ins>
                      </m:ctrlPr>
                    </m:dPr>
                    <m:e>
                      <m:sSub>
                        <m:sSubPr>
                          <m:ctrlPr>
                            <w:ins w:id="1035" w:author="智绘未来37" w:date="2020-07-27T23:34:00Z">
                              <w:rPr>
                                <w:rFonts w:ascii="Cambria Math" w:hAnsi="Cambria Math"/>
                              </w:rPr>
                            </w:ins>
                          </m:ctrlPr>
                        </m:sSubPr>
                        <m:e>
                          <m:r>
                            <w:ins w:id="1036" w:author="智绘未来37" w:date="2020-07-27T23:34:00Z">
                              <m:rPr>
                                <m:sty m:val="p"/>
                              </m:rPr>
                              <w:rPr>
                                <w:rFonts w:ascii="Cambria Math" w:hAnsi="Cambria Math"/>
                              </w:rPr>
                              <m:t>R</m:t>
                            </w:ins>
                          </m:r>
                        </m:e>
                        <m:sub>
                          <m:r>
                            <w:ins w:id="1037" w:author="智绘未来37" w:date="2020-07-27T23:34:00Z">
                              <m:rPr>
                                <m:sty m:val="p"/>
                              </m:rPr>
                              <w:rPr>
                                <w:rFonts w:ascii="Cambria Math" w:hAnsi="Cambria Math"/>
                              </w:rPr>
                              <m:t>ij</m:t>
                            </w:ins>
                          </m:r>
                        </m:sub>
                      </m:sSub>
                      <m:r>
                        <w:ins w:id="1038" w:author="智绘未来37" w:date="2020-07-27T23:34:00Z">
                          <m:rPr>
                            <m:sty m:val="p"/>
                          </m:rPr>
                          <w:rPr>
                            <w:rFonts w:ascii="Cambria Math" w:hAnsi="Cambria Math"/>
                          </w:rPr>
                          <m:t>,R</m:t>
                        </w:ins>
                      </m:r>
                      <m:sSub>
                        <m:sSubPr>
                          <m:ctrlPr>
                            <w:ins w:id="1039" w:author="智绘未来37" w:date="2020-07-27T23:34:00Z">
                              <w:rPr>
                                <w:rFonts w:ascii="Cambria Math" w:hAnsi="Cambria Math"/>
                              </w:rPr>
                            </w:ins>
                          </m:ctrlPr>
                        </m:sSubPr>
                        <m:e>
                          <m:r>
                            <w:ins w:id="1040" w:author="智绘未来37" w:date="2020-07-27T23:34:00Z">
                              <m:rPr>
                                <m:sty m:val="p"/>
                              </m:rPr>
                              <w:rPr>
                                <w:rFonts w:ascii="Cambria Math" w:hAnsi="Cambria Math"/>
                              </w:rPr>
                              <m:t>H</m:t>
                            </w:ins>
                          </m:r>
                        </m:e>
                        <m:sub>
                          <m:r>
                            <w:ins w:id="1041" w:author="智绘未来37" w:date="2020-07-27T23:34:00Z">
                              <m:rPr>
                                <m:sty m:val="p"/>
                              </m:rPr>
                              <w:rPr>
                                <w:rFonts w:ascii="Cambria Math" w:hAnsi="Cambria Math"/>
                              </w:rPr>
                              <m:t>ij</m:t>
                            </w:ins>
                          </m:r>
                        </m:sub>
                      </m:sSub>
                      <m:r>
                        <w:ins w:id="1042" w:author="智绘未来37" w:date="2020-07-27T23:34:00Z">
                          <m:rPr>
                            <m:sty m:val="p"/>
                          </m:rPr>
                          <w:rPr>
                            <w:rFonts w:ascii="Cambria Math" w:hAnsi="Cambria Math"/>
                          </w:rPr>
                          <m:t>,ij</m:t>
                        </w:ins>
                      </m:r>
                    </m:e>
                  </m:d>
                </m:e>
                <m:e>
                  <m:sSub>
                    <m:sSubPr>
                      <m:ctrlPr>
                        <w:ins w:id="1043" w:author="智绘未来37" w:date="2020-07-27T23:34:00Z">
                          <w:rPr>
                            <w:rFonts w:ascii="Cambria Math" w:hAnsi="Cambria Math"/>
                          </w:rPr>
                        </w:ins>
                      </m:ctrlPr>
                    </m:sSubPr>
                    <m:e>
                      <m:r>
                        <w:ins w:id="1044" w:author="智绘未来37" w:date="2020-07-27T23:34:00Z">
                          <m:rPr>
                            <m:sty m:val="p"/>
                          </m:rPr>
                          <w:rPr>
                            <w:rFonts w:ascii="Cambria Math" w:hAnsi="Cambria Math"/>
                          </w:rPr>
                          <m:t>Y</m:t>
                        </w:ins>
                      </m:r>
                    </m:e>
                    <m:sub>
                      <m:r>
                        <w:ins w:id="1045" w:author="智绘未来37" w:date="2020-07-27T23:34:00Z">
                          <m:rPr>
                            <m:sty m:val="p"/>
                          </m:rPr>
                          <w:rPr>
                            <w:rFonts w:ascii="Cambria Math" w:hAnsi="Cambria Math"/>
                          </w:rPr>
                          <m:t>fc_out</m:t>
                        </w:ins>
                      </m:r>
                    </m:sub>
                  </m:sSub>
                  <m:r>
                    <w:ins w:id="1046" w:author="智绘未来37" w:date="2020-07-27T23:34:00Z">
                      <m:rPr>
                        <m:sty m:val="p"/>
                      </m:rPr>
                      <w:rPr>
                        <w:rFonts w:ascii="Cambria Math" w:hAnsi="Cambria Math"/>
                      </w:rPr>
                      <m:t>=[</m:t>
                    </w:ins>
                  </m:r>
                  <m:sSub>
                    <m:sSubPr>
                      <m:ctrlPr>
                        <w:ins w:id="1047" w:author="智绘未来37" w:date="2020-07-27T23:34:00Z">
                          <w:rPr>
                            <w:rFonts w:ascii="Cambria Math" w:hAnsi="Cambria Math"/>
                          </w:rPr>
                        </w:ins>
                      </m:ctrlPr>
                    </m:sSubPr>
                    <m:e>
                      <m:r>
                        <w:ins w:id="1048" w:author="智绘未来37" w:date="2020-07-27T23:34:00Z">
                          <m:rPr>
                            <m:sty m:val="p"/>
                          </m:rPr>
                          <w:rPr>
                            <w:rFonts w:ascii="Cambria Math" w:hAnsi="Cambria Math"/>
                          </w:rPr>
                          <m:t>C</m:t>
                        </w:ins>
                      </m:r>
                    </m:e>
                    <m:sub>
                      <m:r>
                        <w:ins w:id="1049" w:author="智绘未来37" w:date="2020-07-27T23:34:00Z">
                          <m:rPr>
                            <m:sty m:val="p"/>
                          </m:rPr>
                          <w:rPr>
                            <w:rFonts w:ascii="Cambria Math" w:hAnsi="Cambria Math"/>
                          </w:rPr>
                          <m:t>ij</m:t>
                        </w:ins>
                      </m:r>
                    </m:sub>
                  </m:sSub>
                  <m:r>
                    <w:ins w:id="1050" w:author="智绘未来37" w:date="2020-07-27T23:34:00Z">
                      <m:rPr>
                        <m:sty m:val="p"/>
                      </m:rPr>
                      <w:rPr>
                        <w:rFonts w:ascii="Cambria Math" w:hAnsi="Cambria Math"/>
                      </w:rPr>
                      <m:t>]</m:t>
                    </w:ins>
                  </m:r>
                  <m:m>
                    <m:mPr>
                      <m:mcs>
                        <m:mc>
                          <m:mcPr>
                            <m:count m:val="2"/>
                            <m:mcJc m:val="center"/>
                          </m:mcPr>
                        </m:mc>
                      </m:mcs>
                      <m:ctrlPr>
                        <w:ins w:id="1051" w:author="智绘未来37" w:date="2020-07-27T23:34:00Z">
                          <w:rPr>
                            <w:rFonts w:ascii="Cambria Math" w:hAnsi="Cambria Math"/>
                          </w:rPr>
                        </w:ins>
                      </m:ctrlPr>
                    </m:mPr>
                    <m:mr>
                      <m:e/>
                      <m:e/>
                    </m:mr>
                  </m:m>
                </m:e>
              </m:eqArr>
            </m:e>
          </m:d>
        </m:oMath>
      </m:oMathPara>
    </w:p>
    <w:p w14:paraId="44D3E34B" w14:textId="77777777" w:rsidR="00B10778" w:rsidRPr="00E242DD" w:rsidRDefault="00B10778" w:rsidP="00B10778">
      <w:pPr>
        <w:pStyle w:val="00"/>
        <w:ind w:firstLine="480"/>
        <w:rPr>
          <w:ins w:id="1052" w:author="智绘未来37" w:date="2020-07-27T23:34:00Z"/>
        </w:rPr>
      </w:pPr>
      <w:ins w:id="1053" w:author="智绘未来37" w:date="2020-07-27T23:34:00Z">
        <w:r w:rsidRPr="00E242DD">
          <w:rPr>
            <w:rFonts w:hint="eastAsia"/>
          </w:rPr>
          <w:t>式中：</w:t>
        </w:r>
      </w:ins>
    </w:p>
    <w:p w14:paraId="0FC38B64" w14:textId="77777777" w:rsidR="00B10778" w:rsidRPr="00E242DD" w:rsidRDefault="00B10778" w:rsidP="00B10778">
      <w:pPr>
        <w:pStyle w:val="00"/>
        <w:ind w:firstLine="480"/>
        <w:rPr>
          <w:ins w:id="1054" w:author="智绘未来37" w:date="2020-07-27T23:34:00Z"/>
        </w:rPr>
      </w:pPr>
      <m:oMath>
        <m:sSub>
          <m:sSubPr>
            <m:ctrlPr>
              <w:ins w:id="1055" w:author="智绘未来37" w:date="2020-07-27T23:34:00Z">
                <w:rPr>
                  <w:rFonts w:ascii="Cambria Math" w:hAnsi="Cambria Math"/>
                </w:rPr>
              </w:ins>
            </m:ctrlPr>
          </m:sSubPr>
          <m:e>
            <m:r>
              <w:ins w:id="1056" w:author="智绘未来37" w:date="2020-07-27T23:34:00Z">
                <m:rPr>
                  <m:sty m:val="p"/>
                </m:rPr>
                <w:rPr>
                  <w:rFonts w:ascii="Cambria Math" w:hAnsi="Cambria Math"/>
                </w:rPr>
                <m:t>X</m:t>
              </w:ins>
            </m:r>
          </m:e>
          <m:sub>
            <m:r>
              <w:ins w:id="1057" w:author="智绘未来37" w:date="2020-07-27T23:34:00Z">
                <m:rPr>
                  <m:sty m:val="p"/>
                </m:rPr>
                <w:rPr>
                  <w:rFonts w:ascii="Cambria Math" w:hAnsi="Cambria Math"/>
                </w:rPr>
                <m:t>fc_in</m:t>
              </w:ins>
            </m:r>
          </m:sub>
        </m:sSub>
      </m:oMath>
      <w:ins w:id="1058" w:author="智绘未来37" w:date="2020-07-27T23:34:00Z">
        <w:r w:rsidRPr="00E242DD">
          <w:rPr>
            <w:rFonts w:hint="eastAsia"/>
          </w:rPr>
          <w:t>表示模糊控制器的输入，</w:t>
        </w:r>
      </w:ins>
    </w:p>
    <w:p w14:paraId="5BC73852" w14:textId="77777777" w:rsidR="00B10778" w:rsidRPr="00E242DD" w:rsidRDefault="00B10778" w:rsidP="00B10778">
      <w:pPr>
        <w:pStyle w:val="00"/>
        <w:ind w:firstLine="480"/>
        <w:rPr>
          <w:ins w:id="1059" w:author="智绘未来37" w:date="2020-07-27T23:34:00Z"/>
        </w:rPr>
      </w:pPr>
      <m:oMath>
        <m:sSub>
          <m:sSubPr>
            <m:ctrlPr>
              <w:ins w:id="1060" w:author="智绘未来37" w:date="2020-07-27T23:34:00Z">
                <w:rPr>
                  <w:rFonts w:ascii="Cambria Math" w:hAnsi="Cambria Math"/>
                </w:rPr>
              </w:ins>
            </m:ctrlPr>
          </m:sSubPr>
          <m:e>
            <m:r>
              <w:ins w:id="1061" w:author="智绘未来37" w:date="2020-07-27T23:34:00Z">
                <m:rPr>
                  <m:sty m:val="p"/>
                </m:rPr>
                <w:rPr>
                  <w:rFonts w:ascii="Cambria Math" w:hAnsi="Cambria Math"/>
                </w:rPr>
                <m:t>Y</m:t>
              </w:ins>
            </m:r>
          </m:e>
          <m:sub>
            <m:r>
              <w:ins w:id="1062" w:author="智绘未来37" w:date="2020-07-27T23:34:00Z">
                <m:rPr>
                  <m:sty m:val="p"/>
                </m:rPr>
                <w:rPr>
                  <w:rFonts w:ascii="Cambria Math" w:hAnsi="Cambria Math"/>
                </w:rPr>
                <m:t>fc_out</m:t>
              </w:ins>
            </m:r>
          </m:sub>
        </m:sSub>
      </m:oMath>
      <w:ins w:id="1063" w:author="智绘未来37" w:date="2020-07-27T23:34:00Z">
        <w:r w:rsidRPr="00E242DD">
          <w:rPr>
            <w:rFonts w:hint="eastAsia"/>
          </w:rPr>
          <w:t>表示模糊控制器的输出。</w:t>
        </w:r>
      </w:ins>
    </w:p>
    <w:p w14:paraId="1966EABC" w14:textId="49B07E06" w:rsidR="00B10778" w:rsidRDefault="00B10778" w:rsidP="00B10778">
      <w:pPr>
        <w:pStyle w:val="00"/>
        <w:ind w:firstLine="480"/>
        <w:rPr>
          <w:ins w:id="1064" w:author="智绘未来37" w:date="2020-07-27T23:34:00Z"/>
        </w:rPr>
      </w:pPr>
      <w:ins w:id="1065" w:author="智绘未来37" w:date="2020-07-27T23:34:00Z">
        <w:r>
          <w:rPr>
            <w:rFonts w:hint="eastAsia"/>
          </w:rPr>
          <w:t>优选地，步骤</w:t>
        </w:r>
        <w:r>
          <w:rPr>
            <w:rFonts w:hint="eastAsia"/>
          </w:rPr>
          <w:t>2</w:t>
        </w:r>
        <w:r>
          <w:rPr>
            <w:rFonts w:hint="eastAsia"/>
          </w:rPr>
          <w:t>具体包括：在</w:t>
        </w:r>
        <w:r w:rsidRPr="00256353">
          <w:t>MATLAB</w:t>
        </w:r>
        <w:r>
          <w:rPr>
            <w:rFonts w:hint="eastAsia"/>
          </w:rPr>
          <w:t>中调用</w:t>
        </w:r>
        <w:r w:rsidRPr="00256353">
          <w:rPr>
            <w:rFonts w:hint="eastAsia"/>
          </w:rPr>
          <w:t>模糊处理工具箱</w:t>
        </w:r>
        <w:r>
          <w:rPr>
            <w:rFonts w:hint="eastAsia"/>
          </w:rPr>
          <w:t>，使用三输入单输出控制结构，</w:t>
        </w:r>
        <w:r w:rsidRPr="00256353">
          <w:rPr>
            <w:rFonts w:hint="eastAsia"/>
          </w:rPr>
          <w:t>将三个输入模糊化为</w:t>
        </w:r>
        <w:r w:rsidRPr="00256353">
          <w:t>{low</w:t>
        </w:r>
        <w:r w:rsidRPr="00256353">
          <w:t>、</w:t>
        </w:r>
        <w:r w:rsidRPr="00256353">
          <w:t>normal</w:t>
        </w:r>
        <w:r w:rsidRPr="00256353">
          <w:t>、</w:t>
        </w:r>
        <w:r w:rsidRPr="00256353">
          <w:t>high}</w:t>
        </w:r>
        <w:r w:rsidRPr="00256353">
          <w:t>，输出模糊化为</w:t>
        </w:r>
        <w:r w:rsidRPr="00256353">
          <w:t>{1,2,3}</w:t>
        </w:r>
        <w:r w:rsidRPr="00256353">
          <w:t>，</w:t>
        </w:r>
        <w:r>
          <w:rPr>
            <w:rFonts w:hint="eastAsia"/>
          </w:rPr>
          <w:t>设置</w:t>
        </w:r>
        <w:r w:rsidRPr="00814FDD">
          <w:rPr>
            <w:rFonts w:hint="eastAsia"/>
          </w:rPr>
          <w:t>隶属度函数</w:t>
        </w:r>
        <w:r>
          <w:rPr>
            <w:rFonts w:hint="eastAsia"/>
          </w:rPr>
          <w:t>。</w:t>
        </w:r>
      </w:ins>
    </w:p>
    <w:p w14:paraId="0C513EBE" w14:textId="12DF7D55" w:rsidR="00B10778" w:rsidRDefault="00B10778" w:rsidP="00B10778">
      <w:pPr>
        <w:pStyle w:val="00"/>
        <w:ind w:firstLine="480"/>
        <w:rPr>
          <w:ins w:id="1066" w:author="智绘未来37" w:date="2020-07-27T23:34:00Z"/>
        </w:rPr>
      </w:pPr>
      <w:ins w:id="1067" w:author="智绘未来37" w:date="2020-07-27T23:34:00Z">
        <w:r>
          <w:rPr>
            <w:rFonts w:hint="eastAsia"/>
          </w:rPr>
          <w:t>优选地，步骤</w:t>
        </w:r>
        <w:r>
          <w:rPr>
            <w:rFonts w:hint="eastAsia"/>
          </w:rPr>
          <w:t>2</w:t>
        </w:r>
        <w:r>
          <w:rPr>
            <w:rFonts w:hint="eastAsia"/>
          </w:rPr>
          <w:t>模糊控制器使用</w:t>
        </w:r>
        <w:r w:rsidRPr="00814FDD">
          <w:rPr>
            <w:rFonts w:hint="eastAsia"/>
          </w:rPr>
          <w:t>模糊化三角形隶属函数</w:t>
        </w:r>
        <w:r>
          <w:rPr>
            <w:rFonts w:hint="eastAsia"/>
          </w:rPr>
          <w:t>。</w:t>
        </w:r>
      </w:ins>
    </w:p>
    <w:p w14:paraId="009F4DFC" w14:textId="22D7CE7E" w:rsidR="00B10778" w:rsidRDefault="00B10778" w:rsidP="00B10778">
      <w:pPr>
        <w:pStyle w:val="00"/>
        <w:ind w:firstLine="480"/>
        <w:rPr>
          <w:ins w:id="1068" w:author="智绘未来37" w:date="2020-07-27T23:34:00Z"/>
        </w:rPr>
      </w:pPr>
      <w:ins w:id="1069" w:author="智绘未来37" w:date="2020-07-27T23:34:00Z">
        <w:r>
          <w:rPr>
            <w:rFonts w:hint="eastAsia"/>
          </w:rPr>
          <w:t>优选地，步骤</w:t>
        </w:r>
        <w:r>
          <w:rPr>
            <w:rFonts w:hint="eastAsia"/>
          </w:rPr>
          <w:t>3</w:t>
        </w:r>
        <w:r>
          <w:rPr>
            <w:rFonts w:hint="eastAsia"/>
          </w:rPr>
          <w:t>具体包括：</w:t>
        </w:r>
        <w:r w:rsidRPr="00E242DD">
          <w:rPr>
            <w:rFonts w:hint="eastAsia"/>
          </w:rPr>
          <w:t>以如下公式计算预测日前第</w:t>
        </w:r>
        <w:r w:rsidRPr="00E242DD">
          <w:rPr>
            <w:rFonts w:hint="eastAsia"/>
          </w:rPr>
          <w:t>i</w:t>
        </w:r>
        <w:r w:rsidRPr="00E242DD">
          <w:rPr>
            <w:rFonts w:hint="eastAsia"/>
          </w:rPr>
          <w:t>天第</w:t>
        </w:r>
        <w:r w:rsidRPr="00E242DD">
          <w:rPr>
            <w:rFonts w:hint="eastAsia"/>
          </w:rPr>
          <w:t>j</w:t>
        </w:r>
        <w:r w:rsidRPr="00E242DD">
          <w:rPr>
            <w:rFonts w:hint="eastAsia"/>
          </w:rPr>
          <w:t>时刻的误差修正因子，</w:t>
        </w:r>
        <w:r>
          <w:rPr>
            <w:rFonts w:hint="eastAsia"/>
          </w:rPr>
          <w:t>获得以</w:t>
        </w:r>
      </w:ins>
      <m:oMath>
        <m:sSub>
          <m:sSubPr>
            <m:ctrlPr>
              <w:ins w:id="1070" w:author="智绘未来37" w:date="2020-07-27T23:34:00Z">
                <w:rPr>
                  <w:rFonts w:ascii="Cambria Math" w:hAnsi="Cambria Math"/>
                </w:rPr>
              </w:ins>
            </m:ctrlPr>
          </m:sSubPr>
          <m:e>
            <m:r>
              <w:ins w:id="1071" w:author="智绘未来37" w:date="2020-07-27T23:34:00Z">
                <m:rPr>
                  <m:sty m:val="p"/>
                </m:rPr>
                <w:rPr>
                  <w:rFonts w:ascii="Cambria Math" w:hAnsi="Cambria Math"/>
                </w:rPr>
                <m:t>E</m:t>
              </w:ins>
            </m:r>
            <m:ctrlPr>
              <w:ins w:id="1072" w:author="智绘未来37" w:date="2020-07-27T23:34:00Z">
                <w:rPr>
                  <w:rFonts w:ascii="Cambria Math" w:hAnsi="Cambria Math" w:hint="eastAsia"/>
                </w:rPr>
              </w:ins>
            </m:ctrlPr>
          </m:e>
          <m:sub>
            <m:r>
              <w:ins w:id="1073" w:author="智绘未来37" w:date="2020-07-27T23:34:00Z">
                <m:rPr>
                  <m:sty m:val="p"/>
                </m:rPr>
                <w:rPr>
                  <w:rFonts w:ascii="Cambria Math" w:hAnsi="Cambria Math"/>
                </w:rPr>
                <m:t>i</m:t>
              </w:ins>
            </m:r>
          </m:sub>
        </m:sSub>
      </m:oMath>
      <w:ins w:id="1074" w:author="智绘未来37" w:date="2020-07-27T23:34:00Z">
        <w:r w:rsidRPr="00E242DD">
          <w:rPr>
            <w:rFonts w:hint="eastAsia"/>
          </w:rPr>
          <w:t>表示</w:t>
        </w:r>
        <w:r>
          <w:rPr>
            <w:rFonts w:hint="eastAsia"/>
          </w:rPr>
          <w:t>的</w:t>
        </w:r>
        <w:r w:rsidRPr="00E242DD">
          <w:rPr>
            <w:rFonts w:hint="eastAsia"/>
          </w:rPr>
          <w:t>预测日前第</w:t>
        </w:r>
        <w:r w:rsidRPr="00E242DD">
          <w:rPr>
            <w:rFonts w:hint="eastAsia"/>
          </w:rPr>
          <w:t>i</w:t>
        </w:r>
        <w:r w:rsidRPr="00E242DD">
          <w:rPr>
            <w:rFonts w:hint="eastAsia"/>
          </w:rPr>
          <w:t>天的误差修正因子向量，</w:t>
        </w:r>
      </w:ins>
    </w:p>
    <w:p w14:paraId="7A7F5F89" w14:textId="77777777" w:rsidR="00B10778" w:rsidRPr="00E242DD" w:rsidRDefault="00B10778" w:rsidP="00B10778">
      <w:pPr>
        <w:pStyle w:val="00"/>
        <w:ind w:firstLine="480"/>
        <w:rPr>
          <w:ins w:id="1075" w:author="智绘未来37" w:date="2020-07-27T23:34:00Z"/>
        </w:rPr>
      </w:pPr>
      <m:oMathPara>
        <m:oMath>
          <m:d>
            <m:dPr>
              <m:begChr m:val="{"/>
              <m:endChr m:val=""/>
              <m:ctrlPr>
                <w:ins w:id="1076" w:author="智绘未来37" w:date="2020-07-27T23:34:00Z">
                  <w:rPr>
                    <w:rFonts w:ascii="Cambria Math" w:hAnsi="Cambria Math"/>
                  </w:rPr>
                </w:ins>
              </m:ctrlPr>
            </m:dPr>
            <m:e>
              <m:eqArr>
                <m:eqArrPr>
                  <m:ctrlPr>
                    <w:ins w:id="1077" w:author="智绘未来37" w:date="2020-07-27T23:34:00Z">
                      <w:rPr>
                        <w:rFonts w:ascii="Cambria Math" w:hAnsi="Cambria Math"/>
                      </w:rPr>
                    </w:ins>
                  </m:ctrlPr>
                </m:eqArrPr>
                <m:e>
                  <m:sSub>
                    <m:sSubPr>
                      <m:ctrlPr>
                        <w:ins w:id="1078" w:author="智绘未来37" w:date="2020-07-27T23:34:00Z">
                          <w:rPr>
                            <w:rFonts w:ascii="Cambria Math" w:hAnsi="Cambria Math"/>
                          </w:rPr>
                        </w:ins>
                      </m:ctrlPr>
                    </m:sSubPr>
                    <m:e>
                      <m:sSub>
                        <m:sSubPr>
                          <m:ctrlPr>
                            <w:ins w:id="1079" w:author="智绘未来37" w:date="2020-07-27T23:34:00Z">
                              <w:rPr>
                                <w:rFonts w:ascii="Cambria Math" w:hAnsi="Cambria Math"/>
                              </w:rPr>
                            </w:ins>
                          </m:ctrlPr>
                        </m:sSubPr>
                        <m:e>
                          <m:r>
                            <w:ins w:id="1080" w:author="智绘未来37" w:date="2020-07-27T23:34:00Z">
                              <m:rPr>
                                <m:sty m:val="p"/>
                              </m:rPr>
                              <w:rPr>
                                <w:rFonts w:ascii="Cambria Math" w:hAnsi="Cambria Math"/>
                              </w:rPr>
                              <m:t>E</m:t>
                            </w:ins>
                          </m:r>
                          <m:ctrlPr>
                            <w:ins w:id="1081" w:author="智绘未来37" w:date="2020-07-27T23:34:00Z">
                              <w:rPr>
                                <w:rFonts w:ascii="Cambria Math" w:hAnsi="Cambria Math" w:hint="eastAsia"/>
                              </w:rPr>
                            </w:ins>
                          </m:ctrlPr>
                        </m:e>
                        <m:sub>
                          <m:r>
                            <w:ins w:id="1082" w:author="智绘未来37" w:date="2020-07-27T23:34:00Z">
                              <m:rPr>
                                <m:sty m:val="p"/>
                              </m:rPr>
                              <w:rPr>
                                <w:rFonts w:ascii="Cambria Math" w:hAnsi="Cambria Math"/>
                              </w:rPr>
                              <m:t>i</m:t>
                            </w:ins>
                          </m:r>
                          <m:r>
                            <w:ins w:id="1083" w:author="智绘未来37" w:date="2020-07-27T23:34:00Z">
                              <m:rPr>
                                <m:sty m:val="p"/>
                              </m:rPr>
                              <w:rPr>
                                <w:rFonts w:ascii="Cambria Math" w:hAnsi="Cambria Math" w:hint="eastAsia"/>
                              </w:rPr>
                              <m:t>j</m:t>
                            </w:ins>
                          </m:r>
                        </m:sub>
                      </m:sSub>
                      <m:r>
                        <w:ins w:id="1084" w:author="智绘未来37" w:date="2020-07-27T23:34:00Z">
                          <m:rPr>
                            <m:sty m:val="p"/>
                          </m:rPr>
                          <w:rPr>
                            <w:rFonts w:ascii="Cambria Math" w:hAnsi="Cambria Math" w:hint="eastAsia"/>
                          </w:rPr>
                          <m:t>=</m:t>
                        </w:ins>
                      </m:r>
                      <m:r>
                        <w:ins w:id="1085" w:author="智绘未来37" w:date="2020-07-27T23:34:00Z">
                          <m:rPr>
                            <m:sty m:val="p"/>
                          </m:rPr>
                          <w:rPr>
                            <w:rFonts w:ascii="Cambria Math" w:hAnsi="Cambria Math"/>
                          </w:rPr>
                          <m:t>SMAPE</m:t>
                        </w:ins>
                      </m:r>
                    </m:e>
                    <m:sub>
                      <m:r>
                        <w:ins w:id="1086" w:author="智绘未来37" w:date="2020-07-27T23:34:00Z">
                          <m:rPr>
                            <m:sty m:val="p"/>
                          </m:rPr>
                          <w:rPr>
                            <w:rFonts w:ascii="Cambria Math" w:hAnsi="Cambria Math"/>
                          </w:rPr>
                          <m:t>ij</m:t>
                        </w:ins>
                      </m:r>
                    </m:sub>
                  </m:sSub>
                  <m:r>
                    <w:ins w:id="1087" w:author="智绘未来37" w:date="2020-07-27T23:34:00Z">
                      <m:rPr>
                        <m:sty m:val="p"/>
                      </m:rPr>
                      <w:rPr>
                        <w:rFonts w:ascii="Cambria Math" w:hAnsi="Cambria Math"/>
                      </w:rPr>
                      <m:t>=</m:t>
                    </w:ins>
                  </m:r>
                  <m:f>
                    <m:fPr>
                      <m:ctrlPr>
                        <w:ins w:id="1088" w:author="智绘未来37" w:date="2020-07-27T23:34:00Z">
                          <w:rPr>
                            <w:rFonts w:ascii="Cambria Math" w:hAnsi="Cambria Math"/>
                          </w:rPr>
                        </w:ins>
                      </m:ctrlPr>
                    </m:fPr>
                    <m:num>
                      <m:r>
                        <w:ins w:id="1089" w:author="智绘未来37" w:date="2020-07-27T23:34:00Z">
                          <m:rPr>
                            <m:sty m:val="p"/>
                          </m:rPr>
                          <w:rPr>
                            <w:rFonts w:ascii="Cambria Math" w:hAnsi="Cambria Math"/>
                          </w:rPr>
                          <m:t>100%</m:t>
                        </w:ins>
                      </m:r>
                    </m:num>
                    <m:den>
                      <m:d>
                        <m:dPr>
                          <m:ctrlPr>
                            <w:ins w:id="1090" w:author="智绘未来37" w:date="2020-07-27T23:34:00Z">
                              <w:rPr>
                                <w:rFonts w:ascii="Cambria Math" w:hAnsi="Cambria Math"/>
                              </w:rPr>
                            </w:ins>
                          </m:ctrlPr>
                        </m:dPr>
                        <m:e>
                          <m:r>
                            <w:ins w:id="1091" w:author="智绘未来37" w:date="2020-07-27T23:34:00Z">
                              <m:rPr>
                                <m:sty m:val="p"/>
                              </m:rPr>
                              <w:rPr>
                                <w:rFonts w:ascii="Cambria Math" w:hAnsi="Cambria Math"/>
                              </w:rPr>
                              <m:t>i-1</m:t>
                            </w:ins>
                          </m:r>
                        </m:e>
                      </m:d>
                      <m:r>
                        <w:ins w:id="1092" w:author="智绘未来37" w:date="2020-07-27T23:34:00Z">
                          <m:rPr>
                            <m:sty m:val="p"/>
                          </m:rPr>
                          <w:rPr>
                            <w:rFonts w:ascii="Cambria Math" w:hAnsi="Cambria Math"/>
                          </w:rPr>
                          <m:t>∙N+j</m:t>
                        </w:ins>
                      </m:r>
                    </m:den>
                  </m:f>
                  <m:nary>
                    <m:naryPr>
                      <m:chr m:val="∑"/>
                      <m:limLoc m:val="undOvr"/>
                      <m:supHide m:val="1"/>
                      <m:ctrlPr>
                        <w:ins w:id="1093" w:author="智绘未来37" w:date="2020-07-27T23:34:00Z">
                          <w:rPr>
                            <w:rFonts w:ascii="Cambria Math" w:hAnsi="Cambria Math"/>
                          </w:rPr>
                        </w:ins>
                      </m:ctrlPr>
                    </m:naryPr>
                    <m:sub>
                      <m:r>
                        <w:ins w:id="1094" w:author="智绘未来37" w:date="2020-07-27T23:34:00Z">
                          <m:rPr>
                            <m:sty m:val="p"/>
                          </m:rPr>
                          <w:rPr>
                            <w:rFonts w:ascii="Cambria Math" w:hAnsi="Cambria Math"/>
                          </w:rPr>
                          <m:t>γ,δ</m:t>
                        </w:ins>
                      </m:r>
                    </m:sub>
                    <m:sup/>
                    <m:e>
                      <m:f>
                        <m:fPr>
                          <m:ctrlPr>
                            <w:ins w:id="1095" w:author="智绘未来37" w:date="2020-07-27T23:34:00Z">
                              <w:rPr>
                                <w:rFonts w:ascii="Cambria Math" w:hAnsi="Cambria Math"/>
                              </w:rPr>
                            </w:ins>
                          </m:ctrlPr>
                        </m:fPr>
                        <m:num>
                          <m:d>
                            <m:dPr>
                              <m:begChr m:val="|"/>
                              <m:endChr m:val="|"/>
                              <m:ctrlPr>
                                <w:ins w:id="1096" w:author="智绘未来37" w:date="2020-07-27T23:34:00Z">
                                  <w:rPr>
                                    <w:rFonts w:ascii="Cambria Math" w:hAnsi="Cambria Math"/>
                                  </w:rPr>
                                </w:ins>
                              </m:ctrlPr>
                            </m:dPr>
                            <m:e>
                              <m:sSub>
                                <m:sSubPr>
                                  <m:ctrlPr>
                                    <w:ins w:id="1097" w:author="智绘未来37" w:date="2020-07-27T23:34:00Z">
                                      <w:rPr>
                                        <w:rFonts w:ascii="Cambria Math" w:hAnsi="Cambria Math"/>
                                      </w:rPr>
                                    </w:ins>
                                  </m:ctrlPr>
                                </m:sSubPr>
                                <m:e>
                                  <m:sSub>
                                    <m:sSubPr>
                                      <m:ctrlPr>
                                        <w:ins w:id="1098" w:author="智绘未来37" w:date="2020-07-27T23:34:00Z">
                                          <w:rPr>
                                            <w:rFonts w:ascii="Cambria Math" w:hAnsi="Cambria Math"/>
                                          </w:rPr>
                                        </w:ins>
                                      </m:ctrlPr>
                                    </m:sSubPr>
                                    <m:e>
                                      <m:r>
                                        <w:ins w:id="1099" w:author="智绘未来37" w:date="2020-07-27T23:34:00Z">
                                          <m:rPr>
                                            <m:sty m:val="p"/>
                                          </m:rPr>
                                          <w:rPr>
                                            <w:rFonts w:ascii="Cambria Math" w:hAnsi="Cambria Math"/>
                                          </w:rPr>
                                          <m:t>P</m:t>
                                        </w:ins>
                                      </m:r>
                                      <m:ctrlPr>
                                        <w:ins w:id="1100" w:author="智绘未来37" w:date="2020-07-27T23:34:00Z">
                                          <w:rPr>
                                            <w:rFonts w:ascii="Cambria Math" w:hAnsi="Cambria Math" w:hint="eastAsia"/>
                                          </w:rPr>
                                        </w:ins>
                                      </m:ctrlPr>
                                    </m:e>
                                    <m:sub>
                                      <m:r>
                                        <w:ins w:id="1101" w:author="智绘未来37" w:date="2020-07-27T23:34:00Z">
                                          <m:rPr>
                                            <m:sty m:val="p"/>
                                          </m:rPr>
                                          <w:rPr>
                                            <w:rFonts w:ascii="Cambria Math" w:hAnsi="Cambria Math"/>
                                          </w:rPr>
                                          <m:t>γδ</m:t>
                                        </w:ins>
                                      </m:r>
                                    </m:sub>
                                  </m:sSub>
                                  <m:r>
                                    <w:ins w:id="1102" w:author="智绘未来37" w:date="2020-07-27T23:34:00Z">
                                      <m:rPr>
                                        <m:sty m:val="p"/>
                                      </m:rPr>
                                      <w:rPr>
                                        <w:rFonts w:ascii="Cambria Math" w:eastAsia="微软雅黑" w:hAnsi="Cambria Math" w:cs="微软雅黑" w:hint="eastAsia"/>
                                      </w:rPr>
                                      <m:t>-</m:t>
                                    </w:ins>
                                  </m:r>
                                  <m:r>
                                    <w:ins w:id="1103" w:author="智绘未来37" w:date="2020-07-27T23:34:00Z">
                                      <m:rPr>
                                        <m:sty m:val="p"/>
                                      </m:rPr>
                                      <w:rPr>
                                        <w:rFonts w:ascii="Cambria Math" w:hAnsi="Cambria Math"/>
                                      </w:rPr>
                                      <m:t>P</m:t>
                                    </w:ins>
                                  </m:r>
                                  <m:ctrlPr>
                                    <w:ins w:id="1104" w:author="智绘未来37" w:date="2020-07-27T23:34:00Z">
                                      <w:rPr>
                                        <w:rFonts w:ascii="Cambria Math" w:hAnsi="Cambria Math" w:hint="eastAsia"/>
                                      </w:rPr>
                                    </w:ins>
                                  </m:ctrlPr>
                                </m:e>
                                <m:sub>
                                  <m:r>
                                    <w:ins w:id="1105" w:author="智绘未来37" w:date="2020-07-27T23:34:00Z">
                                      <m:rPr>
                                        <m:sty m:val="p"/>
                                      </m:rPr>
                                      <w:rPr>
                                        <w:rFonts w:ascii="Cambria Math" w:hAnsi="Cambria Math"/>
                                      </w:rPr>
                                      <m:t>f_γδ</m:t>
                                    </w:ins>
                                  </m:r>
                                </m:sub>
                              </m:sSub>
                            </m:e>
                          </m:d>
                        </m:num>
                        <m:den>
                          <m:f>
                            <m:fPr>
                              <m:type m:val="lin"/>
                              <m:ctrlPr>
                                <w:ins w:id="1106" w:author="智绘未来37" w:date="2020-07-27T23:34:00Z">
                                  <w:rPr>
                                    <w:rFonts w:ascii="Cambria Math" w:hAnsi="Cambria Math"/>
                                  </w:rPr>
                                </w:ins>
                              </m:ctrlPr>
                            </m:fPr>
                            <m:num>
                              <m:d>
                                <m:dPr>
                                  <m:ctrlPr>
                                    <w:ins w:id="1107" w:author="智绘未来37" w:date="2020-07-27T23:34:00Z">
                                      <w:rPr>
                                        <w:rFonts w:ascii="Cambria Math" w:hAnsi="Cambria Math"/>
                                      </w:rPr>
                                    </w:ins>
                                  </m:ctrlPr>
                                </m:dPr>
                                <m:e>
                                  <m:d>
                                    <m:dPr>
                                      <m:begChr m:val="|"/>
                                      <m:endChr m:val="|"/>
                                      <m:ctrlPr>
                                        <w:ins w:id="1108" w:author="智绘未来37" w:date="2020-07-27T23:34:00Z">
                                          <w:rPr>
                                            <w:rFonts w:ascii="Cambria Math" w:hAnsi="Cambria Math"/>
                                          </w:rPr>
                                        </w:ins>
                                      </m:ctrlPr>
                                    </m:dPr>
                                    <m:e>
                                      <m:sSub>
                                        <m:sSubPr>
                                          <m:ctrlPr>
                                            <w:ins w:id="1109" w:author="智绘未来37" w:date="2020-07-27T23:34:00Z">
                                              <w:rPr>
                                                <w:rFonts w:ascii="Cambria Math" w:hAnsi="Cambria Math"/>
                                              </w:rPr>
                                            </w:ins>
                                          </m:ctrlPr>
                                        </m:sSubPr>
                                        <m:e>
                                          <m:r>
                                            <w:ins w:id="1110" w:author="智绘未来37" w:date="2020-07-27T23:34:00Z">
                                              <m:rPr>
                                                <m:sty m:val="p"/>
                                              </m:rPr>
                                              <w:rPr>
                                                <w:rFonts w:ascii="Cambria Math" w:hAnsi="Cambria Math"/>
                                              </w:rPr>
                                              <m:t>P</m:t>
                                            </w:ins>
                                          </m:r>
                                          <m:ctrlPr>
                                            <w:ins w:id="1111" w:author="智绘未来37" w:date="2020-07-27T23:34:00Z">
                                              <w:rPr>
                                                <w:rFonts w:ascii="Cambria Math" w:hAnsi="Cambria Math" w:hint="eastAsia"/>
                                              </w:rPr>
                                            </w:ins>
                                          </m:ctrlPr>
                                        </m:e>
                                        <m:sub>
                                          <m:r>
                                            <w:ins w:id="1112" w:author="智绘未来37" w:date="2020-07-27T23:34:00Z">
                                              <m:rPr>
                                                <m:sty m:val="p"/>
                                              </m:rPr>
                                              <w:rPr>
                                                <w:rFonts w:ascii="Cambria Math" w:hAnsi="Cambria Math"/>
                                              </w:rPr>
                                              <m:t>γδ</m:t>
                                            </w:ins>
                                          </m:r>
                                        </m:sub>
                                      </m:sSub>
                                    </m:e>
                                  </m:d>
                                  <m:r>
                                    <w:ins w:id="1113" w:author="智绘未来37" w:date="2020-07-27T23:34:00Z">
                                      <m:rPr>
                                        <m:sty m:val="p"/>
                                      </m:rPr>
                                      <w:rPr>
                                        <w:rFonts w:ascii="Cambria Math" w:hAnsi="Cambria Math" w:hint="eastAsia"/>
                                      </w:rPr>
                                      <m:t>+</m:t>
                                    </w:ins>
                                  </m:r>
                                  <m:d>
                                    <m:dPr>
                                      <m:begChr m:val="|"/>
                                      <m:endChr m:val="|"/>
                                      <m:ctrlPr>
                                        <w:ins w:id="1114" w:author="智绘未来37" w:date="2020-07-27T23:34:00Z">
                                          <w:rPr>
                                            <w:rFonts w:ascii="Cambria Math" w:hAnsi="Cambria Math"/>
                                          </w:rPr>
                                        </w:ins>
                                      </m:ctrlPr>
                                    </m:dPr>
                                    <m:e>
                                      <m:sSub>
                                        <m:sSubPr>
                                          <m:ctrlPr>
                                            <w:ins w:id="1115" w:author="智绘未来37" w:date="2020-07-27T23:34:00Z">
                                              <w:rPr>
                                                <w:rFonts w:ascii="Cambria Math" w:hAnsi="Cambria Math"/>
                                              </w:rPr>
                                            </w:ins>
                                          </m:ctrlPr>
                                        </m:sSubPr>
                                        <m:e>
                                          <m:r>
                                            <w:ins w:id="1116" w:author="智绘未来37" w:date="2020-07-27T23:34:00Z">
                                              <m:rPr>
                                                <m:sty m:val="p"/>
                                              </m:rPr>
                                              <w:rPr>
                                                <w:rFonts w:ascii="Cambria Math" w:hAnsi="Cambria Math"/>
                                              </w:rPr>
                                              <m:t>P</m:t>
                                            </w:ins>
                                          </m:r>
                                          <m:ctrlPr>
                                            <w:ins w:id="1117" w:author="智绘未来37" w:date="2020-07-27T23:34:00Z">
                                              <w:rPr>
                                                <w:rFonts w:ascii="Cambria Math" w:hAnsi="Cambria Math" w:hint="eastAsia"/>
                                              </w:rPr>
                                            </w:ins>
                                          </m:ctrlPr>
                                        </m:e>
                                        <m:sub>
                                          <m:r>
                                            <w:ins w:id="1118" w:author="智绘未来37" w:date="2020-07-27T23:34:00Z">
                                              <m:rPr>
                                                <m:sty m:val="p"/>
                                              </m:rPr>
                                              <w:rPr>
                                                <w:rFonts w:ascii="Cambria Math" w:hAnsi="Cambria Math"/>
                                              </w:rPr>
                                              <m:t>f_γδ</m:t>
                                            </w:ins>
                                          </m:r>
                                        </m:sub>
                                      </m:sSub>
                                    </m:e>
                                  </m:d>
                                </m:e>
                              </m:d>
                            </m:num>
                            <m:den>
                              <m:r>
                                <w:ins w:id="1119" w:author="智绘未来37" w:date="2020-07-27T23:34:00Z">
                                  <m:rPr>
                                    <m:sty m:val="p"/>
                                  </m:rPr>
                                  <w:rPr>
                                    <w:rFonts w:ascii="Cambria Math" w:hAnsi="Cambria Math"/>
                                  </w:rPr>
                                  <m:t>2</m:t>
                                </w:ins>
                              </m:r>
                            </m:den>
                          </m:f>
                        </m:den>
                      </m:f>
                    </m:e>
                  </m:nary>
                </m:e>
                <m:e>
                  <m:r>
                    <w:ins w:id="1120" w:author="智绘未来37" w:date="2020-07-27T23:34:00Z">
                      <m:rPr>
                        <m:sty m:val="p"/>
                      </m:rPr>
                      <w:rPr>
                        <w:rFonts w:ascii="Cambria Math" w:hAnsi="Cambria Math"/>
                      </w:rPr>
                      <m:t>γ=1,2,…,i</m:t>
                    </w:ins>
                  </m:r>
                </m:e>
                <m:e>
                  <m:r>
                    <w:ins w:id="1121" w:author="智绘未来37" w:date="2020-07-27T23:34:00Z">
                      <m:rPr>
                        <m:sty m:val="p"/>
                      </m:rPr>
                      <w:rPr>
                        <w:rFonts w:ascii="Cambria Math" w:hAnsi="Cambria Math"/>
                      </w:rPr>
                      <m:t>γ=i</m:t>
                    </w:ins>
                  </m:r>
                  <m:r>
                    <w:ins w:id="1122" w:author="智绘未来37" w:date="2020-07-27T23:34:00Z">
                      <m:rPr>
                        <m:sty m:val="p"/>
                      </m:rPr>
                      <w:rPr>
                        <w:rFonts w:ascii="Cambria Math" w:hAnsi="Cambria Math" w:hint="eastAsia"/>
                      </w:rPr>
                      <m:t>时，</m:t>
                    </w:ins>
                  </m:r>
                  <m:r>
                    <w:ins w:id="1123" w:author="智绘未来37" w:date="2020-07-27T23:34:00Z">
                      <m:rPr>
                        <m:sty m:val="p"/>
                      </m:rPr>
                      <w:rPr>
                        <w:rFonts w:ascii="Cambria Math" w:hAnsi="Cambria Math"/>
                      </w:rPr>
                      <m:t>δ=1,2,..,j</m:t>
                    </w:ins>
                  </m:r>
                  <m:r>
                    <w:ins w:id="1124" w:author="智绘未来37" w:date="2020-07-27T23:34:00Z">
                      <m:rPr>
                        <m:sty m:val="p"/>
                      </m:rPr>
                      <w:rPr>
                        <w:rFonts w:ascii="Cambria Math" w:hAnsi="Cambria Math" w:hint="eastAsia"/>
                      </w:rPr>
                      <m:t>；否则</m:t>
                    </w:ins>
                  </m:r>
                  <m:r>
                    <w:ins w:id="1125" w:author="智绘未来37" w:date="2020-07-27T23:34:00Z">
                      <m:rPr>
                        <m:sty m:val="p"/>
                      </m:rPr>
                      <w:rPr>
                        <w:rFonts w:ascii="Cambria Math" w:hAnsi="Cambria Math"/>
                      </w:rPr>
                      <m:t>δ=1,2,..,N</m:t>
                    </w:ins>
                  </m:r>
                </m:e>
              </m:eqArr>
            </m:e>
          </m:d>
        </m:oMath>
      </m:oMathPara>
    </w:p>
    <w:p w14:paraId="0381044F" w14:textId="77777777" w:rsidR="00B10778" w:rsidRDefault="00B10778" w:rsidP="00B10778">
      <w:pPr>
        <w:pStyle w:val="00"/>
        <w:ind w:firstLine="480"/>
        <w:rPr>
          <w:ins w:id="1126" w:author="智绘未来37" w:date="2020-07-27T23:34:00Z"/>
        </w:rPr>
      </w:pPr>
      <w:ins w:id="1127" w:author="智绘未来37" w:date="2020-07-27T23:34:00Z">
        <w:r>
          <w:rPr>
            <w:rFonts w:hint="eastAsia"/>
          </w:rPr>
          <w:t>式中：</w:t>
        </w:r>
      </w:ins>
    </w:p>
    <w:p w14:paraId="078EFB2E" w14:textId="77777777" w:rsidR="00B10778" w:rsidRDefault="00B10778" w:rsidP="00B10778">
      <w:pPr>
        <w:pStyle w:val="00"/>
        <w:ind w:firstLine="480"/>
        <w:rPr>
          <w:ins w:id="1128" w:author="智绘未来37" w:date="2020-07-27T23:34:00Z"/>
        </w:rPr>
      </w:pPr>
      <m:oMath>
        <m:sSub>
          <m:sSubPr>
            <m:ctrlPr>
              <w:ins w:id="1129" w:author="智绘未来37" w:date="2020-07-27T23:34:00Z">
                <w:rPr>
                  <w:rFonts w:ascii="Cambria Math" w:hAnsi="Cambria Math"/>
                </w:rPr>
              </w:ins>
            </m:ctrlPr>
          </m:sSubPr>
          <m:e>
            <m:r>
              <w:ins w:id="1130" w:author="智绘未来37" w:date="2020-07-27T23:34:00Z">
                <m:rPr>
                  <m:sty m:val="p"/>
                </m:rPr>
                <w:rPr>
                  <w:rFonts w:ascii="Cambria Math" w:hAnsi="Cambria Math"/>
                </w:rPr>
                <m:t>E</m:t>
              </w:ins>
            </m:r>
            <m:ctrlPr>
              <w:ins w:id="1131" w:author="智绘未来37" w:date="2020-07-27T23:34:00Z">
                <w:rPr>
                  <w:rFonts w:ascii="Cambria Math" w:hAnsi="Cambria Math" w:hint="eastAsia"/>
                </w:rPr>
              </w:ins>
            </m:ctrlPr>
          </m:e>
          <m:sub>
            <m:r>
              <w:ins w:id="1132" w:author="智绘未来37" w:date="2020-07-27T23:34:00Z">
                <m:rPr>
                  <m:sty m:val="p"/>
                </m:rPr>
                <w:rPr>
                  <w:rFonts w:ascii="Cambria Math" w:hAnsi="Cambria Math"/>
                </w:rPr>
                <m:t>i</m:t>
              </w:ins>
            </m:r>
            <m:r>
              <w:ins w:id="1133" w:author="智绘未来37" w:date="2020-07-27T23:34:00Z">
                <m:rPr>
                  <m:sty m:val="p"/>
                </m:rPr>
                <w:rPr>
                  <w:rFonts w:ascii="Cambria Math" w:hAnsi="Cambria Math" w:hint="eastAsia"/>
                </w:rPr>
                <m:t>j</m:t>
              </w:ins>
            </m:r>
          </m:sub>
        </m:sSub>
      </m:oMath>
      <w:ins w:id="1134" w:author="智绘未来37" w:date="2020-07-27T23:34:00Z">
        <w:r w:rsidRPr="00E242DD">
          <w:rPr>
            <w:rFonts w:hint="eastAsia"/>
          </w:rPr>
          <w:t>表示预测日前第</w:t>
        </w:r>
        <w:r w:rsidRPr="00E242DD">
          <w:rPr>
            <w:rFonts w:hint="eastAsia"/>
          </w:rPr>
          <w:t>i</w:t>
        </w:r>
        <w:r w:rsidRPr="00E242DD">
          <w:rPr>
            <w:rFonts w:hint="eastAsia"/>
          </w:rPr>
          <w:t>天第</w:t>
        </w:r>
        <w:r w:rsidRPr="00E242DD">
          <w:rPr>
            <w:rFonts w:hint="eastAsia"/>
          </w:rPr>
          <w:t>j</w:t>
        </w:r>
        <w:r w:rsidRPr="00E242DD">
          <w:rPr>
            <w:rFonts w:hint="eastAsia"/>
          </w:rPr>
          <w:t>时刻的误差修正因子，</w:t>
        </w:r>
      </w:ins>
      <m:oMath>
        <m:sSub>
          <m:sSubPr>
            <m:ctrlPr>
              <w:ins w:id="1135" w:author="智绘未来37" w:date="2020-07-27T23:34:00Z">
                <w:rPr>
                  <w:rFonts w:ascii="Cambria Math" w:hAnsi="Cambria Math"/>
                </w:rPr>
              </w:ins>
            </m:ctrlPr>
          </m:sSubPr>
          <m:e>
            <m:r>
              <w:ins w:id="1136" w:author="智绘未来37" w:date="2020-07-27T23:34:00Z">
                <m:rPr>
                  <m:sty m:val="p"/>
                </m:rPr>
                <w:rPr>
                  <w:rFonts w:ascii="Cambria Math" w:hAnsi="Cambria Math"/>
                </w:rPr>
                <m:t>E</m:t>
              </w:ins>
            </m:r>
          </m:e>
          <m:sub>
            <m:r>
              <w:ins w:id="1137" w:author="智绘未来37" w:date="2020-07-27T23:34:00Z">
                <m:rPr>
                  <m:sty m:val="p"/>
                </m:rPr>
                <w:rPr>
                  <w:rFonts w:ascii="Cambria Math" w:hAnsi="Cambria Math"/>
                </w:rPr>
                <m:t>i</m:t>
              </w:ins>
            </m:r>
          </m:sub>
        </m:sSub>
        <m:r>
          <w:ins w:id="1138" w:author="智绘未来37" w:date="2020-07-27T23:34:00Z">
            <m:rPr>
              <m:sty m:val="p"/>
            </m:rPr>
            <w:rPr>
              <w:rFonts w:ascii="Cambria Math" w:hAnsi="Cambria Math"/>
            </w:rPr>
            <m:t>=</m:t>
          </w:ins>
        </m:r>
        <m:d>
          <m:dPr>
            <m:begChr m:val="["/>
            <m:endChr m:val="]"/>
            <m:ctrlPr>
              <w:ins w:id="1139" w:author="智绘未来37" w:date="2020-07-27T23:34:00Z">
                <w:rPr>
                  <w:rFonts w:ascii="Cambria Math" w:hAnsi="Cambria Math"/>
                </w:rPr>
              </w:ins>
            </m:ctrlPr>
          </m:dPr>
          <m:e>
            <m:sSub>
              <m:sSubPr>
                <m:ctrlPr>
                  <w:ins w:id="1140" w:author="智绘未来37" w:date="2020-07-27T23:34:00Z">
                    <w:rPr>
                      <w:rFonts w:ascii="Cambria Math" w:hAnsi="Cambria Math"/>
                    </w:rPr>
                  </w:ins>
                </m:ctrlPr>
              </m:sSubPr>
              <m:e>
                <m:r>
                  <w:ins w:id="1141" w:author="智绘未来37" w:date="2020-07-27T23:34:00Z">
                    <m:rPr>
                      <m:sty m:val="p"/>
                    </m:rPr>
                    <w:rPr>
                      <w:rFonts w:ascii="Cambria Math" w:hAnsi="Cambria Math"/>
                    </w:rPr>
                    <m:t>E</m:t>
                  </w:ins>
                </m:r>
              </m:e>
              <m:sub>
                <m:r>
                  <w:ins w:id="1142" w:author="智绘未来37" w:date="2020-07-27T23:34:00Z">
                    <m:rPr>
                      <m:sty m:val="p"/>
                    </m:rPr>
                    <w:rPr>
                      <w:rFonts w:ascii="Cambria Math" w:hAnsi="Cambria Math"/>
                    </w:rPr>
                    <m:t>i1</m:t>
                  </w:ins>
                </m:r>
              </m:sub>
            </m:sSub>
            <m:r>
              <w:ins w:id="1143" w:author="智绘未来37" w:date="2020-07-27T23:34:00Z">
                <m:rPr>
                  <m:sty m:val="p"/>
                </m:rPr>
                <w:rPr>
                  <w:rFonts w:ascii="Cambria Math" w:hAnsi="Cambria Math"/>
                </w:rPr>
                <m:t>,</m:t>
              </w:ins>
            </m:r>
            <m:sSub>
              <m:sSubPr>
                <m:ctrlPr>
                  <w:ins w:id="1144" w:author="智绘未来37" w:date="2020-07-27T23:34:00Z">
                    <w:rPr>
                      <w:rFonts w:ascii="Cambria Math" w:hAnsi="Cambria Math"/>
                    </w:rPr>
                  </w:ins>
                </m:ctrlPr>
              </m:sSubPr>
              <m:e>
                <m:r>
                  <w:ins w:id="1145" w:author="智绘未来37" w:date="2020-07-27T23:34:00Z">
                    <m:rPr>
                      <m:sty m:val="p"/>
                    </m:rPr>
                    <w:rPr>
                      <w:rFonts w:ascii="Cambria Math" w:hAnsi="Cambria Math"/>
                    </w:rPr>
                    <m:t>E</m:t>
                  </w:ins>
                </m:r>
              </m:e>
              <m:sub>
                <m:r>
                  <w:ins w:id="1146" w:author="智绘未来37" w:date="2020-07-27T23:34:00Z">
                    <m:rPr>
                      <m:sty m:val="p"/>
                    </m:rPr>
                    <w:rPr>
                      <w:rFonts w:ascii="Cambria Math" w:hAnsi="Cambria Math"/>
                    </w:rPr>
                    <m:t>i2</m:t>
                  </w:ins>
                </m:r>
              </m:sub>
            </m:sSub>
            <m:r>
              <w:ins w:id="1147" w:author="智绘未来37" w:date="2020-07-27T23:34:00Z">
                <m:rPr>
                  <m:sty m:val="p"/>
                </m:rPr>
                <w:rPr>
                  <w:rFonts w:ascii="Cambria Math" w:hAnsi="Cambria Math"/>
                </w:rPr>
                <m:t>,…,</m:t>
              </w:ins>
            </m:r>
            <m:sSub>
              <m:sSubPr>
                <m:ctrlPr>
                  <w:ins w:id="1148" w:author="智绘未来37" w:date="2020-07-27T23:34:00Z">
                    <w:rPr>
                      <w:rFonts w:ascii="Cambria Math" w:hAnsi="Cambria Math"/>
                    </w:rPr>
                  </w:ins>
                </m:ctrlPr>
              </m:sSubPr>
              <m:e>
                <m:r>
                  <w:ins w:id="1149" w:author="智绘未来37" w:date="2020-07-27T23:34:00Z">
                    <m:rPr>
                      <m:sty m:val="p"/>
                    </m:rPr>
                    <w:rPr>
                      <w:rFonts w:ascii="Cambria Math" w:hAnsi="Cambria Math"/>
                    </w:rPr>
                    <m:t>E</m:t>
                  </w:ins>
                </m:r>
              </m:e>
              <m:sub>
                <m:r>
                  <w:ins w:id="1150" w:author="智绘未来37" w:date="2020-07-27T23:34:00Z">
                    <m:rPr>
                      <m:sty m:val="p"/>
                    </m:rPr>
                    <w:rPr>
                      <w:rFonts w:ascii="Cambria Math" w:hAnsi="Cambria Math"/>
                    </w:rPr>
                    <m:t>iN</m:t>
                  </w:ins>
                </m:r>
              </m:sub>
            </m:sSub>
          </m:e>
        </m:d>
      </m:oMath>
      <w:ins w:id="1151" w:author="智绘未来37" w:date="2020-07-27T23:34:00Z">
        <w:r>
          <w:rPr>
            <w:rFonts w:hint="eastAsia"/>
          </w:rPr>
          <w:t>，</w:t>
        </w:r>
      </w:ins>
    </w:p>
    <w:p w14:paraId="1346DB32" w14:textId="77777777" w:rsidR="00B10778" w:rsidRDefault="00B10778" w:rsidP="00B10778">
      <w:pPr>
        <w:pStyle w:val="00"/>
        <w:ind w:firstLine="480"/>
        <w:rPr>
          <w:ins w:id="1152" w:author="智绘未来37" w:date="2020-07-27T23:34:00Z"/>
        </w:rPr>
      </w:pPr>
      <m:oMath>
        <m:sSub>
          <m:sSubPr>
            <m:ctrlPr>
              <w:ins w:id="1153" w:author="智绘未来37" w:date="2020-07-27T23:34:00Z">
                <w:rPr>
                  <w:rFonts w:ascii="Cambria Math" w:hAnsi="Cambria Math"/>
                </w:rPr>
              </w:ins>
            </m:ctrlPr>
          </m:sSubPr>
          <m:e>
            <m:r>
              <w:ins w:id="1154" w:author="智绘未来37" w:date="2020-07-27T23:34:00Z">
                <m:rPr>
                  <m:sty m:val="p"/>
                </m:rPr>
                <w:rPr>
                  <w:rFonts w:ascii="Cambria Math" w:hAnsi="Cambria Math"/>
                </w:rPr>
                <m:t>P</m:t>
              </w:ins>
            </m:r>
            <m:ctrlPr>
              <w:ins w:id="1155" w:author="智绘未来37" w:date="2020-07-27T23:34:00Z">
                <w:rPr>
                  <w:rFonts w:ascii="Cambria Math" w:hAnsi="Cambria Math" w:hint="eastAsia"/>
                </w:rPr>
              </w:ins>
            </m:ctrlPr>
          </m:e>
          <m:sub>
            <m:r>
              <w:ins w:id="1156" w:author="智绘未来37" w:date="2020-07-27T23:34:00Z">
                <m:rPr>
                  <m:sty m:val="p"/>
                </m:rPr>
                <w:rPr>
                  <w:rFonts w:ascii="Cambria Math" w:hAnsi="Cambria Math"/>
                </w:rPr>
                <m:t>ij</m:t>
              </w:ins>
            </m:r>
          </m:sub>
        </m:sSub>
      </m:oMath>
      <w:ins w:id="1157" w:author="智绘未来37" w:date="2020-07-27T23:34:00Z">
        <w:r w:rsidRPr="00E242DD">
          <w:rPr>
            <w:rFonts w:hint="eastAsia"/>
          </w:rPr>
          <w:t>表示待预测日前第</w:t>
        </w:r>
        <w:r w:rsidRPr="00E242DD">
          <w:rPr>
            <w:rFonts w:hint="eastAsia"/>
          </w:rPr>
          <w:t>i</w:t>
        </w:r>
        <w:r w:rsidRPr="00E242DD">
          <w:rPr>
            <w:rFonts w:hint="eastAsia"/>
          </w:rPr>
          <w:t>天第</w:t>
        </w:r>
        <w:r w:rsidRPr="00E242DD">
          <w:rPr>
            <w:rFonts w:hint="eastAsia"/>
          </w:rPr>
          <w:t>j</w:t>
        </w:r>
        <w:r w:rsidRPr="00E242DD">
          <w:rPr>
            <w:rFonts w:hint="eastAsia"/>
          </w:rPr>
          <w:t>时刻的光伏发电功率，</w:t>
        </w:r>
      </w:ins>
      <m:oMath>
        <m:sSub>
          <m:sSubPr>
            <m:ctrlPr>
              <w:ins w:id="1158" w:author="智绘未来37" w:date="2020-07-27T23:34:00Z">
                <w:rPr>
                  <w:rFonts w:ascii="Cambria Math" w:hAnsi="Cambria Math"/>
                </w:rPr>
              </w:ins>
            </m:ctrlPr>
          </m:sSubPr>
          <m:e>
            <m:r>
              <w:ins w:id="1159" w:author="智绘未来37" w:date="2020-07-27T23:34:00Z">
                <m:rPr>
                  <m:sty m:val="p"/>
                </m:rPr>
                <w:rPr>
                  <w:rFonts w:ascii="Cambria Math" w:hAnsi="Cambria Math"/>
                </w:rPr>
                <m:t>P</m:t>
              </w:ins>
            </m:r>
            <m:ctrlPr>
              <w:ins w:id="1160" w:author="智绘未来37" w:date="2020-07-27T23:34:00Z">
                <w:rPr>
                  <w:rFonts w:ascii="Cambria Math" w:hAnsi="Cambria Math" w:hint="eastAsia"/>
                </w:rPr>
              </w:ins>
            </m:ctrlPr>
          </m:e>
          <m:sub>
            <m:r>
              <w:ins w:id="1161" w:author="智绘未来37" w:date="2020-07-27T23:34:00Z">
                <m:rPr>
                  <m:sty m:val="p"/>
                </m:rPr>
                <w:rPr>
                  <w:rFonts w:ascii="Cambria Math" w:hAnsi="Cambria Math"/>
                </w:rPr>
                <m:t>f_ij</m:t>
              </w:ins>
            </m:r>
          </m:sub>
        </m:sSub>
      </m:oMath>
      <w:ins w:id="1162" w:author="智绘未来37" w:date="2020-07-27T23:34:00Z">
        <w:r w:rsidRPr="00E242DD">
          <w:rPr>
            <w:rFonts w:hint="eastAsia"/>
          </w:rPr>
          <w:t>表示待预测日前第</w:t>
        </w:r>
        <w:r w:rsidRPr="00E242DD">
          <w:rPr>
            <w:rFonts w:hint="eastAsia"/>
          </w:rPr>
          <w:t>i</w:t>
        </w:r>
        <w:r w:rsidRPr="00E242DD">
          <w:rPr>
            <w:rFonts w:hint="eastAsia"/>
          </w:rPr>
          <w:t>天第</w:t>
        </w:r>
        <w:r w:rsidRPr="00E242DD">
          <w:rPr>
            <w:rFonts w:hint="eastAsia"/>
          </w:rPr>
          <w:t>j</w:t>
        </w:r>
        <w:r w:rsidRPr="00E242DD">
          <w:rPr>
            <w:rFonts w:hint="eastAsia"/>
          </w:rPr>
          <w:t>时刻的光伏发电功率预测值</w:t>
        </w:r>
        <w:r>
          <w:rPr>
            <w:rFonts w:hint="eastAsia"/>
          </w:rPr>
          <w:t>。</w:t>
        </w:r>
      </w:ins>
    </w:p>
    <w:p w14:paraId="49B5D25E" w14:textId="4C197C7B" w:rsidR="00B10778" w:rsidRPr="00E242DD" w:rsidRDefault="00B10778" w:rsidP="00B10778">
      <w:pPr>
        <w:pStyle w:val="00"/>
        <w:ind w:firstLine="480"/>
      </w:pPr>
      <w:ins w:id="1163" w:author="智绘未来37" w:date="2020-07-27T23:34:00Z">
        <w:r>
          <w:rPr>
            <w:rFonts w:hint="eastAsia"/>
          </w:rPr>
          <w:t>优选地，</w:t>
        </w:r>
      </w:ins>
      <w:r w:rsidRPr="00E242DD">
        <w:rPr>
          <w:rFonts w:hint="eastAsia"/>
        </w:rPr>
        <w:t>步骤</w:t>
      </w:r>
      <w:r w:rsidRPr="00E242DD">
        <w:rPr>
          <w:rFonts w:hint="eastAsia"/>
        </w:rPr>
        <w:t>4</w:t>
      </w:r>
      <w:r w:rsidRPr="00E242DD">
        <w:rPr>
          <w:rFonts w:hint="eastAsia"/>
        </w:rPr>
        <w:t>，以历史数据对神经网络进行训练，以</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net_ij</m:t>
            </m:r>
          </m:sub>
        </m:sSub>
      </m:oMath>
      <w:r w:rsidRPr="00E242DD">
        <w:rPr>
          <w:rFonts w:hint="eastAsia"/>
        </w:rPr>
        <w:t>表示神经网络的输入，</w:t>
      </w:r>
    </w:p>
    <w:p w14:paraId="5F5445AD" w14:textId="77777777" w:rsidR="00B10778" w:rsidRPr="00E242DD" w:rsidRDefault="00B10778" w:rsidP="00B10778">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d>
                        <m:dPr>
                          <m:ctrlPr>
                            <w:rPr>
                              <w:rFonts w:ascii="Cambria Math" w:hAnsi="Cambria Math"/>
                            </w:rPr>
                          </m:ctrlPr>
                        </m:dPr>
                        <m:e>
                          <m:r>
                            <m:rPr>
                              <m:sty m:val="p"/>
                            </m:rPr>
                            <w:rPr>
                              <w:rFonts w:ascii="Cambria Math" w:hAnsi="Cambria Math" w:hint="eastAsia"/>
                            </w:rPr>
                            <m:t>j</m:t>
                          </m:r>
                          <m:r>
                            <m:rPr>
                              <m:sty m:val="p"/>
                            </m:rPr>
                            <w:rPr>
                              <w:rFonts w:ascii="Cambria Math" w:eastAsia="微软雅黑" w:hAnsi="Cambria Math" w:cs="微软雅黑" w:hint="eastAsia"/>
                            </w:rPr>
                            <m:t>-</m:t>
                          </m:r>
                          <m:r>
                            <m:rPr>
                              <m:sty m:val="p"/>
                            </m:rPr>
                            <w:rPr>
                              <w:rFonts w:ascii="Cambria Math" w:hAnsi="Cambria Math" w:hint="eastAsia"/>
                            </w:rPr>
                            <m:t>1</m:t>
                          </m:r>
                        </m:e>
                      </m:d>
                    </m:sub>
                  </m:sSub>
                  <m:r>
                    <m:rPr>
                      <m:sty m:val="p"/>
                    </m:rPr>
                    <w:rPr>
                      <w:rFonts w:ascii="Cambria Math" w:hAnsi="Cambria Math"/>
                    </w:rPr>
                    <m:t>]</m:t>
                  </m:r>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j≠1</m:t>
                        </m:r>
                      </m:e>
                    </m:mr>
                  </m:m>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d>
                        <m:dPr>
                          <m:ctrlPr>
                            <w:rPr>
                              <w:rFonts w:ascii="Cambria Math" w:hAnsi="Cambria Math"/>
                            </w:rPr>
                          </m:ctrlPr>
                        </m:dPr>
                        <m:e>
                          <m:r>
                            <m:rPr>
                              <m:sty m:val="p"/>
                            </m:rPr>
                            <w:rPr>
                              <w:rFonts w:ascii="Cambria Math" w:hAnsi="Cambria Math"/>
                            </w:rPr>
                            <m:t>i</m:t>
                          </m:r>
                          <m:r>
                            <m:rPr>
                              <m:sty m:val="p"/>
                            </m:rPr>
                            <w:rPr>
                              <w:rFonts w:ascii="Cambria Math" w:eastAsia="微软雅黑" w:hAnsi="Cambria Math" w:cs="微软雅黑" w:hint="eastAsia"/>
                            </w:rPr>
                            <m:t>-</m:t>
                          </m:r>
                          <m:r>
                            <m:rPr>
                              <m:sty m:val="p"/>
                            </m:rPr>
                            <w:rPr>
                              <w:rFonts w:ascii="Cambria Math" w:hAnsi="Cambria Math"/>
                            </w:rPr>
                            <m:t>1</m:t>
                          </m:r>
                        </m:e>
                      </m:d>
                      <m:r>
                        <m:rPr>
                          <m:sty m:val="p"/>
                        </m:rPr>
                        <w:rPr>
                          <w:rFonts w:ascii="Cambria Math" w:hAnsi="Cambria Math"/>
                        </w:rPr>
                        <m:t>N</m:t>
                      </m:r>
                    </m:sub>
                  </m:sSub>
                  <m:r>
                    <m:rPr>
                      <m:sty m:val="p"/>
                    </m:rPr>
                    <w:rPr>
                      <w:rFonts w:ascii="Cambria Math" w:hAnsi="Cambria Math"/>
                    </w:rPr>
                    <m:t>]</m:t>
                  </m:r>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j=1</m:t>
                        </m:r>
                      </m:e>
                    </m:mr>
                  </m:m>
                </m:e>
              </m:eqArr>
            </m:e>
          </m:d>
        </m:oMath>
      </m:oMathPara>
    </w:p>
    <w:p w14:paraId="3F01DC68" w14:textId="77777777" w:rsidR="00B10778" w:rsidRPr="00E242DD" w:rsidRDefault="00B10778" w:rsidP="00B10778">
      <w:pPr>
        <w:pStyle w:val="00"/>
        <w:ind w:firstLine="480"/>
      </w:pPr>
      <w:r w:rsidRPr="00E242DD">
        <w:rPr>
          <w:rFonts w:hint="eastAsia"/>
        </w:rPr>
        <w:t>以</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net_ij</m:t>
            </m:r>
          </m:sub>
        </m:sSub>
      </m:oMath>
      <w:r w:rsidRPr="00E242DD">
        <w:rPr>
          <w:rFonts w:hint="eastAsia"/>
        </w:rPr>
        <w:t>表示神经网络的输出，</w:t>
      </w:r>
    </w:p>
    <w:p w14:paraId="45716476" w14:textId="77777777" w:rsidR="00B10778" w:rsidRPr="00E242DD" w:rsidRDefault="00B10778" w:rsidP="00B10778">
      <w:pPr>
        <w:pStyle w:val="00"/>
        <w:ind w:firstLine="480"/>
      </w:pPr>
      <m:oMathPara>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net_ij</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f_ij</m:t>
              </m:r>
            </m:sub>
          </m:sSub>
        </m:oMath>
      </m:oMathPara>
    </w:p>
    <w:p w14:paraId="2A27E52D" w14:textId="77777777" w:rsidR="00B10778" w:rsidRDefault="00B10778" w:rsidP="00B10778">
      <w:pPr>
        <w:pStyle w:val="00"/>
        <w:ind w:firstLine="480"/>
        <w:rPr>
          <w:ins w:id="1164" w:author="智绘未来37" w:date="2020-07-27T23:34:00Z"/>
        </w:rPr>
      </w:pPr>
      <w:ins w:id="1165" w:author="智绘未来37" w:date="2020-07-27T23:34:00Z">
        <w:r>
          <w:rPr>
            <w:rFonts w:hint="eastAsia"/>
          </w:rPr>
          <w:t>式中：</w:t>
        </w:r>
      </w:ins>
    </w:p>
    <w:p w14:paraId="578FAED0" w14:textId="77777777" w:rsidR="00B10778" w:rsidRDefault="00B10778" w:rsidP="00B10778">
      <w:pPr>
        <w:pStyle w:val="00"/>
        <w:ind w:firstLine="480"/>
        <w:rPr>
          <w:ins w:id="1166" w:author="智绘未来37" w:date="2020-07-27T23:34:00Z"/>
        </w:rPr>
      </w:pPr>
      <m:oMath>
        <m:sSub>
          <m:sSubPr>
            <m:ctrlPr>
              <w:ins w:id="1167" w:author="智绘未来37" w:date="2020-07-27T23:34:00Z">
                <w:rPr>
                  <w:rFonts w:ascii="Cambria Math" w:hAnsi="Cambria Math"/>
                </w:rPr>
              </w:ins>
            </m:ctrlPr>
          </m:sSubPr>
          <m:e>
            <m:r>
              <w:ins w:id="1168" w:author="智绘未来37" w:date="2020-07-27T23:34:00Z">
                <m:rPr>
                  <m:sty m:val="p"/>
                </m:rPr>
                <w:rPr>
                  <w:rFonts w:ascii="Cambria Math" w:hAnsi="Cambria Math"/>
                </w:rPr>
                <m:t>E</m:t>
              </w:ins>
            </m:r>
            <m:ctrlPr>
              <w:ins w:id="1169" w:author="智绘未来37" w:date="2020-07-27T23:34:00Z">
                <w:rPr>
                  <w:rFonts w:ascii="Cambria Math" w:hAnsi="Cambria Math" w:hint="eastAsia"/>
                </w:rPr>
              </w:ins>
            </m:ctrlPr>
          </m:e>
          <m:sub>
            <m:r>
              <w:ins w:id="1170" w:author="智绘未来37" w:date="2020-07-27T23:34:00Z">
                <m:rPr>
                  <m:sty m:val="p"/>
                </m:rPr>
                <w:rPr>
                  <w:rFonts w:ascii="Cambria Math" w:hAnsi="Cambria Math"/>
                </w:rPr>
                <m:t>i</m:t>
              </w:ins>
            </m:r>
            <m:r>
              <w:ins w:id="1171" w:author="智绘未来37" w:date="2020-07-27T23:34:00Z">
                <m:rPr>
                  <m:sty m:val="p"/>
                </m:rPr>
                <w:rPr>
                  <w:rFonts w:ascii="Cambria Math" w:hAnsi="Cambria Math" w:hint="eastAsia"/>
                </w:rPr>
                <m:t>j</m:t>
              </w:ins>
            </m:r>
          </m:sub>
        </m:sSub>
      </m:oMath>
      <w:ins w:id="1172" w:author="智绘未来37" w:date="2020-07-27T23:34:00Z">
        <w:r w:rsidRPr="00E242DD">
          <w:rPr>
            <w:rFonts w:hint="eastAsia"/>
          </w:rPr>
          <w:t>表示预测日前第</w:t>
        </w:r>
        <w:r w:rsidRPr="00E242DD">
          <w:rPr>
            <w:rFonts w:hint="eastAsia"/>
          </w:rPr>
          <w:t>i</w:t>
        </w:r>
        <w:r w:rsidRPr="00E242DD">
          <w:rPr>
            <w:rFonts w:hint="eastAsia"/>
          </w:rPr>
          <w:t>天第</w:t>
        </w:r>
        <w:r w:rsidRPr="00E242DD">
          <w:rPr>
            <w:rFonts w:hint="eastAsia"/>
          </w:rPr>
          <w:t>j</w:t>
        </w:r>
        <w:r w:rsidRPr="00E242DD">
          <w:rPr>
            <w:rFonts w:hint="eastAsia"/>
          </w:rPr>
          <w:t>时刻的误差修正因子，</w:t>
        </w:r>
      </w:ins>
      <m:oMath>
        <m:sSub>
          <m:sSubPr>
            <m:ctrlPr>
              <w:ins w:id="1173" w:author="智绘未来37" w:date="2020-07-27T23:34:00Z">
                <w:rPr>
                  <w:rFonts w:ascii="Cambria Math" w:hAnsi="Cambria Math"/>
                </w:rPr>
              </w:ins>
            </m:ctrlPr>
          </m:sSubPr>
          <m:e>
            <m:r>
              <w:ins w:id="1174" w:author="智绘未来37" w:date="2020-07-27T23:34:00Z">
                <m:rPr>
                  <m:sty m:val="p"/>
                </m:rPr>
                <w:rPr>
                  <w:rFonts w:ascii="Cambria Math" w:hAnsi="Cambria Math"/>
                </w:rPr>
                <m:t>E</m:t>
              </w:ins>
            </m:r>
          </m:e>
          <m:sub>
            <m:r>
              <w:ins w:id="1175" w:author="智绘未来37" w:date="2020-07-27T23:34:00Z">
                <m:rPr>
                  <m:sty m:val="p"/>
                </m:rPr>
                <w:rPr>
                  <w:rFonts w:ascii="Cambria Math" w:hAnsi="Cambria Math"/>
                </w:rPr>
                <m:t>i</m:t>
              </w:ins>
            </m:r>
          </m:sub>
        </m:sSub>
        <m:r>
          <w:ins w:id="1176" w:author="智绘未来37" w:date="2020-07-27T23:34:00Z">
            <m:rPr>
              <m:sty m:val="p"/>
            </m:rPr>
            <w:rPr>
              <w:rFonts w:ascii="Cambria Math" w:hAnsi="Cambria Math"/>
            </w:rPr>
            <m:t>=</m:t>
          </w:ins>
        </m:r>
        <m:d>
          <m:dPr>
            <m:begChr m:val="["/>
            <m:endChr m:val="]"/>
            <m:ctrlPr>
              <w:ins w:id="1177" w:author="智绘未来37" w:date="2020-07-27T23:34:00Z">
                <w:rPr>
                  <w:rFonts w:ascii="Cambria Math" w:hAnsi="Cambria Math"/>
                </w:rPr>
              </w:ins>
            </m:ctrlPr>
          </m:dPr>
          <m:e>
            <m:sSub>
              <m:sSubPr>
                <m:ctrlPr>
                  <w:ins w:id="1178" w:author="智绘未来37" w:date="2020-07-27T23:34:00Z">
                    <w:rPr>
                      <w:rFonts w:ascii="Cambria Math" w:hAnsi="Cambria Math"/>
                    </w:rPr>
                  </w:ins>
                </m:ctrlPr>
              </m:sSubPr>
              <m:e>
                <m:r>
                  <w:ins w:id="1179" w:author="智绘未来37" w:date="2020-07-27T23:34:00Z">
                    <m:rPr>
                      <m:sty m:val="p"/>
                    </m:rPr>
                    <w:rPr>
                      <w:rFonts w:ascii="Cambria Math" w:hAnsi="Cambria Math"/>
                    </w:rPr>
                    <m:t>E</m:t>
                  </w:ins>
                </m:r>
              </m:e>
              <m:sub>
                <m:r>
                  <w:ins w:id="1180" w:author="智绘未来37" w:date="2020-07-27T23:34:00Z">
                    <m:rPr>
                      <m:sty m:val="p"/>
                    </m:rPr>
                    <w:rPr>
                      <w:rFonts w:ascii="Cambria Math" w:hAnsi="Cambria Math"/>
                    </w:rPr>
                    <m:t>i1</m:t>
                  </w:ins>
                </m:r>
              </m:sub>
            </m:sSub>
            <m:r>
              <w:ins w:id="1181" w:author="智绘未来37" w:date="2020-07-27T23:34:00Z">
                <m:rPr>
                  <m:sty m:val="p"/>
                </m:rPr>
                <w:rPr>
                  <w:rFonts w:ascii="Cambria Math" w:hAnsi="Cambria Math"/>
                </w:rPr>
                <m:t>,</m:t>
              </w:ins>
            </m:r>
            <m:sSub>
              <m:sSubPr>
                <m:ctrlPr>
                  <w:ins w:id="1182" w:author="智绘未来37" w:date="2020-07-27T23:34:00Z">
                    <w:rPr>
                      <w:rFonts w:ascii="Cambria Math" w:hAnsi="Cambria Math"/>
                    </w:rPr>
                  </w:ins>
                </m:ctrlPr>
              </m:sSubPr>
              <m:e>
                <m:r>
                  <w:ins w:id="1183" w:author="智绘未来37" w:date="2020-07-27T23:34:00Z">
                    <m:rPr>
                      <m:sty m:val="p"/>
                    </m:rPr>
                    <w:rPr>
                      <w:rFonts w:ascii="Cambria Math" w:hAnsi="Cambria Math"/>
                    </w:rPr>
                    <m:t>E</m:t>
                  </w:ins>
                </m:r>
              </m:e>
              <m:sub>
                <m:r>
                  <w:ins w:id="1184" w:author="智绘未来37" w:date="2020-07-27T23:34:00Z">
                    <m:rPr>
                      <m:sty m:val="p"/>
                    </m:rPr>
                    <w:rPr>
                      <w:rFonts w:ascii="Cambria Math" w:hAnsi="Cambria Math"/>
                    </w:rPr>
                    <m:t>i2</m:t>
                  </w:ins>
                </m:r>
              </m:sub>
            </m:sSub>
            <m:r>
              <w:ins w:id="1185" w:author="智绘未来37" w:date="2020-07-27T23:34:00Z">
                <m:rPr>
                  <m:sty m:val="p"/>
                </m:rPr>
                <w:rPr>
                  <w:rFonts w:ascii="Cambria Math" w:hAnsi="Cambria Math"/>
                </w:rPr>
                <m:t>,…,</m:t>
              </w:ins>
            </m:r>
            <m:sSub>
              <m:sSubPr>
                <m:ctrlPr>
                  <w:ins w:id="1186" w:author="智绘未来37" w:date="2020-07-27T23:34:00Z">
                    <w:rPr>
                      <w:rFonts w:ascii="Cambria Math" w:hAnsi="Cambria Math"/>
                    </w:rPr>
                  </w:ins>
                </m:ctrlPr>
              </m:sSubPr>
              <m:e>
                <m:r>
                  <w:ins w:id="1187" w:author="智绘未来37" w:date="2020-07-27T23:34:00Z">
                    <m:rPr>
                      <m:sty m:val="p"/>
                    </m:rPr>
                    <w:rPr>
                      <w:rFonts w:ascii="Cambria Math" w:hAnsi="Cambria Math"/>
                    </w:rPr>
                    <m:t>E</m:t>
                  </w:ins>
                </m:r>
              </m:e>
              <m:sub>
                <m:r>
                  <w:ins w:id="1188" w:author="智绘未来37" w:date="2020-07-27T23:34:00Z">
                    <m:rPr>
                      <m:sty m:val="p"/>
                    </m:rPr>
                    <w:rPr>
                      <w:rFonts w:ascii="Cambria Math" w:hAnsi="Cambria Math"/>
                    </w:rPr>
                    <m:t>iN</m:t>
                  </w:ins>
                </m:r>
              </m:sub>
            </m:sSub>
          </m:e>
        </m:d>
      </m:oMath>
      <w:ins w:id="1189" w:author="智绘未来37" w:date="2020-07-27T23:34:00Z">
        <w:r>
          <w:rPr>
            <w:rFonts w:hint="eastAsia"/>
          </w:rPr>
          <w:t>，</w:t>
        </w:r>
      </w:ins>
    </w:p>
    <w:p w14:paraId="3E3235A2" w14:textId="77777777" w:rsidR="00B10778" w:rsidRDefault="00B10778" w:rsidP="00B10778">
      <w:pPr>
        <w:pStyle w:val="00"/>
        <w:ind w:firstLine="480"/>
        <w:rPr>
          <w:ins w:id="1190" w:author="智绘未来37" w:date="2020-07-27T23:34:00Z"/>
        </w:rPr>
      </w:pPr>
      <m:oMath>
        <m:sSub>
          <m:sSubPr>
            <m:ctrlPr>
              <w:ins w:id="1191" w:author="智绘未来37" w:date="2020-07-27T23:34:00Z">
                <w:rPr>
                  <w:rFonts w:ascii="Cambria Math" w:hAnsi="Cambria Math"/>
                </w:rPr>
              </w:ins>
            </m:ctrlPr>
          </m:sSubPr>
          <m:e>
            <m:r>
              <w:ins w:id="1192" w:author="智绘未来37" w:date="2020-07-27T23:34:00Z">
                <m:rPr>
                  <m:sty m:val="p"/>
                </m:rPr>
                <w:rPr>
                  <w:rFonts w:ascii="Cambria Math" w:hAnsi="Cambria Math"/>
                </w:rPr>
                <m:t>P</m:t>
              </w:ins>
            </m:r>
            <m:ctrlPr>
              <w:ins w:id="1193" w:author="智绘未来37" w:date="2020-07-27T23:34:00Z">
                <w:rPr>
                  <w:rFonts w:ascii="Cambria Math" w:hAnsi="Cambria Math" w:hint="eastAsia"/>
                </w:rPr>
              </w:ins>
            </m:ctrlPr>
          </m:e>
          <m:sub>
            <m:r>
              <w:ins w:id="1194" w:author="智绘未来37" w:date="2020-07-27T23:34:00Z">
                <m:rPr>
                  <m:sty m:val="p"/>
                </m:rPr>
                <w:rPr>
                  <w:rFonts w:ascii="Cambria Math" w:hAnsi="Cambria Math"/>
                </w:rPr>
                <m:t>ij</m:t>
              </w:ins>
            </m:r>
          </m:sub>
        </m:sSub>
      </m:oMath>
      <w:ins w:id="1195" w:author="智绘未来37" w:date="2020-07-27T23:34:00Z">
        <w:r w:rsidRPr="00E242DD">
          <w:rPr>
            <w:rFonts w:hint="eastAsia"/>
          </w:rPr>
          <w:t>表示待预测日前第</w:t>
        </w:r>
        <w:r w:rsidRPr="00E242DD">
          <w:rPr>
            <w:rFonts w:hint="eastAsia"/>
          </w:rPr>
          <w:t>i</w:t>
        </w:r>
        <w:r w:rsidRPr="00E242DD">
          <w:rPr>
            <w:rFonts w:hint="eastAsia"/>
          </w:rPr>
          <w:t>天第</w:t>
        </w:r>
        <w:r w:rsidRPr="00E242DD">
          <w:rPr>
            <w:rFonts w:hint="eastAsia"/>
          </w:rPr>
          <w:t>j</w:t>
        </w:r>
        <w:r w:rsidRPr="00E242DD">
          <w:rPr>
            <w:rFonts w:hint="eastAsia"/>
          </w:rPr>
          <w:t>时刻的光伏发电功率，</w:t>
        </w:r>
      </w:ins>
      <m:oMath>
        <m:sSub>
          <m:sSubPr>
            <m:ctrlPr>
              <w:ins w:id="1196" w:author="智绘未来37" w:date="2020-07-27T23:34:00Z">
                <w:rPr>
                  <w:rFonts w:ascii="Cambria Math" w:hAnsi="Cambria Math"/>
                </w:rPr>
              </w:ins>
            </m:ctrlPr>
          </m:sSubPr>
          <m:e>
            <m:r>
              <w:ins w:id="1197" w:author="智绘未来37" w:date="2020-07-27T23:34:00Z">
                <m:rPr>
                  <m:sty m:val="p"/>
                </m:rPr>
                <w:rPr>
                  <w:rFonts w:ascii="Cambria Math" w:hAnsi="Cambria Math"/>
                </w:rPr>
                <m:t>P</m:t>
              </w:ins>
            </m:r>
            <m:ctrlPr>
              <w:ins w:id="1198" w:author="智绘未来37" w:date="2020-07-27T23:34:00Z">
                <w:rPr>
                  <w:rFonts w:ascii="Cambria Math" w:hAnsi="Cambria Math" w:hint="eastAsia"/>
                </w:rPr>
              </w:ins>
            </m:ctrlPr>
          </m:e>
          <m:sub>
            <m:r>
              <w:ins w:id="1199" w:author="智绘未来37" w:date="2020-07-27T23:34:00Z">
                <m:rPr>
                  <m:sty m:val="p"/>
                </m:rPr>
                <w:rPr>
                  <w:rFonts w:ascii="Cambria Math" w:hAnsi="Cambria Math"/>
                </w:rPr>
                <m:t>f_ij</m:t>
              </w:ins>
            </m:r>
          </m:sub>
        </m:sSub>
      </m:oMath>
      <w:ins w:id="1200" w:author="智绘未来37" w:date="2020-07-27T23:34:00Z">
        <w:r w:rsidRPr="00E242DD">
          <w:rPr>
            <w:rFonts w:hint="eastAsia"/>
          </w:rPr>
          <w:t>表示待预测日前第</w:t>
        </w:r>
        <w:r w:rsidRPr="00E242DD">
          <w:rPr>
            <w:rFonts w:hint="eastAsia"/>
          </w:rPr>
          <w:t>i</w:t>
        </w:r>
        <w:r w:rsidRPr="00E242DD">
          <w:rPr>
            <w:rFonts w:hint="eastAsia"/>
          </w:rPr>
          <w:t>天第</w:t>
        </w:r>
        <w:r w:rsidRPr="00E242DD">
          <w:rPr>
            <w:rFonts w:hint="eastAsia"/>
          </w:rPr>
          <w:t>j</w:t>
        </w:r>
        <w:r w:rsidRPr="00E242DD">
          <w:rPr>
            <w:rFonts w:hint="eastAsia"/>
          </w:rPr>
          <w:t>时刻的光伏发电功率预测值</w:t>
        </w:r>
        <w:r>
          <w:rPr>
            <w:rFonts w:hint="eastAsia"/>
          </w:rPr>
          <w:t>。</w:t>
        </w:r>
      </w:ins>
    </w:p>
    <w:p w14:paraId="6ACB6229" w14:textId="08C96A2E" w:rsidR="00B10778" w:rsidRPr="00E242DD" w:rsidRDefault="00B10778" w:rsidP="00B10778">
      <w:pPr>
        <w:pStyle w:val="00"/>
        <w:ind w:firstLine="480"/>
        <w:rPr>
          <w:ins w:id="1201" w:author="智绘未来37" w:date="2020-07-27T23:34:00Z"/>
        </w:rPr>
      </w:pPr>
      <w:ins w:id="1202" w:author="智绘未来37" w:date="2020-07-27T23:34:00Z">
        <w:r>
          <w:rPr>
            <w:rFonts w:hint="eastAsia"/>
          </w:rPr>
          <w:t>优选地，</w:t>
        </w:r>
        <w:r w:rsidRPr="00E242DD">
          <w:rPr>
            <w:rFonts w:hint="eastAsia"/>
          </w:rPr>
          <w:t>神经网络使用</w:t>
        </w:r>
        <w:r w:rsidRPr="00E242DD">
          <w:rPr>
            <w:rFonts w:hint="eastAsia"/>
          </w:rPr>
          <w:t>BP</w:t>
        </w:r>
        <w:r w:rsidRPr="00E242DD">
          <w:rPr>
            <w:rFonts w:hint="eastAsia"/>
          </w:rPr>
          <w:t>神经网络模型，其以如下的公式表示，</w:t>
        </w:r>
      </w:ins>
    </w:p>
    <w:p w14:paraId="1781BD00" w14:textId="77777777" w:rsidR="00B10778" w:rsidRPr="00E242DD" w:rsidRDefault="00B10778" w:rsidP="00B10778">
      <w:pPr>
        <w:pStyle w:val="00"/>
        <w:ind w:firstLine="480"/>
        <w:rPr>
          <w:ins w:id="1203" w:author="智绘未来37" w:date="2020-07-27T23:34:00Z"/>
        </w:rPr>
      </w:pPr>
      <m:oMathPara>
        <m:oMath>
          <m:d>
            <m:dPr>
              <m:begChr m:val="{"/>
              <m:endChr m:val=""/>
              <m:ctrlPr>
                <w:ins w:id="1204" w:author="智绘未来37" w:date="2020-07-27T23:34:00Z">
                  <w:rPr>
                    <w:rFonts w:ascii="Cambria Math" w:hAnsi="Cambria Math"/>
                  </w:rPr>
                </w:ins>
              </m:ctrlPr>
            </m:dPr>
            <m:e>
              <m:eqArr>
                <m:eqArrPr>
                  <m:ctrlPr>
                    <w:ins w:id="1205" w:author="智绘未来37" w:date="2020-07-27T23:34:00Z">
                      <w:rPr>
                        <w:rFonts w:ascii="Cambria Math" w:hAnsi="Cambria Math"/>
                      </w:rPr>
                    </w:ins>
                  </m:ctrlPr>
                </m:eqArrPr>
                <m:e>
                  <m:sSub>
                    <m:sSubPr>
                      <m:ctrlPr>
                        <w:ins w:id="1206" w:author="智绘未来37" w:date="2020-07-27T23:34:00Z">
                          <w:rPr>
                            <w:rFonts w:ascii="Cambria Math" w:hAnsi="Cambria Math"/>
                          </w:rPr>
                        </w:ins>
                      </m:ctrlPr>
                    </m:sSubPr>
                    <m:e>
                      <m:r>
                        <w:ins w:id="1207" w:author="智绘未来37" w:date="2020-07-27T23:34:00Z">
                          <m:rPr>
                            <m:sty m:val="p"/>
                          </m:rPr>
                          <w:rPr>
                            <w:rFonts w:ascii="Cambria Math" w:hAnsi="Cambria Math"/>
                          </w:rPr>
                          <m:t>a</m:t>
                        </w:ins>
                      </m:r>
                    </m:e>
                    <m:sub>
                      <m:r>
                        <w:ins w:id="1208" w:author="智绘未来37" w:date="2020-07-27T23:34:00Z">
                          <m:rPr>
                            <m:sty m:val="p"/>
                          </m:rPr>
                          <w:rPr>
                            <w:rFonts w:ascii="Cambria Math" w:hAnsi="Cambria Math"/>
                          </w:rPr>
                          <m:t>1β</m:t>
                        </w:ins>
                      </m:r>
                    </m:sub>
                  </m:sSub>
                  <m:r>
                    <w:ins w:id="1209" w:author="智绘未来37" w:date="2020-07-27T23:34:00Z">
                      <m:rPr>
                        <m:sty m:val="p"/>
                      </m:rPr>
                      <w:rPr>
                        <w:rFonts w:ascii="Cambria Math" w:hAnsi="Cambria Math"/>
                      </w:rPr>
                      <m:t>=</m:t>
                    </w:ins>
                  </m:r>
                  <m:sSub>
                    <m:sSubPr>
                      <m:ctrlPr>
                        <w:ins w:id="1210" w:author="智绘未来37" w:date="2020-07-27T23:34:00Z">
                          <w:rPr>
                            <w:rFonts w:ascii="Cambria Math" w:hAnsi="Cambria Math"/>
                          </w:rPr>
                        </w:ins>
                      </m:ctrlPr>
                    </m:sSubPr>
                    <m:e>
                      <m:r>
                        <w:ins w:id="1211" w:author="智绘未来37" w:date="2020-07-27T23:34:00Z">
                          <m:rPr>
                            <m:sty m:val="p"/>
                          </m:rPr>
                          <w:rPr>
                            <w:rFonts w:ascii="Cambria Math" w:hAnsi="Cambria Math"/>
                          </w:rPr>
                          <m:t>f</m:t>
                        </w:ins>
                      </m:r>
                    </m:e>
                    <m:sub>
                      <m:r>
                        <w:ins w:id="1212" w:author="智绘未来37" w:date="2020-07-27T23:34:00Z">
                          <m:rPr>
                            <m:sty m:val="p"/>
                          </m:rPr>
                          <w:rPr>
                            <w:rFonts w:ascii="Cambria Math" w:hAnsi="Cambria Math"/>
                          </w:rPr>
                          <m:t>1</m:t>
                        </w:ins>
                      </m:r>
                    </m:sub>
                  </m:sSub>
                  <m:d>
                    <m:dPr>
                      <m:ctrlPr>
                        <w:ins w:id="1213" w:author="智绘未来37" w:date="2020-07-27T23:34:00Z">
                          <w:rPr>
                            <w:rFonts w:ascii="Cambria Math" w:hAnsi="Cambria Math"/>
                          </w:rPr>
                        </w:ins>
                      </m:ctrlPr>
                    </m:dPr>
                    <m:e>
                      <m:nary>
                        <m:naryPr>
                          <m:chr m:val="∑"/>
                          <m:limLoc m:val="undOvr"/>
                          <m:ctrlPr>
                            <w:ins w:id="1214" w:author="智绘未来37" w:date="2020-07-27T23:34:00Z">
                              <w:rPr>
                                <w:rFonts w:ascii="Cambria Math" w:hAnsi="Cambria Math"/>
                              </w:rPr>
                            </w:ins>
                          </m:ctrlPr>
                        </m:naryPr>
                        <m:sub>
                          <m:r>
                            <w:ins w:id="1215" w:author="智绘未来37" w:date="2020-07-27T23:34:00Z">
                              <m:rPr>
                                <m:sty m:val="p"/>
                              </m:rPr>
                              <w:rPr>
                                <w:rFonts w:ascii="Cambria Math" w:hAnsi="Cambria Math"/>
                              </w:rPr>
                              <m:t>θ=1</m:t>
                            </w:ins>
                          </m:r>
                        </m:sub>
                        <m:sup>
                          <m:r>
                            <w:ins w:id="1216" w:author="智绘未来37" w:date="2020-07-27T23:34:00Z">
                              <m:rPr>
                                <m:sty m:val="p"/>
                              </m:rPr>
                              <w:rPr>
                                <w:rFonts w:ascii="Cambria Math" w:hAnsi="Cambria Math"/>
                              </w:rPr>
                              <m:t>n</m:t>
                            </w:ins>
                          </m:r>
                        </m:sup>
                        <m:e>
                          <m:sSub>
                            <m:sSubPr>
                              <m:ctrlPr>
                                <w:ins w:id="1217" w:author="智绘未来37" w:date="2020-07-27T23:34:00Z">
                                  <w:rPr>
                                    <w:rFonts w:ascii="Cambria Math" w:hAnsi="Cambria Math"/>
                                  </w:rPr>
                                </w:ins>
                              </m:ctrlPr>
                            </m:sSubPr>
                            <m:e>
                              <m:r>
                                <w:ins w:id="1218" w:author="智绘未来37" w:date="2020-07-27T23:34:00Z">
                                  <m:rPr>
                                    <m:sty m:val="p"/>
                                  </m:rPr>
                                  <w:rPr>
                                    <w:rFonts w:ascii="Cambria Math" w:hAnsi="Cambria Math"/>
                                  </w:rPr>
                                  <m:t>w</m:t>
                                </w:ins>
                              </m:r>
                            </m:e>
                            <m:sub>
                              <m:r>
                                <w:ins w:id="1219" w:author="智绘未来37" w:date="2020-07-27T23:34:00Z">
                                  <m:rPr>
                                    <m:sty m:val="p"/>
                                  </m:rPr>
                                  <w:rPr>
                                    <w:rFonts w:ascii="Cambria Math" w:hAnsi="Cambria Math"/>
                                  </w:rPr>
                                  <m:t>θβ</m:t>
                                </w:ins>
                              </m:r>
                            </m:sub>
                          </m:sSub>
                          <m:sSub>
                            <m:sSubPr>
                              <m:ctrlPr>
                                <w:ins w:id="1220" w:author="智绘未来37" w:date="2020-07-27T23:34:00Z">
                                  <w:rPr>
                                    <w:rFonts w:ascii="Cambria Math" w:hAnsi="Cambria Math"/>
                                  </w:rPr>
                                </w:ins>
                              </m:ctrlPr>
                            </m:sSubPr>
                            <m:e>
                              <m:r>
                                <w:ins w:id="1221" w:author="智绘未来37" w:date="2020-07-27T23:34:00Z">
                                  <m:rPr>
                                    <m:sty m:val="p"/>
                                  </m:rPr>
                                  <w:rPr>
                                    <w:rFonts w:ascii="Cambria Math" w:hAnsi="Cambria Math"/>
                                  </w:rPr>
                                  <m:t>x</m:t>
                                </w:ins>
                              </m:r>
                            </m:e>
                            <m:sub>
                              <m:r>
                                <w:ins w:id="1222" w:author="智绘未来37" w:date="2020-07-27T23:34:00Z">
                                  <m:rPr>
                                    <m:sty m:val="p"/>
                                  </m:rPr>
                                  <w:rPr>
                                    <w:rFonts w:ascii="Cambria Math" w:hAnsi="Cambria Math"/>
                                  </w:rPr>
                                  <m:t>θ</m:t>
                                </w:ins>
                              </m:r>
                            </m:sub>
                          </m:sSub>
                          <m:r>
                            <w:ins w:id="1223" w:author="智绘未来37" w:date="2020-07-27T23:34:00Z">
                              <m:rPr>
                                <m:sty m:val="p"/>
                              </m:rPr>
                              <w:rPr>
                                <w:rFonts w:ascii="Cambria Math" w:hAnsi="Cambria Math"/>
                              </w:rPr>
                              <m:t>+</m:t>
                            </w:ins>
                          </m:r>
                          <m:sSub>
                            <m:sSubPr>
                              <m:ctrlPr>
                                <w:ins w:id="1224" w:author="智绘未来37" w:date="2020-07-27T23:34:00Z">
                                  <w:rPr>
                                    <w:rFonts w:ascii="Cambria Math" w:hAnsi="Cambria Math"/>
                                  </w:rPr>
                                </w:ins>
                              </m:ctrlPr>
                            </m:sSubPr>
                            <m:e>
                              <m:r>
                                <w:ins w:id="1225" w:author="智绘未来37" w:date="2020-07-27T23:34:00Z">
                                  <m:rPr>
                                    <m:sty m:val="p"/>
                                  </m:rPr>
                                  <w:rPr>
                                    <w:rFonts w:ascii="Cambria Math" w:hAnsi="Cambria Math"/>
                                  </w:rPr>
                                  <m:t>b</m:t>
                                </w:ins>
                              </m:r>
                            </m:e>
                            <m:sub>
                              <m:r>
                                <w:ins w:id="1226" w:author="智绘未来37" w:date="2020-07-27T23:34:00Z">
                                  <m:rPr>
                                    <m:sty m:val="p"/>
                                  </m:rPr>
                                  <w:rPr>
                                    <w:rFonts w:ascii="Cambria Math" w:hAnsi="Cambria Math"/>
                                  </w:rPr>
                                  <m:t>1β</m:t>
                                </w:ins>
                              </m:r>
                            </m:sub>
                          </m:sSub>
                        </m:e>
                      </m:nary>
                    </m:e>
                  </m:d>
                  <m:m>
                    <m:mPr>
                      <m:mcs>
                        <m:mc>
                          <m:mcPr>
                            <m:count m:val="2"/>
                            <m:mcJc m:val="center"/>
                          </m:mcPr>
                        </m:mc>
                      </m:mcs>
                      <m:ctrlPr>
                        <w:ins w:id="1227" w:author="智绘未来37" w:date="2020-07-27T23:34:00Z">
                          <w:rPr>
                            <w:rFonts w:ascii="Cambria Math" w:hAnsi="Cambria Math"/>
                          </w:rPr>
                        </w:ins>
                      </m:ctrlPr>
                    </m:mPr>
                    <m:mr>
                      <m:e>
                        <m:r>
                          <w:ins w:id="1228" w:author="智绘未来37" w:date="2020-07-27T23:34:00Z">
                            <m:rPr>
                              <m:sty m:val="p"/>
                            </m:rPr>
                            <w:rPr>
                              <w:rFonts w:ascii="Cambria Math" w:hAnsi="Cambria Math"/>
                            </w:rPr>
                            <m:t>,</m:t>
                          </w:ins>
                        </m:r>
                      </m:e>
                      <m:e>
                        <m:r>
                          <w:ins w:id="1229" w:author="智绘未来37" w:date="2020-07-27T23:34:00Z">
                            <m:rPr>
                              <m:sty m:val="p"/>
                            </m:rPr>
                            <w:rPr>
                              <w:rFonts w:ascii="Cambria Math" w:hAnsi="Cambria Math"/>
                            </w:rPr>
                            <m:t>β=1,2,..,m</m:t>
                          </w:ins>
                        </m:r>
                      </m:e>
                    </m:mr>
                  </m:m>
                </m:e>
                <m:e>
                  <m:sSub>
                    <m:sSubPr>
                      <m:ctrlPr>
                        <w:ins w:id="1230" w:author="智绘未来37" w:date="2020-07-27T23:34:00Z">
                          <w:rPr>
                            <w:rFonts w:ascii="Cambria Math" w:hAnsi="Cambria Math"/>
                          </w:rPr>
                        </w:ins>
                      </m:ctrlPr>
                    </m:sSubPr>
                    <m:e>
                      <m:r>
                        <w:ins w:id="1231" w:author="智绘未来37" w:date="2020-07-27T23:34:00Z">
                          <m:rPr>
                            <m:sty m:val="p"/>
                          </m:rPr>
                          <w:rPr>
                            <w:rFonts w:ascii="Cambria Math" w:hAnsi="Cambria Math"/>
                          </w:rPr>
                          <m:t>f</m:t>
                        </w:ins>
                      </m:r>
                    </m:e>
                    <m:sub>
                      <m:r>
                        <w:ins w:id="1232" w:author="智绘未来37" w:date="2020-07-27T23:34:00Z">
                          <m:rPr>
                            <m:sty m:val="p"/>
                          </m:rPr>
                          <w:rPr>
                            <w:rFonts w:ascii="Cambria Math" w:hAnsi="Cambria Math"/>
                          </w:rPr>
                          <m:t>1</m:t>
                        </w:ins>
                      </m:r>
                    </m:sub>
                  </m:sSub>
                  <m:d>
                    <m:dPr>
                      <m:ctrlPr>
                        <w:ins w:id="1233" w:author="智绘未来37" w:date="2020-07-27T23:34:00Z">
                          <w:rPr>
                            <w:rFonts w:ascii="Cambria Math" w:hAnsi="Cambria Math"/>
                          </w:rPr>
                        </w:ins>
                      </m:ctrlPr>
                    </m:dPr>
                    <m:e>
                      <m:r>
                        <w:ins w:id="1234" w:author="智绘未来37" w:date="2020-07-27T23:34:00Z">
                          <m:rPr>
                            <m:sty m:val="p"/>
                          </m:rPr>
                          <w:rPr>
                            <w:rFonts w:ascii="Cambria Math" w:hAnsi="Cambria Math" w:hint="eastAsia"/>
                          </w:rPr>
                          <m:t>s</m:t>
                        </w:ins>
                      </m:r>
                    </m:e>
                  </m:d>
                  <m:r>
                    <w:ins w:id="1235" w:author="智绘未来37" w:date="2020-07-27T23:34:00Z">
                      <m:rPr>
                        <m:sty m:val="p"/>
                      </m:rPr>
                      <w:rPr>
                        <w:rFonts w:ascii="Cambria Math" w:hAnsi="Cambria Math"/>
                      </w:rPr>
                      <m:t>=tansig</m:t>
                    </w:ins>
                  </m:r>
                  <m:d>
                    <m:dPr>
                      <m:ctrlPr>
                        <w:ins w:id="1236" w:author="智绘未来37" w:date="2020-07-27T23:34:00Z">
                          <w:rPr>
                            <w:rFonts w:ascii="Cambria Math" w:hAnsi="Cambria Math"/>
                          </w:rPr>
                        </w:ins>
                      </m:ctrlPr>
                    </m:dPr>
                    <m:e>
                      <m:r>
                        <w:ins w:id="1237" w:author="智绘未来37" w:date="2020-07-27T23:34:00Z">
                          <m:rPr>
                            <m:sty m:val="p"/>
                          </m:rPr>
                          <w:rPr>
                            <w:rFonts w:ascii="Cambria Math" w:hAnsi="Cambria Math"/>
                          </w:rPr>
                          <m:t>s</m:t>
                        </w:ins>
                      </m:r>
                    </m:e>
                  </m:d>
                  <m:r>
                    <w:ins w:id="1238" w:author="智绘未来37" w:date="2020-07-27T23:34:00Z">
                      <m:rPr>
                        <m:sty m:val="p"/>
                      </m:rPr>
                      <w:rPr>
                        <w:rFonts w:ascii="Cambria Math" w:hAnsi="Cambria Math"/>
                      </w:rPr>
                      <m:t>=</m:t>
                    </w:ins>
                  </m:r>
                  <m:f>
                    <m:fPr>
                      <m:ctrlPr>
                        <w:ins w:id="1239" w:author="智绘未来37" w:date="2020-07-27T23:34:00Z">
                          <w:rPr>
                            <w:rFonts w:ascii="Cambria Math" w:hAnsi="Cambria Math"/>
                          </w:rPr>
                        </w:ins>
                      </m:ctrlPr>
                    </m:fPr>
                    <m:num>
                      <m:r>
                        <w:ins w:id="1240" w:author="智绘未来37" w:date="2020-07-27T23:34:00Z">
                          <m:rPr>
                            <m:sty m:val="p"/>
                          </m:rPr>
                          <w:rPr>
                            <w:rFonts w:ascii="Cambria Math" w:hAnsi="Cambria Math"/>
                          </w:rPr>
                          <m:t>2</m:t>
                        </w:ins>
                      </m:r>
                    </m:num>
                    <m:den>
                      <m:r>
                        <w:ins w:id="1241" w:author="智绘未来37" w:date="2020-07-27T23:34:00Z">
                          <m:rPr>
                            <m:sty m:val="p"/>
                          </m:rPr>
                          <w:rPr>
                            <w:rFonts w:ascii="Cambria Math" w:hAnsi="Cambria Math"/>
                          </w:rPr>
                          <m:t>1-</m:t>
                        </w:ins>
                      </m:r>
                      <m:sSup>
                        <m:sSupPr>
                          <m:ctrlPr>
                            <w:ins w:id="1242" w:author="智绘未来37" w:date="2020-07-27T23:34:00Z">
                              <w:rPr>
                                <w:rFonts w:ascii="Cambria Math" w:hAnsi="Cambria Math"/>
                              </w:rPr>
                            </w:ins>
                          </m:ctrlPr>
                        </m:sSupPr>
                        <m:e>
                          <m:r>
                            <w:ins w:id="1243" w:author="智绘未来37" w:date="2020-07-27T23:34:00Z">
                              <m:rPr>
                                <m:sty m:val="p"/>
                              </m:rPr>
                              <w:rPr>
                                <w:rFonts w:ascii="Cambria Math" w:hAnsi="Cambria Math"/>
                              </w:rPr>
                              <m:t>e</m:t>
                            </w:ins>
                          </m:r>
                        </m:e>
                        <m:sup>
                          <m:r>
                            <w:ins w:id="1244" w:author="智绘未来37" w:date="2020-07-27T23:34:00Z">
                              <m:rPr>
                                <m:sty m:val="p"/>
                              </m:rPr>
                              <w:rPr>
                                <w:rFonts w:ascii="Cambria Math" w:hAnsi="Cambria Math"/>
                              </w:rPr>
                              <m:t>-2</m:t>
                            </w:ins>
                          </m:r>
                          <m:r>
                            <w:ins w:id="1245" w:author="智绘未来37" w:date="2020-07-27T23:34:00Z">
                              <m:rPr>
                                <m:sty m:val="p"/>
                              </m:rPr>
                              <w:rPr>
                                <w:rFonts w:ascii="Cambria Math" w:hAnsi="Cambria Math" w:hint="eastAsia"/>
                              </w:rPr>
                              <m:t>s</m:t>
                            </w:ins>
                          </m:r>
                        </m:sup>
                      </m:sSup>
                    </m:den>
                  </m:f>
                  <m:r>
                    <w:ins w:id="1246" w:author="智绘未来37" w:date="2020-07-27T23:34:00Z">
                      <m:rPr>
                        <m:sty m:val="p"/>
                      </m:rPr>
                      <w:rPr>
                        <w:rFonts w:ascii="Cambria Math" w:hAnsi="Cambria Math"/>
                      </w:rPr>
                      <m:t>-1</m:t>
                    </w:ins>
                  </m:r>
                </m:e>
              </m:eqArr>
            </m:e>
          </m:d>
        </m:oMath>
      </m:oMathPara>
    </w:p>
    <w:p w14:paraId="673C7773" w14:textId="77777777" w:rsidR="00B10778" w:rsidRPr="00E242DD" w:rsidRDefault="00B10778" w:rsidP="00B10778">
      <w:pPr>
        <w:pStyle w:val="00"/>
        <w:ind w:firstLine="480"/>
        <w:rPr>
          <w:ins w:id="1247" w:author="智绘未来37" w:date="2020-07-27T23:34:00Z"/>
        </w:rPr>
      </w:pPr>
      <w:ins w:id="1248" w:author="智绘未来37" w:date="2020-07-27T23:34:00Z">
        <w:r w:rsidRPr="00E242DD">
          <w:rPr>
            <w:rFonts w:hint="eastAsia"/>
          </w:rPr>
          <w:t>式中：</w:t>
        </w:r>
      </w:ins>
    </w:p>
    <w:p w14:paraId="15BF5770" w14:textId="77777777" w:rsidR="00B10778" w:rsidRPr="00E242DD" w:rsidRDefault="00B10778" w:rsidP="00B10778">
      <w:pPr>
        <w:pStyle w:val="00"/>
        <w:ind w:firstLine="480"/>
        <w:rPr>
          <w:ins w:id="1249" w:author="智绘未来37" w:date="2020-07-27T23:34:00Z"/>
        </w:rPr>
      </w:pPr>
      <m:oMath>
        <m:sSub>
          <m:sSubPr>
            <m:ctrlPr>
              <w:ins w:id="1250" w:author="智绘未来37" w:date="2020-07-27T23:34:00Z">
                <w:rPr>
                  <w:rFonts w:ascii="Cambria Math" w:hAnsi="Cambria Math"/>
                </w:rPr>
              </w:ins>
            </m:ctrlPr>
          </m:sSubPr>
          <m:e>
            <m:r>
              <w:ins w:id="1251" w:author="智绘未来37" w:date="2020-07-27T23:34:00Z">
                <m:rPr>
                  <m:sty m:val="p"/>
                </m:rPr>
                <w:rPr>
                  <w:rFonts w:ascii="Cambria Math" w:hAnsi="Cambria Math"/>
                </w:rPr>
                <m:t>a</m:t>
              </w:ins>
            </m:r>
          </m:e>
          <m:sub>
            <m:r>
              <w:ins w:id="1252" w:author="智绘未来37" w:date="2020-07-27T23:34:00Z">
                <m:rPr>
                  <m:sty m:val="p"/>
                </m:rPr>
                <w:rPr>
                  <w:rFonts w:ascii="Cambria Math" w:hAnsi="Cambria Math"/>
                </w:rPr>
                <m:t>1β</m:t>
              </w:ins>
            </m:r>
          </m:sub>
        </m:sSub>
      </m:oMath>
      <w:ins w:id="1253" w:author="智绘未来37" w:date="2020-07-27T23:34:00Z">
        <w:r w:rsidRPr="00E242DD">
          <w:rPr>
            <w:rFonts w:hint="eastAsia"/>
          </w:rPr>
          <w:t>表示隐藏层第</w:t>
        </w:r>
      </w:ins>
      <m:oMath>
        <m:r>
          <w:ins w:id="1254" w:author="智绘未来37" w:date="2020-07-27T23:34:00Z">
            <m:rPr>
              <m:sty m:val="p"/>
            </m:rPr>
            <w:rPr>
              <w:rFonts w:ascii="Cambria Math" w:hAnsi="Cambria Math"/>
            </w:rPr>
            <m:t>β</m:t>
          </w:ins>
        </m:r>
      </m:oMath>
      <w:ins w:id="1255" w:author="智绘未来37" w:date="2020-07-27T23:34:00Z">
        <w:r w:rsidRPr="00E242DD">
          <w:rPr>
            <w:rFonts w:hint="eastAsia"/>
          </w:rPr>
          <w:t>个神经元的输出，</w:t>
        </w:r>
      </w:ins>
    </w:p>
    <w:p w14:paraId="688A234D" w14:textId="77777777" w:rsidR="00B10778" w:rsidRPr="00E242DD" w:rsidRDefault="00B10778" w:rsidP="00B10778">
      <w:pPr>
        <w:pStyle w:val="00"/>
        <w:ind w:firstLine="480"/>
        <w:rPr>
          <w:ins w:id="1256" w:author="智绘未来37" w:date="2020-07-27T23:34:00Z"/>
        </w:rPr>
      </w:pPr>
      <m:oMath>
        <m:r>
          <w:ins w:id="1257" w:author="智绘未来37" w:date="2020-07-27T23:34:00Z">
            <m:rPr>
              <m:sty m:val="p"/>
            </m:rPr>
            <w:rPr>
              <w:rFonts w:ascii="Cambria Math" w:hAnsi="Cambria Math"/>
            </w:rPr>
            <m:t>m</m:t>
          </w:ins>
        </m:r>
      </m:oMath>
      <w:ins w:id="1258" w:author="智绘未来37" w:date="2020-07-27T23:34:00Z">
        <w:r w:rsidRPr="00E242DD">
          <w:rPr>
            <w:rFonts w:hint="eastAsia"/>
          </w:rPr>
          <w:t>表示隐藏层神经元数量，</w:t>
        </w:r>
      </w:ins>
    </w:p>
    <w:p w14:paraId="167922FB" w14:textId="77777777" w:rsidR="00B10778" w:rsidRPr="00E242DD" w:rsidRDefault="00B10778" w:rsidP="00B10778">
      <w:pPr>
        <w:pStyle w:val="00"/>
        <w:ind w:firstLine="480"/>
        <w:rPr>
          <w:ins w:id="1259" w:author="智绘未来37" w:date="2020-07-27T23:34:00Z"/>
        </w:rPr>
      </w:pPr>
      <m:oMath>
        <m:sSub>
          <m:sSubPr>
            <m:ctrlPr>
              <w:ins w:id="1260" w:author="智绘未来37" w:date="2020-07-27T23:34:00Z">
                <w:rPr>
                  <w:rFonts w:ascii="Cambria Math" w:hAnsi="Cambria Math"/>
                </w:rPr>
              </w:ins>
            </m:ctrlPr>
          </m:sSubPr>
          <m:e>
            <m:r>
              <w:ins w:id="1261" w:author="智绘未来37" w:date="2020-07-27T23:34:00Z">
                <m:rPr>
                  <m:sty m:val="p"/>
                </m:rPr>
                <w:rPr>
                  <w:rFonts w:ascii="Cambria Math" w:hAnsi="Cambria Math"/>
                </w:rPr>
                <m:t>f</m:t>
              </w:ins>
            </m:r>
          </m:e>
          <m:sub>
            <m:r>
              <w:ins w:id="1262" w:author="智绘未来37" w:date="2020-07-27T23:34:00Z">
                <m:rPr>
                  <m:sty m:val="p"/>
                </m:rPr>
                <w:rPr>
                  <w:rFonts w:ascii="Cambria Math" w:hAnsi="Cambria Math"/>
                </w:rPr>
                <m:t>1</m:t>
              </w:ins>
            </m:r>
          </m:sub>
        </m:sSub>
        <m:d>
          <m:dPr>
            <m:ctrlPr>
              <w:ins w:id="1263" w:author="智绘未来37" w:date="2020-07-27T23:34:00Z">
                <w:rPr>
                  <w:rFonts w:ascii="Cambria Math" w:hAnsi="Cambria Math"/>
                </w:rPr>
              </w:ins>
            </m:ctrlPr>
          </m:dPr>
          <m:e>
            <m:r>
              <w:ins w:id="1264" w:author="智绘未来37" w:date="2020-07-27T23:34:00Z">
                <m:rPr>
                  <m:sty m:val="p"/>
                </m:rPr>
                <w:rPr>
                  <w:rFonts w:ascii="Cambria Math" w:hAnsi="Cambria Math"/>
                </w:rPr>
                <m:t>s</m:t>
              </w:ins>
            </m:r>
          </m:e>
        </m:d>
      </m:oMath>
      <w:ins w:id="1265" w:author="智绘未来37" w:date="2020-07-27T23:34:00Z">
        <w:r w:rsidRPr="00E242DD">
          <w:rPr>
            <w:rFonts w:hint="eastAsia"/>
          </w:rPr>
          <w:t>表示传递函数，</w:t>
        </w:r>
      </w:ins>
    </w:p>
    <w:p w14:paraId="403FC123" w14:textId="77777777" w:rsidR="00B10778" w:rsidRPr="00E242DD" w:rsidRDefault="00B10778" w:rsidP="00B10778">
      <w:pPr>
        <w:pStyle w:val="00"/>
        <w:ind w:firstLine="480"/>
        <w:rPr>
          <w:ins w:id="1266" w:author="智绘未来37" w:date="2020-07-27T23:34:00Z"/>
        </w:rPr>
      </w:pPr>
      <m:oMath>
        <m:r>
          <w:ins w:id="1267" w:author="智绘未来37" w:date="2020-07-27T23:34:00Z">
            <m:rPr>
              <m:sty m:val="p"/>
            </m:rPr>
            <w:rPr>
              <w:rFonts w:ascii="Cambria Math" w:hAnsi="Cambria Math" w:hint="eastAsia"/>
            </w:rPr>
            <m:t>s</m:t>
          </w:ins>
        </m:r>
      </m:oMath>
      <w:ins w:id="1268" w:author="智绘未来37" w:date="2020-07-27T23:34:00Z">
        <w:r w:rsidRPr="00E242DD">
          <w:rPr>
            <w:rFonts w:hint="eastAsia"/>
          </w:rPr>
          <w:t>表示中间变量，</w:t>
        </w:r>
      </w:ins>
    </w:p>
    <w:p w14:paraId="68E14044" w14:textId="77777777" w:rsidR="00B10778" w:rsidRPr="00E242DD" w:rsidRDefault="00B10778" w:rsidP="00B10778">
      <w:pPr>
        <w:pStyle w:val="00"/>
        <w:ind w:firstLine="480"/>
        <w:rPr>
          <w:ins w:id="1269" w:author="智绘未来37" w:date="2020-07-27T23:34:00Z"/>
        </w:rPr>
      </w:pPr>
      <m:oMath>
        <m:sSub>
          <m:sSubPr>
            <m:ctrlPr>
              <w:ins w:id="1270" w:author="智绘未来37" w:date="2020-07-27T23:34:00Z">
                <w:rPr>
                  <w:rFonts w:ascii="Cambria Math" w:hAnsi="Cambria Math"/>
                </w:rPr>
              </w:ins>
            </m:ctrlPr>
          </m:sSubPr>
          <m:e>
            <m:r>
              <w:ins w:id="1271" w:author="智绘未来37" w:date="2020-07-27T23:34:00Z">
                <m:rPr>
                  <m:sty m:val="p"/>
                </m:rPr>
                <w:rPr>
                  <w:rFonts w:ascii="Cambria Math" w:hAnsi="Cambria Math"/>
                </w:rPr>
                <m:t>w</m:t>
              </w:ins>
            </m:r>
          </m:e>
          <m:sub>
            <m:r>
              <w:ins w:id="1272" w:author="智绘未来37" w:date="2020-07-27T23:34:00Z">
                <m:rPr>
                  <m:sty m:val="p"/>
                </m:rPr>
                <w:rPr>
                  <w:rFonts w:ascii="Cambria Math" w:hAnsi="Cambria Math"/>
                </w:rPr>
                <m:t>θβ</m:t>
              </w:ins>
            </m:r>
          </m:sub>
        </m:sSub>
      </m:oMath>
      <w:ins w:id="1273" w:author="智绘未来37" w:date="2020-07-27T23:34:00Z">
        <w:r w:rsidRPr="00E242DD">
          <w:rPr>
            <w:rFonts w:hint="eastAsia"/>
          </w:rPr>
          <w:t>表示第</w:t>
        </w:r>
      </w:ins>
      <m:oMath>
        <m:r>
          <w:ins w:id="1274" w:author="智绘未来37" w:date="2020-07-27T23:34:00Z">
            <m:rPr>
              <m:sty m:val="p"/>
            </m:rPr>
            <w:rPr>
              <w:rFonts w:ascii="Cambria Math" w:hAnsi="Cambria Math"/>
            </w:rPr>
            <m:t>θ</m:t>
          </w:ins>
        </m:r>
      </m:oMath>
      <w:ins w:id="1275" w:author="智绘未来37" w:date="2020-07-27T23:34:00Z">
        <w:r w:rsidRPr="00E242DD">
          <w:rPr>
            <w:rFonts w:hint="eastAsia"/>
          </w:rPr>
          <w:t>个输入单元在隐藏层第</w:t>
        </w:r>
      </w:ins>
      <m:oMath>
        <m:r>
          <w:ins w:id="1276" w:author="智绘未来37" w:date="2020-07-27T23:34:00Z">
            <m:rPr>
              <m:sty m:val="p"/>
            </m:rPr>
            <w:rPr>
              <w:rFonts w:ascii="Cambria Math" w:hAnsi="Cambria Math"/>
            </w:rPr>
            <m:t>β</m:t>
          </w:ins>
        </m:r>
      </m:oMath>
      <w:ins w:id="1277" w:author="智绘未来37" w:date="2020-07-27T23:34:00Z">
        <w:r w:rsidRPr="00E242DD">
          <w:rPr>
            <w:rFonts w:hint="eastAsia"/>
          </w:rPr>
          <w:t>个神经元的连接权值，</w:t>
        </w:r>
      </w:ins>
    </w:p>
    <w:p w14:paraId="246B67C4" w14:textId="77777777" w:rsidR="00B10778" w:rsidRPr="00E242DD" w:rsidRDefault="00B10778" w:rsidP="00B10778">
      <w:pPr>
        <w:pStyle w:val="00"/>
        <w:ind w:firstLine="480"/>
        <w:rPr>
          <w:ins w:id="1278" w:author="智绘未来37" w:date="2020-07-27T23:34:00Z"/>
        </w:rPr>
      </w:pPr>
      <m:oMath>
        <m:sSub>
          <m:sSubPr>
            <m:ctrlPr>
              <w:ins w:id="1279" w:author="智绘未来37" w:date="2020-07-27T23:34:00Z">
                <w:rPr>
                  <w:rFonts w:ascii="Cambria Math" w:hAnsi="Cambria Math"/>
                </w:rPr>
              </w:ins>
            </m:ctrlPr>
          </m:sSubPr>
          <m:e>
            <m:r>
              <w:ins w:id="1280" w:author="智绘未来37" w:date="2020-07-27T23:34:00Z">
                <m:rPr>
                  <m:sty m:val="p"/>
                </m:rPr>
                <w:rPr>
                  <w:rFonts w:ascii="Cambria Math" w:hAnsi="Cambria Math"/>
                </w:rPr>
                <m:t>x</m:t>
              </w:ins>
            </m:r>
          </m:e>
          <m:sub>
            <m:r>
              <w:ins w:id="1281" w:author="智绘未来37" w:date="2020-07-27T23:34:00Z">
                <m:rPr>
                  <m:sty m:val="p"/>
                </m:rPr>
                <w:rPr>
                  <w:rFonts w:ascii="Cambria Math" w:hAnsi="Cambria Math"/>
                </w:rPr>
                <m:t>θ</m:t>
              </w:ins>
            </m:r>
          </m:sub>
        </m:sSub>
      </m:oMath>
      <w:ins w:id="1282" w:author="智绘未来37" w:date="2020-07-27T23:34:00Z">
        <w:r w:rsidRPr="00E242DD">
          <w:rPr>
            <w:rFonts w:hint="eastAsia"/>
          </w:rPr>
          <w:t>表示第</w:t>
        </w:r>
      </w:ins>
      <m:oMath>
        <m:r>
          <w:ins w:id="1283" w:author="智绘未来37" w:date="2020-07-27T23:34:00Z">
            <m:rPr>
              <m:sty m:val="p"/>
            </m:rPr>
            <w:rPr>
              <w:rFonts w:ascii="Cambria Math" w:hAnsi="Cambria Math"/>
            </w:rPr>
            <m:t>θ</m:t>
          </w:ins>
        </m:r>
      </m:oMath>
      <w:ins w:id="1284" w:author="智绘未来37" w:date="2020-07-27T23:34:00Z">
        <w:r w:rsidRPr="00E242DD">
          <w:rPr>
            <w:rFonts w:hint="eastAsia"/>
          </w:rPr>
          <w:t>个输入单元，</w:t>
        </w:r>
      </w:ins>
    </w:p>
    <w:p w14:paraId="477895BB" w14:textId="77777777" w:rsidR="00B10778" w:rsidRPr="00E242DD" w:rsidRDefault="00B10778" w:rsidP="00B10778">
      <w:pPr>
        <w:pStyle w:val="00"/>
        <w:ind w:firstLine="480"/>
        <w:rPr>
          <w:ins w:id="1285" w:author="智绘未来37" w:date="2020-07-27T23:34:00Z"/>
        </w:rPr>
      </w:pPr>
      <m:oMath>
        <m:sSub>
          <m:sSubPr>
            <m:ctrlPr>
              <w:ins w:id="1286" w:author="智绘未来37" w:date="2020-07-27T23:34:00Z">
                <w:rPr>
                  <w:rFonts w:ascii="Cambria Math" w:hAnsi="Cambria Math"/>
                </w:rPr>
              </w:ins>
            </m:ctrlPr>
          </m:sSubPr>
          <m:e>
            <m:r>
              <w:ins w:id="1287" w:author="智绘未来37" w:date="2020-07-27T23:34:00Z">
                <m:rPr>
                  <m:sty m:val="p"/>
                </m:rPr>
                <w:rPr>
                  <w:rFonts w:ascii="Cambria Math" w:hAnsi="Cambria Math"/>
                </w:rPr>
                <m:t>b</m:t>
              </w:ins>
            </m:r>
          </m:e>
          <m:sub>
            <m:r>
              <w:ins w:id="1288" w:author="智绘未来37" w:date="2020-07-27T23:34:00Z">
                <m:rPr>
                  <m:sty m:val="p"/>
                </m:rPr>
                <w:rPr>
                  <w:rFonts w:ascii="Cambria Math" w:hAnsi="Cambria Math"/>
                </w:rPr>
                <m:t>1β</m:t>
              </w:ins>
            </m:r>
          </m:sub>
        </m:sSub>
      </m:oMath>
      <w:ins w:id="1289" w:author="智绘未来37" w:date="2020-07-27T23:34:00Z">
        <w:r w:rsidRPr="00E242DD">
          <w:rPr>
            <w:rFonts w:hint="eastAsia"/>
          </w:rPr>
          <w:t>表示隐藏层第</w:t>
        </w:r>
      </w:ins>
      <m:oMath>
        <m:r>
          <w:ins w:id="1290" w:author="智绘未来37" w:date="2020-07-27T23:34:00Z">
            <m:rPr>
              <m:sty m:val="p"/>
            </m:rPr>
            <w:rPr>
              <w:rFonts w:ascii="Cambria Math" w:hAnsi="Cambria Math"/>
            </w:rPr>
            <m:t>β</m:t>
          </w:ins>
        </m:r>
      </m:oMath>
      <w:ins w:id="1291" w:author="智绘未来37" w:date="2020-07-27T23:34:00Z">
        <w:r w:rsidRPr="00E242DD">
          <w:rPr>
            <w:rFonts w:hint="eastAsia"/>
          </w:rPr>
          <w:t>个神经元的偏置；</w:t>
        </w:r>
      </w:ins>
    </w:p>
    <w:p w14:paraId="7815045E" w14:textId="77777777" w:rsidR="00B10778" w:rsidRPr="00E242DD" w:rsidRDefault="00B10778" w:rsidP="00B10778">
      <w:pPr>
        <w:pStyle w:val="00"/>
        <w:ind w:firstLine="480"/>
        <w:rPr>
          <w:ins w:id="1292" w:author="智绘未来37" w:date="2020-07-27T23:34:00Z"/>
        </w:rPr>
      </w:pPr>
      <m:oMathPara>
        <m:oMath>
          <m:d>
            <m:dPr>
              <m:begChr m:val="{"/>
              <m:endChr m:val=""/>
              <m:ctrlPr>
                <w:ins w:id="1293" w:author="智绘未来37" w:date="2020-07-27T23:34:00Z">
                  <w:rPr>
                    <w:rFonts w:ascii="Cambria Math" w:hAnsi="Cambria Math"/>
                  </w:rPr>
                </w:ins>
              </m:ctrlPr>
            </m:dPr>
            <m:e>
              <m:eqArr>
                <m:eqArrPr>
                  <m:ctrlPr>
                    <w:ins w:id="1294" w:author="智绘未来37" w:date="2020-07-27T23:34:00Z">
                      <w:rPr>
                        <w:rFonts w:ascii="Cambria Math" w:hAnsi="Cambria Math"/>
                      </w:rPr>
                    </w:ins>
                  </m:ctrlPr>
                </m:eqArrPr>
                <m:e>
                  <m:sSub>
                    <m:sSubPr>
                      <m:ctrlPr>
                        <w:ins w:id="1295" w:author="智绘未来37" w:date="2020-07-27T23:34:00Z">
                          <w:rPr>
                            <w:rFonts w:ascii="Cambria Math" w:hAnsi="Cambria Math"/>
                          </w:rPr>
                        </w:ins>
                      </m:ctrlPr>
                    </m:sSubPr>
                    <m:e>
                      <m:r>
                        <w:ins w:id="1296" w:author="智绘未来37" w:date="2020-07-27T23:34:00Z">
                          <m:rPr>
                            <m:sty m:val="p"/>
                          </m:rPr>
                          <w:rPr>
                            <w:rFonts w:ascii="Cambria Math" w:hAnsi="Cambria Math"/>
                          </w:rPr>
                          <m:t>a</m:t>
                        </w:ins>
                      </m:r>
                    </m:e>
                    <m:sub>
                      <m:r>
                        <w:ins w:id="1297" w:author="智绘未来37" w:date="2020-07-27T23:34:00Z">
                          <m:rPr>
                            <m:sty m:val="p"/>
                          </m:rPr>
                          <w:rPr>
                            <w:rFonts w:ascii="Cambria Math" w:hAnsi="Cambria Math"/>
                          </w:rPr>
                          <m:t>2</m:t>
                        </w:ins>
                      </m:r>
                    </m:sub>
                  </m:sSub>
                  <m:r>
                    <w:ins w:id="1298" w:author="智绘未来37" w:date="2020-07-27T23:34:00Z">
                      <m:rPr>
                        <m:sty m:val="p"/>
                      </m:rPr>
                      <w:rPr>
                        <w:rFonts w:ascii="Cambria Math" w:hAnsi="Cambria Math"/>
                      </w:rPr>
                      <m:t>=</m:t>
                    </w:ins>
                  </m:r>
                  <m:sSub>
                    <m:sSubPr>
                      <m:ctrlPr>
                        <w:ins w:id="1299" w:author="智绘未来37" w:date="2020-07-27T23:34:00Z">
                          <w:rPr>
                            <w:rFonts w:ascii="Cambria Math" w:hAnsi="Cambria Math"/>
                          </w:rPr>
                        </w:ins>
                      </m:ctrlPr>
                    </m:sSubPr>
                    <m:e>
                      <m:r>
                        <w:ins w:id="1300" w:author="智绘未来37" w:date="2020-07-27T23:34:00Z">
                          <m:rPr>
                            <m:sty m:val="p"/>
                          </m:rPr>
                          <w:rPr>
                            <w:rFonts w:ascii="Cambria Math" w:hAnsi="Cambria Math"/>
                          </w:rPr>
                          <m:t>f</m:t>
                        </w:ins>
                      </m:r>
                    </m:e>
                    <m:sub>
                      <m:r>
                        <w:ins w:id="1301" w:author="智绘未来37" w:date="2020-07-27T23:34:00Z">
                          <m:rPr>
                            <m:sty m:val="p"/>
                          </m:rPr>
                          <w:rPr>
                            <w:rFonts w:ascii="Cambria Math" w:hAnsi="Cambria Math"/>
                          </w:rPr>
                          <m:t>2</m:t>
                        </w:ins>
                      </m:r>
                    </m:sub>
                  </m:sSub>
                  <m:d>
                    <m:dPr>
                      <m:ctrlPr>
                        <w:ins w:id="1302" w:author="智绘未来37" w:date="2020-07-27T23:34:00Z">
                          <w:rPr>
                            <w:rFonts w:ascii="Cambria Math" w:hAnsi="Cambria Math"/>
                          </w:rPr>
                        </w:ins>
                      </m:ctrlPr>
                    </m:dPr>
                    <m:e>
                      <m:nary>
                        <m:naryPr>
                          <m:chr m:val="∑"/>
                          <m:limLoc m:val="undOvr"/>
                          <m:ctrlPr>
                            <w:ins w:id="1303" w:author="智绘未来37" w:date="2020-07-27T23:34:00Z">
                              <w:rPr>
                                <w:rFonts w:ascii="Cambria Math" w:hAnsi="Cambria Math"/>
                              </w:rPr>
                            </w:ins>
                          </m:ctrlPr>
                        </m:naryPr>
                        <m:sub>
                          <m:r>
                            <w:ins w:id="1304" w:author="智绘未来37" w:date="2020-07-27T23:34:00Z">
                              <m:rPr>
                                <m:sty m:val="p"/>
                              </m:rPr>
                              <w:rPr>
                                <w:rFonts w:ascii="Cambria Math" w:hAnsi="Cambria Math"/>
                              </w:rPr>
                              <m:t>β=1</m:t>
                            </w:ins>
                          </m:r>
                        </m:sub>
                        <m:sup>
                          <m:r>
                            <w:ins w:id="1305" w:author="智绘未来37" w:date="2020-07-27T23:34:00Z">
                              <m:rPr>
                                <m:sty m:val="p"/>
                              </m:rPr>
                              <w:rPr>
                                <w:rFonts w:ascii="Cambria Math" w:hAnsi="Cambria Math"/>
                              </w:rPr>
                              <m:t>m</m:t>
                            </w:ins>
                          </m:r>
                        </m:sup>
                        <m:e>
                          <m:sSub>
                            <m:sSubPr>
                              <m:ctrlPr>
                                <w:ins w:id="1306" w:author="智绘未来37" w:date="2020-07-27T23:34:00Z">
                                  <w:rPr>
                                    <w:rFonts w:ascii="Cambria Math" w:hAnsi="Cambria Math"/>
                                  </w:rPr>
                                </w:ins>
                              </m:ctrlPr>
                            </m:sSubPr>
                            <m:e>
                              <m:r>
                                <w:ins w:id="1307" w:author="智绘未来37" w:date="2020-07-27T23:34:00Z">
                                  <m:rPr>
                                    <m:sty m:val="p"/>
                                  </m:rPr>
                                  <w:rPr>
                                    <w:rFonts w:ascii="Cambria Math" w:hAnsi="Cambria Math"/>
                                  </w:rPr>
                                  <m:t>w</m:t>
                                </w:ins>
                              </m:r>
                            </m:e>
                            <m:sub>
                              <m:r>
                                <w:ins w:id="1308" w:author="智绘未来37" w:date="2020-07-27T23:34:00Z">
                                  <m:rPr>
                                    <m:sty m:val="p"/>
                                  </m:rPr>
                                  <w:rPr>
                                    <w:rFonts w:ascii="Cambria Math" w:hAnsi="Cambria Math"/>
                                  </w:rPr>
                                  <m:t>β</m:t>
                                </w:ins>
                              </m:r>
                            </m:sub>
                          </m:sSub>
                          <m:sSub>
                            <m:sSubPr>
                              <m:ctrlPr>
                                <w:ins w:id="1309" w:author="智绘未来37" w:date="2020-07-27T23:34:00Z">
                                  <w:rPr>
                                    <w:rFonts w:ascii="Cambria Math" w:hAnsi="Cambria Math"/>
                                  </w:rPr>
                                </w:ins>
                              </m:ctrlPr>
                            </m:sSubPr>
                            <m:e>
                              <m:r>
                                <w:ins w:id="1310" w:author="智绘未来37" w:date="2020-07-27T23:34:00Z">
                                  <m:rPr>
                                    <m:sty m:val="p"/>
                                  </m:rPr>
                                  <w:rPr>
                                    <w:rFonts w:ascii="Cambria Math" w:hAnsi="Cambria Math"/>
                                  </w:rPr>
                                  <m:t>a</m:t>
                                </w:ins>
                              </m:r>
                            </m:e>
                            <m:sub>
                              <m:r>
                                <w:ins w:id="1311" w:author="智绘未来37" w:date="2020-07-27T23:34:00Z">
                                  <m:rPr>
                                    <m:sty m:val="p"/>
                                  </m:rPr>
                                  <w:rPr>
                                    <w:rFonts w:ascii="Cambria Math" w:hAnsi="Cambria Math"/>
                                  </w:rPr>
                                  <m:t>1β</m:t>
                                </w:ins>
                              </m:r>
                            </m:sub>
                          </m:sSub>
                          <m:r>
                            <w:ins w:id="1312" w:author="智绘未来37" w:date="2020-07-27T23:34:00Z">
                              <m:rPr>
                                <m:sty m:val="p"/>
                              </m:rPr>
                              <w:rPr>
                                <w:rFonts w:ascii="Cambria Math" w:hAnsi="Cambria Math"/>
                              </w:rPr>
                              <m:t>+</m:t>
                            </w:ins>
                          </m:r>
                          <m:sSub>
                            <m:sSubPr>
                              <m:ctrlPr>
                                <w:ins w:id="1313" w:author="智绘未来37" w:date="2020-07-27T23:34:00Z">
                                  <w:rPr>
                                    <w:rFonts w:ascii="Cambria Math" w:hAnsi="Cambria Math"/>
                                  </w:rPr>
                                </w:ins>
                              </m:ctrlPr>
                            </m:sSubPr>
                            <m:e>
                              <m:r>
                                <w:ins w:id="1314" w:author="智绘未来37" w:date="2020-07-27T23:34:00Z">
                                  <m:rPr>
                                    <m:sty m:val="p"/>
                                  </m:rPr>
                                  <w:rPr>
                                    <w:rFonts w:ascii="Cambria Math" w:hAnsi="Cambria Math"/>
                                  </w:rPr>
                                  <m:t>b</m:t>
                                </w:ins>
                              </m:r>
                            </m:e>
                            <m:sub>
                              <m:r>
                                <w:ins w:id="1315" w:author="智绘未来37" w:date="2020-07-27T23:34:00Z">
                                  <m:rPr>
                                    <m:sty m:val="p"/>
                                  </m:rPr>
                                  <w:rPr>
                                    <w:rFonts w:ascii="Cambria Math" w:hAnsi="Cambria Math"/>
                                  </w:rPr>
                                  <m:t>2</m:t>
                                </w:ins>
                              </m:r>
                            </m:sub>
                          </m:sSub>
                        </m:e>
                      </m:nary>
                    </m:e>
                  </m:d>
                </m:e>
                <m:e>
                  <m:sSub>
                    <m:sSubPr>
                      <m:ctrlPr>
                        <w:ins w:id="1316" w:author="智绘未来37" w:date="2020-07-27T23:34:00Z">
                          <w:rPr>
                            <w:rFonts w:ascii="Cambria Math" w:hAnsi="Cambria Math"/>
                          </w:rPr>
                        </w:ins>
                      </m:ctrlPr>
                    </m:sSubPr>
                    <m:e>
                      <m:r>
                        <w:ins w:id="1317" w:author="智绘未来37" w:date="2020-07-27T23:34:00Z">
                          <m:rPr>
                            <m:sty m:val="p"/>
                          </m:rPr>
                          <w:rPr>
                            <w:rFonts w:ascii="Cambria Math" w:hAnsi="Cambria Math"/>
                          </w:rPr>
                          <m:t>f</m:t>
                        </w:ins>
                      </m:r>
                    </m:e>
                    <m:sub>
                      <m:r>
                        <w:ins w:id="1318" w:author="智绘未来37" w:date="2020-07-27T23:34:00Z">
                          <m:rPr>
                            <m:sty m:val="p"/>
                          </m:rPr>
                          <w:rPr>
                            <w:rFonts w:ascii="Cambria Math" w:hAnsi="Cambria Math"/>
                          </w:rPr>
                          <m:t>2</m:t>
                        </w:ins>
                      </m:r>
                    </m:sub>
                  </m:sSub>
                  <m:d>
                    <m:dPr>
                      <m:ctrlPr>
                        <w:ins w:id="1319" w:author="智绘未来37" w:date="2020-07-27T23:34:00Z">
                          <w:rPr>
                            <w:rFonts w:ascii="Cambria Math" w:hAnsi="Cambria Math"/>
                          </w:rPr>
                        </w:ins>
                      </m:ctrlPr>
                    </m:dPr>
                    <m:e>
                      <m:r>
                        <w:ins w:id="1320" w:author="智绘未来37" w:date="2020-07-27T23:34:00Z">
                          <m:rPr>
                            <m:sty m:val="p"/>
                          </m:rPr>
                          <w:rPr>
                            <w:rFonts w:ascii="Cambria Math" w:hAnsi="Cambria Math"/>
                          </w:rPr>
                          <m:t>s</m:t>
                        </w:ins>
                      </m:r>
                    </m:e>
                  </m:d>
                  <m:r>
                    <w:ins w:id="1321" w:author="智绘未来37" w:date="2020-07-27T23:34:00Z">
                      <m:rPr>
                        <m:sty m:val="p"/>
                      </m:rPr>
                      <w:rPr>
                        <w:rFonts w:ascii="Cambria Math" w:hAnsi="Cambria Math"/>
                      </w:rPr>
                      <m:t>=purelin</m:t>
                    </w:ins>
                  </m:r>
                  <m:d>
                    <m:dPr>
                      <m:ctrlPr>
                        <w:ins w:id="1322" w:author="智绘未来37" w:date="2020-07-27T23:34:00Z">
                          <w:rPr>
                            <w:rFonts w:ascii="Cambria Math" w:hAnsi="Cambria Math"/>
                          </w:rPr>
                        </w:ins>
                      </m:ctrlPr>
                    </m:dPr>
                    <m:e>
                      <m:r>
                        <w:ins w:id="1323" w:author="智绘未来37" w:date="2020-07-27T23:34:00Z">
                          <m:rPr>
                            <m:sty m:val="p"/>
                          </m:rPr>
                          <w:rPr>
                            <w:rFonts w:ascii="Cambria Math" w:hAnsi="Cambria Math"/>
                          </w:rPr>
                          <m:t>s</m:t>
                        </w:ins>
                      </m:r>
                    </m:e>
                  </m:d>
                  <m:r>
                    <w:ins w:id="1324" w:author="智绘未来37" w:date="2020-07-27T23:34:00Z">
                      <m:rPr>
                        <m:sty m:val="p"/>
                      </m:rPr>
                      <w:rPr>
                        <w:rFonts w:ascii="Cambria Math" w:hAnsi="Cambria Math"/>
                      </w:rPr>
                      <m:t>=η∙s</m:t>
                    </w:ins>
                  </m:r>
                </m:e>
              </m:eqArr>
            </m:e>
          </m:d>
        </m:oMath>
      </m:oMathPara>
    </w:p>
    <w:p w14:paraId="59557765" w14:textId="77777777" w:rsidR="00B10778" w:rsidRPr="00E242DD" w:rsidRDefault="00B10778" w:rsidP="00B10778">
      <w:pPr>
        <w:pStyle w:val="00"/>
        <w:ind w:firstLine="480"/>
        <w:rPr>
          <w:ins w:id="1325" w:author="智绘未来37" w:date="2020-07-27T23:34:00Z"/>
        </w:rPr>
      </w:pPr>
      <m:oMath>
        <m:sSub>
          <m:sSubPr>
            <m:ctrlPr>
              <w:ins w:id="1326" w:author="智绘未来37" w:date="2020-07-27T23:34:00Z">
                <w:rPr>
                  <w:rFonts w:ascii="Cambria Math" w:hAnsi="Cambria Math"/>
                </w:rPr>
              </w:ins>
            </m:ctrlPr>
          </m:sSubPr>
          <m:e>
            <m:r>
              <w:ins w:id="1327" w:author="智绘未来37" w:date="2020-07-27T23:34:00Z">
                <m:rPr>
                  <m:sty m:val="p"/>
                </m:rPr>
                <w:rPr>
                  <w:rFonts w:ascii="Cambria Math" w:hAnsi="Cambria Math"/>
                </w:rPr>
                <m:t>a</m:t>
              </w:ins>
            </m:r>
          </m:e>
          <m:sub>
            <m:r>
              <w:ins w:id="1328" w:author="智绘未来37" w:date="2020-07-27T23:34:00Z">
                <m:rPr>
                  <m:sty m:val="p"/>
                </m:rPr>
                <w:rPr>
                  <w:rFonts w:ascii="Cambria Math" w:hAnsi="Cambria Math"/>
                </w:rPr>
                <m:t>2</m:t>
              </w:ins>
            </m:r>
          </m:sub>
        </m:sSub>
      </m:oMath>
      <w:ins w:id="1329" w:author="智绘未来37" w:date="2020-07-27T23:34:00Z">
        <w:r w:rsidRPr="00E242DD">
          <w:rPr>
            <w:rFonts w:hint="eastAsia"/>
          </w:rPr>
          <w:t>表示输出层的输出，</w:t>
        </w:r>
      </w:ins>
    </w:p>
    <w:p w14:paraId="3ED2313D" w14:textId="77777777" w:rsidR="00B10778" w:rsidRPr="00E242DD" w:rsidRDefault="00B10778" w:rsidP="00B10778">
      <w:pPr>
        <w:pStyle w:val="00"/>
        <w:ind w:firstLine="480"/>
        <w:rPr>
          <w:ins w:id="1330" w:author="智绘未来37" w:date="2020-07-27T23:34:00Z"/>
        </w:rPr>
      </w:pPr>
      <m:oMath>
        <m:sSub>
          <m:sSubPr>
            <m:ctrlPr>
              <w:ins w:id="1331" w:author="智绘未来37" w:date="2020-07-27T23:34:00Z">
                <w:rPr>
                  <w:rFonts w:ascii="Cambria Math" w:hAnsi="Cambria Math"/>
                </w:rPr>
              </w:ins>
            </m:ctrlPr>
          </m:sSubPr>
          <m:e>
            <m:r>
              <w:ins w:id="1332" w:author="智绘未来37" w:date="2020-07-27T23:34:00Z">
                <m:rPr>
                  <m:sty m:val="p"/>
                </m:rPr>
                <w:rPr>
                  <w:rFonts w:ascii="Cambria Math" w:hAnsi="Cambria Math"/>
                </w:rPr>
                <m:t>f</m:t>
              </w:ins>
            </m:r>
          </m:e>
          <m:sub>
            <m:r>
              <w:ins w:id="1333" w:author="智绘未来37" w:date="2020-07-27T23:34:00Z">
                <m:rPr>
                  <m:sty m:val="p"/>
                </m:rPr>
                <w:rPr>
                  <w:rFonts w:ascii="Cambria Math" w:hAnsi="Cambria Math"/>
                </w:rPr>
                <m:t>2</m:t>
              </w:ins>
            </m:r>
          </m:sub>
        </m:sSub>
        <m:d>
          <m:dPr>
            <m:ctrlPr>
              <w:ins w:id="1334" w:author="智绘未来37" w:date="2020-07-27T23:34:00Z">
                <w:rPr>
                  <w:rFonts w:ascii="Cambria Math" w:hAnsi="Cambria Math"/>
                </w:rPr>
              </w:ins>
            </m:ctrlPr>
          </m:dPr>
          <m:e>
            <m:r>
              <w:ins w:id="1335" w:author="智绘未来37" w:date="2020-07-27T23:34:00Z">
                <m:rPr>
                  <m:sty m:val="p"/>
                </m:rPr>
                <w:rPr>
                  <w:rFonts w:ascii="Cambria Math" w:hAnsi="Cambria Math" w:hint="eastAsia"/>
                </w:rPr>
                <m:t>s</m:t>
              </w:ins>
            </m:r>
          </m:e>
        </m:d>
      </m:oMath>
      <w:ins w:id="1336" w:author="智绘未来37" w:date="2020-07-27T23:34:00Z">
        <w:r w:rsidRPr="00E242DD">
          <w:rPr>
            <w:rFonts w:hint="eastAsia"/>
          </w:rPr>
          <w:t>表示传递函数，</w:t>
        </w:r>
      </w:ins>
    </w:p>
    <w:p w14:paraId="20B7B8F2" w14:textId="77777777" w:rsidR="00B10778" w:rsidRPr="00E242DD" w:rsidRDefault="00B10778" w:rsidP="00B10778">
      <w:pPr>
        <w:pStyle w:val="00"/>
        <w:ind w:firstLine="480"/>
        <w:rPr>
          <w:ins w:id="1337" w:author="智绘未来37" w:date="2020-07-27T23:34:00Z"/>
        </w:rPr>
      </w:pPr>
      <m:oMath>
        <m:sSub>
          <m:sSubPr>
            <m:ctrlPr>
              <w:ins w:id="1338" w:author="智绘未来37" w:date="2020-07-27T23:34:00Z">
                <w:rPr>
                  <w:rFonts w:ascii="Cambria Math" w:hAnsi="Cambria Math"/>
                </w:rPr>
              </w:ins>
            </m:ctrlPr>
          </m:sSubPr>
          <m:e>
            <m:r>
              <w:ins w:id="1339" w:author="智绘未来37" w:date="2020-07-27T23:34:00Z">
                <m:rPr>
                  <m:sty m:val="p"/>
                </m:rPr>
                <w:rPr>
                  <w:rFonts w:ascii="Cambria Math" w:hAnsi="Cambria Math"/>
                </w:rPr>
                <m:t>w</m:t>
              </w:ins>
            </m:r>
          </m:e>
          <m:sub>
            <m:r>
              <w:ins w:id="1340" w:author="智绘未来37" w:date="2020-07-27T23:34:00Z">
                <m:rPr>
                  <m:sty m:val="p"/>
                </m:rPr>
                <w:rPr>
                  <w:rFonts w:ascii="Cambria Math" w:hAnsi="Cambria Math"/>
                </w:rPr>
                <m:t>β</m:t>
              </w:ins>
            </m:r>
          </m:sub>
        </m:sSub>
      </m:oMath>
      <w:ins w:id="1341" w:author="智绘未来37" w:date="2020-07-27T23:34:00Z">
        <w:r w:rsidRPr="00E242DD">
          <w:rPr>
            <w:rFonts w:hint="eastAsia"/>
          </w:rPr>
          <w:t>表示</w:t>
        </w:r>
      </w:ins>
      <m:oMath>
        <m:sSub>
          <m:sSubPr>
            <m:ctrlPr>
              <w:ins w:id="1342" w:author="智绘未来37" w:date="2020-07-27T23:34:00Z">
                <w:rPr>
                  <w:rFonts w:ascii="Cambria Math" w:hAnsi="Cambria Math"/>
                </w:rPr>
              </w:ins>
            </m:ctrlPr>
          </m:sSubPr>
          <m:e>
            <m:r>
              <w:ins w:id="1343" w:author="智绘未来37" w:date="2020-07-27T23:34:00Z">
                <m:rPr>
                  <m:sty m:val="p"/>
                </m:rPr>
                <w:rPr>
                  <w:rFonts w:ascii="Cambria Math" w:hAnsi="Cambria Math"/>
                </w:rPr>
                <m:t>a</m:t>
              </w:ins>
            </m:r>
          </m:e>
          <m:sub>
            <m:r>
              <w:ins w:id="1344" w:author="智绘未来37" w:date="2020-07-27T23:34:00Z">
                <m:rPr>
                  <m:sty m:val="p"/>
                </m:rPr>
                <w:rPr>
                  <w:rFonts w:ascii="Cambria Math" w:hAnsi="Cambria Math"/>
                </w:rPr>
                <m:t>1β</m:t>
              </w:ins>
            </m:r>
          </m:sub>
        </m:sSub>
      </m:oMath>
      <w:ins w:id="1345" w:author="智绘未来37" w:date="2020-07-27T23:34:00Z">
        <w:r w:rsidRPr="00E242DD">
          <w:rPr>
            <w:rFonts w:hint="eastAsia"/>
          </w:rPr>
          <w:t>的连接权值，</w:t>
        </w:r>
      </w:ins>
    </w:p>
    <w:p w14:paraId="433ECFD7" w14:textId="77777777" w:rsidR="00B10778" w:rsidRPr="00E242DD" w:rsidRDefault="00B10778" w:rsidP="00B10778">
      <w:pPr>
        <w:pStyle w:val="00"/>
        <w:ind w:firstLine="480"/>
        <w:rPr>
          <w:ins w:id="1346" w:author="智绘未来37" w:date="2020-07-27T23:34:00Z"/>
        </w:rPr>
      </w:pPr>
      <m:oMath>
        <m:sSub>
          <m:sSubPr>
            <m:ctrlPr>
              <w:ins w:id="1347" w:author="智绘未来37" w:date="2020-07-27T23:34:00Z">
                <w:rPr>
                  <w:rFonts w:ascii="Cambria Math" w:hAnsi="Cambria Math"/>
                </w:rPr>
              </w:ins>
            </m:ctrlPr>
          </m:sSubPr>
          <m:e>
            <m:r>
              <w:ins w:id="1348" w:author="智绘未来37" w:date="2020-07-27T23:34:00Z">
                <m:rPr>
                  <m:sty m:val="p"/>
                </m:rPr>
                <w:rPr>
                  <w:rFonts w:ascii="Cambria Math" w:hAnsi="Cambria Math"/>
                </w:rPr>
                <m:t>b</m:t>
              </w:ins>
            </m:r>
          </m:e>
          <m:sub>
            <m:r>
              <w:ins w:id="1349" w:author="智绘未来37" w:date="2020-07-27T23:34:00Z">
                <m:rPr>
                  <m:sty m:val="p"/>
                </m:rPr>
                <w:rPr>
                  <w:rFonts w:ascii="Cambria Math" w:hAnsi="Cambria Math"/>
                </w:rPr>
                <m:t>2</m:t>
              </w:ins>
            </m:r>
          </m:sub>
        </m:sSub>
      </m:oMath>
      <w:ins w:id="1350" w:author="智绘未来37" w:date="2020-07-27T23:34:00Z">
        <w:r w:rsidRPr="00E242DD">
          <w:rPr>
            <w:rFonts w:hint="eastAsia"/>
          </w:rPr>
          <w:t>表示输出层的偏置。</w:t>
        </w:r>
      </w:ins>
    </w:p>
    <w:p w14:paraId="4684B1BC" w14:textId="31FB24FA" w:rsidR="00B10778" w:rsidRPr="00E242DD" w:rsidRDefault="00B10778" w:rsidP="00B10778">
      <w:pPr>
        <w:pStyle w:val="00"/>
        <w:ind w:firstLine="480"/>
        <w:rPr>
          <w:ins w:id="1351" w:author="智绘未来37" w:date="2020-07-27T23:34:00Z"/>
        </w:rPr>
      </w:pPr>
      <w:ins w:id="1352" w:author="智绘未来37" w:date="2020-07-27T23:34:00Z">
        <w:r>
          <w:rPr>
            <w:rFonts w:hint="eastAsia"/>
          </w:rPr>
          <w:t>优选地，</w:t>
        </w:r>
        <w:r w:rsidRPr="00E242DD">
          <w:rPr>
            <w:rFonts w:hint="eastAsia"/>
          </w:rPr>
          <w:t>以</w:t>
        </w:r>
        <w:r w:rsidRPr="00E242DD">
          <w:rPr>
            <w:rFonts w:hint="eastAsia"/>
          </w:rPr>
          <w:t>Levenberg-Marquardt</w:t>
        </w:r>
        <w:r w:rsidRPr="00E242DD">
          <w:rPr>
            <w:rFonts w:hint="eastAsia"/>
          </w:rPr>
          <w:t>优化方法作为神经网络训练算法。</w:t>
        </w:r>
      </w:ins>
    </w:p>
    <w:p w14:paraId="7251E78D" w14:textId="0AC6627D" w:rsidR="00B10778" w:rsidRDefault="00B10778" w:rsidP="00B10778">
      <w:pPr>
        <w:pStyle w:val="00"/>
        <w:ind w:firstLine="480"/>
        <w:rPr>
          <w:ins w:id="1353" w:author="智绘未来37" w:date="2020-07-27T23:34:00Z"/>
        </w:rPr>
      </w:pPr>
      <w:ins w:id="1354" w:author="智绘未来37" w:date="2020-07-27T23:34:00Z">
        <w:r>
          <w:rPr>
            <w:rFonts w:hint="eastAsia"/>
          </w:rPr>
          <w:t>优选地，步骤</w:t>
        </w:r>
        <w:r>
          <w:rPr>
            <w:rFonts w:hint="eastAsia"/>
          </w:rPr>
          <w:t>5</w:t>
        </w:r>
        <w:r>
          <w:rPr>
            <w:rFonts w:hint="eastAsia"/>
          </w:rPr>
          <w:t>具体包括：</w:t>
        </w:r>
      </w:ins>
    </w:p>
    <w:p w14:paraId="4B2CF619" w14:textId="77777777" w:rsidR="00B10778" w:rsidRPr="00E242DD" w:rsidRDefault="00B10778" w:rsidP="00B10778">
      <w:pPr>
        <w:pStyle w:val="00"/>
        <w:ind w:firstLine="480"/>
        <w:rPr>
          <w:ins w:id="1355" w:author="智绘未来37" w:date="2020-07-27T23:34:00Z"/>
        </w:rPr>
      </w:pPr>
      <w:ins w:id="1356" w:author="智绘未来37" w:date="2020-07-27T23:34:00Z">
        <w:r w:rsidRPr="00E242DD">
          <w:rPr>
            <w:rFonts w:hint="eastAsia"/>
          </w:rPr>
          <w:t>步骤</w:t>
        </w:r>
        <w:r w:rsidRPr="00E242DD">
          <w:rPr>
            <w:rFonts w:hint="eastAsia"/>
          </w:rPr>
          <w:t>5</w:t>
        </w:r>
        <w:r w:rsidRPr="00E242DD">
          <w:t>.1</w:t>
        </w:r>
        <w:r w:rsidRPr="00E242DD">
          <w:rPr>
            <w:rFonts w:hint="eastAsia"/>
          </w:rPr>
          <w:t>，将预测日当天的雨量和相对</w:t>
        </w:r>
        <w:r>
          <w:rPr>
            <w:rFonts w:hint="eastAsia"/>
          </w:rPr>
          <w:t>湿度</w:t>
        </w:r>
        <w:r w:rsidRPr="00E242DD">
          <w:rPr>
            <w:rFonts w:hint="eastAsia"/>
          </w:rPr>
          <w:t>数据数据输入模糊控制器，获得</w:t>
        </w:r>
        <w:r w:rsidRPr="00E242DD">
          <w:rPr>
            <w:rFonts w:hint="eastAsia"/>
          </w:rPr>
          <w:lastRenderedPageBreak/>
          <w:t>预测日当天的云量系数，</w:t>
        </w:r>
      </w:ins>
    </w:p>
    <w:p w14:paraId="16E9E9E3" w14:textId="77777777" w:rsidR="00B10778" w:rsidRPr="00E242DD" w:rsidRDefault="00B10778" w:rsidP="00B10778">
      <w:pPr>
        <w:pStyle w:val="00"/>
        <w:ind w:firstLine="480"/>
        <w:rPr>
          <w:ins w:id="1357" w:author="智绘未来37" w:date="2020-07-27T23:34:00Z"/>
        </w:rPr>
      </w:pPr>
      <m:oMathPara>
        <m:oMath>
          <m:d>
            <m:dPr>
              <m:begChr m:val="{"/>
              <m:endChr m:val=""/>
              <m:ctrlPr>
                <w:ins w:id="1358" w:author="智绘未来37" w:date="2020-07-27T23:34:00Z">
                  <w:rPr>
                    <w:rFonts w:ascii="Cambria Math" w:hAnsi="Cambria Math"/>
                  </w:rPr>
                </w:ins>
              </m:ctrlPr>
            </m:dPr>
            <m:e>
              <m:eqArr>
                <m:eqArrPr>
                  <m:ctrlPr>
                    <w:ins w:id="1359" w:author="智绘未来37" w:date="2020-07-27T23:34:00Z">
                      <w:rPr>
                        <w:rFonts w:ascii="Cambria Math" w:hAnsi="Cambria Math"/>
                      </w:rPr>
                    </w:ins>
                  </m:ctrlPr>
                </m:eqArrPr>
                <m:e>
                  <m:sSub>
                    <m:sSubPr>
                      <m:ctrlPr>
                        <w:ins w:id="1360" w:author="智绘未来37" w:date="2020-07-27T23:34:00Z">
                          <w:rPr>
                            <w:rFonts w:ascii="Cambria Math" w:hAnsi="Cambria Math"/>
                          </w:rPr>
                        </w:ins>
                      </m:ctrlPr>
                    </m:sSubPr>
                    <m:e>
                      <m:r>
                        <w:ins w:id="1361" w:author="智绘未来37" w:date="2020-07-27T23:34:00Z">
                          <m:rPr>
                            <m:sty m:val="p"/>
                          </m:rPr>
                          <w:rPr>
                            <w:rFonts w:ascii="Cambria Math" w:hAnsi="Cambria Math"/>
                          </w:rPr>
                          <m:t>X</m:t>
                        </w:ins>
                      </m:r>
                    </m:e>
                    <m:sub>
                      <m:r>
                        <w:ins w:id="1362" w:author="智绘未来37" w:date="2020-07-27T23:34:00Z">
                          <m:rPr>
                            <m:sty m:val="p"/>
                          </m:rPr>
                          <w:rPr>
                            <w:rFonts w:ascii="Cambria Math" w:hAnsi="Cambria Math"/>
                          </w:rPr>
                          <m:t>fc_in</m:t>
                        </w:ins>
                      </m:r>
                    </m:sub>
                  </m:sSub>
                  <m:r>
                    <w:ins w:id="1363" w:author="智绘未来37" w:date="2020-07-27T23:34:00Z">
                      <m:rPr>
                        <m:sty m:val="p"/>
                      </m:rPr>
                      <w:rPr>
                        <w:rFonts w:ascii="Cambria Math" w:hAnsi="Cambria Math"/>
                      </w:rPr>
                      <m:t>=</m:t>
                    </w:ins>
                  </m:r>
                  <m:d>
                    <m:dPr>
                      <m:begChr m:val="["/>
                      <m:endChr m:val="]"/>
                      <m:ctrlPr>
                        <w:ins w:id="1364" w:author="智绘未来37" w:date="2020-07-27T23:34:00Z">
                          <w:rPr>
                            <w:rFonts w:ascii="Cambria Math" w:hAnsi="Cambria Math"/>
                          </w:rPr>
                        </w:ins>
                      </m:ctrlPr>
                    </m:dPr>
                    <m:e>
                      <m:sSub>
                        <m:sSubPr>
                          <m:ctrlPr>
                            <w:ins w:id="1365" w:author="智绘未来37" w:date="2020-07-27T23:34:00Z">
                              <w:rPr>
                                <w:rFonts w:ascii="Cambria Math" w:hAnsi="Cambria Math"/>
                              </w:rPr>
                            </w:ins>
                          </m:ctrlPr>
                        </m:sSubPr>
                        <m:e>
                          <m:r>
                            <w:ins w:id="1366" w:author="智绘未来37" w:date="2020-07-27T23:34:00Z">
                              <m:rPr>
                                <m:sty m:val="p"/>
                              </m:rPr>
                              <w:rPr>
                                <w:rFonts w:ascii="Cambria Math" w:hAnsi="Cambria Math"/>
                              </w:rPr>
                              <m:t>R</m:t>
                            </w:ins>
                          </m:r>
                        </m:e>
                        <m:sub>
                          <m:r>
                            <w:ins w:id="1367" w:author="智绘未来37" w:date="2020-07-27T23:34:00Z">
                              <m:rPr>
                                <m:sty m:val="p"/>
                              </m:rPr>
                              <w:rPr>
                                <w:rFonts w:ascii="Cambria Math" w:hAnsi="Cambria Math"/>
                              </w:rPr>
                              <m:t>0j</m:t>
                            </w:ins>
                          </m:r>
                        </m:sub>
                      </m:sSub>
                      <m:r>
                        <w:ins w:id="1368" w:author="智绘未来37" w:date="2020-07-27T23:34:00Z">
                          <m:rPr>
                            <m:sty m:val="p"/>
                          </m:rPr>
                          <w:rPr>
                            <w:rFonts w:ascii="Cambria Math" w:hAnsi="Cambria Math"/>
                          </w:rPr>
                          <m:t>,R</m:t>
                        </w:ins>
                      </m:r>
                      <m:sSub>
                        <m:sSubPr>
                          <m:ctrlPr>
                            <w:ins w:id="1369" w:author="智绘未来37" w:date="2020-07-27T23:34:00Z">
                              <w:rPr>
                                <w:rFonts w:ascii="Cambria Math" w:hAnsi="Cambria Math"/>
                              </w:rPr>
                            </w:ins>
                          </m:ctrlPr>
                        </m:sSubPr>
                        <m:e>
                          <m:r>
                            <w:ins w:id="1370" w:author="智绘未来37" w:date="2020-07-27T23:34:00Z">
                              <m:rPr>
                                <m:sty m:val="p"/>
                              </m:rPr>
                              <w:rPr>
                                <w:rFonts w:ascii="Cambria Math" w:hAnsi="Cambria Math"/>
                              </w:rPr>
                              <m:t>H</m:t>
                            </w:ins>
                          </m:r>
                        </m:e>
                        <m:sub>
                          <m:r>
                            <w:ins w:id="1371" w:author="智绘未来37" w:date="2020-07-27T23:34:00Z">
                              <m:rPr>
                                <m:sty m:val="p"/>
                              </m:rPr>
                              <w:rPr>
                                <w:rFonts w:ascii="Cambria Math" w:hAnsi="Cambria Math"/>
                              </w:rPr>
                              <m:t>0j</m:t>
                            </w:ins>
                          </m:r>
                        </m:sub>
                      </m:sSub>
                      <m:r>
                        <w:ins w:id="1372" w:author="智绘未来37" w:date="2020-07-27T23:34:00Z">
                          <m:rPr>
                            <m:sty m:val="p"/>
                          </m:rPr>
                          <w:rPr>
                            <w:rFonts w:ascii="Cambria Math" w:hAnsi="Cambria Math"/>
                          </w:rPr>
                          <m:t>,0j</m:t>
                        </w:ins>
                      </m:r>
                    </m:e>
                  </m:d>
                </m:e>
                <m:e>
                  <m:sSub>
                    <m:sSubPr>
                      <m:ctrlPr>
                        <w:ins w:id="1373" w:author="智绘未来37" w:date="2020-07-27T23:34:00Z">
                          <w:rPr>
                            <w:rFonts w:ascii="Cambria Math" w:hAnsi="Cambria Math"/>
                          </w:rPr>
                        </w:ins>
                      </m:ctrlPr>
                    </m:sSubPr>
                    <m:e>
                      <m:r>
                        <w:ins w:id="1374" w:author="智绘未来37" w:date="2020-07-27T23:34:00Z">
                          <m:rPr>
                            <m:sty m:val="p"/>
                          </m:rPr>
                          <w:rPr>
                            <w:rFonts w:ascii="Cambria Math" w:hAnsi="Cambria Math"/>
                          </w:rPr>
                          <m:t>Y</m:t>
                        </w:ins>
                      </m:r>
                    </m:e>
                    <m:sub>
                      <m:r>
                        <w:ins w:id="1375" w:author="智绘未来37" w:date="2020-07-27T23:34:00Z">
                          <m:rPr>
                            <m:sty m:val="p"/>
                          </m:rPr>
                          <w:rPr>
                            <w:rFonts w:ascii="Cambria Math" w:hAnsi="Cambria Math"/>
                          </w:rPr>
                          <m:t>fc_out</m:t>
                        </w:ins>
                      </m:r>
                    </m:sub>
                  </m:sSub>
                  <m:r>
                    <w:ins w:id="1376" w:author="智绘未来37" w:date="2020-07-27T23:34:00Z">
                      <m:rPr>
                        <m:sty m:val="p"/>
                      </m:rPr>
                      <w:rPr>
                        <w:rFonts w:ascii="Cambria Math" w:hAnsi="Cambria Math"/>
                      </w:rPr>
                      <m:t>=[</m:t>
                    </w:ins>
                  </m:r>
                  <m:sSub>
                    <m:sSubPr>
                      <m:ctrlPr>
                        <w:ins w:id="1377" w:author="智绘未来37" w:date="2020-07-27T23:34:00Z">
                          <w:rPr>
                            <w:rFonts w:ascii="Cambria Math" w:hAnsi="Cambria Math"/>
                          </w:rPr>
                        </w:ins>
                      </m:ctrlPr>
                    </m:sSubPr>
                    <m:e>
                      <m:r>
                        <w:ins w:id="1378" w:author="智绘未来37" w:date="2020-07-27T23:34:00Z">
                          <m:rPr>
                            <m:sty m:val="p"/>
                          </m:rPr>
                          <w:rPr>
                            <w:rFonts w:ascii="Cambria Math" w:hAnsi="Cambria Math"/>
                          </w:rPr>
                          <m:t>C</m:t>
                        </w:ins>
                      </m:r>
                    </m:e>
                    <m:sub>
                      <m:r>
                        <w:ins w:id="1379" w:author="智绘未来37" w:date="2020-07-27T23:34:00Z">
                          <m:rPr>
                            <m:sty m:val="p"/>
                          </m:rPr>
                          <w:rPr>
                            <w:rFonts w:ascii="Cambria Math" w:hAnsi="Cambria Math"/>
                          </w:rPr>
                          <m:t>0j</m:t>
                        </w:ins>
                      </m:r>
                    </m:sub>
                  </m:sSub>
                  <m:r>
                    <w:ins w:id="1380" w:author="智绘未来37" w:date="2020-07-27T23:34:00Z">
                      <m:rPr>
                        <m:sty m:val="p"/>
                      </m:rPr>
                      <w:rPr>
                        <w:rFonts w:ascii="Cambria Math" w:hAnsi="Cambria Math"/>
                      </w:rPr>
                      <m:t>]</m:t>
                    </w:ins>
                  </m:r>
                  <m:m>
                    <m:mPr>
                      <m:mcs>
                        <m:mc>
                          <m:mcPr>
                            <m:count m:val="2"/>
                            <m:mcJc m:val="center"/>
                          </m:mcPr>
                        </m:mc>
                      </m:mcs>
                      <m:ctrlPr>
                        <w:ins w:id="1381" w:author="智绘未来37" w:date="2020-07-27T23:34:00Z">
                          <w:rPr>
                            <w:rFonts w:ascii="Cambria Math" w:hAnsi="Cambria Math"/>
                          </w:rPr>
                        </w:ins>
                      </m:ctrlPr>
                    </m:mPr>
                    <m:mr>
                      <m:e/>
                      <m:e/>
                    </m:mr>
                  </m:m>
                </m:e>
              </m:eqArr>
            </m:e>
          </m:d>
        </m:oMath>
      </m:oMathPara>
    </w:p>
    <w:p w14:paraId="26BE63E9" w14:textId="77777777" w:rsidR="00B10778" w:rsidRPr="00E242DD" w:rsidRDefault="00B10778" w:rsidP="00B10778">
      <w:pPr>
        <w:pStyle w:val="00"/>
        <w:ind w:firstLine="480"/>
        <w:rPr>
          <w:ins w:id="1382" w:author="智绘未来37" w:date="2020-07-27T23:34:00Z"/>
        </w:rPr>
      </w:pPr>
      <w:ins w:id="1383" w:author="智绘未来37" w:date="2020-07-27T23:34:00Z">
        <w:r w:rsidRPr="00E242DD">
          <w:rPr>
            <w:rFonts w:hint="eastAsia"/>
          </w:rPr>
          <w:t>步骤</w:t>
        </w:r>
        <w:r w:rsidRPr="00E242DD">
          <w:rPr>
            <w:rFonts w:hint="eastAsia"/>
          </w:rPr>
          <w:t>5</w:t>
        </w:r>
        <w:r w:rsidRPr="00E242DD">
          <w:t>.2</w:t>
        </w:r>
        <w:r w:rsidRPr="00E242DD">
          <w:rPr>
            <w:rFonts w:hint="eastAsia"/>
          </w:rPr>
          <w:t>，如果为预测日当天没有前一天预测的误差的时候，将默认误差以</w:t>
        </w:r>
        <w:r w:rsidRPr="00E242DD">
          <w:rPr>
            <w:rFonts w:hint="eastAsia"/>
          </w:rPr>
          <w:t>0</w:t>
        </w:r>
        <w:r w:rsidRPr="00E242DD">
          <w:rPr>
            <w:rFonts w:hint="eastAsia"/>
          </w:rPr>
          <w:t>值作为神经网络的输入。</w:t>
        </w:r>
      </w:ins>
    </w:p>
    <w:p w14:paraId="710BAF31" w14:textId="77777777" w:rsidR="00B10778" w:rsidRPr="00E242DD" w:rsidRDefault="00B10778" w:rsidP="00B10778">
      <w:pPr>
        <w:pStyle w:val="00"/>
        <w:ind w:firstLine="480"/>
        <w:rPr>
          <w:ins w:id="1384" w:author="智绘未来37" w:date="2020-07-27T23:34:00Z"/>
        </w:rPr>
      </w:pPr>
      <w:ins w:id="1385" w:author="智绘未来37" w:date="2020-07-27T23:34:00Z">
        <w:r w:rsidRPr="00E242DD">
          <w:rPr>
            <w:rFonts w:hint="eastAsia"/>
          </w:rPr>
          <w:t>步骤</w:t>
        </w:r>
        <w:r w:rsidRPr="00E242DD">
          <w:rPr>
            <w:rFonts w:hint="eastAsia"/>
          </w:rPr>
          <w:t>5</w:t>
        </w:r>
        <w:r w:rsidRPr="00E242DD">
          <w:t>.3</w:t>
        </w:r>
        <w:r w:rsidRPr="00E242DD">
          <w:rPr>
            <w:rFonts w:hint="eastAsia"/>
          </w:rPr>
          <w:t>，将预测日当天的气象数据、云量系数和误差修正因子输入至训练好的神经网络，</w:t>
        </w:r>
      </w:ins>
    </w:p>
    <w:p w14:paraId="684CEAED" w14:textId="77777777" w:rsidR="00B10778" w:rsidRPr="00E242DD" w:rsidRDefault="00B10778" w:rsidP="00B10778">
      <w:pPr>
        <w:pStyle w:val="00"/>
        <w:ind w:firstLine="480"/>
        <w:rPr>
          <w:ins w:id="1386" w:author="智绘未来37" w:date="2020-07-27T23:34:00Z"/>
        </w:rPr>
      </w:pPr>
      <m:oMathPara>
        <m:oMath>
          <m:d>
            <m:dPr>
              <m:begChr m:val="{"/>
              <m:endChr m:val=""/>
              <m:ctrlPr>
                <w:ins w:id="1387" w:author="智绘未来37" w:date="2020-07-27T23:34:00Z">
                  <w:rPr>
                    <w:rFonts w:ascii="Cambria Math" w:hAnsi="Cambria Math"/>
                  </w:rPr>
                </w:ins>
              </m:ctrlPr>
            </m:dPr>
            <m:e>
              <m:eqArr>
                <m:eqArrPr>
                  <m:ctrlPr>
                    <w:ins w:id="1388" w:author="智绘未来37" w:date="2020-07-27T23:34:00Z">
                      <w:rPr>
                        <w:rFonts w:ascii="Cambria Math" w:hAnsi="Cambria Math"/>
                      </w:rPr>
                    </w:ins>
                  </m:ctrlPr>
                </m:eqArrPr>
                <m:e>
                  <m:sSub>
                    <m:sSubPr>
                      <m:ctrlPr>
                        <w:ins w:id="1389" w:author="智绘未来37" w:date="2020-07-27T23:34:00Z">
                          <w:rPr>
                            <w:rFonts w:ascii="Cambria Math" w:hAnsi="Cambria Math"/>
                          </w:rPr>
                        </w:ins>
                      </m:ctrlPr>
                    </m:sSubPr>
                    <m:e>
                      <m:r>
                        <w:ins w:id="1390" w:author="智绘未来37" w:date="2020-07-27T23:34:00Z">
                          <m:rPr>
                            <m:sty m:val="p"/>
                          </m:rPr>
                          <w:rPr>
                            <w:rFonts w:ascii="Cambria Math" w:hAnsi="Cambria Math"/>
                          </w:rPr>
                          <m:t>X</m:t>
                        </w:ins>
                      </m:r>
                    </m:e>
                    <m:sub>
                      <m:r>
                        <w:ins w:id="1391" w:author="智绘未来37" w:date="2020-07-27T23:34:00Z">
                          <m:rPr>
                            <m:sty m:val="p"/>
                          </m:rPr>
                          <w:rPr>
                            <w:rFonts w:ascii="Cambria Math" w:hAnsi="Cambria Math"/>
                          </w:rPr>
                          <m:t>net_0j</m:t>
                        </w:ins>
                      </m:r>
                    </m:sub>
                  </m:sSub>
                  <m:r>
                    <w:ins w:id="1392" w:author="智绘未来37" w:date="2020-07-27T23:34:00Z">
                      <m:rPr>
                        <m:sty m:val="p"/>
                      </m:rPr>
                      <w:rPr>
                        <w:rFonts w:ascii="Cambria Math" w:hAnsi="Cambria Math"/>
                      </w:rPr>
                      <m:t>=[</m:t>
                    </w:ins>
                  </m:r>
                  <m:sSub>
                    <m:sSubPr>
                      <m:ctrlPr>
                        <w:ins w:id="1393" w:author="智绘未来37" w:date="2020-07-27T23:34:00Z">
                          <w:rPr>
                            <w:rFonts w:ascii="Cambria Math" w:hAnsi="Cambria Math"/>
                          </w:rPr>
                        </w:ins>
                      </m:ctrlPr>
                    </m:sSubPr>
                    <m:e>
                      <m:r>
                        <w:ins w:id="1394" w:author="智绘未来37" w:date="2020-07-27T23:34:00Z">
                          <m:rPr>
                            <m:sty m:val="p"/>
                          </m:rPr>
                          <w:rPr>
                            <w:rFonts w:ascii="Cambria Math" w:hAnsi="Cambria Math"/>
                          </w:rPr>
                          <m:t>I</m:t>
                        </w:ins>
                      </m:r>
                    </m:e>
                    <m:sub>
                      <m:r>
                        <w:ins w:id="1395" w:author="智绘未来37" w:date="2020-07-27T23:34:00Z">
                          <m:rPr>
                            <m:sty m:val="p"/>
                          </m:rPr>
                          <w:rPr>
                            <w:rFonts w:ascii="Cambria Math" w:hAnsi="Cambria Math"/>
                          </w:rPr>
                          <m:t>0j</m:t>
                        </w:ins>
                      </m:r>
                    </m:sub>
                  </m:sSub>
                  <m:r>
                    <w:ins w:id="1396" w:author="智绘未来37" w:date="2020-07-27T23:34:00Z">
                      <m:rPr>
                        <m:sty m:val="p"/>
                      </m:rPr>
                      <w:rPr>
                        <w:rFonts w:ascii="Cambria Math" w:hAnsi="Cambria Math"/>
                      </w:rPr>
                      <m:t>,</m:t>
                    </w:ins>
                  </m:r>
                  <m:sSub>
                    <m:sSubPr>
                      <m:ctrlPr>
                        <w:ins w:id="1397" w:author="智绘未来37" w:date="2020-07-27T23:34:00Z">
                          <w:rPr>
                            <w:rFonts w:ascii="Cambria Math" w:hAnsi="Cambria Math"/>
                          </w:rPr>
                        </w:ins>
                      </m:ctrlPr>
                    </m:sSubPr>
                    <m:e>
                      <m:r>
                        <w:ins w:id="1398" w:author="智绘未来37" w:date="2020-07-27T23:34:00Z">
                          <m:rPr>
                            <m:sty m:val="p"/>
                          </m:rPr>
                          <w:rPr>
                            <w:rFonts w:ascii="Cambria Math" w:hAnsi="Cambria Math"/>
                          </w:rPr>
                          <m:t>T</m:t>
                        </w:ins>
                      </m:r>
                    </m:e>
                    <m:sub>
                      <m:r>
                        <w:ins w:id="1399" w:author="智绘未来37" w:date="2020-07-27T23:34:00Z">
                          <m:rPr>
                            <m:sty m:val="p"/>
                          </m:rPr>
                          <w:rPr>
                            <w:rFonts w:ascii="Cambria Math" w:hAnsi="Cambria Math"/>
                          </w:rPr>
                          <m:t>0j</m:t>
                        </w:ins>
                      </m:r>
                    </m:sub>
                  </m:sSub>
                  <m:r>
                    <w:ins w:id="1400" w:author="智绘未来37" w:date="2020-07-27T23:34:00Z">
                      <m:rPr>
                        <m:sty m:val="p"/>
                      </m:rPr>
                      <w:rPr>
                        <w:rFonts w:ascii="Cambria Math" w:hAnsi="Cambria Math"/>
                      </w:rPr>
                      <m:t>,</m:t>
                    </w:ins>
                  </m:r>
                  <m:sSub>
                    <m:sSubPr>
                      <m:ctrlPr>
                        <w:ins w:id="1401" w:author="智绘未来37" w:date="2020-07-27T23:34:00Z">
                          <w:rPr>
                            <w:rFonts w:ascii="Cambria Math" w:hAnsi="Cambria Math"/>
                          </w:rPr>
                        </w:ins>
                      </m:ctrlPr>
                    </m:sSubPr>
                    <m:e>
                      <m:r>
                        <w:ins w:id="1402" w:author="智绘未来37" w:date="2020-07-27T23:34:00Z">
                          <m:rPr>
                            <m:sty m:val="p"/>
                          </m:rPr>
                          <w:rPr>
                            <w:rFonts w:ascii="Cambria Math" w:hAnsi="Cambria Math"/>
                          </w:rPr>
                          <m:t>WS</m:t>
                        </w:ins>
                      </m:r>
                    </m:e>
                    <m:sub>
                      <m:r>
                        <w:ins w:id="1403" w:author="智绘未来37" w:date="2020-07-27T23:34:00Z">
                          <m:rPr>
                            <m:sty m:val="p"/>
                          </m:rPr>
                          <w:rPr>
                            <w:rFonts w:ascii="Cambria Math" w:hAnsi="Cambria Math"/>
                          </w:rPr>
                          <m:t>0j</m:t>
                        </w:ins>
                      </m:r>
                    </m:sub>
                  </m:sSub>
                  <m:r>
                    <w:ins w:id="1404" w:author="智绘未来37" w:date="2020-07-27T23:34:00Z">
                      <m:rPr>
                        <m:sty m:val="p"/>
                      </m:rPr>
                      <w:rPr>
                        <w:rFonts w:ascii="Cambria Math" w:hAnsi="Cambria Math"/>
                      </w:rPr>
                      <m:t>,</m:t>
                    </w:ins>
                  </m:r>
                  <m:sSub>
                    <m:sSubPr>
                      <m:ctrlPr>
                        <w:ins w:id="1405" w:author="智绘未来37" w:date="2020-07-27T23:34:00Z">
                          <w:rPr>
                            <w:rFonts w:ascii="Cambria Math" w:hAnsi="Cambria Math"/>
                          </w:rPr>
                        </w:ins>
                      </m:ctrlPr>
                    </m:sSubPr>
                    <m:e>
                      <m:r>
                        <w:ins w:id="1406" w:author="智绘未来37" w:date="2020-07-27T23:34:00Z">
                          <m:rPr>
                            <m:sty m:val="p"/>
                          </m:rPr>
                          <w:rPr>
                            <w:rFonts w:ascii="Cambria Math" w:hAnsi="Cambria Math"/>
                          </w:rPr>
                          <m:t>WD</m:t>
                        </w:ins>
                      </m:r>
                    </m:e>
                    <m:sub>
                      <m:r>
                        <w:ins w:id="1407" w:author="智绘未来37" w:date="2020-07-27T23:34:00Z">
                          <m:rPr>
                            <m:sty m:val="p"/>
                          </m:rPr>
                          <w:rPr>
                            <w:rFonts w:ascii="Cambria Math" w:hAnsi="Cambria Math"/>
                          </w:rPr>
                          <m:t>0j</m:t>
                        </w:ins>
                      </m:r>
                    </m:sub>
                  </m:sSub>
                  <m:r>
                    <w:ins w:id="1408" w:author="智绘未来37" w:date="2020-07-27T23:34:00Z">
                      <m:rPr>
                        <m:sty m:val="p"/>
                      </m:rPr>
                      <w:rPr>
                        <w:rFonts w:ascii="Cambria Math" w:hAnsi="Cambria Math"/>
                      </w:rPr>
                      <m:t>,</m:t>
                    </w:ins>
                  </m:r>
                  <m:sSub>
                    <m:sSubPr>
                      <m:ctrlPr>
                        <w:ins w:id="1409" w:author="智绘未来37" w:date="2020-07-27T23:34:00Z">
                          <w:rPr>
                            <w:rFonts w:ascii="Cambria Math" w:hAnsi="Cambria Math"/>
                          </w:rPr>
                        </w:ins>
                      </m:ctrlPr>
                    </m:sSubPr>
                    <m:e>
                      <m:r>
                        <w:ins w:id="1410" w:author="智绘未来37" w:date="2020-07-27T23:34:00Z">
                          <m:rPr>
                            <m:sty m:val="p"/>
                          </m:rPr>
                          <w:rPr>
                            <w:rFonts w:ascii="Cambria Math" w:hAnsi="Cambria Math"/>
                          </w:rPr>
                          <m:t>A</m:t>
                        </w:ins>
                      </m:r>
                    </m:e>
                    <m:sub>
                      <m:r>
                        <w:ins w:id="1411" w:author="智绘未来37" w:date="2020-07-27T23:34:00Z">
                          <m:rPr>
                            <m:sty m:val="p"/>
                          </m:rPr>
                          <w:rPr>
                            <w:rFonts w:ascii="Cambria Math" w:hAnsi="Cambria Math"/>
                          </w:rPr>
                          <m:t>0j</m:t>
                        </w:ins>
                      </m:r>
                    </m:sub>
                  </m:sSub>
                  <m:r>
                    <w:ins w:id="1412" w:author="智绘未来37" w:date="2020-07-27T23:34:00Z">
                      <m:rPr>
                        <m:sty m:val="p"/>
                      </m:rPr>
                      <w:rPr>
                        <w:rFonts w:ascii="Cambria Math" w:hAnsi="Cambria Math"/>
                      </w:rPr>
                      <m:t>,</m:t>
                    </w:ins>
                  </m:r>
                  <m:sSub>
                    <m:sSubPr>
                      <m:ctrlPr>
                        <w:ins w:id="1413" w:author="智绘未来37" w:date="2020-07-27T23:34:00Z">
                          <w:rPr>
                            <w:rFonts w:ascii="Cambria Math" w:hAnsi="Cambria Math"/>
                          </w:rPr>
                        </w:ins>
                      </m:ctrlPr>
                    </m:sSubPr>
                    <m:e>
                      <m:r>
                        <w:ins w:id="1414" w:author="智绘未来37" w:date="2020-07-27T23:34:00Z">
                          <m:rPr>
                            <m:sty m:val="p"/>
                          </m:rPr>
                          <w:rPr>
                            <w:rFonts w:ascii="Cambria Math" w:hAnsi="Cambria Math"/>
                          </w:rPr>
                          <m:t>H</m:t>
                        </w:ins>
                      </m:r>
                    </m:e>
                    <m:sub>
                      <m:r>
                        <w:ins w:id="1415" w:author="智绘未来37" w:date="2020-07-27T23:34:00Z">
                          <m:rPr>
                            <m:sty m:val="p"/>
                          </m:rPr>
                          <w:rPr>
                            <w:rFonts w:ascii="Cambria Math" w:hAnsi="Cambria Math"/>
                          </w:rPr>
                          <m:t>0j</m:t>
                        </w:ins>
                      </m:r>
                    </m:sub>
                  </m:sSub>
                  <m:r>
                    <w:ins w:id="1416" w:author="智绘未来37" w:date="2020-07-27T23:34:00Z">
                      <m:rPr>
                        <m:sty m:val="p"/>
                      </m:rPr>
                      <w:rPr>
                        <w:rFonts w:ascii="Cambria Math" w:hAnsi="Cambria Math"/>
                      </w:rPr>
                      <m:t>,</m:t>
                    </w:ins>
                  </m:r>
                  <m:sSub>
                    <m:sSubPr>
                      <m:ctrlPr>
                        <w:ins w:id="1417" w:author="智绘未来37" w:date="2020-07-27T23:34:00Z">
                          <w:rPr>
                            <w:rFonts w:ascii="Cambria Math" w:hAnsi="Cambria Math"/>
                          </w:rPr>
                        </w:ins>
                      </m:ctrlPr>
                    </m:sSubPr>
                    <m:e>
                      <m:r>
                        <w:ins w:id="1418" w:author="智绘未来37" w:date="2020-07-27T23:34:00Z">
                          <m:rPr>
                            <m:sty m:val="p"/>
                          </m:rPr>
                          <w:rPr>
                            <w:rFonts w:ascii="Cambria Math" w:hAnsi="Cambria Math"/>
                          </w:rPr>
                          <m:t>C</m:t>
                        </w:ins>
                      </m:r>
                    </m:e>
                    <m:sub>
                      <m:r>
                        <w:ins w:id="1419" w:author="智绘未来37" w:date="2020-07-27T23:34:00Z">
                          <m:rPr>
                            <m:sty m:val="p"/>
                          </m:rPr>
                          <w:rPr>
                            <w:rFonts w:ascii="Cambria Math" w:hAnsi="Cambria Math"/>
                          </w:rPr>
                          <m:t>0j</m:t>
                        </w:ins>
                      </m:r>
                    </m:sub>
                  </m:sSub>
                  <m:r>
                    <w:ins w:id="1420" w:author="智绘未来37" w:date="2020-07-27T23:34:00Z">
                      <m:rPr>
                        <m:sty m:val="p"/>
                      </m:rPr>
                      <w:rPr>
                        <w:rFonts w:ascii="Cambria Math" w:hAnsi="Cambria Math"/>
                      </w:rPr>
                      <m:t>,</m:t>
                    </w:ins>
                  </m:r>
                  <m:sSub>
                    <m:sSubPr>
                      <m:ctrlPr>
                        <w:ins w:id="1421" w:author="智绘未来37" w:date="2020-07-27T23:34:00Z">
                          <w:rPr>
                            <w:rFonts w:ascii="Cambria Math" w:hAnsi="Cambria Math"/>
                          </w:rPr>
                        </w:ins>
                      </m:ctrlPr>
                    </m:sSubPr>
                    <m:e>
                      <m:r>
                        <w:ins w:id="1422" w:author="智绘未来37" w:date="2020-07-27T23:34:00Z">
                          <m:rPr>
                            <m:sty m:val="p"/>
                          </m:rPr>
                          <w:rPr>
                            <w:rFonts w:ascii="Cambria Math" w:hAnsi="Cambria Math"/>
                          </w:rPr>
                          <m:t>E</m:t>
                        </w:ins>
                      </m:r>
                    </m:e>
                    <m:sub>
                      <m:r>
                        <w:ins w:id="1423" w:author="智绘未来37" w:date="2020-07-27T23:34:00Z">
                          <m:rPr>
                            <m:sty m:val="p"/>
                          </m:rPr>
                          <w:rPr>
                            <w:rFonts w:ascii="Cambria Math" w:hAnsi="Cambria Math"/>
                          </w:rPr>
                          <m:t>0</m:t>
                        </w:ins>
                      </m:r>
                      <m:d>
                        <m:dPr>
                          <m:ctrlPr>
                            <w:ins w:id="1424" w:author="智绘未来37" w:date="2020-07-27T23:34:00Z">
                              <w:rPr>
                                <w:rFonts w:ascii="Cambria Math" w:hAnsi="Cambria Math"/>
                              </w:rPr>
                            </w:ins>
                          </m:ctrlPr>
                        </m:dPr>
                        <m:e>
                          <m:r>
                            <w:ins w:id="1425" w:author="智绘未来37" w:date="2020-07-27T23:34:00Z">
                              <m:rPr>
                                <m:sty m:val="p"/>
                              </m:rPr>
                              <w:rPr>
                                <w:rFonts w:ascii="Cambria Math" w:hAnsi="Cambria Math" w:hint="eastAsia"/>
                              </w:rPr>
                              <m:t>j</m:t>
                            </w:ins>
                          </m:r>
                          <m:r>
                            <w:ins w:id="1426" w:author="智绘未来37" w:date="2020-07-27T23:34:00Z">
                              <m:rPr>
                                <m:sty m:val="p"/>
                              </m:rPr>
                              <w:rPr>
                                <w:rFonts w:ascii="Cambria Math" w:eastAsia="微软雅黑" w:hAnsi="Cambria Math" w:cs="微软雅黑" w:hint="eastAsia"/>
                              </w:rPr>
                              <m:t>-</m:t>
                            </w:ins>
                          </m:r>
                          <m:r>
                            <w:ins w:id="1427" w:author="智绘未来37" w:date="2020-07-27T23:34:00Z">
                              <m:rPr>
                                <m:sty m:val="p"/>
                              </m:rPr>
                              <w:rPr>
                                <w:rFonts w:ascii="Cambria Math" w:hAnsi="Cambria Math" w:hint="eastAsia"/>
                              </w:rPr>
                              <m:t>1</m:t>
                            </w:ins>
                          </m:r>
                        </m:e>
                      </m:d>
                    </m:sub>
                  </m:sSub>
                  <m:r>
                    <w:ins w:id="1428" w:author="智绘未来37" w:date="2020-07-27T23:34:00Z">
                      <m:rPr>
                        <m:sty m:val="p"/>
                      </m:rPr>
                      <w:rPr>
                        <w:rFonts w:ascii="Cambria Math" w:hAnsi="Cambria Math"/>
                      </w:rPr>
                      <m:t>]</m:t>
                    </w:ins>
                  </m:r>
                  <m:m>
                    <m:mPr>
                      <m:mcs>
                        <m:mc>
                          <m:mcPr>
                            <m:count m:val="2"/>
                            <m:mcJc m:val="center"/>
                          </m:mcPr>
                        </m:mc>
                      </m:mcs>
                      <m:ctrlPr>
                        <w:ins w:id="1429" w:author="智绘未来37" w:date="2020-07-27T23:34:00Z">
                          <w:rPr>
                            <w:rFonts w:ascii="Cambria Math" w:hAnsi="Cambria Math"/>
                          </w:rPr>
                        </w:ins>
                      </m:ctrlPr>
                    </m:mPr>
                    <m:mr>
                      <m:e>
                        <m:r>
                          <w:ins w:id="1430" w:author="智绘未来37" w:date="2020-07-27T23:34:00Z">
                            <m:rPr>
                              <m:sty m:val="p"/>
                            </m:rPr>
                            <w:rPr>
                              <w:rFonts w:ascii="Cambria Math" w:hAnsi="Cambria Math"/>
                            </w:rPr>
                            <m:t>,</m:t>
                          </w:ins>
                        </m:r>
                      </m:e>
                      <m:e>
                        <m:r>
                          <w:ins w:id="1431" w:author="智绘未来37" w:date="2020-07-27T23:34:00Z">
                            <m:rPr>
                              <m:sty m:val="p"/>
                            </m:rPr>
                            <w:rPr>
                              <w:rFonts w:ascii="Cambria Math" w:hAnsi="Cambria Math"/>
                            </w:rPr>
                            <m:t>j≠1</m:t>
                          </w:ins>
                        </m:r>
                      </m:e>
                    </m:mr>
                  </m:m>
                </m:e>
                <m:e>
                  <m:sSub>
                    <m:sSubPr>
                      <m:ctrlPr>
                        <w:ins w:id="1432" w:author="智绘未来37" w:date="2020-07-27T23:34:00Z">
                          <w:rPr>
                            <w:rFonts w:ascii="Cambria Math" w:hAnsi="Cambria Math"/>
                          </w:rPr>
                        </w:ins>
                      </m:ctrlPr>
                    </m:sSubPr>
                    <m:e>
                      <m:r>
                        <w:ins w:id="1433" w:author="智绘未来37" w:date="2020-07-27T23:34:00Z">
                          <m:rPr>
                            <m:sty m:val="p"/>
                          </m:rPr>
                          <w:rPr>
                            <w:rFonts w:ascii="Cambria Math" w:hAnsi="Cambria Math"/>
                          </w:rPr>
                          <m:t>X</m:t>
                        </w:ins>
                      </m:r>
                    </m:e>
                    <m:sub>
                      <m:r>
                        <w:ins w:id="1434" w:author="智绘未来37" w:date="2020-07-27T23:34:00Z">
                          <m:rPr>
                            <m:sty m:val="p"/>
                          </m:rPr>
                          <w:rPr>
                            <w:rFonts w:ascii="Cambria Math" w:hAnsi="Cambria Math"/>
                          </w:rPr>
                          <m:t>net_0j</m:t>
                        </w:ins>
                      </m:r>
                    </m:sub>
                  </m:sSub>
                  <m:r>
                    <w:ins w:id="1435" w:author="智绘未来37" w:date="2020-07-27T23:34:00Z">
                      <m:rPr>
                        <m:sty m:val="p"/>
                      </m:rPr>
                      <w:rPr>
                        <w:rFonts w:ascii="Cambria Math" w:hAnsi="Cambria Math"/>
                      </w:rPr>
                      <m:t>=[</m:t>
                    </w:ins>
                  </m:r>
                  <m:sSub>
                    <m:sSubPr>
                      <m:ctrlPr>
                        <w:ins w:id="1436" w:author="智绘未来37" w:date="2020-07-27T23:34:00Z">
                          <w:rPr>
                            <w:rFonts w:ascii="Cambria Math" w:hAnsi="Cambria Math"/>
                          </w:rPr>
                        </w:ins>
                      </m:ctrlPr>
                    </m:sSubPr>
                    <m:e>
                      <m:r>
                        <w:ins w:id="1437" w:author="智绘未来37" w:date="2020-07-27T23:34:00Z">
                          <m:rPr>
                            <m:sty m:val="p"/>
                          </m:rPr>
                          <w:rPr>
                            <w:rFonts w:ascii="Cambria Math" w:hAnsi="Cambria Math"/>
                          </w:rPr>
                          <m:t>I</m:t>
                        </w:ins>
                      </m:r>
                    </m:e>
                    <m:sub>
                      <m:r>
                        <w:ins w:id="1438" w:author="智绘未来37" w:date="2020-07-27T23:34:00Z">
                          <m:rPr>
                            <m:sty m:val="p"/>
                          </m:rPr>
                          <w:rPr>
                            <w:rFonts w:ascii="Cambria Math" w:hAnsi="Cambria Math"/>
                          </w:rPr>
                          <m:t>0j</m:t>
                        </w:ins>
                      </m:r>
                    </m:sub>
                  </m:sSub>
                  <m:r>
                    <w:ins w:id="1439" w:author="智绘未来37" w:date="2020-07-27T23:34:00Z">
                      <m:rPr>
                        <m:sty m:val="p"/>
                      </m:rPr>
                      <w:rPr>
                        <w:rFonts w:ascii="Cambria Math" w:hAnsi="Cambria Math"/>
                      </w:rPr>
                      <m:t>,</m:t>
                    </w:ins>
                  </m:r>
                  <m:sSub>
                    <m:sSubPr>
                      <m:ctrlPr>
                        <w:ins w:id="1440" w:author="智绘未来37" w:date="2020-07-27T23:34:00Z">
                          <w:rPr>
                            <w:rFonts w:ascii="Cambria Math" w:hAnsi="Cambria Math"/>
                          </w:rPr>
                        </w:ins>
                      </m:ctrlPr>
                    </m:sSubPr>
                    <m:e>
                      <m:r>
                        <w:ins w:id="1441" w:author="智绘未来37" w:date="2020-07-27T23:34:00Z">
                          <m:rPr>
                            <m:sty m:val="p"/>
                          </m:rPr>
                          <w:rPr>
                            <w:rFonts w:ascii="Cambria Math" w:hAnsi="Cambria Math"/>
                          </w:rPr>
                          <m:t>T</m:t>
                        </w:ins>
                      </m:r>
                    </m:e>
                    <m:sub>
                      <m:r>
                        <w:ins w:id="1442" w:author="智绘未来37" w:date="2020-07-27T23:34:00Z">
                          <m:rPr>
                            <m:sty m:val="p"/>
                          </m:rPr>
                          <w:rPr>
                            <w:rFonts w:ascii="Cambria Math" w:hAnsi="Cambria Math"/>
                          </w:rPr>
                          <m:t>0j</m:t>
                        </w:ins>
                      </m:r>
                    </m:sub>
                  </m:sSub>
                  <m:r>
                    <w:ins w:id="1443" w:author="智绘未来37" w:date="2020-07-27T23:34:00Z">
                      <m:rPr>
                        <m:sty m:val="p"/>
                      </m:rPr>
                      <w:rPr>
                        <w:rFonts w:ascii="Cambria Math" w:hAnsi="Cambria Math"/>
                      </w:rPr>
                      <m:t>,</m:t>
                    </w:ins>
                  </m:r>
                  <m:sSub>
                    <m:sSubPr>
                      <m:ctrlPr>
                        <w:ins w:id="1444" w:author="智绘未来37" w:date="2020-07-27T23:34:00Z">
                          <w:rPr>
                            <w:rFonts w:ascii="Cambria Math" w:hAnsi="Cambria Math"/>
                          </w:rPr>
                        </w:ins>
                      </m:ctrlPr>
                    </m:sSubPr>
                    <m:e>
                      <m:r>
                        <w:ins w:id="1445" w:author="智绘未来37" w:date="2020-07-27T23:34:00Z">
                          <m:rPr>
                            <m:sty m:val="p"/>
                          </m:rPr>
                          <w:rPr>
                            <w:rFonts w:ascii="Cambria Math" w:hAnsi="Cambria Math"/>
                          </w:rPr>
                          <m:t>WS</m:t>
                        </w:ins>
                      </m:r>
                    </m:e>
                    <m:sub>
                      <m:r>
                        <w:ins w:id="1446" w:author="智绘未来37" w:date="2020-07-27T23:34:00Z">
                          <m:rPr>
                            <m:sty m:val="p"/>
                          </m:rPr>
                          <w:rPr>
                            <w:rFonts w:ascii="Cambria Math" w:hAnsi="Cambria Math"/>
                          </w:rPr>
                          <m:t>0j</m:t>
                        </w:ins>
                      </m:r>
                    </m:sub>
                  </m:sSub>
                  <m:r>
                    <w:ins w:id="1447" w:author="智绘未来37" w:date="2020-07-27T23:34:00Z">
                      <m:rPr>
                        <m:sty m:val="p"/>
                      </m:rPr>
                      <w:rPr>
                        <w:rFonts w:ascii="Cambria Math" w:hAnsi="Cambria Math"/>
                      </w:rPr>
                      <m:t>,</m:t>
                    </w:ins>
                  </m:r>
                  <m:sSub>
                    <m:sSubPr>
                      <m:ctrlPr>
                        <w:ins w:id="1448" w:author="智绘未来37" w:date="2020-07-27T23:34:00Z">
                          <w:rPr>
                            <w:rFonts w:ascii="Cambria Math" w:hAnsi="Cambria Math"/>
                          </w:rPr>
                        </w:ins>
                      </m:ctrlPr>
                    </m:sSubPr>
                    <m:e>
                      <m:r>
                        <w:ins w:id="1449" w:author="智绘未来37" w:date="2020-07-27T23:34:00Z">
                          <m:rPr>
                            <m:sty m:val="p"/>
                          </m:rPr>
                          <w:rPr>
                            <w:rFonts w:ascii="Cambria Math" w:hAnsi="Cambria Math"/>
                          </w:rPr>
                          <m:t>WD</m:t>
                        </w:ins>
                      </m:r>
                    </m:e>
                    <m:sub>
                      <m:r>
                        <w:ins w:id="1450" w:author="智绘未来37" w:date="2020-07-27T23:34:00Z">
                          <m:rPr>
                            <m:sty m:val="p"/>
                          </m:rPr>
                          <w:rPr>
                            <w:rFonts w:ascii="Cambria Math" w:hAnsi="Cambria Math"/>
                          </w:rPr>
                          <m:t>0j</m:t>
                        </w:ins>
                      </m:r>
                    </m:sub>
                  </m:sSub>
                  <m:r>
                    <w:ins w:id="1451" w:author="智绘未来37" w:date="2020-07-27T23:34:00Z">
                      <m:rPr>
                        <m:sty m:val="p"/>
                      </m:rPr>
                      <w:rPr>
                        <w:rFonts w:ascii="Cambria Math" w:hAnsi="Cambria Math"/>
                      </w:rPr>
                      <m:t>,</m:t>
                    </w:ins>
                  </m:r>
                  <m:sSub>
                    <m:sSubPr>
                      <m:ctrlPr>
                        <w:ins w:id="1452" w:author="智绘未来37" w:date="2020-07-27T23:34:00Z">
                          <w:rPr>
                            <w:rFonts w:ascii="Cambria Math" w:hAnsi="Cambria Math"/>
                          </w:rPr>
                        </w:ins>
                      </m:ctrlPr>
                    </m:sSubPr>
                    <m:e>
                      <m:r>
                        <w:ins w:id="1453" w:author="智绘未来37" w:date="2020-07-27T23:34:00Z">
                          <m:rPr>
                            <m:sty m:val="p"/>
                          </m:rPr>
                          <w:rPr>
                            <w:rFonts w:ascii="Cambria Math" w:hAnsi="Cambria Math"/>
                          </w:rPr>
                          <m:t>A</m:t>
                        </w:ins>
                      </m:r>
                    </m:e>
                    <m:sub>
                      <m:r>
                        <w:ins w:id="1454" w:author="智绘未来37" w:date="2020-07-27T23:34:00Z">
                          <m:rPr>
                            <m:sty m:val="p"/>
                          </m:rPr>
                          <w:rPr>
                            <w:rFonts w:ascii="Cambria Math" w:hAnsi="Cambria Math"/>
                          </w:rPr>
                          <m:t>0j</m:t>
                        </w:ins>
                      </m:r>
                    </m:sub>
                  </m:sSub>
                  <m:r>
                    <w:ins w:id="1455" w:author="智绘未来37" w:date="2020-07-27T23:34:00Z">
                      <m:rPr>
                        <m:sty m:val="p"/>
                      </m:rPr>
                      <w:rPr>
                        <w:rFonts w:ascii="Cambria Math" w:hAnsi="Cambria Math"/>
                      </w:rPr>
                      <m:t>,</m:t>
                    </w:ins>
                  </m:r>
                  <m:sSub>
                    <m:sSubPr>
                      <m:ctrlPr>
                        <w:ins w:id="1456" w:author="智绘未来37" w:date="2020-07-27T23:34:00Z">
                          <w:rPr>
                            <w:rFonts w:ascii="Cambria Math" w:hAnsi="Cambria Math"/>
                          </w:rPr>
                        </w:ins>
                      </m:ctrlPr>
                    </m:sSubPr>
                    <m:e>
                      <m:r>
                        <w:ins w:id="1457" w:author="智绘未来37" w:date="2020-07-27T23:34:00Z">
                          <m:rPr>
                            <m:sty m:val="p"/>
                          </m:rPr>
                          <w:rPr>
                            <w:rFonts w:ascii="Cambria Math" w:hAnsi="Cambria Math"/>
                          </w:rPr>
                          <m:t>H</m:t>
                        </w:ins>
                      </m:r>
                    </m:e>
                    <m:sub>
                      <m:r>
                        <w:ins w:id="1458" w:author="智绘未来37" w:date="2020-07-27T23:34:00Z">
                          <m:rPr>
                            <m:sty m:val="p"/>
                          </m:rPr>
                          <w:rPr>
                            <w:rFonts w:ascii="Cambria Math" w:hAnsi="Cambria Math"/>
                          </w:rPr>
                          <m:t>0j</m:t>
                        </w:ins>
                      </m:r>
                    </m:sub>
                  </m:sSub>
                  <m:r>
                    <w:ins w:id="1459" w:author="智绘未来37" w:date="2020-07-27T23:34:00Z">
                      <m:rPr>
                        <m:sty m:val="p"/>
                      </m:rPr>
                      <w:rPr>
                        <w:rFonts w:ascii="Cambria Math" w:hAnsi="Cambria Math"/>
                      </w:rPr>
                      <m:t>,</m:t>
                    </w:ins>
                  </m:r>
                  <m:sSub>
                    <m:sSubPr>
                      <m:ctrlPr>
                        <w:ins w:id="1460" w:author="智绘未来37" w:date="2020-07-27T23:34:00Z">
                          <w:rPr>
                            <w:rFonts w:ascii="Cambria Math" w:hAnsi="Cambria Math"/>
                          </w:rPr>
                        </w:ins>
                      </m:ctrlPr>
                    </m:sSubPr>
                    <m:e>
                      <m:r>
                        <w:ins w:id="1461" w:author="智绘未来37" w:date="2020-07-27T23:34:00Z">
                          <m:rPr>
                            <m:sty m:val="p"/>
                          </m:rPr>
                          <w:rPr>
                            <w:rFonts w:ascii="Cambria Math" w:hAnsi="Cambria Math"/>
                          </w:rPr>
                          <m:t>C</m:t>
                        </w:ins>
                      </m:r>
                    </m:e>
                    <m:sub>
                      <m:r>
                        <w:ins w:id="1462" w:author="智绘未来37" w:date="2020-07-27T23:34:00Z">
                          <m:rPr>
                            <m:sty m:val="p"/>
                          </m:rPr>
                          <w:rPr>
                            <w:rFonts w:ascii="Cambria Math" w:hAnsi="Cambria Math"/>
                          </w:rPr>
                          <m:t>0j</m:t>
                        </w:ins>
                      </m:r>
                    </m:sub>
                  </m:sSub>
                  <m:r>
                    <w:ins w:id="1463" w:author="智绘未来37" w:date="2020-07-27T23:34:00Z">
                      <m:rPr>
                        <m:sty m:val="p"/>
                      </m:rPr>
                      <w:rPr>
                        <w:rFonts w:ascii="Cambria Math" w:hAnsi="Cambria Math"/>
                      </w:rPr>
                      <m:t>,</m:t>
                    </w:ins>
                  </m:r>
                  <m:sSub>
                    <m:sSubPr>
                      <m:ctrlPr>
                        <w:ins w:id="1464" w:author="智绘未来37" w:date="2020-07-27T23:34:00Z">
                          <w:rPr>
                            <w:rFonts w:ascii="Cambria Math" w:hAnsi="Cambria Math"/>
                          </w:rPr>
                        </w:ins>
                      </m:ctrlPr>
                    </m:sSubPr>
                    <m:e>
                      <m:r>
                        <w:ins w:id="1465" w:author="智绘未来37" w:date="2020-07-27T23:34:00Z">
                          <m:rPr>
                            <m:sty m:val="p"/>
                          </m:rPr>
                          <w:rPr>
                            <w:rFonts w:ascii="Cambria Math" w:hAnsi="Cambria Math"/>
                          </w:rPr>
                          <m:t>E</m:t>
                        </w:ins>
                      </m:r>
                    </m:e>
                    <m:sub>
                      <m:r>
                        <w:ins w:id="1466" w:author="智绘未来37" w:date="2020-07-27T23:34:00Z">
                          <m:rPr>
                            <m:sty m:val="p"/>
                          </m:rPr>
                          <w:rPr>
                            <w:rFonts w:ascii="Cambria Math" w:hAnsi="Cambria Math"/>
                          </w:rPr>
                          <m:t>1N</m:t>
                        </w:ins>
                      </m:r>
                    </m:sub>
                  </m:sSub>
                  <m:r>
                    <w:ins w:id="1467" w:author="智绘未来37" w:date="2020-07-27T23:34:00Z">
                      <m:rPr>
                        <m:sty m:val="p"/>
                      </m:rPr>
                      <w:rPr>
                        <w:rFonts w:ascii="Cambria Math" w:hAnsi="Cambria Math"/>
                      </w:rPr>
                      <m:t>]</m:t>
                    </w:ins>
                  </m:r>
                  <m:m>
                    <m:mPr>
                      <m:mcs>
                        <m:mc>
                          <m:mcPr>
                            <m:count m:val="2"/>
                            <m:mcJc m:val="center"/>
                          </m:mcPr>
                        </m:mc>
                      </m:mcs>
                      <m:ctrlPr>
                        <w:ins w:id="1468" w:author="智绘未来37" w:date="2020-07-27T23:34:00Z">
                          <w:rPr>
                            <w:rFonts w:ascii="Cambria Math" w:hAnsi="Cambria Math"/>
                          </w:rPr>
                        </w:ins>
                      </m:ctrlPr>
                    </m:mPr>
                    <m:mr>
                      <m:e>
                        <m:r>
                          <w:ins w:id="1469" w:author="智绘未来37" w:date="2020-07-27T23:34:00Z">
                            <m:rPr>
                              <m:sty m:val="p"/>
                            </m:rPr>
                            <w:rPr>
                              <w:rFonts w:ascii="Cambria Math" w:hAnsi="Cambria Math"/>
                            </w:rPr>
                            <m:t>,</m:t>
                          </w:ins>
                        </m:r>
                      </m:e>
                      <m:e>
                        <m:r>
                          <w:ins w:id="1470" w:author="智绘未来37" w:date="2020-07-27T23:34:00Z">
                            <m:rPr>
                              <m:sty m:val="p"/>
                            </m:rPr>
                            <w:rPr>
                              <w:rFonts w:ascii="Cambria Math" w:hAnsi="Cambria Math"/>
                            </w:rPr>
                            <m:t>j=1</m:t>
                          </w:ins>
                        </m:r>
                      </m:e>
                    </m:mr>
                  </m:m>
                </m:e>
              </m:eqArr>
            </m:e>
          </m:d>
        </m:oMath>
      </m:oMathPara>
    </w:p>
    <w:p w14:paraId="69DD7750" w14:textId="77777777" w:rsidR="00B10778" w:rsidRPr="00E242DD" w:rsidRDefault="00B10778" w:rsidP="00B10778">
      <w:pPr>
        <w:pStyle w:val="00"/>
        <w:ind w:firstLine="480"/>
        <w:rPr>
          <w:ins w:id="1471" w:author="智绘未来37" w:date="2020-07-27T23:34:00Z"/>
        </w:rPr>
      </w:pPr>
      <w:ins w:id="1472" w:author="智绘未来37" w:date="2020-07-27T23:34:00Z">
        <w:r w:rsidRPr="00E242DD">
          <w:rPr>
            <w:rFonts w:hint="eastAsia"/>
          </w:rPr>
          <w:t>获得神经网络的输出</w:t>
        </w:r>
      </w:ins>
      <m:oMath>
        <m:sSub>
          <m:sSubPr>
            <m:ctrlPr>
              <w:ins w:id="1473" w:author="智绘未来37" w:date="2020-07-27T23:34:00Z">
                <w:rPr>
                  <w:rFonts w:ascii="Cambria Math" w:hAnsi="Cambria Math"/>
                </w:rPr>
              </w:ins>
            </m:ctrlPr>
          </m:sSubPr>
          <m:e>
            <m:r>
              <w:ins w:id="1474" w:author="智绘未来37" w:date="2020-07-27T23:34:00Z">
                <m:rPr>
                  <m:sty m:val="p"/>
                </m:rPr>
                <w:rPr>
                  <w:rFonts w:ascii="Cambria Math" w:hAnsi="Cambria Math" w:hint="eastAsia"/>
                </w:rPr>
                <m:t>Y</m:t>
              </w:ins>
            </m:r>
          </m:e>
          <m:sub>
            <m:r>
              <w:ins w:id="1475" w:author="智绘未来37" w:date="2020-07-27T23:34:00Z">
                <m:rPr>
                  <m:sty m:val="p"/>
                </m:rPr>
                <w:rPr>
                  <w:rFonts w:ascii="Cambria Math" w:hAnsi="Cambria Math"/>
                </w:rPr>
                <m:t>net_0j</m:t>
              </w:ins>
            </m:r>
          </m:sub>
        </m:sSub>
      </m:oMath>
      <w:ins w:id="1476" w:author="智绘未来37" w:date="2020-07-27T23:34:00Z">
        <w:r w:rsidRPr="00E242DD">
          <w:rPr>
            <w:rFonts w:hint="eastAsia"/>
          </w:rPr>
          <w:t>，</w:t>
        </w:r>
      </w:ins>
    </w:p>
    <w:p w14:paraId="70372382" w14:textId="77777777" w:rsidR="00B10778" w:rsidRPr="00E242DD" w:rsidRDefault="00B10778" w:rsidP="00B10778">
      <w:pPr>
        <w:pStyle w:val="00"/>
        <w:ind w:firstLine="480"/>
        <w:rPr>
          <w:ins w:id="1477" w:author="智绘未来37" w:date="2020-07-27T23:34:00Z"/>
        </w:rPr>
      </w:pPr>
      <m:oMathPara>
        <m:oMath>
          <m:sSub>
            <m:sSubPr>
              <m:ctrlPr>
                <w:ins w:id="1478" w:author="智绘未来37" w:date="2020-07-27T23:34:00Z">
                  <w:rPr>
                    <w:rFonts w:ascii="Cambria Math" w:hAnsi="Cambria Math"/>
                  </w:rPr>
                </w:ins>
              </m:ctrlPr>
            </m:sSubPr>
            <m:e>
              <m:r>
                <w:ins w:id="1479" w:author="智绘未来37" w:date="2020-07-27T23:34:00Z">
                  <m:rPr>
                    <m:sty m:val="p"/>
                  </m:rPr>
                  <w:rPr>
                    <w:rFonts w:ascii="Cambria Math" w:hAnsi="Cambria Math" w:hint="eastAsia"/>
                  </w:rPr>
                  <m:t>Y</m:t>
                </w:ins>
              </m:r>
            </m:e>
            <m:sub>
              <m:r>
                <w:ins w:id="1480" w:author="智绘未来37" w:date="2020-07-27T23:34:00Z">
                  <m:rPr>
                    <m:sty m:val="p"/>
                  </m:rPr>
                  <w:rPr>
                    <w:rFonts w:ascii="Cambria Math" w:hAnsi="Cambria Math"/>
                  </w:rPr>
                  <m:t>net_0j</m:t>
                </w:ins>
              </m:r>
            </m:sub>
          </m:sSub>
          <m:r>
            <w:ins w:id="1481" w:author="智绘未来37" w:date="2020-07-27T23:34:00Z">
              <m:rPr>
                <m:sty m:val="p"/>
              </m:rPr>
              <w:rPr>
                <w:rFonts w:ascii="Cambria Math" w:hAnsi="Cambria Math" w:hint="eastAsia"/>
              </w:rPr>
              <m:t>=</m:t>
            </w:ins>
          </m:r>
          <m:sSub>
            <m:sSubPr>
              <m:ctrlPr>
                <w:ins w:id="1482" w:author="智绘未来37" w:date="2020-07-27T23:34:00Z">
                  <w:rPr>
                    <w:rFonts w:ascii="Cambria Math" w:hAnsi="Cambria Math"/>
                  </w:rPr>
                </w:ins>
              </m:ctrlPr>
            </m:sSubPr>
            <m:e>
              <m:r>
                <w:ins w:id="1483" w:author="智绘未来37" w:date="2020-07-27T23:34:00Z">
                  <m:rPr>
                    <m:sty m:val="p"/>
                  </m:rPr>
                  <w:rPr>
                    <w:rFonts w:ascii="Cambria Math" w:hAnsi="Cambria Math"/>
                  </w:rPr>
                  <m:t>P</m:t>
                </w:ins>
              </m:r>
              <m:ctrlPr>
                <w:ins w:id="1484" w:author="智绘未来37" w:date="2020-07-27T23:34:00Z">
                  <w:rPr>
                    <w:rFonts w:ascii="Cambria Math" w:hAnsi="Cambria Math" w:hint="eastAsia"/>
                  </w:rPr>
                </w:ins>
              </m:ctrlPr>
            </m:e>
            <m:sub>
              <m:r>
                <w:ins w:id="1485" w:author="智绘未来37" w:date="2020-07-27T23:34:00Z">
                  <m:rPr>
                    <m:sty m:val="p"/>
                  </m:rPr>
                  <w:rPr>
                    <w:rFonts w:ascii="Cambria Math" w:hAnsi="Cambria Math"/>
                  </w:rPr>
                  <m:t>f_0j</m:t>
                </w:ins>
              </m:r>
            </m:sub>
          </m:sSub>
        </m:oMath>
      </m:oMathPara>
    </w:p>
    <w:p w14:paraId="0E5A1E34" w14:textId="77777777" w:rsidR="00B10778" w:rsidRPr="00E242DD" w:rsidRDefault="00B10778" w:rsidP="00B10778">
      <w:pPr>
        <w:pStyle w:val="00"/>
        <w:ind w:firstLine="480"/>
        <w:rPr>
          <w:ins w:id="1486" w:author="智绘未来37" w:date="2020-07-27T23:34:00Z"/>
        </w:rPr>
      </w:pPr>
      <w:ins w:id="1487" w:author="智绘未来37" w:date="2020-07-27T23:34:00Z">
        <w:r w:rsidRPr="00E242DD">
          <w:rPr>
            <w:rFonts w:hint="eastAsia"/>
          </w:rPr>
          <w:t>即获得预测日光伏发电功率预测结果。</w:t>
        </w:r>
      </w:ins>
    </w:p>
    <w:p w14:paraId="32455AA0" w14:textId="403415F8" w:rsidR="00B10778" w:rsidRDefault="00B10778" w:rsidP="00B10778">
      <w:pPr>
        <w:pStyle w:val="00"/>
        <w:ind w:firstLine="480"/>
        <w:rPr>
          <w:ins w:id="1488" w:author="智绘未来37" w:date="2020-07-27T23:34:00Z"/>
        </w:rPr>
      </w:pPr>
      <w:ins w:id="1489" w:author="智绘未来37" w:date="2020-07-27T23:34:00Z">
        <w:r>
          <w:rPr>
            <w:rFonts w:hint="eastAsia"/>
          </w:rPr>
          <w:t>本发明还提供了一种</w:t>
        </w:r>
        <w:r w:rsidRPr="00C949F7">
          <w:rPr>
            <w:rFonts w:hint="eastAsia"/>
          </w:rPr>
          <w:t>基于</w:t>
        </w:r>
        <w:r>
          <w:rPr>
            <w:rFonts w:hint="eastAsia"/>
          </w:rPr>
          <w:t>所述</w:t>
        </w:r>
        <w:r w:rsidRPr="00C949F7">
          <w:rPr>
            <w:rFonts w:hint="eastAsia"/>
          </w:rPr>
          <w:t>误差修正和模糊逻辑的光伏发电功率预测方法</w:t>
        </w:r>
        <w:r>
          <w:rPr>
            <w:rFonts w:hint="eastAsia"/>
          </w:rPr>
          <w:t>的</w:t>
        </w:r>
        <w:r w:rsidRPr="008C165D">
          <w:rPr>
            <w:rFonts w:hint="eastAsia"/>
          </w:rPr>
          <w:t>光伏发电功率预测</w:t>
        </w:r>
        <w:r>
          <w:rPr>
            <w:rFonts w:hint="eastAsia"/>
          </w:rPr>
          <w:t>系统，包括以下模块：</w:t>
        </w:r>
      </w:ins>
    </w:p>
    <w:p w14:paraId="29B28CA2" w14:textId="77777777" w:rsidR="00B10778" w:rsidRDefault="00B10778" w:rsidP="00B10778">
      <w:pPr>
        <w:pStyle w:val="00"/>
        <w:ind w:firstLine="480"/>
        <w:rPr>
          <w:ins w:id="1490" w:author="智绘未来37" w:date="2020-07-27T23:34:00Z"/>
        </w:rPr>
      </w:pPr>
      <w:ins w:id="1491" w:author="智绘未来37" w:date="2020-07-27T23:34:00Z">
        <w:r>
          <w:rPr>
            <w:rFonts w:hint="eastAsia"/>
          </w:rPr>
          <w:t>数据采集模块，用于</w:t>
        </w:r>
        <w:r w:rsidRPr="00C949F7">
          <w:t>获取预测日前</w:t>
        </w:r>
        <w:r w:rsidRPr="00C949F7">
          <w:t>M</w:t>
        </w:r>
        <w:r w:rsidRPr="00C949F7">
          <w:t>天的光伏发电功率历史数据和气象历史数据，以及预测日当天的气象数据</w:t>
        </w:r>
        <w:r>
          <w:rPr>
            <w:rFonts w:hint="eastAsia"/>
          </w:rPr>
          <w:t>；</w:t>
        </w:r>
      </w:ins>
    </w:p>
    <w:p w14:paraId="41C9FAE4" w14:textId="77777777" w:rsidR="00B10778" w:rsidRDefault="00B10778" w:rsidP="00B10778">
      <w:pPr>
        <w:pStyle w:val="00"/>
        <w:ind w:firstLine="480"/>
        <w:rPr>
          <w:ins w:id="1492" w:author="智绘未来37" w:date="2020-07-27T23:34:00Z"/>
        </w:rPr>
      </w:pPr>
      <w:ins w:id="1493" w:author="智绘未来37" w:date="2020-07-27T23:34:00Z">
        <w:r>
          <w:rPr>
            <w:rFonts w:hint="eastAsia"/>
          </w:rPr>
          <w:t>第一数据预处理模块，包含模糊控制器单元，使用</w:t>
        </w:r>
        <w:r w:rsidRPr="008C165D">
          <w:rPr>
            <w:rFonts w:hint="eastAsia"/>
          </w:rPr>
          <w:t>数据采集模块</w:t>
        </w:r>
        <w:r>
          <w:rPr>
            <w:rFonts w:hint="eastAsia"/>
          </w:rPr>
          <w:t>获取的时间以及该时间气象数据其中的两种作为模糊控制器的输入，定义模糊控制器的输出为该时间的云量系数，</w:t>
        </w:r>
      </w:ins>
    </w:p>
    <w:p w14:paraId="7CAAE713" w14:textId="77777777" w:rsidR="00B10778" w:rsidRDefault="00B10778" w:rsidP="00B10778">
      <w:pPr>
        <w:pStyle w:val="00"/>
        <w:ind w:firstLine="480"/>
        <w:rPr>
          <w:ins w:id="1494" w:author="智绘未来37" w:date="2020-07-27T23:34:00Z"/>
        </w:rPr>
      </w:pPr>
      <w:ins w:id="1495" w:author="智绘未来37" w:date="2020-07-27T23:34:00Z">
        <w:r>
          <w:rPr>
            <w:rFonts w:hint="eastAsia"/>
          </w:rPr>
          <w:t>第二数据预处理模块，用于以数据采集模块获取的光伏发电功率预测值和光伏发电功率真实值计算</w:t>
        </w:r>
        <w:r w:rsidRPr="002653B6">
          <w:rPr>
            <w:rFonts w:hint="eastAsia"/>
          </w:rPr>
          <w:t>误差修正因子</w:t>
        </w:r>
        <w:r>
          <w:rPr>
            <w:rFonts w:hint="eastAsia"/>
          </w:rPr>
          <w:t>；</w:t>
        </w:r>
      </w:ins>
    </w:p>
    <w:p w14:paraId="436FB378" w14:textId="77777777" w:rsidR="00B10778" w:rsidRDefault="00B10778" w:rsidP="00B10778">
      <w:pPr>
        <w:pStyle w:val="00"/>
        <w:ind w:firstLine="480"/>
        <w:rPr>
          <w:ins w:id="1496" w:author="智绘未来37" w:date="2020-07-27T23:34:00Z"/>
        </w:rPr>
      </w:pPr>
      <w:ins w:id="1497" w:author="智绘未来37" w:date="2020-07-27T23:34:00Z">
        <w:r>
          <w:rPr>
            <w:rFonts w:hint="eastAsia"/>
          </w:rPr>
          <w:t>光伏发电功率预测模块，内置神经网络单元，该神经网络单元以未用于计算云量系数的气象历史数据，云量系数，和</w:t>
        </w:r>
        <w:r w:rsidRPr="002653B6">
          <w:rPr>
            <w:rFonts w:hint="eastAsia"/>
          </w:rPr>
          <w:t>误差修正因子</w:t>
        </w:r>
        <w:r>
          <w:rPr>
            <w:rFonts w:hint="eastAsia"/>
          </w:rPr>
          <w:t>作为神经网络的输入，以光伏发电功率预测值作为输出，训练获得；光伏发电功率预测模块</w:t>
        </w:r>
        <w:r w:rsidRPr="009C49D7">
          <w:rPr>
            <w:rFonts w:hint="eastAsia"/>
          </w:rPr>
          <w:t>使用预测日当天的气象数据和时间数据通过训练好的神经网络</w:t>
        </w:r>
        <w:r>
          <w:rPr>
            <w:rFonts w:hint="eastAsia"/>
          </w:rPr>
          <w:t>单元</w:t>
        </w:r>
        <w:r w:rsidRPr="009C49D7">
          <w:rPr>
            <w:rFonts w:hint="eastAsia"/>
          </w:rPr>
          <w:t>对光伏发电功率进行预测</w:t>
        </w:r>
        <w:r>
          <w:rPr>
            <w:rFonts w:hint="eastAsia"/>
          </w:rPr>
          <w:t>；</w:t>
        </w:r>
      </w:ins>
    </w:p>
    <w:p w14:paraId="2F44EE44" w14:textId="77777777" w:rsidR="00B10778" w:rsidRDefault="00B10778" w:rsidP="00B10778">
      <w:pPr>
        <w:pStyle w:val="00"/>
        <w:ind w:firstLine="480"/>
        <w:rPr>
          <w:ins w:id="1498" w:author="智绘未来37" w:date="2020-07-27T23:34:00Z"/>
        </w:rPr>
      </w:pPr>
      <w:ins w:id="1499" w:author="智绘未来37" w:date="2020-07-27T23:34:00Z">
        <w:r>
          <w:rPr>
            <w:rFonts w:hint="eastAsia"/>
          </w:rPr>
          <w:t>数据输出模块，用于将</w:t>
        </w:r>
        <w:r w:rsidRPr="00E45366">
          <w:rPr>
            <w:rFonts w:hint="eastAsia"/>
          </w:rPr>
          <w:t>光伏发电功率预测模块</w:t>
        </w:r>
        <w:r>
          <w:rPr>
            <w:rFonts w:hint="eastAsia"/>
          </w:rPr>
          <w:t>的预测结果进行输出显示</w:t>
        </w:r>
        <w:r w:rsidRPr="009C49D7">
          <w:rPr>
            <w:rFonts w:hint="eastAsia"/>
          </w:rPr>
          <w:t>。</w:t>
        </w:r>
      </w:ins>
    </w:p>
    <w:p w14:paraId="70EB0500" w14:textId="293BAD2D" w:rsidR="00B10778" w:rsidRPr="00E45366" w:rsidRDefault="00B10778" w:rsidP="00B10778">
      <w:pPr>
        <w:pStyle w:val="00"/>
        <w:ind w:firstLine="480"/>
        <w:rPr>
          <w:ins w:id="1500" w:author="智绘未来37" w:date="2020-07-27T23:34:00Z"/>
        </w:rPr>
      </w:pPr>
      <w:ins w:id="1501" w:author="智绘未来37" w:date="2020-07-27T23:34:00Z">
        <w:r>
          <w:rPr>
            <w:rFonts w:hint="eastAsia"/>
          </w:rPr>
          <w:t>优选地，数据采集模块</w:t>
        </w:r>
        <w:r w:rsidRPr="00E242DD">
          <w:rPr>
            <w:rFonts w:hint="eastAsia"/>
          </w:rPr>
          <w:t>在一年中的每个季节中各随机选取</w:t>
        </w:r>
        <w:r w:rsidRPr="00E242DD">
          <w:rPr>
            <w:rFonts w:hint="eastAsia"/>
          </w:rPr>
          <w:t>15</w:t>
        </w:r>
        <w:r w:rsidRPr="00E242DD">
          <w:rPr>
            <w:rFonts w:hint="eastAsia"/>
          </w:rPr>
          <w:t>天，每日采样点的数量为</w:t>
        </w:r>
        <w:r w:rsidRPr="00E242DD">
          <w:rPr>
            <w:rFonts w:hint="eastAsia"/>
          </w:rPr>
          <w:t>N=</w:t>
        </w:r>
        <w:r w:rsidRPr="00E242DD">
          <w:t>288</w:t>
        </w:r>
        <w:r>
          <w:rPr>
            <w:rFonts w:hint="eastAsia"/>
          </w:rPr>
          <w:t>。</w:t>
        </w:r>
      </w:ins>
    </w:p>
    <w:p w14:paraId="43253F38" w14:textId="716F6844" w:rsidR="00B10778" w:rsidRDefault="00B10778" w:rsidP="00B10778">
      <w:pPr>
        <w:pStyle w:val="00"/>
        <w:ind w:firstLine="480"/>
        <w:rPr>
          <w:ins w:id="1502" w:author="智绘未来37" w:date="2020-07-27T23:34:00Z"/>
        </w:rPr>
      </w:pPr>
      <w:ins w:id="1503" w:author="智绘未来37" w:date="2020-07-27T23:34:00Z">
        <w:r>
          <w:rPr>
            <w:rFonts w:hint="eastAsia"/>
          </w:rPr>
          <w:lastRenderedPageBreak/>
          <w:t>优选地，第二数据预处理模块包括均方误差计算单元</w:t>
        </w:r>
        <w:r>
          <w:t>、</w:t>
        </w:r>
        <w:r>
          <w:rPr>
            <w:rFonts w:hint="eastAsia"/>
          </w:rPr>
          <w:t>均方根误差计算单元</w:t>
        </w:r>
        <w:r>
          <w:t>、</w:t>
        </w:r>
        <w:r>
          <w:rPr>
            <w:rFonts w:hint="eastAsia"/>
          </w:rPr>
          <w:t>平均绝对误差计算单元</w:t>
        </w:r>
        <w:r>
          <w:t>、</w:t>
        </w:r>
        <w:r>
          <w:rPr>
            <w:rFonts w:hint="eastAsia"/>
          </w:rPr>
          <w:t>平均绝对百分比误差计算单元或对称平均绝对百分比误差计算单元中的至少一个。</w:t>
        </w:r>
      </w:ins>
    </w:p>
    <w:p w14:paraId="2F8B6FA0" w14:textId="1FE18948" w:rsidR="007843F4" w:rsidRPr="00B10778" w:rsidRDefault="00B10778">
      <w:pPr>
        <w:pStyle w:val="00"/>
        <w:ind w:firstLine="480"/>
        <w:rPr>
          <w:ins w:id="1504" w:author="智绘未来37" w:date="2020-07-27T23:34:00Z"/>
        </w:rPr>
      </w:pPr>
      <w:ins w:id="1505" w:author="智绘未来37" w:date="2020-07-27T23:34:00Z">
        <w:r>
          <w:rPr>
            <w:rFonts w:hint="eastAsia"/>
          </w:rPr>
          <w:t>优选地，</w:t>
        </w:r>
        <w:r w:rsidRPr="00B75D9F">
          <w:rPr>
            <w:rFonts w:hint="eastAsia"/>
          </w:rPr>
          <w:t>内置神经网络单元</w:t>
        </w:r>
        <w:r>
          <w:rPr>
            <w:rFonts w:hint="eastAsia"/>
          </w:rPr>
          <w:t>为</w:t>
        </w:r>
        <w:r w:rsidRPr="00B75D9F">
          <w:rPr>
            <w:rFonts w:hint="eastAsia"/>
          </w:rPr>
          <w:t>卷积神经网络</w:t>
        </w:r>
        <w:r>
          <w:rPr>
            <w:rFonts w:hint="eastAsia"/>
          </w:rPr>
          <w:t>单元</w:t>
        </w:r>
        <w:r w:rsidRPr="00B75D9F">
          <w:rPr>
            <w:rFonts w:hint="eastAsia"/>
          </w:rPr>
          <w:t>、贝叶斯神经网络</w:t>
        </w:r>
        <w:r>
          <w:rPr>
            <w:rFonts w:hint="eastAsia"/>
          </w:rPr>
          <w:t>单元或</w:t>
        </w:r>
        <w:r>
          <w:rPr>
            <w:rFonts w:hint="eastAsia"/>
          </w:rPr>
          <w:t>BP</w:t>
        </w:r>
        <w:r>
          <w:rPr>
            <w:rFonts w:hint="eastAsia"/>
          </w:rPr>
          <w:t>神经网络单元中的至少一种。</w:t>
        </w:r>
      </w:ins>
    </w:p>
    <w:p w14:paraId="00D0F744" w14:textId="77777777" w:rsidR="007843F4" w:rsidRPr="00E242DD" w:rsidRDefault="00D8650D">
      <w:pPr>
        <w:pStyle w:val="00"/>
        <w:ind w:firstLine="480"/>
      </w:pPr>
      <w:r w:rsidRPr="00E242DD">
        <w:rPr>
          <w:rFonts w:hint="eastAsia"/>
        </w:rPr>
        <w:t>本发明的有益效果在于，与现有技术相比，既可用于单一光伏板的输出功率预测，也可以用于光伏场站的输出功率预测。即获得预测日光伏发电功率预测结果。本发明的具体过程为，先用历史数据，取辐照度、温度、湿度、气压、风速、风向为神经网络输入层的一到六个输入，第七个输入为前五分钟预测的误差因子来输入进行修正网络，再将一个模糊预处理的工具箱引入神经网络系统，来查找相对湿度、雨量和当天时间之间的数据相关性，将云量系数分类为神经网络的第八个输入。神经网络输出为光伏输出功率。进行对网络训练。训练完成后，可以用本发明的神经网络，对光伏输出功率进行更加精确的预测。</w:t>
      </w:r>
    </w:p>
    <w:p w14:paraId="6BAAA1A6" w14:textId="77777777" w:rsidR="007843F4" w:rsidRPr="00E242DD" w:rsidRDefault="00D8650D">
      <w:pPr>
        <w:pStyle w:val="00"/>
        <w:ind w:firstLine="480"/>
      </w:pPr>
      <w:r w:rsidRPr="00E242DD">
        <w:rPr>
          <w:rFonts w:hint="eastAsia"/>
        </w:rPr>
        <w:t>本发明的有益效果至少包括：</w:t>
      </w:r>
    </w:p>
    <w:p w14:paraId="0C08551F" w14:textId="77777777" w:rsidR="007843F4" w:rsidRPr="00E242DD" w:rsidRDefault="00D8650D">
      <w:pPr>
        <w:pStyle w:val="00"/>
        <w:ind w:firstLine="480"/>
      </w:pPr>
      <w:r w:rsidRPr="00E242DD">
        <w:rPr>
          <w:rFonts w:hint="eastAsia"/>
        </w:rPr>
        <w:t>1</w:t>
      </w:r>
      <w:r w:rsidRPr="00E242DD">
        <w:rPr>
          <w:rFonts w:hint="eastAsia"/>
        </w:rPr>
        <w:t>、基于前五分钟得出的预测数据，根据误差计算公式，计算出预测误差，再返回神经网络输入层作为下一时刻预测的输入，作为误差修正因子修正神经网络。会使得神经网络时刻监控预测的误差，来使得下一时刻预测的更加精确。</w:t>
      </w:r>
    </w:p>
    <w:p w14:paraId="36B62FFF" w14:textId="77777777" w:rsidR="007843F4" w:rsidRPr="00E242DD" w:rsidRDefault="00D8650D">
      <w:pPr>
        <w:pStyle w:val="00"/>
        <w:ind w:firstLine="480"/>
      </w:pPr>
      <w:r w:rsidRPr="00E242DD">
        <w:rPr>
          <w:rFonts w:hint="eastAsia"/>
        </w:rPr>
        <w:t>2</w:t>
      </w:r>
      <w:r w:rsidRPr="00E242DD">
        <w:rPr>
          <w:rFonts w:hint="eastAsia"/>
        </w:rPr>
        <w:t>、云遮盖量与辐照度有很大的相关性，所以考虑模糊逻辑理论，利用</w:t>
      </w:r>
      <w:r w:rsidRPr="00E242DD">
        <w:rPr>
          <w:rFonts w:hint="eastAsia"/>
        </w:rPr>
        <w:t>MATLAB</w:t>
      </w:r>
      <w:r w:rsidRPr="00E242DD">
        <w:rPr>
          <w:rFonts w:hint="eastAsia"/>
        </w:rPr>
        <w:t>自带的模糊预处理工具箱，找出雨量系数与相对温度、雨量、时间三个数据相关性，得到云量系数作为神经网络的输入量，进一步精确神经网络对光伏功率的预测。</w:t>
      </w:r>
    </w:p>
    <w:p w14:paraId="065C2A26" w14:textId="77777777" w:rsidR="007843F4" w:rsidRPr="00E242DD" w:rsidRDefault="007843F4">
      <w:pPr>
        <w:pStyle w:val="00"/>
        <w:ind w:firstLine="480"/>
      </w:pPr>
    </w:p>
    <w:p w14:paraId="18C9A57C" w14:textId="77777777" w:rsidR="007843F4" w:rsidRPr="00E242DD" w:rsidRDefault="00D8650D">
      <w:pPr>
        <w:pStyle w:val="00"/>
        <w:ind w:firstLine="482"/>
        <w:rPr>
          <w:b/>
          <w:bCs/>
        </w:rPr>
      </w:pPr>
      <w:r w:rsidRPr="00E242DD">
        <w:rPr>
          <w:rFonts w:hint="eastAsia"/>
          <w:b/>
          <w:bCs/>
        </w:rPr>
        <w:t>附图说明</w:t>
      </w:r>
    </w:p>
    <w:p w14:paraId="6EE9FC87" w14:textId="77777777" w:rsidR="00144935" w:rsidRDefault="00144935" w:rsidP="00144935">
      <w:pPr>
        <w:pStyle w:val="00"/>
        <w:ind w:firstLine="480"/>
        <w:rPr>
          <w:ins w:id="1506" w:author="智绘未来37" w:date="2020-07-27T23:34:00Z"/>
        </w:rPr>
      </w:pPr>
      <w:ins w:id="1507" w:author="智绘未来37" w:date="2020-07-27T23:34:00Z">
        <w:r>
          <w:rPr>
            <w:rFonts w:hint="eastAsia"/>
          </w:rPr>
          <w:t>图</w:t>
        </w:r>
        <w:r>
          <w:rPr>
            <w:rFonts w:hint="eastAsia"/>
          </w:rPr>
          <w:t>1</w:t>
        </w:r>
        <w:r>
          <w:rPr>
            <w:rFonts w:hint="eastAsia"/>
          </w:rPr>
          <w:t>为本发明的</w:t>
        </w:r>
        <w:r w:rsidRPr="00E311BA">
          <w:rPr>
            <w:rFonts w:hint="eastAsia"/>
          </w:rPr>
          <w:t>基于误差修正和模糊逻辑的光伏发电功率预测方法</w:t>
        </w:r>
        <w:r>
          <w:rPr>
            <w:rFonts w:hint="eastAsia"/>
          </w:rPr>
          <w:t>的流程图；</w:t>
        </w:r>
      </w:ins>
    </w:p>
    <w:p w14:paraId="2189C646" w14:textId="77777777" w:rsidR="00144935" w:rsidRPr="00893133" w:rsidRDefault="00144935" w:rsidP="00144935">
      <w:pPr>
        <w:pStyle w:val="00"/>
        <w:ind w:firstLine="480"/>
        <w:rPr>
          <w:ins w:id="1508" w:author="智绘未来37" w:date="2020-07-27T23:34:00Z"/>
          <w:rFonts w:hint="eastAsia"/>
        </w:rPr>
      </w:pPr>
      <w:ins w:id="1509" w:author="智绘未来37" w:date="2020-07-27T23:34:00Z">
        <w:r>
          <w:rPr>
            <w:rFonts w:hint="eastAsia"/>
          </w:rPr>
          <w:t>图</w:t>
        </w:r>
        <w:r>
          <w:t>2</w:t>
        </w:r>
        <w:r>
          <w:rPr>
            <w:rFonts w:hint="eastAsia"/>
          </w:rPr>
          <w:t>为本发明的</w:t>
        </w:r>
        <w:r w:rsidRPr="00E311BA">
          <w:rPr>
            <w:rFonts w:hint="eastAsia"/>
          </w:rPr>
          <w:t>基于误差修正和模糊逻辑的光伏发电功率预测方法</w:t>
        </w:r>
        <w:r>
          <w:rPr>
            <w:rFonts w:hint="eastAsia"/>
          </w:rPr>
          <w:t>的神经网络示意图；</w:t>
        </w:r>
      </w:ins>
    </w:p>
    <w:p w14:paraId="3D882F64" w14:textId="77777777" w:rsidR="00144935" w:rsidRPr="00893133" w:rsidRDefault="00144935" w:rsidP="00144935">
      <w:pPr>
        <w:pStyle w:val="00"/>
        <w:ind w:firstLine="480"/>
        <w:rPr>
          <w:ins w:id="1510" w:author="智绘未来37" w:date="2020-07-27T23:34:00Z"/>
          <w:rFonts w:hint="eastAsia"/>
        </w:rPr>
      </w:pPr>
      <w:ins w:id="1511" w:author="智绘未来37" w:date="2020-07-27T23:34:00Z">
        <w:r>
          <w:rPr>
            <w:rFonts w:hint="eastAsia"/>
          </w:rPr>
          <w:lastRenderedPageBreak/>
          <w:t>图</w:t>
        </w:r>
        <w:r>
          <w:t>3</w:t>
        </w:r>
        <w:r>
          <w:rPr>
            <w:rFonts w:hint="eastAsia"/>
          </w:rPr>
          <w:t>为本发明的</w:t>
        </w:r>
        <w:r w:rsidRPr="00E311BA">
          <w:rPr>
            <w:rFonts w:hint="eastAsia"/>
          </w:rPr>
          <w:t>基于误差修正和模糊逻辑的光伏发电功率预测方法</w:t>
        </w:r>
        <w:r>
          <w:rPr>
            <w:rFonts w:hint="eastAsia"/>
          </w:rPr>
          <w:t>的模糊逻辑示意图；</w:t>
        </w:r>
      </w:ins>
    </w:p>
    <w:p w14:paraId="2C8EDF81" w14:textId="1E5B722D" w:rsidR="00144935" w:rsidRPr="00893133" w:rsidRDefault="00144935" w:rsidP="00144935">
      <w:pPr>
        <w:pStyle w:val="00"/>
        <w:ind w:firstLine="480"/>
        <w:rPr>
          <w:ins w:id="1512" w:author="智绘未来37" w:date="2020-07-27T23:34:00Z"/>
          <w:rFonts w:hint="eastAsia"/>
        </w:rPr>
      </w:pPr>
      <w:ins w:id="1513" w:author="智绘未来37" w:date="2020-07-27T23:34:00Z">
        <w:r>
          <w:rPr>
            <w:rFonts w:hint="eastAsia"/>
          </w:rPr>
          <w:t>图</w:t>
        </w:r>
        <w:r>
          <w:t>4</w:t>
        </w:r>
        <w:r>
          <w:rPr>
            <w:rFonts w:hint="eastAsia"/>
          </w:rPr>
          <w:t>为本发明的</w:t>
        </w:r>
        <w:r w:rsidRPr="00E311BA">
          <w:rPr>
            <w:rFonts w:hint="eastAsia"/>
          </w:rPr>
          <w:t>基于误差修正和模糊逻辑的光伏发电功率预测方法</w:t>
        </w:r>
        <w:r>
          <w:rPr>
            <w:rFonts w:hint="eastAsia"/>
          </w:rPr>
          <w:t>的模糊逻辑处理框图。</w:t>
        </w:r>
      </w:ins>
    </w:p>
    <w:p w14:paraId="4DFE3B24" w14:textId="77777777" w:rsidR="007843F4" w:rsidRPr="00144935" w:rsidRDefault="007843F4">
      <w:pPr>
        <w:pStyle w:val="00"/>
        <w:ind w:firstLine="480"/>
      </w:pPr>
    </w:p>
    <w:p w14:paraId="2D2FA7A0" w14:textId="77777777" w:rsidR="007843F4" w:rsidRPr="00E242DD" w:rsidRDefault="00D8650D">
      <w:pPr>
        <w:pStyle w:val="00"/>
        <w:ind w:firstLine="482"/>
        <w:rPr>
          <w:b/>
          <w:bCs/>
        </w:rPr>
      </w:pPr>
      <w:r w:rsidRPr="00E242DD">
        <w:rPr>
          <w:rFonts w:hint="eastAsia"/>
          <w:b/>
          <w:bCs/>
        </w:rPr>
        <w:t>具体实施方式</w:t>
      </w:r>
    </w:p>
    <w:p w14:paraId="183E6CE9" w14:textId="3537DD06" w:rsidR="007843F4" w:rsidRDefault="00D8650D">
      <w:pPr>
        <w:pStyle w:val="00"/>
        <w:ind w:firstLine="480"/>
      </w:pPr>
      <w:r w:rsidRPr="00E242DD">
        <w:rPr>
          <w:rFonts w:hint="eastAsia"/>
        </w:rPr>
        <w:t>下面结合附图对本申请作进一步描述。以下实施例仅用于更加清楚地说明本发明的技术方案，而不能以此来限制本申请的保护范围。</w:t>
      </w:r>
    </w:p>
    <w:p w14:paraId="3B26FD41" w14:textId="5E1B295C" w:rsidR="00144935" w:rsidRPr="00E242DD" w:rsidRDefault="00144935">
      <w:pPr>
        <w:pStyle w:val="00"/>
        <w:ind w:firstLine="480"/>
        <w:rPr>
          <w:ins w:id="1514" w:author="智绘未来37" w:date="2020-07-27T23:34:00Z"/>
          <w:rFonts w:hint="eastAsia"/>
        </w:rPr>
      </w:pPr>
      <w:ins w:id="1515" w:author="智绘未来37" w:date="2020-07-27T23:34:00Z">
        <w:r>
          <w:rPr>
            <w:rFonts w:hint="eastAsia"/>
          </w:rPr>
          <w:t>如图</w:t>
        </w:r>
        <w:r>
          <w:rPr>
            <w:rFonts w:hint="eastAsia"/>
          </w:rPr>
          <w:t>1</w:t>
        </w:r>
        <w:r>
          <w:rPr>
            <w:rFonts w:hint="eastAsia"/>
          </w:rPr>
          <w:t>所示，本发明提供了一种</w:t>
        </w:r>
        <w:r w:rsidRPr="00144935">
          <w:rPr>
            <w:rFonts w:hint="eastAsia"/>
          </w:rPr>
          <w:t>基于误差修正和模糊逻辑的光伏发电功率预测方法</w:t>
        </w:r>
        <w:r>
          <w:rPr>
            <w:rFonts w:hint="eastAsia"/>
          </w:rPr>
          <w:t>，具体步骤包括：</w:t>
        </w:r>
      </w:ins>
    </w:p>
    <w:p w14:paraId="2DE4DA92" w14:textId="77777777" w:rsidR="007843F4" w:rsidRPr="00E242DD" w:rsidRDefault="00D8650D">
      <w:pPr>
        <w:pStyle w:val="00"/>
        <w:ind w:firstLine="480"/>
      </w:pPr>
      <w:bookmarkStart w:id="1516" w:name="_Hlk46780285"/>
      <w:r w:rsidRPr="00E242DD">
        <w:rPr>
          <w:rFonts w:hint="eastAsia"/>
        </w:rPr>
        <w:t>步骤</w:t>
      </w:r>
      <w:r w:rsidRPr="00E242DD">
        <w:rPr>
          <w:rFonts w:hint="eastAsia"/>
        </w:rPr>
        <w:t>1</w:t>
      </w:r>
      <w:r w:rsidRPr="00E242DD">
        <w:rPr>
          <w:rFonts w:hint="eastAsia"/>
        </w:rPr>
        <w:t>，获取预测日前</w:t>
      </w:r>
      <w:r w:rsidRPr="00E242DD">
        <w:rPr>
          <w:rFonts w:hint="eastAsia"/>
        </w:rPr>
        <w:t>M</w:t>
      </w:r>
      <w:r w:rsidRPr="00E242DD">
        <w:rPr>
          <w:rFonts w:hint="eastAsia"/>
        </w:rPr>
        <w:t>天的光伏发电功率历史数据和气象历史数据，以及预测日当天的气象数据</w:t>
      </w:r>
      <w:bookmarkEnd w:id="1516"/>
      <w:r w:rsidRPr="00E242DD">
        <w:rPr>
          <w:rFonts w:hint="eastAsia"/>
        </w:rPr>
        <w:t>。</w:t>
      </w:r>
    </w:p>
    <w:p w14:paraId="3FA1E828" w14:textId="5CD15DC4" w:rsidR="007843F4" w:rsidRPr="00E242DD" w:rsidRDefault="00D8650D">
      <w:pPr>
        <w:pStyle w:val="00"/>
        <w:ind w:firstLine="480"/>
      </w:pPr>
      <w:bookmarkStart w:id="1517" w:name="_Hlk46781930"/>
      <w:r w:rsidRPr="00E242DD">
        <w:rPr>
          <w:rFonts w:hint="eastAsia"/>
        </w:rPr>
        <w:t>预测日前</w:t>
      </w:r>
      <w:r w:rsidRPr="00E242DD">
        <w:rPr>
          <w:rFonts w:hint="eastAsia"/>
        </w:rPr>
        <w:t>M</w:t>
      </w:r>
      <w:r w:rsidRPr="00E242DD">
        <w:rPr>
          <w:rFonts w:hint="eastAsia"/>
        </w:rPr>
        <w:t>天的光伏发电功率历史数据和气象历史数据包括：预测日前第</w:t>
      </w:r>
      <w:r w:rsidRPr="00E242DD">
        <w:rPr>
          <w:rFonts w:hint="eastAsia"/>
        </w:rPr>
        <w:t>i</w:t>
      </w:r>
      <w:r w:rsidRPr="00E242DD">
        <w:rPr>
          <w:rFonts w:hint="eastAsia"/>
        </w:rPr>
        <w:t>天第</w:t>
      </w:r>
      <w:r w:rsidRPr="00E242DD">
        <w:rPr>
          <w:rFonts w:hint="eastAsia"/>
        </w:rPr>
        <w:t>j</w:t>
      </w:r>
      <w:r w:rsidRPr="00E242DD">
        <w:rPr>
          <w:rFonts w:hint="eastAsia"/>
        </w:rPr>
        <w:t>时刻的光伏发电功率和气象历史数据，</w:t>
      </w:r>
      <m:oMath>
        <m:r>
          <m:rPr>
            <m:sty m:val="p"/>
          </m:rPr>
          <w:rPr>
            <w:rFonts w:ascii="Cambria Math" w:hAnsi="Cambria Math"/>
          </w:rPr>
          <m:t>i=1,2,…,M</m:t>
        </m:r>
      </m:oMath>
      <w:r w:rsidRPr="00E242DD">
        <w:rPr>
          <w:rFonts w:hint="eastAsia"/>
        </w:rPr>
        <w:t>，</w:t>
      </w:r>
      <m:oMath>
        <m:r>
          <m:rPr>
            <m:sty m:val="p"/>
          </m:rPr>
          <w:rPr>
            <w:rFonts w:ascii="Cambria Math" w:hAnsi="Cambria Math" w:hint="eastAsia"/>
          </w:rPr>
          <m:t>i</m:t>
        </m:r>
        <m:r>
          <m:rPr>
            <m:sty m:val="p"/>
          </m:rPr>
          <w:rPr>
            <w:rFonts w:ascii="Cambria Math" w:hAnsi="Cambria Math"/>
          </w:rPr>
          <m:t>=1</m:t>
        </m:r>
      </m:oMath>
      <w:r w:rsidRPr="00E242DD">
        <w:rPr>
          <w:rFonts w:hint="eastAsia"/>
        </w:rPr>
        <w:t>表示预测日的前一天，</w:t>
      </w:r>
      <m:oMath>
        <m:r>
          <m:rPr>
            <m:sty m:val="p"/>
          </m:rPr>
          <w:rPr>
            <w:rFonts w:ascii="Cambria Math" w:hAnsi="Cambria Math"/>
          </w:rPr>
          <m:t>j=1,2,…,N</m:t>
        </m:r>
      </m:oMath>
      <w:r w:rsidRPr="00E242DD">
        <w:rPr>
          <w:rFonts w:hint="eastAsia"/>
        </w:rPr>
        <w:t>，</w:t>
      </w:r>
      <w:r w:rsidRPr="00E242DD">
        <w:rPr>
          <w:rFonts w:hint="eastAsia"/>
        </w:rPr>
        <w:t>N</w:t>
      </w:r>
      <w:r w:rsidRPr="00E242DD">
        <w:rPr>
          <w:rFonts w:hint="eastAsia"/>
        </w:rPr>
        <w:t>表示每日采样点数。</w:t>
      </w:r>
    </w:p>
    <w:p w14:paraId="0F11E739" w14:textId="225A014E" w:rsidR="007843F4" w:rsidRPr="00E242DD" w:rsidRDefault="00D8650D">
      <w:pPr>
        <w:pStyle w:val="00"/>
        <w:ind w:firstLine="480"/>
      </w:pPr>
      <w:r w:rsidRPr="00E242DD">
        <w:rPr>
          <w:rFonts w:hint="eastAsia"/>
        </w:rPr>
        <w:t>相对应地，预测日当天的气象数据包括：预测日前当天第</w:t>
      </w:r>
      <w:r w:rsidRPr="00E242DD">
        <w:rPr>
          <w:rFonts w:hint="eastAsia"/>
        </w:rPr>
        <w:t>j</w:t>
      </w:r>
      <w:r w:rsidRPr="00E242DD">
        <w:rPr>
          <w:rFonts w:hint="eastAsia"/>
        </w:rPr>
        <w:t>时刻的气象数据，</w:t>
      </w:r>
      <m:oMath>
        <m:r>
          <m:rPr>
            <m:sty m:val="p"/>
          </m:rPr>
          <w:rPr>
            <w:rFonts w:ascii="Cambria Math" w:hAnsi="Cambria Math"/>
          </w:rPr>
          <m:t>j=1,2,…,N</m:t>
        </m:r>
      </m:oMath>
      <w:r w:rsidRPr="00E242DD">
        <w:rPr>
          <w:rFonts w:hint="eastAsia"/>
        </w:rPr>
        <w:t>，</w:t>
      </w:r>
      <w:r w:rsidRPr="00E242DD">
        <w:rPr>
          <w:rFonts w:hint="eastAsia"/>
        </w:rPr>
        <w:t>N</w:t>
      </w:r>
      <w:r w:rsidRPr="00E242DD">
        <w:rPr>
          <w:rFonts w:hint="eastAsia"/>
        </w:rPr>
        <w:t>表示每日采样点数。</w:t>
      </w:r>
      <w:bookmarkEnd w:id="1517"/>
    </w:p>
    <w:p w14:paraId="3CE03925" w14:textId="77777777" w:rsidR="007843F4" w:rsidRPr="00E242DD" w:rsidRDefault="00D8650D">
      <w:pPr>
        <w:pStyle w:val="00"/>
        <w:ind w:firstLine="480"/>
      </w:pPr>
      <w:r w:rsidRPr="00E242DD">
        <w:rPr>
          <w:rFonts w:hint="eastAsia"/>
        </w:rPr>
        <w:t>具体地，</w:t>
      </w:r>
    </w:p>
    <w:p w14:paraId="00FD0634" w14:textId="6EEB3F55" w:rsidR="007843F4" w:rsidRPr="00E242DD" w:rsidRDefault="00D8650D">
      <w:pPr>
        <w:pStyle w:val="00"/>
        <w:ind w:firstLine="480"/>
      </w:pPr>
      <w:r w:rsidRPr="00E242DD">
        <w:rPr>
          <w:rFonts w:hint="eastAsia"/>
        </w:rPr>
        <w:t>I</w:t>
      </w:r>
      <w:r w:rsidRPr="00E242DD">
        <w:rPr>
          <w:rFonts w:hint="eastAsia"/>
        </w:rPr>
        <w:t>表示辐照度</w:t>
      </w:r>
      <w:r w:rsidRPr="00E242DD">
        <w:t>，</w:t>
      </w:r>
      <m:oMath>
        <m:sSub>
          <m:sSubPr>
            <m:ctrlPr>
              <w:rPr>
                <w:rFonts w:ascii="Cambria Math" w:hAnsi="Cambria Math"/>
              </w:rPr>
            </m:ctrlPr>
          </m:sSubPr>
          <m:e>
            <m:r>
              <m:rPr>
                <m:sty m:val="p"/>
              </m:rPr>
              <w:rPr>
                <w:rFonts w:ascii="Cambria Math" w:hAnsi="Cambria Math" w:hint="eastAsia"/>
              </w:rPr>
              <m:t>I</m:t>
            </m:r>
            <m:ctrlPr>
              <w:rPr>
                <w:rFonts w:ascii="Cambria Math" w:hAnsi="Cambria Math" w:hint="eastAsia"/>
              </w:rPr>
            </m:ctrlPr>
          </m:e>
          <m:sub>
            <m:r>
              <m:rPr>
                <m:sty m:val="p"/>
              </m:rPr>
              <w:rPr>
                <w:rFonts w:ascii="Cambria Math" w:hAnsi="Cambria Math"/>
              </w:rPr>
              <m:t>i</m:t>
            </m:r>
          </m:sub>
        </m:sSub>
      </m:oMath>
      <w:r w:rsidRPr="00E242DD">
        <w:rPr>
          <w:rFonts w:hint="eastAsia"/>
        </w:rPr>
        <w:t>表示预测日前第</w:t>
      </w:r>
      <w:r w:rsidRPr="00E242DD">
        <w:rPr>
          <w:rFonts w:hint="eastAsia"/>
        </w:rPr>
        <w:t>i</w:t>
      </w:r>
      <w:r w:rsidRPr="00E242DD">
        <w:rPr>
          <w:rFonts w:hint="eastAsia"/>
        </w:rPr>
        <w:t>天的辐照度向量</w:t>
      </w:r>
      <w:r w:rsidRPr="00E242DD">
        <w:t>，</w:t>
      </w:r>
      <m:oMath>
        <m:sSub>
          <m:sSubPr>
            <m:ctrlPr>
              <w:rPr>
                <w:rFonts w:ascii="Cambria Math" w:hAnsi="Cambria Math"/>
              </w:rPr>
            </m:ctrlPr>
          </m:sSubPr>
          <m:e>
            <m:r>
              <m:rPr>
                <m:sty m:val="p"/>
              </m:rPr>
              <w:rPr>
                <w:rFonts w:ascii="Cambria Math" w:hAnsi="Cambria Math" w:hint="eastAsia"/>
              </w:rPr>
              <m:t>I</m:t>
            </m:r>
            <m:ctrlPr>
              <w:rPr>
                <w:rFonts w:ascii="Cambria Math" w:hAnsi="Cambria Math" w:hint="eastAsia"/>
              </w:rPr>
            </m:ctrlPr>
          </m:e>
          <m:sub>
            <m:r>
              <m:rPr>
                <m:sty m:val="p"/>
              </m:rPr>
              <w:rPr>
                <w:rFonts w:ascii="Cambria Math" w:hAnsi="Cambria Math"/>
              </w:rPr>
              <m:t>ij</m:t>
            </m:r>
          </m:sub>
        </m:sSub>
      </m:oMath>
      <w:r w:rsidRPr="00E242DD">
        <w:rPr>
          <w:rFonts w:hint="eastAsia"/>
        </w:rPr>
        <w:t>表示预测日前第</w:t>
      </w:r>
      <w:r w:rsidRPr="00E242DD">
        <w:rPr>
          <w:rFonts w:hint="eastAsia"/>
        </w:rPr>
        <w:t>i</w:t>
      </w:r>
      <w:r w:rsidRPr="00E242DD">
        <w:rPr>
          <w:rFonts w:hint="eastAsia"/>
        </w:rPr>
        <w:t>天第</w:t>
      </w:r>
      <w:r w:rsidRPr="00E242DD">
        <w:rPr>
          <w:rFonts w:hint="eastAsia"/>
        </w:rPr>
        <w:t>j</w:t>
      </w:r>
      <w:r w:rsidRPr="00E242DD">
        <w:rPr>
          <w:rFonts w:hint="eastAsia"/>
        </w:rPr>
        <w:t>时刻的辐照度</w:t>
      </w:r>
      <w:r w:rsidRPr="00E242DD">
        <w:t>，</w:t>
      </w:r>
      <w:bookmarkStart w:id="1518" w:name="_Hlk46782263"/>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iN</m:t>
                </m:r>
              </m:sub>
            </m:sSub>
          </m:e>
        </m:d>
      </m:oMath>
      <w:bookmarkEnd w:id="1518"/>
      <w:r w:rsidRPr="00E242DD">
        <w:rPr>
          <w:rFonts w:hint="eastAsia"/>
        </w:rPr>
        <w:t>，</w:t>
      </w:r>
      <m:oMath>
        <m:sSub>
          <m:sSubPr>
            <m:ctrlPr>
              <w:rPr>
                <w:rFonts w:ascii="Cambria Math" w:hAnsi="Cambria Math"/>
              </w:rPr>
            </m:ctrlPr>
          </m:sSubPr>
          <m:e>
            <m:r>
              <m:rPr>
                <m:sty m:val="p"/>
              </m:rPr>
              <w:rPr>
                <w:rFonts w:ascii="Cambria Math" w:hAnsi="Cambria Math" w:hint="eastAsia"/>
              </w:rPr>
              <m:t>I</m:t>
            </m:r>
            <m:ctrlPr>
              <w:rPr>
                <w:rFonts w:ascii="Cambria Math" w:hAnsi="Cambria Math" w:hint="eastAsia"/>
              </w:rPr>
            </m:ctrlPr>
          </m:e>
          <m:sub>
            <m:r>
              <m:rPr>
                <m:sty m:val="p"/>
              </m:rPr>
              <w:rPr>
                <w:rFonts w:ascii="Cambria Math" w:hAnsi="Cambria Math"/>
              </w:rPr>
              <m:t>0</m:t>
            </m:r>
          </m:sub>
        </m:sSub>
      </m:oMath>
      <w:r w:rsidRPr="00E242DD">
        <w:rPr>
          <w:rFonts w:hint="eastAsia"/>
        </w:rPr>
        <w:t>表示预测日当天的辐照度向量</w:t>
      </w:r>
      <w:r w:rsidRPr="00E242DD">
        <w:t>，</w:t>
      </w:r>
      <m:oMath>
        <m:sSub>
          <m:sSubPr>
            <m:ctrlPr>
              <w:rPr>
                <w:rFonts w:ascii="Cambria Math" w:hAnsi="Cambria Math"/>
              </w:rPr>
            </m:ctrlPr>
          </m:sSubPr>
          <m:e>
            <m:r>
              <m:rPr>
                <m:sty m:val="p"/>
              </m:rPr>
              <w:rPr>
                <w:rFonts w:ascii="Cambria Math" w:hAnsi="Cambria Math" w:hint="eastAsia"/>
              </w:rPr>
              <m:t>I</m:t>
            </m:r>
            <m:ctrlPr>
              <w:rPr>
                <w:rFonts w:ascii="Cambria Math" w:hAnsi="Cambria Math" w:hint="eastAsia"/>
              </w:rPr>
            </m:ctrlPr>
          </m:e>
          <m:sub>
            <m:r>
              <m:rPr>
                <m:sty m:val="p"/>
              </m:rPr>
              <w:rPr>
                <w:rFonts w:ascii="Cambria Math" w:hAnsi="Cambria Math"/>
              </w:rPr>
              <m:t>0j</m:t>
            </m:r>
          </m:sub>
        </m:sSub>
      </m:oMath>
      <w:r w:rsidRPr="00E242DD">
        <w:rPr>
          <w:rFonts w:hint="eastAsia"/>
        </w:rPr>
        <w:t>表示预测日当天第</w:t>
      </w:r>
      <w:r w:rsidRPr="00E242DD">
        <w:rPr>
          <w:rFonts w:hint="eastAsia"/>
        </w:rPr>
        <w:t>j</w:t>
      </w:r>
      <w:r w:rsidRPr="00E242DD">
        <w:rPr>
          <w:rFonts w:hint="eastAsia"/>
        </w:rPr>
        <w:t>时刻的辐照度</w:t>
      </w:r>
      <w:r w:rsidRPr="00E242DD">
        <w:t>，</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0N</m:t>
                </m:r>
              </m:sub>
            </m:sSub>
          </m:e>
        </m:d>
      </m:oMath>
      <w:r w:rsidRPr="00E242DD">
        <w:rPr>
          <w:rFonts w:hint="eastAsia"/>
        </w:rPr>
        <w:t>。</w:t>
      </w:r>
    </w:p>
    <w:p w14:paraId="717F4F75" w14:textId="77F68F33" w:rsidR="007843F4" w:rsidRPr="00E242DD" w:rsidRDefault="00D8650D">
      <w:pPr>
        <w:pStyle w:val="00"/>
        <w:ind w:firstLine="480"/>
      </w:pPr>
      <w:r w:rsidRPr="00E242DD">
        <w:rPr>
          <w:rFonts w:hint="eastAsia"/>
        </w:rPr>
        <w:t>T</w:t>
      </w:r>
      <w:r w:rsidRPr="00E242DD">
        <w:rPr>
          <w:rFonts w:hint="eastAsia"/>
        </w:rPr>
        <w:t>表示温度，</w:t>
      </w:r>
      <m:oMath>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i</m:t>
            </m:r>
          </m:sub>
        </m:sSub>
      </m:oMath>
      <w:r w:rsidRPr="00E242DD">
        <w:rPr>
          <w:rFonts w:hint="eastAsia"/>
        </w:rPr>
        <w:t>表示预测日前第</w:t>
      </w:r>
      <w:r w:rsidRPr="00E242DD">
        <w:rPr>
          <w:rFonts w:hint="eastAsia"/>
        </w:rPr>
        <w:t>i</w:t>
      </w:r>
      <w:r w:rsidRPr="00E242DD">
        <w:rPr>
          <w:rFonts w:hint="eastAsia"/>
        </w:rPr>
        <w:t>天的温度向量，</w:t>
      </w:r>
      <m:oMath>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ij</m:t>
            </m:r>
          </m:sub>
        </m:sSub>
      </m:oMath>
      <w:r w:rsidRPr="00E242DD">
        <w:rPr>
          <w:rFonts w:hint="eastAsia"/>
        </w:rPr>
        <w:t>表示预测日前第</w:t>
      </w:r>
      <w:r w:rsidRPr="00E242DD">
        <w:rPr>
          <w:rFonts w:hint="eastAsia"/>
        </w:rPr>
        <w:t>i</w:t>
      </w:r>
      <w:r w:rsidRPr="00E242DD">
        <w:rPr>
          <w:rFonts w:hint="eastAsia"/>
        </w:rPr>
        <w:t>天第</w:t>
      </w:r>
      <w:r w:rsidRPr="00E242DD">
        <w:rPr>
          <w:rFonts w:hint="eastAsia"/>
        </w:rPr>
        <w:t>j</w:t>
      </w:r>
      <w:r w:rsidRPr="00E242DD">
        <w:rPr>
          <w:rFonts w:hint="eastAsia"/>
        </w:rPr>
        <w:t>时刻的温度，</w:t>
      </w:r>
      <w:bookmarkStart w:id="1519" w:name="_Hlk46782271"/>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iN</m:t>
                </m:r>
              </m:sub>
            </m:sSub>
          </m:e>
        </m:d>
      </m:oMath>
      <w:bookmarkEnd w:id="1519"/>
      <w:r w:rsidRPr="00E242DD">
        <w:rPr>
          <w:rFonts w:hint="eastAsia"/>
        </w:rPr>
        <w:t>，</w:t>
      </w:r>
      <m:oMath>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0</m:t>
            </m:r>
          </m:sub>
        </m:sSub>
      </m:oMath>
      <w:r w:rsidRPr="00E242DD">
        <w:rPr>
          <w:rFonts w:hint="eastAsia"/>
        </w:rPr>
        <w:t>表示预测日当天的温度向量，</w:t>
      </w:r>
      <m:oMath>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0j</m:t>
            </m:r>
          </m:sub>
        </m:sSub>
      </m:oMath>
      <w:r w:rsidRPr="00E242DD">
        <w:rPr>
          <w:rFonts w:hint="eastAsia"/>
        </w:rPr>
        <w:t>表示预测日当天第</w:t>
      </w:r>
      <w:r w:rsidRPr="00E242DD">
        <w:rPr>
          <w:rFonts w:hint="eastAsia"/>
        </w:rPr>
        <w:t>j</w:t>
      </w:r>
      <w:r w:rsidRPr="00E242DD">
        <w:rPr>
          <w:rFonts w:hint="eastAsia"/>
        </w:rPr>
        <w:t>时刻的温度，</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0N</m:t>
                </m:r>
              </m:sub>
            </m:sSub>
          </m:e>
        </m:d>
      </m:oMath>
      <w:r w:rsidRPr="00E242DD">
        <w:rPr>
          <w:rFonts w:hint="eastAsia"/>
        </w:rPr>
        <w:t>。</w:t>
      </w:r>
    </w:p>
    <w:p w14:paraId="05BD656B" w14:textId="3F5D08FB" w:rsidR="007843F4" w:rsidRPr="00E242DD" w:rsidRDefault="00D8650D">
      <w:pPr>
        <w:pStyle w:val="00"/>
        <w:ind w:firstLine="480"/>
      </w:pPr>
      <w:r w:rsidRPr="00E242DD">
        <w:rPr>
          <w:rFonts w:hint="eastAsia"/>
        </w:rPr>
        <w:t>WS</w:t>
      </w:r>
      <w:r w:rsidRPr="00E242DD">
        <w:rPr>
          <w:rFonts w:hint="eastAsia"/>
        </w:rPr>
        <w:t>表示风速</w:t>
      </w:r>
      <w:r w:rsidRPr="00E242DD">
        <w:t>，</w:t>
      </w:r>
      <m:oMath>
        <m:sSub>
          <m:sSubPr>
            <m:ctrlPr>
              <w:rPr>
                <w:rFonts w:ascii="Cambria Math" w:hAnsi="Cambria Math"/>
              </w:rPr>
            </m:ctrlPr>
          </m:sSubPr>
          <m:e>
            <m:r>
              <m:rPr>
                <m:sty m:val="p"/>
              </m:rPr>
              <w:rPr>
                <w:rFonts w:ascii="Cambria Math" w:hAnsi="Cambria Math"/>
              </w:rPr>
              <m:t>WS</m:t>
            </m:r>
            <m:ctrlPr>
              <w:rPr>
                <w:rFonts w:ascii="Cambria Math" w:hAnsi="Cambria Math" w:hint="eastAsia"/>
              </w:rPr>
            </m:ctrlPr>
          </m:e>
          <m:sub>
            <m:r>
              <m:rPr>
                <m:sty m:val="p"/>
              </m:rPr>
              <w:rPr>
                <w:rFonts w:ascii="Cambria Math" w:hAnsi="Cambria Math"/>
              </w:rPr>
              <m:t>i</m:t>
            </m:r>
          </m:sub>
        </m:sSub>
      </m:oMath>
      <w:r w:rsidRPr="00E242DD">
        <w:rPr>
          <w:rFonts w:hint="eastAsia"/>
        </w:rPr>
        <w:t>表示预测日前第</w:t>
      </w:r>
      <w:r w:rsidRPr="00E242DD">
        <w:rPr>
          <w:rFonts w:hint="eastAsia"/>
        </w:rPr>
        <w:t>i</w:t>
      </w:r>
      <w:r w:rsidRPr="00E242DD">
        <w:rPr>
          <w:rFonts w:hint="eastAsia"/>
        </w:rPr>
        <w:t>天的风速向量</w:t>
      </w:r>
      <w:r w:rsidRPr="00E242DD">
        <w:t>，</w:t>
      </w:r>
      <m:oMath>
        <m:sSub>
          <m:sSubPr>
            <m:ctrlPr>
              <w:rPr>
                <w:rFonts w:ascii="Cambria Math" w:hAnsi="Cambria Math"/>
              </w:rPr>
            </m:ctrlPr>
          </m:sSubPr>
          <m:e>
            <m:r>
              <m:rPr>
                <m:sty m:val="p"/>
              </m:rPr>
              <w:rPr>
                <w:rFonts w:ascii="Cambria Math" w:hAnsi="Cambria Math"/>
              </w:rPr>
              <m:t>WS</m:t>
            </m:r>
            <m:ctrlPr>
              <w:rPr>
                <w:rFonts w:ascii="Cambria Math" w:hAnsi="Cambria Math" w:hint="eastAsia"/>
              </w:rPr>
            </m:ctrlPr>
          </m:e>
          <m:sub>
            <m:r>
              <m:rPr>
                <m:sty m:val="p"/>
              </m:rPr>
              <w:rPr>
                <w:rFonts w:ascii="Cambria Math" w:hAnsi="Cambria Math"/>
              </w:rPr>
              <m:t>ij</m:t>
            </m:r>
          </m:sub>
        </m:sSub>
      </m:oMath>
      <w:r w:rsidRPr="00E242DD">
        <w:rPr>
          <w:rFonts w:hint="eastAsia"/>
        </w:rPr>
        <w:t>表示预测日前第</w:t>
      </w:r>
      <w:r w:rsidRPr="00E242DD">
        <w:rPr>
          <w:rFonts w:hint="eastAsia"/>
        </w:rPr>
        <w:t>i</w:t>
      </w:r>
      <w:r w:rsidRPr="00E242DD">
        <w:rPr>
          <w:rFonts w:hint="eastAsia"/>
        </w:rPr>
        <w:t>天第</w:t>
      </w:r>
      <w:r w:rsidRPr="00E242DD">
        <w:rPr>
          <w:rFonts w:hint="eastAsia"/>
        </w:rPr>
        <w:t>j</w:t>
      </w:r>
      <w:r w:rsidRPr="00E242DD">
        <w:rPr>
          <w:rFonts w:hint="eastAsia"/>
        </w:rPr>
        <w:t>时刻的风速，</w:t>
      </w:r>
      <w:bookmarkStart w:id="1520" w:name="_Hlk46782278"/>
      <m:oMath>
        <m:sSub>
          <m:sSubPr>
            <m:ctrlPr>
              <w:rPr>
                <w:rFonts w:ascii="Cambria Math" w:hAnsi="Cambria Math"/>
              </w:rPr>
            </m:ctrlPr>
          </m:sSubPr>
          <m:e>
            <m:r>
              <m:rPr>
                <m:sty m:val="p"/>
              </m:rPr>
              <w:rPr>
                <w:rFonts w:ascii="Cambria Math" w:hAnsi="Cambria Math"/>
              </w:rPr>
              <m:t>WS</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WS</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iN</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WS</m:t>
            </m:r>
            <m:ctrlPr>
              <w:rPr>
                <w:rFonts w:ascii="Cambria Math" w:hAnsi="Cambria Math" w:hint="eastAsia"/>
              </w:rPr>
            </m:ctrlPr>
          </m:e>
          <m:sub>
            <m:r>
              <m:rPr>
                <m:sty m:val="p"/>
              </m:rPr>
              <w:rPr>
                <w:rFonts w:ascii="Cambria Math" w:hAnsi="Cambria Math"/>
              </w:rPr>
              <m:t>0</m:t>
            </m:r>
          </m:sub>
        </m:sSub>
      </m:oMath>
      <w:bookmarkEnd w:id="1520"/>
      <w:r w:rsidRPr="00E242DD">
        <w:rPr>
          <w:rFonts w:hint="eastAsia"/>
        </w:rPr>
        <w:t>表示预测日当天的风速向量</w:t>
      </w:r>
      <w:r w:rsidRPr="00E242DD">
        <w:t>，</w:t>
      </w:r>
      <m:oMath>
        <m:sSub>
          <m:sSubPr>
            <m:ctrlPr>
              <w:rPr>
                <w:rFonts w:ascii="Cambria Math" w:hAnsi="Cambria Math"/>
              </w:rPr>
            </m:ctrlPr>
          </m:sSubPr>
          <m:e>
            <m:r>
              <m:rPr>
                <m:sty m:val="p"/>
              </m:rPr>
              <w:rPr>
                <w:rFonts w:ascii="Cambria Math" w:hAnsi="Cambria Math"/>
              </w:rPr>
              <m:t>WS</m:t>
            </m:r>
            <m:ctrlPr>
              <w:rPr>
                <w:rFonts w:ascii="Cambria Math" w:hAnsi="Cambria Math" w:hint="eastAsia"/>
              </w:rPr>
            </m:ctrlPr>
          </m:e>
          <m:sub>
            <m:r>
              <m:rPr>
                <m:sty m:val="p"/>
              </m:rPr>
              <w:rPr>
                <w:rFonts w:ascii="Cambria Math" w:hAnsi="Cambria Math"/>
              </w:rPr>
              <m:t>0j</m:t>
            </m:r>
          </m:sub>
        </m:sSub>
      </m:oMath>
      <w:r w:rsidRPr="00E242DD">
        <w:rPr>
          <w:rFonts w:hint="eastAsia"/>
        </w:rPr>
        <w:t>表示预测日当天第</w:t>
      </w:r>
      <w:r w:rsidRPr="00E242DD">
        <w:rPr>
          <w:rFonts w:hint="eastAsia"/>
        </w:rPr>
        <w:t>j</w:t>
      </w:r>
      <w:r w:rsidRPr="00E242DD">
        <w:rPr>
          <w:rFonts w:hint="eastAsia"/>
        </w:rPr>
        <w:t>时刻的风速，</w:t>
      </w:r>
      <m:oMath>
        <m:sSub>
          <m:sSubPr>
            <m:ctrlPr>
              <w:rPr>
                <w:rFonts w:ascii="Cambria Math" w:hAnsi="Cambria Math"/>
              </w:rPr>
            </m:ctrlPr>
          </m:sSubPr>
          <m:e>
            <m:r>
              <m:rPr>
                <m:sty m:val="p"/>
              </m:rPr>
              <w:rPr>
                <w:rFonts w:ascii="Cambria Math" w:hAnsi="Cambria Math"/>
              </w:rPr>
              <m:t>WS</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WS</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0N</m:t>
                </m:r>
              </m:sub>
            </m:sSub>
          </m:e>
        </m:d>
      </m:oMath>
      <w:r w:rsidRPr="00E242DD">
        <w:rPr>
          <w:rFonts w:hint="eastAsia"/>
        </w:rPr>
        <w:t>。</w:t>
      </w:r>
    </w:p>
    <w:p w14:paraId="7B956960" w14:textId="0F1BE0FC" w:rsidR="007843F4" w:rsidRPr="00E242DD" w:rsidRDefault="00D8650D">
      <w:pPr>
        <w:pStyle w:val="00"/>
        <w:ind w:firstLine="480"/>
      </w:pPr>
      <w:r w:rsidRPr="00E242DD">
        <w:rPr>
          <w:rFonts w:hint="eastAsia"/>
        </w:rPr>
        <w:lastRenderedPageBreak/>
        <w:t>WD</w:t>
      </w:r>
      <w:r w:rsidRPr="00E242DD">
        <w:rPr>
          <w:rFonts w:hint="eastAsia"/>
        </w:rPr>
        <w:t>表示风向</w:t>
      </w:r>
      <w:r w:rsidRPr="00E242DD">
        <w:t>，</w:t>
      </w:r>
      <m:oMath>
        <m:sSub>
          <m:sSubPr>
            <m:ctrlPr>
              <w:rPr>
                <w:rFonts w:ascii="Cambria Math" w:hAnsi="Cambria Math"/>
              </w:rPr>
            </m:ctrlPr>
          </m:sSubPr>
          <m:e>
            <m:r>
              <m:rPr>
                <m:sty m:val="p"/>
              </m:rPr>
              <w:rPr>
                <w:rFonts w:ascii="Cambria Math" w:hAnsi="Cambria Math"/>
              </w:rPr>
              <m:t>WD</m:t>
            </m:r>
            <m:ctrlPr>
              <w:rPr>
                <w:rFonts w:ascii="Cambria Math" w:hAnsi="Cambria Math" w:hint="eastAsia"/>
              </w:rPr>
            </m:ctrlPr>
          </m:e>
          <m:sub>
            <m:r>
              <m:rPr>
                <m:sty m:val="p"/>
              </m:rPr>
              <w:rPr>
                <w:rFonts w:ascii="Cambria Math" w:hAnsi="Cambria Math"/>
              </w:rPr>
              <m:t>i</m:t>
            </m:r>
          </m:sub>
        </m:sSub>
      </m:oMath>
      <w:r w:rsidRPr="00E242DD">
        <w:rPr>
          <w:rFonts w:hint="eastAsia"/>
        </w:rPr>
        <w:t>表示预测日前第</w:t>
      </w:r>
      <w:r w:rsidRPr="00E242DD">
        <w:rPr>
          <w:rFonts w:hint="eastAsia"/>
        </w:rPr>
        <w:t>i</w:t>
      </w:r>
      <w:r w:rsidRPr="00E242DD">
        <w:rPr>
          <w:rFonts w:hint="eastAsia"/>
        </w:rPr>
        <w:t>天的风向向量</w:t>
      </w:r>
      <w:r w:rsidRPr="00E242DD">
        <w:t>，</w:t>
      </w:r>
      <m:oMath>
        <m:sSub>
          <m:sSubPr>
            <m:ctrlPr>
              <w:rPr>
                <w:rFonts w:ascii="Cambria Math" w:hAnsi="Cambria Math"/>
              </w:rPr>
            </m:ctrlPr>
          </m:sSubPr>
          <m:e>
            <m:r>
              <m:rPr>
                <m:sty m:val="p"/>
              </m:rPr>
              <w:rPr>
                <w:rFonts w:ascii="Cambria Math" w:hAnsi="Cambria Math"/>
              </w:rPr>
              <m:t>WD</m:t>
            </m:r>
            <m:ctrlPr>
              <w:rPr>
                <w:rFonts w:ascii="Cambria Math" w:hAnsi="Cambria Math" w:hint="eastAsia"/>
              </w:rPr>
            </m:ctrlPr>
          </m:e>
          <m:sub>
            <m:r>
              <m:rPr>
                <m:sty m:val="p"/>
              </m:rPr>
              <w:rPr>
                <w:rFonts w:ascii="Cambria Math" w:hAnsi="Cambria Math"/>
              </w:rPr>
              <m:t>ij</m:t>
            </m:r>
          </m:sub>
        </m:sSub>
      </m:oMath>
      <w:r w:rsidRPr="00E242DD">
        <w:rPr>
          <w:rFonts w:hint="eastAsia"/>
        </w:rPr>
        <w:t>表示预测日前第</w:t>
      </w:r>
      <w:r w:rsidRPr="00E242DD">
        <w:rPr>
          <w:rFonts w:hint="eastAsia"/>
        </w:rPr>
        <w:t>i</w:t>
      </w:r>
      <w:r w:rsidRPr="00E242DD">
        <w:rPr>
          <w:rFonts w:hint="eastAsia"/>
        </w:rPr>
        <w:t>天第</w:t>
      </w:r>
      <w:r w:rsidRPr="00E242DD">
        <w:rPr>
          <w:rFonts w:hint="eastAsia"/>
        </w:rPr>
        <w:t>j</w:t>
      </w:r>
      <w:r w:rsidRPr="00E242DD">
        <w:rPr>
          <w:rFonts w:hint="eastAsia"/>
        </w:rPr>
        <w:t>时刻的风向，</w:t>
      </w:r>
      <w:bookmarkStart w:id="1521" w:name="_Hlk46782299"/>
      <m:oMath>
        <m:sSub>
          <m:sSubPr>
            <m:ctrlPr>
              <w:rPr>
                <w:rFonts w:ascii="Cambria Math" w:hAnsi="Cambria Math"/>
              </w:rPr>
            </m:ctrlPr>
          </m:sSubPr>
          <m:e>
            <m:r>
              <m:rPr>
                <m:sty m:val="p"/>
              </m:rPr>
              <w:rPr>
                <w:rFonts w:ascii="Cambria Math" w:hAnsi="Cambria Math"/>
              </w:rPr>
              <m:t>WD</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WD</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iN</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WD</m:t>
            </m:r>
            <m:ctrlPr>
              <w:rPr>
                <w:rFonts w:ascii="Cambria Math" w:hAnsi="Cambria Math" w:hint="eastAsia"/>
              </w:rPr>
            </m:ctrlPr>
          </m:e>
          <m:sub>
            <m:r>
              <m:rPr>
                <m:sty m:val="p"/>
              </m:rPr>
              <w:rPr>
                <w:rFonts w:ascii="Cambria Math" w:hAnsi="Cambria Math"/>
              </w:rPr>
              <m:t>0</m:t>
            </m:r>
          </m:sub>
        </m:sSub>
      </m:oMath>
      <w:bookmarkEnd w:id="1521"/>
      <w:r w:rsidRPr="00E242DD">
        <w:rPr>
          <w:rFonts w:hint="eastAsia"/>
        </w:rPr>
        <w:t>表示预测日当天的风向向量</w:t>
      </w:r>
      <w:r w:rsidRPr="00E242DD">
        <w:t>，</w:t>
      </w:r>
      <m:oMath>
        <m:sSub>
          <m:sSubPr>
            <m:ctrlPr>
              <w:rPr>
                <w:rFonts w:ascii="Cambria Math" w:hAnsi="Cambria Math"/>
              </w:rPr>
            </m:ctrlPr>
          </m:sSubPr>
          <m:e>
            <m:r>
              <m:rPr>
                <m:sty m:val="p"/>
              </m:rPr>
              <w:rPr>
                <w:rFonts w:ascii="Cambria Math" w:hAnsi="Cambria Math"/>
              </w:rPr>
              <m:t>WD</m:t>
            </m:r>
            <m:ctrlPr>
              <w:rPr>
                <w:rFonts w:ascii="Cambria Math" w:hAnsi="Cambria Math" w:hint="eastAsia"/>
              </w:rPr>
            </m:ctrlPr>
          </m:e>
          <m:sub>
            <m:r>
              <m:rPr>
                <m:sty m:val="p"/>
              </m:rPr>
              <w:rPr>
                <w:rFonts w:ascii="Cambria Math" w:hAnsi="Cambria Math"/>
              </w:rPr>
              <m:t>0j</m:t>
            </m:r>
          </m:sub>
        </m:sSub>
      </m:oMath>
      <w:r w:rsidRPr="00E242DD">
        <w:rPr>
          <w:rFonts w:hint="eastAsia"/>
        </w:rPr>
        <w:t>表示预测日当天第</w:t>
      </w:r>
      <w:r w:rsidRPr="00E242DD">
        <w:rPr>
          <w:rFonts w:hint="eastAsia"/>
        </w:rPr>
        <w:t>j</w:t>
      </w:r>
      <w:r w:rsidRPr="00E242DD">
        <w:rPr>
          <w:rFonts w:hint="eastAsia"/>
        </w:rPr>
        <w:t>时刻的风向，</w:t>
      </w:r>
      <m:oMath>
        <m:sSub>
          <m:sSubPr>
            <m:ctrlPr>
              <w:rPr>
                <w:rFonts w:ascii="Cambria Math" w:hAnsi="Cambria Math"/>
              </w:rPr>
            </m:ctrlPr>
          </m:sSubPr>
          <m:e>
            <m:r>
              <m:rPr>
                <m:sty m:val="p"/>
              </m:rPr>
              <w:rPr>
                <w:rFonts w:ascii="Cambria Math" w:hAnsi="Cambria Math"/>
              </w:rPr>
              <m:t>WD</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WD</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0N</m:t>
                </m:r>
              </m:sub>
            </m:sSub>
          </m:e>
        </m:d>
      </m:oMath>
      <w:r w:rsidRPr="00E242DD">
        <w:rPr>
          <w:rFonts w:hint="eastAsia"/>
        </w:rPr>
        <w:t>。</w:t>
      </w:r>
    </w:p>
    <w:p w14:paraId="13B6DD9D" w14:textId="595419BE" w:rsidR="007843F4" w:rsidRPr="00E242DD" w:rsidRDefault="00D8650D">
      <w:pPr>
        <w:pStyle w:val="00"/>
        <w:ind w:firstLine="480"/>
      </w:pPr>
      <w:r w:rsidRPr="00E242DD">
        <w:rPr>
          <w:rFonts w:hint="eastAsia"/>
        </w:rPr>
        <w:t>A</w:t>
      </w:r>
      <w:r w:rsidRPr="00E242DD">
        <w:rPr>
          <w:rFonts w:hint="eastAsia"/>
        </w:rPr>
        <w:t>表示气压</w:t>
      </w:r>
      <w:r w:rsidRPr="00E242DD">
        <w:t>，</w:t>
      </w:r>
      <m:oMath>
        <m:sSub>
          <m:sSubPr>
            <m:ctrlPr>
              <w:rPr>
                <w:rFonts w:ascii="Cambria Math" w:hAnsi="Cambria Math"/>
              </w:rPr>
            </m:ctrlPr>
          </m:sSubPr>
          <m:e>
            <m:r>
              <m:rPr>
                <m:sty m:val="p"/>
              </m:rPr>
              <w:rPr>
                <w:rFonts w:ascii="Cambria Math" w:hAnsi="Cambria Math"/>
              </w:rPr>
              <m:t>A</m:t>
            </m:r>
            <m:ctrlPr>
              <w:rPr>
                <w:rFonts w:ascii="Cambria Math" w:hAnsi="Cambria Math" w:hint="eastAsia"/>
              </w:rPr>
            </m:ctrlPr>
          </m:e>
          <m:sub>
            <m:r>
              <m:rPr>
                <m:sty m:val="p"/>
              </m:rPr>
              <w:rPr>
                <w:rFonts w:ascii="Cambria Math" w:hAnsi="Cambria Math"/>
              </w:rPr>
              <m:t>i</m:t>
            </m:r>
          </m:sub>
        </m:sSub>
      </m:oMath>
      <w:r w:rsidRPr="00E242DD">
        <w:rPr>
          <w:rFonts w:hint="eastAsia"/>
        </w:rPr>
        <w:t>表示预测日前第</w:t>
      </w:r>
      <w:r w:rsidRPr="00E242DD">
        <w:rPr>
          <w:rFonts w:hint="eastAsia"/>
        </w:rPr>
        <w:t>i</w:t>
      </w:r>
      <w:r w:rsidRPr="00E242DD">
        <w:rPr>
          <w:rFonts w:hint="eastAsia"/>
        </w:rPr>
        <w:t>天的气压向量</w:t>
      </w:r>
      <w:r w:rsidRPr="00E242DD">
        <w:t>，</w:t>
      </w:r>
      <m:oMath>
        <m:sSub>
          <m:sSubPr>
            <m:ctrlPr>
              <w:rPr>
                <w:rFonts w:ascii="Cambria Math" w:hAnsi="Cambria Math"/>
              </w:rPr>
            </m:ctrlPr>
          </m:sSubPr>
          <m:e>
            <m:r>
              <m:rPr>
                <m:sty m:val="p"/>
              </m:rPr>
              <w:rPr>
                <w:rFonts w:ascii="Cambria Math" w:hAnsi="Cambria Math"/>
              </w:rPr>
              <m:t>A</m:t>
            </m:r>
            <m:ctrlPr>
              <w:rPr>
                <w:rFonts w:ascii="Cambria Math" w:hAnsi="Cambria Math" w:hint="eastAsia"/>
              </w:rPr>
            </m:ctrlPr>
          </m:e>
          <m:sub>
            <m:r>
              <m:rPr>
                <m:sty m:val="p"/>
              </m:rPr>
              <w:rPr>
                <w:rFonts w:ascii="Cambria Math" w:hAnsi="Cambria Math"/>
              </w:rPr>
              <m:t>ij</m:t>
            </m:r>
          </m:sub>
        </m:sSub>
      </m:oMath>
      <w:r w:rsidRPr="00E242DD">
        <w:rPr>
          <w:rFonts w:hint="eastAsia"/>
        </w:rPr>
        <w:t>表示预测日前第</w:t>
      </w:r>
      <w:r w:rsidRPr="00E242DD">
        <w:rPr>
          <w:rFonts w:hint="eastAsia"/>
        </w:rPr>
        <w:t>i</w:t>
      </w:r>
      <w:r w:rsidRPr="00E242DD">
        <w:rPr>
          <w:rFonts w:hint="eastAsia"/>
        </w:rPr>
        <w:t>天第</w:t>
      </w:r>
      <w:r w:rsidRPr="00E242DD">
        <w:rPr>
          <w:rFonts w:hint="eastAsia"/>
        </w:rPr>
        <w:t>j</w:t>
      </w:r>
      <w:r w:rsidRPr="00E242DD">
        <w:rPr>
          <w:rFonts w:hint="eastAsia"/>
        </w:rPr>
        <w:t>时刻的气压，</w:t>
      </w:r>
      <w:bookmarkStart w:id="1522" w:name="_Hlk46782310"/>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iN</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A</m:t>
            </m:r>
            <m:ctrlPr>
              <w:rPr>
                <w:rFonts w:ascii="Cambria Math" w:hAnsi="Cambria Math" w:hint="eastAsia"/>
              </w:rPr>
            </m:ctrlPr>
          </m:e>
          <m:sub>
            <m:r>
              <m:rPr>
                <m:sty m:val="p"/>
              </m:rPr>
              <w:rPr>
                <w:rFonts w:ascii="Cambria Math" w:hAnsi="Cambria Math"/>
              </w:rPr>
              <m:t>0</m:t>
            </m:r>
          </m:sub>
        </m:sSub>
      </m:oMath>
      <w:bookmarkEnd w:id="1522"/>
      <w:r w:rsidRPr="00E242DD">
        <w:rPr>
          <w:rFonts w:hint="eastAsia"/>
        </w:rPr>
        <w:t>表示预测日当天的气压向量</w:t>
      </w:r>
      <w:r w:rsidRPr="00E242DD">
        <w:t>，</w:t>
      </w:r>
      <m:oMath>
        <m:sSub>
          <m:sSubPr>
            <m:ctrlPr>
              <w:rPr>
                <w:rFonts w:ascii="Cambria Math" w:hAnsi="Cambria Math"/>
              </w:rPr>
            </m:ctrlPr>
          </m:sSubPr>
          <m:e>
            <m:r>
              <m:rPr>
                <m:sty m:val="p"/>
              </m:rPr>
              <w:rPr>
                <w:rFonts w:ascii="Cambria Math" w:hAnsi="Cambria Math"/>
              </w:rPr>
              <m:t>A</m:t>
            </m:r>
            <m:ctrlPr>
              <w:rPr>
                <w:rFonts w:ascii="Cambria Math" w:hAnsi="Cambria Math" w:hint="eastAsia"/>
              </w:rPr>
            </m:ctrlPr>
          </m:e>
          <m:sub>
            <m:r>
              <m:rPr>
                <m:sty m:val="p"/>
              </m:rPr>
              <w:rPr>
                <w:rFonts w:ascii="Cambria Math" w:hAnsi="Cambria Math"/>
              </w:rPr>
              <m:t>0j</m:t>
            </m:r>
          </m:sub>
        </m:sSub>
      </m:oMath>
      <w:r w:rsidRPr="00E242DD">
        <w:rPr>
          <w:rFonts w:hint="eastAsia"/>
        </w:rPr>
        <w:t>表示预测日当天第</w:t>
      </w:r>
      <w:r w:rsidRPr="00E242DD">
        <w:rPr>
          <w:rFonts w:hint="eastAsia"/>
        </w:rPr>
        <w:t>j</w:t>
      </w:r>
      <w:r w:rsidRPr="00E242DD">
        <w:rPr>
          <w:rFonts w:hint="eastAsia"/>
        </w:rPr>
        <w:t>时刻的气压，</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0N</m:t>
                </m:r>
              </m:sub>
            </m:sSub>
          </m:e>
        </m:d>
      </m:oMath>
      <w:r w:rsidRPr="00E242DD">
        <w:rPr>
          <w:rFonts w:hint="eastAsia"/>
        </w:rPr>
        <w:t>。</w:t>
      </w:r>
    </w:p>
    <w:p w14:paraId="2D2E1A42" w14:textId="163712E3" w:rsidR="007843F4" w:rsidRPr="00E242DD" w:rsidRDefault="00D8650D">
      <w:pPr>
        <w:pStyle w:val="00"/>
        <w:ind w:firstLine="480"/>
      </w:pPr>
      <w:r w:rsidRPr="00E242DD">
        <w:rPr>
          <w:rFonts w:hint="eastAsia"/>
        </w:rPr>
        <w:t>H</w:t>
      </w:r>
      <w:r w:rsidRPr="00E242DD">
        <w:rPr>
          <w:rFonts w:hint="eastAsia"/>
        </w:rPr>
        <w:t>表示湿度</w:t>
      </w:r>
      <w:r w:rsidRPr="00E242DD">
        <w:t>，</w:t>
      </w:r>
      <m:oMath>
        <m:sSub>
          <m:sSubPr>
            <m:ctrlPr>
              <w:rPr>
                <w:rFonts w:ascii="Cambria Math" w:hAnsi="Cambria Math"/>
              </w:rPr>
            </m:ctrlPr>
          </m:sSubPr>
          <m:e>
            <m:r>
              <m:rPr>
                <m:sty m:val="p"/>
              </m:rPr>
              <w:rPr>
                <w:rFonts w:ascii="Cambria Math" w:hAnsi="Cambria Math"/>
              </w:rPr>
              <m:t>H</m:t>
            </m:r>
            <m:ctrlPr>
              <w:rPr>
                <w:rFonts w:ascii="Cambria Math" w:hAnsi="Cambria Math" w:hint="eastAsia"/>
              </w:rPr>
            </m:ctrlPr>
          </m:e>
          <m:sub>
            <m:r>
              <m:rPr>
                <m:sty m:val="p"/>
              </m:rPr>
              <w:rPr>
                <w:rFonts w:ascii="Cambria Math" w:hAnsi="Cambria Math"/>
              </w:rPr>
              <m:t>i</m:t>
            </m:r>
          </m:sub>
        </m:sSub>
      </m:oMath>
      <w:r w:rsidRPr="00E242DD">
        <w:rPr>
          <w:rFonts w:hint="eastAsia"/>
        </w:rPr>
        <w:t>表示预测日前第</w:t>
      </w:r>
      <w:r w:rsidRPr="00E242DD">
        <w:rPr>
          <w:rFonts w:hint="eastAsia"/>
        </w:rPr>
        <w:t>i</w:t>
      </w:r>
      <w:r w:rsidRPr="00E242DD">
        <w:rPr>
          <w:rFonts w:hint="eastAsia"/>
        </w:rPr>
        <w:t>天的湿度向量</w:t>
      </w:r>
      <w:r w:rsidRPr="00E242DD">
        <w:t>，</w:t>
      </w:r>
      <m:oMath>
        <m:sSub>
          <m:sSubPr>
            <m:ctrlPr>
              <w:rPr>
                <w:rFonts w:ascii="Cambria Math" w:hAnsi="Cambria Math"/>
              </w:rPr>
            </m:ctrlPr>
          </m:sSubPr>
          <m:e>
            <m:r>
              <m:rPr>
                <m:sty m:val="p"/>
              </m:rPr>
              <w:rPr>
                <w:rFonts w:ascii="Cambria Math" w:hAnsi="Cambria Math"/>
              </w:rPr>
              <m:t>H</m:t>
            </m:r>
            <m:ctrlPr>
              <w:rPr>
                <w:rFonts w:ascii="Cambria Math" w:hAnsi="Cambria Math" w:hint="eastAsia"/>
              </w:rPr>
            </m:ctrlPr>
          </m:e>
          <m:sub>
            <m:r>
              <m:rPr>
                <m:sty m:val="p"/>
              </m:rPr>
              <w:rPr>
                <w:rFonts w:ascii="Cambria Math" w:hAnsi="Cambria Math"/>
              </w:rPr>
              <m:t>ij</m:t>
            </m:r>
          </m:sub>
        </m:sSub>
      </m:oMath>
      <w:r w:rsidRPr="00E242DD">
        <w:rPr>
          <w:rFonts w:hint="eastAsia"/>
        </w:rPr>
        <w:t>表示预测日前第</w:t>
      </w:r>
      <w:r w:rsidRPr="00E242DD">
        <w:rPr>
          <w:rFonts w:hint="eastAsia"/>
        </w:rPr>
        <w:t>i</w:t>
      </w:r>
      <w:r w:rsidRPr="00E242DD">
        <w:rPr>
          <w:rFonts w:hint="eastAsia"/>
        </w:rPr>
        <w:t>天第</w:t>
      </w:r>
      <w:r w:rsidRPr="00E242DD">
        <w:rPr>
          <w:rFonts w:hint="eastAsia"/>
        </w:rPr>
        <w:t>j</w:t>
      </w:r>
      <w:r w:rsidRPr="00E242DD">
        <w:rPr>
          <w:rFonts w:hint="eastAsia"/>
        </w:rPr>
        <w:t>时刻的湿度，</w:t>
      </w:r>
      <w:bookmarkStart w:id="1523" w:name="_Hlk46782320"/>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iN</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H</m:t>
            </m:r>
            <m:ctrlPr>
              <w:rPr>
                <w:rFonts w:ascii="Cambria Math" w:hAnsi="Cambria Math" w:hint="eastAsia"/>
              </w:rPr>
            </m:ctrlPr>
          </m:e>
          <m:sub>
            <m:r>
              <m:rPr>
                <m:sty m:val="p"/>
              </m:rPr>
              <w:rPr>
                <w:rFonts w:ascii="Cambria Math" w:hAnsi="Cambria Math"/>
              </w:rPr>
              <m:t>0</m:t>
            </m:r>
          </m:sub>
        </m:sSub>
      </m:oMath>
      <w:bookmarkEnd w:id="1523"/>
      <w:r w:rsidRPr="00E242DD">
        <w:rPr>
          <w:rFonts w:hint="eastAsia"/>
        </w:rPr>
        <w:t>表示预测日当天的湿度向量</w:t>
      </w:r>
      <w:r w:rsidRPr="00E242DD">
        <w:t>，</w:t>
      </w:r>
      <m:oMath>
        <m:sSub>
          <m:sSubPr>
            <m:ctrlPr>
              <w:rPr>
                <w:rFonts w:ascii="Cambria Math" w:hAnsi="Cambria Math"/>
              </w:rPr>
            </m:ctrlPr>
          </m:sSubPr>
          <m:e>
            <m:r>
              <m:rPr>
                <m:sty m:val="p"/>
              </m:rPr>
              <w:rPr>
                <w:rFonts w:ascii="Cambria Math" w:hAnsi="Cambria Math"/>
              </w:rPr>
              <m:t>H</m:t>
            </m:r>
            <m:ctrlPr>
              <w:rPr>
                <w:rFonts w:ascii="Cambria Math" w:hAnsi="Cambria Math" w:hint="eastAsia"/>
              </w:rPr>
            </m:ctrlPr>
          </m:e>
          <m:sub>
            <m:r>
              <m:rPr>
                <m:sty m:val="p"/>
              </m:rPr>
              <w:rPr>
                <w:rFonts w:ascii="Cambria Math" w:hAnsi="Cambria Math"/>
              </w:rPr>
              <m:t>0j</m:t>
            </m:r>
          </m:sub>
        </m:sSub>
      </m:oMath>
      <w:r w:rsidRPr="00E242DD">
        <w:rPr>
          <w:rFonts w:hint="eastAsia"/>
        </w:rPr>
        <w:t>表示预测日当天第</w:t>
      </w:r>
      <w:r w:rsidRPr="00E242DD">
        <w:rPr>
          <w:rFonts w:hint="eastAsia"/>
        </w:rPr>
        <w:t>j</w:t>
      </w:r>
      <w:r w:rsidRPr="00E242DD">
        <w:rPr>
          <w:rFonts w:hint="eastAsia"/>
        </w:rPr>
        <w:t>时刻的湿度，</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0N</m:t>
                </m:r>
              </m:sub>
            </m:sSub>
          </m:e>
        </m:d>
      </m:oMath>
      <w:r w:rsidRPr="00E242DD">
        <w:rPr>
          <w:rFonts w:hint="eastAsia"/>
        </w:rPr>
        <w:t>。</w:t>
      </w:r>
    </w:p>
    <w:p w14:paraId="469C47AB" w14:textId="5F72BD20" w:rsidR="007843F4" w:rsidRPr="00E242DD" w:rsidRDefault="00D8650D">
      <w:pPr>
        <w:pStyle w:val="00"/>
        <w:ind w:firstLine="480"/>
      </w:pPr>
      <w:r w:rsidRPr="00E242DD">
        <w:rPr>
          <w:rFonts w:hint="eastAsia"/>
        </w:rPr>
        <w:t>R</w:t>
      </w:r>
      <w:r w:rsidRPr="00E242DD">
        <w:rPr>
          <w:rFonts w:hint="eastAsia"/>
        </w:rPr>
        <w:t>表示雨量，</w:t>
      </w:r>
      <m:oMath>
        <m:sSub>
          <m:sSubPr>
            <m:ctrlPr>
              <w:rPr>
                <w:rFonts w:ascii="Cambria Math" w:hAnsi="Cambria Math"/>
              </w:rPr>
            </m:ctrlPr>
          </m:sSubPr>
          <m:e>
            <m:r>
              <m:rPr>
                <m:sty m:val="p"/>
              </m:rPr>
              <w:rPr>
                <w:rFonts w:ascii="Cambria Math" w:hAnsi="Cambria Math"/>
              </w:rPr>
              <m:t>R</m:t>
            </m:r>
            <m:ctrlPr>
              <w:rPr>
                <w:rFonts w:ascii="Cambria Math" w:hAnsi="Cambria Math" w:hint="eastAsia"/>
              </w:rPr>
            </m:ctrlPr>
          </m:e>
          <m:sub>
            <m:r>
              <m:rPr>
                <m:sty m:val="p"/>
              </m:rPr>
              <w:rPr>
                <w:rFonts w:ascii="Cambria Math" w:hAnsi="Cambria Math"/>
              </w:rPr>
              <m:t>i</m:t>
            </m:r>
          </m:sub>
        </m:sSub>
      </m:oMath>
      <w:r w:rsidRPr="00E242DD">
        <w:rPr>
          <w:rFonts w:hint="eastAsia"/>
        </w:rPr>
        <w:t>表示</w:t>
      </w:r>
      <w:bookmarkStart w:id="1524" w:name="_Hlk46782441"/>
      <w:r w:rsidRPr="00E242DD">
        <w:rPr>
          <w:rFonts w:hint="eastAsia"/>
        </w:rPr>
        <w:t>预测日前第</w:t>
      </w:r>
      <w:r w:rsidRPr="00E242DD">
        <w:rPr>
          <w:rFonts w:hint="eastAsia"/>
        </w:rPr>
        <w:t>i</w:t>
      </w:r>
      <w:r w:rsidRPr="00E242DD">
        <w:rPr>
          <w:rFonts w:hint="eastAsia"/>
        </w:rPr>
        <w:t>天</w:t>
      </w:r>
      <w:bookmarkEnd w:id="1524"/>
      <w:r w:rsidRPr="00E242DD">
        <w:rPr>
          <w:rFonts w:hint="eastAsia"/>
        </w:rPr>
        <w:t>的雨量向量，</w:t>
      </w:r>
      <m:oMath>
        <m:sSub>
          <m:sSubPr>
            <m:ctrlPr>
              <w:rPr>
                <w:rFonts w:ascii="Cambria Math" w:hAnsi="Cambria Math"/>
              </w:rPr>
            </m:ctrlPr>
          </m:sSubPr>
          <m:e>
            <m:r>
              <m:rPr>
                <m:sty m:val="p"/>
              </m:rPr>
              <w:rPr>
                <w:rFonts w:ascii="Cambria Math" w:hAnsi="Cambria Math"/>
              </w:rPr>
              <m:t>R</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Pr="00E242DD">
        <w:rPr>
          <w:rFonts w:hint="eastAsia"/>
        </w:rPr>
        <w:t>表示预测日前第</w:t>
      </w:r>
      <w:r w:rsidRPr="00E242DD">
        <w:rPr>
          <w:rFonts w:hint="eastAsia"/>
        </w:rPr>
        <w:t>i</w:t>
      </w:r>
      <w:r w:rsidRPr="00E242DD">
        <w:rPr>
          <w:rFonts w:hint="eastAsia"/>
        </w:rPr>
        <w:t>天第</w:t>
      </w:r>
      <w:r w:rsidRPr="00E242DD">
        <w:rPr>
          <w:rFonts w:hint="eastAsia"/>
        </w:rPr>
        <w:t>j</w:t>
      </w:r>
      <w:r w:rsidRPr="00E242DD">
        <w:rPr>
          <w:rFonts w:hint="eastAsia"/>
        </w:rPr>
        <w:t>时刻的雨量，</w:t>
      </w:r>
      <w:bookmarkStart w:id="1525" w:name="_Hlk46782332"/>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iN</m:t>
                </m:r>
              </m:sub>
            </m:sSub>
          </m:e>
        </m:d>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ctrlPr>
              <w:rPr>
                <w:rFonts w:ascii="Cambria Math" w:hAnsi="Cambria Math" w:hint="eastAsia"/>
              </w:rPr>
            </m:ctrlPr>
          </m:e>
          <m:sub>
            <m:r>
              <m:rPr>
                <m:sty m:val="p"/>
              </m:rPr>
              <w:rPr>
                <w:rFonts w:ascii="Cambria Math" w:hAnsi="Cambria Math"/>
              </w:rPr>
              <m:t>0</m:t>
            </m:r>
          </m:sub>
        </m:sSub>
      </m:oMath>
      <w:bookmarkEnd w:id="1525"/>
      <w:r w:rsidRPr="00E242DD">
        <w:rPr>
          <w:rFonts w:hint="eastAsia"/>
        </w:rPr>
        <w:t>表示预测日当天的雨量向量，</w:t>
      </w:r>
      <m:oMath>
        <m:sSub>
          <m:sSubPr>
            <m:ctrlPr>
              <w:rPr>
                <w:rFonts w:ascii="Cambria Math" w:hAnsi="Cambria Math"/>
              </w:rPr>
            </m:ctrlPr>
          </m:sSubPr>
          <m:e>
            <m:r>
              <m:rPr>
                <m:sty m:val="p"/>
              </m:rPr>
              <w:rPr>
                <w:rFonts w:ascii="Cambria Math" w:hAnsi="Cambria Math"/>
              </w:rPr>
              <m:t>R</m:t>
            </m:r>
            <m:ctrlPr>
              <w:rPr>
                <w:rFonts w:ascii="Cambria Math" w:hAnsi="Cambria Math" w:hint="eastAsia"/>
              </w:rPr>
            </m:ctrlPr>
          </m:e>
          <m:sub>
            <m:r>
              <m:rPr>
                <m:sty m:val="p"/>
              </m:rPr>
              <w:rPr>
                <w:rFonts w:ascii="Cambria Math" w:hAnsi="Cambria Math"/>
              </w:rPr>
              <m:t>0</m:t>
            </m:r>
            <m:r>
              <m:rPr>
                <m:sty m:val="p"/>
              </m:rPr>
              <w:rPr>
                <w:rFonts w:ascii="Cambria Math" w:hAnsi="Cambria Math" w:hint="eastAsia"/>
              </w:rPr>
              <m:t>j</m:t>
            </m:r>
          </m:sub>
        </m:sSub>
      </m:oMath>
      <w:r w:rsidRPr="00E242DD">
        <w:rPr>
          <w:rFonts w:hint="eastAsia"/>
        </w:rPr>
        <w:t>表示预测日当天第</w:t>
      </w:r>
      <w:r w:rsidRPr="00E242DD">
        <w:rPr>
          <w:rFonts w:hint="eastAsia"/>
        </w:rPr>
        <w:t>j</w:t>
      </w:r>
      <w:r w:rsidRPr="00E242DD">
        <w:rPr>
          <w:rFonts w:hint="eastAsia"/>
        </w:rPr>
        <w:t>时刻的雨量，</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0N</m:t>
                </m:r>
              </m:sub>
            </m:sSub>
          </m:e>
        </m:d>
      </m:oMath>
      <w:r w:rsidRPr="00E242DD">
        <w:rPr>
          <w:rFonts w:hint="eastAsia"/>
        </w:rPr>
        <w:t>。</w:t>
      </w:r>
    </w:p>
    <w:p w14:paraId="142BF8A2" w14:textId="442AE517" w:rsidR="007843F4" w:rsidRPr="00E242DD" w:rsidRDefault="00D8650D">
      <w:pPr>
        <w:pStyle w:val="00"/>
        <w:ind w:firstLine="480"/>
      </w:pPr>
      <w:r w:rsidRPr="00E242DD">
        <w:rPr>
          <w:rFonts w:hint="eastAsia"/>
        </w:rPr>
        <w:t>RH</w:t>
      </w:r>
      <w:r w:rsidRPr="00E242DD">
        <w:rPr>
          <w:rFonts w:hint="eastAsia"/>
        </w:rPr>
        <w:t>表示相对湿度</w:t>
      </w:r>
      <w:r w:rsidRPr="00E242DD">
        <w:t>，</w:t>
      </w:r>
      <m:oMath>
        <m:sSub>
          <m:sSubPr>
            <m:ctrlPr>
              <w:rPr>
                <w:rFonts w:ascii="Cambria Math" w:hAnsi="Cambria Math"/>
              </w:rPr>
            </m:ctrlPr>
          </m:sSubPr>
          <m:e>
            <m:r>
              <m:rPr>
                <m:sty m:val="p"/>
              </m:rPr>
              <w:rPr>
                <w:rFonts w:ascii="Cambria Math" w:hAnsi="Cambria Math"/>
              </w:rPr>
              <m:t>RH</m:t>
            </m:r>
            <m:ctrlPr>
              <w:rPr>
                <w:rFonts w:ascii="Cambria Math" w:hAnsi="Cambria Math" w:hint="eastAsia"/>
              </w:rPr>
            </m:ctrlPr>
          </m:e>
          <m:sub>
            <m:r>
              <m:rPr>
                <m:sty m:val="p"/>
              </m:rPr>
              <w:rPr>
                <w:rFonts w:ascii="Cambria Math" w:hAnsi="Cambria Math"/>
              </w:rPr>
              <m:t>i</m:t>
            </m:r>
          </m:sub>
        </m:sSub>
      </m:oMath>
      <w:r w:rsidRPr="00E242DD">
        <w:rPr>
          <w:rFonts w:hint="eastAsia"/>
        </w:rPr>
        <w:t>表示预测日前第</w:t>
      </w:r>
      <w:r w:rsidRPr="00E242DD">
        <w:rPr>
          <w:rFonts w:hint="eastAsia"/>
        </w:rPr>
        <w:t>i</w:t>
      </w:r>
      <w:r w:rsidRPr="00E242DD">
        <w:rPr>
          <w:rFonts w:hint="eastAsia"/>
        </w:rPr>
        <w:t>天的相对湿度向量，</w:t>
      </w:r>
      <m:oMath>
        <m:sSub>
          <m:sSubPr>
            <m:ctrlPr>
              <w:rPr>
                <w:rFonts w:ascii="Cambria Math" w:hAnsi="Cambria Math"/>
              </w:rPr>
            </m:ctrlPr>
          </m:sSubPr>
          <m:e>
            <m:r>
              <m:rPr>
                <m:sty m:val="p"/>
              </m:rPr>
              <w:rPr>
                <w:rFonts w:ascii="Cambria Math" w:hAnsi="Cambria Math"/>
              </w:rPr>
              <m:t>RH</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Pr="00E242DD">
        <w:rPr>
          <w:rFonts w:hint="eastAsia"/>
        </w:rPr>
        <w:t>表示预测日前第</w:t>
      </w:r>
      <w:r w:rsidRPr="00E242DD">
        <w:rPr>
          <w:rFonts w:hint="eastAsia"/>
        </w:rPr>
        <w:t>i</w:t>
      </w:r>
      <w:r w:rsidRPr="00E242DD">
        <w:rPr>
          <w:rFonts w:hint="eastAsia"/>
        </w:rPr>
        <w:t>天第</w:t>
      </w:r>
      <w:r w:rsidRPr="00E242DD">
        <w:rPr>
          <w:rFonts w:hint="eastAsia"/>
        </w:rPr>
        <w:t>j</w:t>
      </w:r>
      <w:r w:rsidRPr="00E242DD">
        <w:rPr>
          <w:rFonts w:hint="eastAsia"/>
        </w:rPr>
        <w:t>时刻的相对湿度，</w:t>
      </w:r>
      <w:bookmarkStart w:id="1526" w:name="_Hlk46782361"/>
      <m:oMath>
        <m:sSub>
          <m:sSubPr>
            <m:ctrlPr>
              <w:rPr>
                <w:rFonts w:ascii="Cambria Math" w:hAnsi="Cambria Math"/>
              </w:rPr>
            </m:ctrlPr>
          </m:sSubPr>
          <m:e>
            <m:r>
              <m:rPr>
                <m:sty m:val="p"/>
              </m:rPr>
              <w:rPr>
                <w:rFonts w:ascii="Cambria Math" w:hAnsi="Cambria Math"/>
              </w:rPr>
              <m:t>RH</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RH</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RH</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RH</m:t>
                </m:r>
              </m:e>
              <m:sub>
                <m:r>
                  <m:rPr>
                    <m:sty m:val="p"/>
                  </m:rPr>
                  <w:rPr>
                    <w:rFonts w:ascii="Cambria Math" w:hAnsi="Cambria Math"/>
                  </w:rPr>
                  <m:t>iN</m:t>
                </m:r>
              </m:sub>
            </m:sSub>
          </m:e>
        </m:d>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RH</m:t>
            </m:r>
            <m:ctrlPr>
              <w:rPr>
                <w:rFonts w:ascii="Cambria Math" w:hAnsi="Cambria Math" w:hint="eastAsia"/>
              </w:rPr>
            </m:ctrlPr>
          </m:e>
          <m:sub>
            <m:r>
              <m:rPr>
                <m:sty m:val="p"/>
              </m:rPr>
              <w:rPr>
                <w:rFonts w:ascii="Cambria Math" w:hAnsi="Cambria Math"/>
              </w:rPr>
              <m:t>0</m:t>
            </m:r>
          </m:sub>
        </m:sSub>
      </m:oMath>
      <w:bookmarkEnd w:id="1526"/>
      <w:r w:rsidRPr="00E242DD">
        <w:rPr>
          <w:rFonts w:hint="eastAsia"/>
        </w:rPr>
        <w:t>表示预测日当天的相对湿度向量</w:t>
      </w:r>
      <w:r w:rsidRPr="00E242DD">
        <w:t>，</w:t>
      </w:r>
      <m:oMath>
        <m:sSub>
          <m:sSubPr>
            <m:ctrlPr>
              <w:rPr>
                <w:rFonts w:ascii="Cambria Math" w:hAnsi="Cambria Math"/>
              </w:rPr>
            </m:ctrlPr>
          </m:sSubPr>
          <m:e>
            <m:r>
              <m:rPr>
                <m:sty m:val="p"/>
              </m:rPr>
              <w:rPr>
                <w:rFonts w:ascii="Cambria Math" w:hAnsi="Cambria Math"/>
              </w:rPr>
              <m:t>RH</m:t>
            </m:r>
            <m:ctrlPr>
              <w:rPr>
                <w:rFonts w:ascii="Cambria Math" w:hAnsi="Cambria Math" w:hint="eastAsia"/>
              </w:rPr>
            </m:ctrlPr>
          </m:e>
          <m:sub>
            <m:r>
              <m:rPr>
                <m:sty m:val="p"/>
              </m:rPr>
              <w:rPr>
                <w:rFonts w:ascii="Cambria Math" w:hAnsi="Cambria Math"/>
              </w:rPr>
              <m:t>0</m:t>
            </m:r>
            <m:r>
              <m:rPr>
                <m:sty m:val="p"/>
              </m:rPr>
              <w:rPr>
                <w:rFonts w:ascii="Cambria Math" w:hAnsi="Cambria Math" w:hint="eastAsia"/>
              </w:rPr>
              <m:t>j</m:t>
            </m:r>
          </m:sub>
        </m:sSub>
      </m:oMath>
      <w:r w:rsidRPr="00E242DD">
        <w:rPr>
          <w:rFonts w:hint="eastAsia"/>
        </w:rPr>
        <w:t>表示预测日当天第</w:t>
      </w:r>
      <w:r w:rsidRPr="00E242DD">
        <w:rPr>
          <w:rFonts w:hint="eastAsia"/>
        </w:rPr>
        <w:t>j</w:t>
      </w:r>
      <w:r w:rsidRPr="00E242DD">
        <w:rPr>
          <w:rFonts w:hint="eastAsia"/>
        </w:rPr>
        <w:t>时刻的相对湿度，</w:t>
      </w:r>
      <m:oMath>
        <m:sSub>
          <m:sSubPr>
            <m:ctrlPr>
              <w:rPr>
                <w:rFonts w:ascii="Cambria Math" w:hAnsi="Cambria Math"/>
              </w:rPr>
            </m:ctrlPr>
          </m:sSubPr>
          <m:e>
            <m:r>
              <m:rPr>
                <m:sty m:val="p"/>
              </m:rPr>
              <w:rPr>
                <w:rFonts w:ascii="Cambria Math" w:hAnsi="Cambria Math"/>
              </w:rPr>
              <m:t>RH</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RH</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RH</m:t>
                </m:r>
              </m:e>
              <m:sub>
                <m:r>
                  <m:rPr>
                    <m:sty m:val="p"/>
                  </m:rPr>
                  <w:rPr>
                    <w:rFonts w:ascii="Cambria Math" w:hAnsi="Cambria Math"/>
                  </w:rPr>
                  <m:t>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RH</m:t>
                </m:r>
              </m:e>
              <m:sub>
                <m:r>
                  <m:rPr>
                    <m:sty m:val="p"/>
                  </m:rPr>
                  <w:rPr>
                    <w:rFonts w:ascii="Cambria Math" w:hAnsi="Cambria Math"/>
                  </w:rPr>
                  <m:t>0N</m:t>
                </m:r>
              </m:sub>
            </m:sSub>
          </m:e>
        </m:d>
      </m:oMath>
      <w:r w:rsidRPr="00E242DD">
        <w:rPr>
          <w:rFonts w:hint="eastAsia"/>
        </w:rPr>
        <w:t>。</w:t>
      </w:r>
    </w:p>
    <w:p w14:paraId="1CC9B5C3" w14:textId="3422F070" w:rsidR="007843F4" w:rsidRPr="00E242DD" w:rsidRDefault="00D8650D">
      <w:pPr>
        <w:pStyle w:val="00"/>
        <w:ind w:firstLine="480"/>
      </w:pPr>
      <w:r w:rsidRPr="00E242DD">
        <w:rPr>
          <w:rFonts w:hint="eastAsia"/>
        </w:rPr>
        <w:t>P</w:t>
      </w:r>
      <w:r w:rsidRPr="00E242DD">
        <w:rPr>
          <w:rFonts w:hint="eastAsia"/>
        </w:rPr>
        <w:t>表示光伏发电功率，</w:t>
      </w: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i</m:t>
            </m:r>
          </m:sub>
        </m:sSub>
      </m:oMath>
      <w:r w:rsidRPr="00E242DD">
        <w:rPr>
          <w:rFonts w:hint="eastAsia"/>
        </w:rPr>
        <w:t>表示待预测日前第</w:t>
      </w:r>
      <w:r w:rsidRPr="00E242DD">
        <w:rPr>
          <w:rFonts w:hint="eastAsia"/>
        </w:rPr>
        <w:t>i</w:t>
      </w:r>
      <w:r w:rsidRPr="00E242DD">
        <w:rPr>
          <w:rFonts w:hint="eastAsia"/>
        </w:rPr>
        <w:t>天的光伏发电功率向量，</w:t>
      </w:r>
      <w:bookmarkStart w:id="1527" w:name="_Hlk46783307"/>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ij</m:t>
            </m:r>
          </m:sub>
        </m:sSub>
      </m:oMath>
      <w:r w:rsidRPr="00E242DD">
        <w:rPr>
          <w:rFonts w:hint="eastAsia"/>
        </w:rPr>
        <w:t>表示待预测日前第</w:t>
      </w:r>
      <w:r w:rsidRPr="00E242DD">
        <w:rPr>
          <w:rFonts w:hint="eastAsia"/>
        </w:rPr>
        <w:t>i</w:t>
      </w:r>
      <w:r w:rsidRPr="00E242DD">
        <w:rPr>
          <w:rFonts w:hint="eastAsia"/>
        </w:rPr>
        <w:t>天第</w:t>
      </w:r>
      <w:r w:rsidRPr="00E242DD">
        <w:rPr>
          <w:rFonts w:hint="eastAsia"/>
        </w:rPr>
        <w:t>j</w:t>
      </w:r>
      <w:r w:rsidRPr="00E242DD">
        <w:rPr>
          <w:rFonts w:hint="eastAsia"/>
        </w:rPr>
        <w:t>时刻的光伏发电功率，</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iN</m:t>
                </m:r>
              </m:sub>
            </m:sSub>
          </m:e>
        </m:d>
      </m:oMath>
      <w:r w:rsidRPr="00E242DD">
        <w:rPr>
          <w:rFonts w:hint="eastAsia"/>
        </w:rPr>
        <w:t>，</w:t>
      </w: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f_i</m:t>
            </m:r>
          </m:sub>
        </m:sSub>
      </m:oMath>
      <w:r w:rsidRPr="00E242DD">
        <w:rPr>
          <w:rFonts w:hint="eastAsia"/>
        </w:rPr>
        <w:t>表示待预测日前第</w:t>
      </w:r>
      <w:r w:rsidRPr="00E242DD">
        <w:rPr>
          <w:rFonts w:hint="eastAsia"/>
        </w:rPr>
        <w:t>i</w:t>
      </w:r>
      <w:r w:rsidRPr="00E242DD">
        <w:rPr>
          <w:rFonts w:hint="eastAsia"/>
        </w:rPr>
        <w:t>天的光伏发电功率预测向量，</w:t>
      </w: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f_ij</m:t>
            </m:r>
          </m:sub>
        </m:sSub>
      </m:oMath>
      <w:r w:rsidRPr="00E242DD">
        <w:rPr>
          <w:rFonts w:hint="eastAsia"/>
        </w:rPr>
        <w:t>表示待预测日前第</w:t>
      </w:r>
      <w:r w:rsidRPr="00E242DD">
        <w:rPr>
          <w:rFonts w:hint="eastAsia"/>
        </w:rPr>
        <w:t>i</w:t>
      </w:r>
      <w:r w:rsidRPr="00E242DD">
        <w:rPr>
          <w:rFonts w:hint="eastAsia"/>
        </w:rPr>
        <w:t>天第</w:t>
      </w:r>
      <w:r w:rsidRPr="00E242DD">
        <w:rPr>
          <w:rFonts w:hint="eastAsia"/>
        </w:rPr>
        <w:t>j</w:t>
      </w:r>
      <w:r w:rsidRPr="00E242DD">
        <w:rPr>
          <w:rFonts w:hint="eastAsia"/>
        </w:rPr>
        <w:t>时刻的光伏发电功率预测值，</w:t>
      </w:r>
      <w:bookmarkEnd w:id="1527"/>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f_i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f_i1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f_i2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f_iN</m:t>
                </m:r>
              </m:sub>
            </m:sSub>
          </m:e>
        </m:d>
      </m:oMath>
      <w:r w:rsidRPr="00E242DD">
        <w:rPr>
          <w:rFonts w:hint="eastAsia"/>
        </w:rPr>
        <w:t>，</w:t>
      </w: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f_0</m:t>
            </m:r>
          </m:sub>
        </m:sSub>
      </m:oMath>
      <w:r w:rsidRPr="00E242DD">
        <w:rPr>
          <w:rFonts w:hint="eastAsia"/>
        </w:rPr>
        <w:t>表示待预测日当天的光伏发电功率预测向量，</w:t>
      </w: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f_0j</m:t>
            </m:r>
          </m:sub>
        </m:sSub>
      </m:oMath>
      <w:r w:rsidRPr="00E242DD">
        <w:rPr>
          <w:rFonts w:hint="eastAsia"/>
        </w:rPr>
        <w:t>表示待预测日当天第</w:t>
      </w:r>
      <w:r w:rsidRPr="00E242DD">
        <w:rPr>
          <w:rFonts w:hint="eastAsia"/>
        </w:rPr>
        <w:t>j</w:t>
      </w:r>
      <w:r w:rsidRPr="00E242DD">
        <w:rPr>
          <w:rFonts w:hint="eastAsia"/>
        </w:rPr>
        <w:t>时刻的光伏发电功率预测值，</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f_0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f_01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f_02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f_0N</m:t>
                </m:r>
              </m:sub>
            </m:sSub>
          </m:e>
        </m:d>
      </m:oMath>
      <w:r w:rsidRPr="00E242DD">
        <w:rPr>
          <w:rFonts w:hint="eastAsia"/>
        </w:rPr>
        <w:t>。</w:t>
      </w:r>
    </w:p>
    <w:p w14:paraId="64A29043" w14:textId="77777777" w:rsidR="00595E14" w:rsidRDefault="00595E14">
      <w:pPr>
        <w:pStyle w:val="00"/>
        <w:ind w:firstLine="480"/>
        <w:rPr>
          <w:del w:id="1528" w:author="智绘未来37" w:date="2020-07-27T23:34:00Z"/>
        </w:rPr>
      </w:pPr>
    </w:p>
    <w:p w14:paraId="014EB99C" w14:textId="4B853DC5" w:rsidR="007843F4" w:rsidRPr="00E242DD" w:rsidRDefault="00D8650D">
      <w:pPr>
        <w:pStyle w:val="00"/>
        <w:ind w:firstLine="480"/>
      </w:pPr>
      <w:r w:rsidRPr="00E242DD">
        <w:rPr>
          <w:rFonts w:hint="eastAsia"/>
        </w:rPr>
        <w:lastRenderedPageBreak/>
        <w:t>值得注意的是，所属领域技术人员可以任意选择气象数据的种类和种类数量，本发明的优选实施例采用的八种气象数据仅用于预测光伏发电功率的非限制性的较佳选择，所属领域技术人员可以采用更多或者更少，或者其他种类的气象数据进行预测。</w:t>
      </w:r>
    </w:p>
    <w:p w14:paraId="16C452E7" w14:textId="77777777" w:rsidR="007843F4" w:rsidRPr="00E242DD" w:rsidRDefault="00D8650D">
      <w:pPr>
        <w:pStyle w:val="00"/>
        <w:ind w:firstLine="480"/>
      </w:pPr>
      <w:r w:rsidRPr="00E242DD">
        <w:rPr>
          <w:rFonts w:hint="eastAsia"/>
        </w:rPr>
        <w:t>根据相关性定义，结果越接近</w:t>
      </w:r>
      <w:r w:rsidRPr="00E242DD">
        <w:rPr>
          <w:rFonts w:hint="eastAsia"/>
        </w:rPr>
        <w:t>1</w:t>
      </w:r>
      <w:r w:rsidRPr="00E242DD">
        <w:rPr>
          <w:rFonts w:hint="eastAsia"/>
        </w:rPr>
        <w:t>，则相关性越高，反之。结果为正数呈正相关性，结果为负呈负相关性。根据多种气象数据与相关性计算，选取相关性较高的气象数据来作为神经网络的输入对光伏功率进行预测。</w:t>
      </w:r>
    </w:p>
    <w:p w14:paraId="04AD29A2" w14:textId="146D6771" w:rsidR="007843F4" w:rsidRPr="00E242DD" w:rsidRDefault="00D8650D">
      <w:pPr>
        <w:pStyle w:val="00"/>
        <w:ind w:firstLine="480"/>
      </w:pPr>
      <w:r w:rsidRPr="00E242DD">
        <w:rPr>
          <w:rFonts w:hint="eastAsia"/>
        </w:rPr>
        <w:t>根据对某一光伏场站数据分析气象数据与光伏发电功率间的相关性，结果如如下：</w:t>
      </w:r>
    </w:p>
    <w:tbl>
      <w:tblPr>
        <w:tblStyle w:val="ae"/>
        <w:tblW w:w="0" w:type="auto"/>
        <w:tblLook w:val="04A0" w:firstRow="1" w:lastRow="0" w:firstColumn="1" w:lastColumn="0" w:noHBand="0" w:noVBand="1"/>
      </w:tblPr>
      <w:tblGrid>
        <w:gridCol w:w="4140"/>
        <w:gridCol w:w="4156"/>
      </w:tblGrid>
      <w:tr w:rsidR="007843F4" w:rsidRPr="00E242DD" w14:paraId="6DD83319" w14:textId="77777777">
        <w:tc>
          <w:tcPr>
            <w:tcW w:w="4261" w:type="dxa"/>
          </w:tcPr>
          <w:p w14:paraId="0222EACC" w14:textId="77777777" w:rsidR="007843F4" w:rsidRPr="00E242DD" w:rsidRDefault="00D8650D">
            <w:pPr>
              <w:pStyle w:val="00"/>
              <w:ind w:firstLine="480"/>
              <w:jc w:val="center"/>
            </w:pPr>
            <w:r w:rsidRPr="00E242DD">
              <w:rPr>
                <w:rFonts w:hint="eastAsia"/>
              </w:rPr>
              <w:t>气象因素</w:t>
            </w:r>
          </w:p>
        </w:tc>
        <w:tc>
          <w:tcPr>
            <w:tcW w:w="4261" w:type="dxa"/>
          </w:tcPr>
          <w:p w14:paraId="10963767" w14:textId="77777777" w:rsidR="007843F4" w:rsidRPr="00E242DD" w:rsidRDefault="00D8650D">
            <w:pPr>
              <w:pStyle w:val="00"/>
              <w:ind w:firstLine="480"/>
              <w:jc w:val="center"/>
            </w:pPr>
            <w:r w:rsidRPr="00E242DD">
              <w:rPr>
                <w:rFonts w:hint="eastAsia"/>
              </w:rPr>
              <w:t>相关性系数</w:t>
            </w:r>
          </w:p>
        </w:tc>
      </w:tr>
      <w:tr w:rsidR="007843F4" w:rsidRPr="00E242DD" w14:paraId="164D5EE4" w14:textId="77777777">
        <w:tc>
          <w:tcPr>
            <w:tcW w:w="4261" w:type="dxa"/>
          </w:tcPr>
          <w:p w14:paraId="1A2D3E45" w14:textId="77777777" w:rsidR="007843F4" w:rsidRPr="00E242DD" w:rsidRDefault="00D8650D">
            <w:pPr>
              <w:pStyle w:val="00"/>
              <w:ind w:firstLine="480"/>
              <w:jc w:val="center"/>
            </w:pPr>
            <w:r w:rsidRPr="00E242DD">
              <w:rPr>
                <w:rFonts w:hint="eastAsia"/>
              </w:rPr>
              <w:t>辐照度</w:t>
            </w:r>
          </w:p>
        </w:tc>
        <w:tc>
          <w:tcPr>
            <w:tcW w:w="4261" w:type="dxa"/>
          </w:tcPr>
          <w:p w14:paraId="54BA9E07" w14:textId="77777777" w:rsidR="007843F4" w:rsidRPr="00E242DD" w:rsidRDefault="00D8650D">
            <w:pPr>
              <w:pStyle w:val="00"/>
              <w:ind w:firstLine="480"/>
              <w:jc w:val="center"/>
            </w:pPr>
            <w:r w:rsidRPr="00E242DD">
              <w:rPr>
                <w:rFonts w:hint="eastAsia"/>
              </w:rPr>
              <w:t>0.9840</w:t>
            </w:r>
          </w:p>
        </w:tc>
      </w:tr>
      <w:tr w:rsidR="007843F4" w:rsidRPr="00E242DD" w14:paraId="64C3AB98" w14:textId="77777777">
        <w:tc>
          <w:tcPr>
            <w:tcW w:w="4261" w:type="dxa"/>
          </w:tcPr>
          <w:p w14:paraId="313E1D55" w14:textId="77777777" w:rsidR="007843F4" w:rsidRPr="00E242DD" w:rsidRDefault="00D8650D">
            <w:pPr>
              <w:pStyle w:val="00"/>
              <w:ind w:firstLine="480"/>
              <w:jc w:val="center"/>
            </w:pPr>
            <w:r w:rsidRPr="00E242DD">
              <w:rPr>
                <w:rFonts w:hint="eastAsia"/>
              </w:rPr>
              <w:t>温度</w:t>
            </w:r>
          </w:p>
        </w:tc>
        <w:tc>
          <w:tcPr>
            <w:tcW w:w="4261" w:type="dxa"/>
          </w:tcPr>
          <w:p w14:paraId="36F80AD0" w14:textId="77777777" w:rsidR="007843F4" w:rsidRPr="00E242DD" w:rsidRDefault="00D8650D">
            <w:pPr>
              <w:pStyle w:val="00"/>
              <w:ind w:firstLine="480"/>
              <w:jc w:val="center"/>
            </w:pPr>
            <w:r w:rsidRPr="00E242DD">
              <w:rPr>
                <w:rFonts w:hint="eastAsia"/>
              </w:rPr>
              <w:t>0.7615</w:t>
            </w:r>
          </w:p>
        </w:tc>
      </w:tr>
      <w:tr w:rsidR="007843F4" w:rsidRPr="00E242DD" w14:paraId="2F5E83F8" w14:textId="77777777">
        <w:tc>
          <w:tcPr>
            <w:tcW w:w="4261" w:type="dxa"/>
          </w:tcPr>
          <w:p w14:paraId="419AE4D9" w14:textId="77777777" w:rsidR="007843F4" w:rsidRPr="00E242DD" w:rsidRDefault="00D8650D">
            <w:pPr>
              <w:pStyle w:val="00"/>
              <w:ind w:firstLine="480"/>
              <w:jc w:val="center"/>
            </w:pPr>
            <w:r w:rsidRPr="00E242DD">
              <w:rPr>
                <w:rFonts w:hint="eastAsia"/>
              </w:rPr>
              <w:t>气压</w:t>
            </w:r>
          </w:p>
        </w:tc>
        <w:tc>
          <w:tcPr>
            <w:tcW w:w="4261" w:type="dxa"/>
          </w:tcPr>
          <w:p w14:paraId="6E4A319F" w14:textId="77777777" w:rsidR="007843F4" w:rsidRPr="00E242DD" w:rsidRDefault="00D8650D">
            <w:pPr>
              <w:pStyle w:val="00"/>
              <w:ind w:firstLine="480"/>
              <w:jc w:val="center"/>
            </w:pPr>
            <w:r w:rsidRPr="00E242DD">
              <w:rPr>
                <w:rFonts w:hint="eastAsia"/>
              </w:rPr>
              <w:t>0.2151</w:t>
            </w:r>
          </w:p>
        </w:tc>
      </w:tr>
      <w:tr w:rsidR="007843F4" w:rsidRPr="00E242DD" w14:paraId="73FF19F3" w14:textId="77777777">
        <w:tc>
          <w:tcPr>
            <w:tcW w:w="4261" w:type="dxa"/>
          </w:tcPr>
          <w:p w14:paraId="57F98773" w14:textId="77777777" w:rsidR="007843F4" w:rsidRPr="00E242DD" w:rsidRDefault="00D8650D">
            <w:pPr>
              <w:pStyle w:val="00"/>
              <w:ind w:firstLine="480"/>
              <w:jc w:val="center"/>
            </w:pPr>
            <w:r w:rsidRPr="00E242DD">
              <w:rPr>
                <w:rFonts w:hint="eastAsia"/>
              </w:rPr>
              <w:t>湿度</w:t>
            </w:r>
          </w:p>
        </w:tc>
        <w:tc>
          <w:tcPr>
            <w:tcW w:w="4261" w:type="dxa"/>
          </w:tcPr>
          <w:p w14:paraId="1ACE3620" w14:textId="77777777" w:rsidR="007843F4" w:rsidRPr="00E242DD" w:rsidRDefault="00D8650D">
            <w:pPr>
              <w:pStyle w:val="00"/>
              <w:ind w:firstLine="480"/>
              <w:jc w:val="center"/>
            </w:pPr>
            <w:r w:rsidRPr="00E242DD">
              <w:rPr>
                <w:rFonts w:hint="eastAsia"/>
              </w:rPr>
              <w:t>-0.4918</w:t>
            </w:r>
          </w:p>
        </w:tc>
      </w:tr>
      <w:tr w:rsidR="007843F4" w:rsidRPr="00E242DD" w14:paraId="12CDF498" w14:textId="77777777">
        <w:tc>
          <w:tcPr>
            <w:tcW w:w="4261" w:type="dxa"/>
          </w:tcPr>
          <w:p w14:paraId="1C93858D" w14:textId="77777777" w:rsidR="007843F4" w:rsidRPr="00E242DD" w:rsidRDefault="00D8650D">
            <w:pPr>
              <w:pStyle w:val="00"/>
              <w:ind w:firstLine="480"/>
              <w:jc w:val="center"/>
            </w:pPr>
            <w:r w:rsidRPr="00E242DD">
              <w:rPr>
                <w:rFonts w:hint="eastAsia"/>
              </w:rPr>
              <w:t>风速</w:t>
            </w:r>
          </w:p>
        </w:tc>
        <w:tc>
          <w:tcPr>
            <w:tcW w:w="4261" w:type="dxa"/>
          </w:tcPr>
          <w:p w14:paraId="627738E1" w14:textId="77777777" w:rsidR="007843F4" w:rsidRPr="00E242DD" w:rsidRDefault="00D8650D">
            <w:pPr>
              <w:pStyle w:val="00"/>
              <w:ind w:firstLine="480"/>
              <w:jc w:val="center"/>
            </w:pPr>
            <w:r w:rsidRPr="00E242DD">
              <w:rPr>
                <w:rFonts w:hint="eastAsia"/>
              </w:rPr>
              <w:t>0.1970</w:t>
            </w:r>
          </w:p>
        </w:tc>
      </w:tr>
      <w:tr w:rsidR="007843F4" w:rsidRPr="00E242DD" w14:paraId="6C7C794C" w14:textId="77777777">
        <w:tc>
          <w:tcPr>
            <w:tcW w:w="4261" w:type="dxa"/>
          </w:tcPr>
          <w:p w14:paraId="022D316E" w14:textId="77777777" w:rsidR="007843F4" w:rsidRPr="00E242DD" w:rsidRDefault="00D8650D">
            <w:pPr>
              <w:pStyle w:val="00"/>
              <w:ind w:firstLine="480"/>
              <w:jc w:val="center"/>
            </w:pPr>
            <w:r w:rsidRPr="00E242DD">
              <w:rPr>
                <w:rFonts w:hint="eastAsia"/>
              </w:rPr>
              <w:t>风向</w:t>
            </w:r>
          </w:p>
        </w:tc>
        <w:tc>
          <w:tcPr>
            <w:tcW w:w="4261" w:type="dxa"/>
          </w:tcPr>
          <w:p w14:paraId="1ACE0402" w14:textId="77777777" w:rsidR="007843F4" w:rsidRPr="00E242DD" w:rsidRDefault="00D8650D">
            <w:pPr>
              <w:pStyle w:val="00"/>
              <w:ind w:firstLine="480"/>
              <w:jc w:val="center"/>
            </w:pPr>
            <w:r w:rsidRPr="00E242DD">
              <w:rPr>
                <w:rFonts w:hint="eastAsia"/>
              </w:rPr>
              <w:t>0.1652</w:t>
            </w:r>
          </w:p>
        </w:tc>
      </w:tr>
    </w:tbl>
    <w:p w14:paraId="04F94AC9" w14:textId="179C0126" w:rsidR="007843F4" w:rsidRPr="00E242DD" w:rsidRDefault="00D8650D">
      <w:pPr>
        <w:pStyle w:val="00"/>
        <w:ind w:firstLine="480"/>
      </w:pPr>
      <w:r w:rsidRPr="00E242DD">
        <w:rPr>
          <w:rFonts w:hint="eastAsia"/>
        </w:rPr>
        <w:t>可以看到，不同气象因素的相关性系数数值不同，</w:t>
      </w:r>
      <w:r w:rsidRPr="00E242DD">
        <w:rPr>
          <w:rFonts w:hint="eastAsia"/>
        </w:rPr>
        <w:t>神经网络输入个数越多，网络越复杂，训练时间越长。所以根据相关性来限制气象数据的选择。可以在保证提高精确度的同时，也能保证网络训练的时间。</w:t>
      </w:r>
    </w:p>
    <w:p w14:paraId="00E07F2A" w14:textId="495294A2" w:rsidR="007843F4" w:rsidRPr="00E242DD" w:rsidRDefault="00D8650D">
      <w:pPr>
        <w:pStyle w:val="00"/>
        <w:ind w:firstLine="480"/>
      </w:pPr>
      <w:r w:rsidRPr="00E242DD">
        <w:rPr>
          <w:rFonts w:hint="eastAsia"/>
        </w:rPr>
        <w:t>作为一种较佳的选择，因为一年的各个季节中，气象数据特征差异明显较大。但如果要将一年每天的气象数据都作为样本，则会导致数据庞大，内存占有较大，将会降低网络训练时间，所以根据对网络精度和训练时间的共同考虑，历史数据的跨度优选为</w:t>
      </w:r>
      <w:bookmarkStart w:id="1529" w:name="_Hlk46784187"/>
      <w:r w:rsidRPr="00E242DD">
        <w:rPr>
          <w:rFonts w:hint="eastAsia"/>
        </w:rPr>
        <w:t>在一年中的每个季节中各随机选取</w:t>
      </w:r>
      <w:r w:rsidRPr="00E242DD">
        <w:rPr>
          <w:rFonts w:hint="eastAsia"/>
        </w:rPr>
        <w:t>15</w:t>
      </w:r>
      <w:r w:rsidRPr="00E242DD">
        <w:rPr>
          <w:rFonts w:hint="eastAsia"/>
        </w:rPr>
        <w:t>天</w:t>
      </w:r>
      <w:r w:rsidRPr="00E242DD">
        <w:rPr>
          <w:rFonts w:hint="eastAsia"/>
        </w:rPr>
        <w:t>，每日采样点的数量优选为</w:t>
      </w:r>
      <w:r w:rsidRPr="00E242DD">
        <w:rPr>
          <w:rFonts w:hint="eastAsia"/>
        </w:rPr>
        <w:t>N=</w:t>
      </w:r>
      <w:r w:rsidRPr="00E242DD">
        <w:t>288</w:t>
      </w:r>
      <w:r w:rsidRPr="00E242DD">
        <w:rPr>
          <w:rFonts w:hint="eastAsia"/>
        </w:rPr>
        <w:t>，</w:t>
      </w:r>
      <w:bookmarkEnd w:id="1529"/>
      <w:r w:rsidRPr="00E242DD">
        <w:rPr>
          <w:rFonts w:hint="eastAsia"/>
        </w:rPr>
        <w:t>即每隔</w:t>
      </w:r>
      <w:r w:rsidRPr="00E242DD">
        <w:rPr>
          <w:rFonts w:hint="eastAsia"/>
        </w:rPr>
        <w:t>5min</w:t>
      </w:r>
      <w:r w:rsidRPr="00E242DD">
        <w:rPr>
          <w:rFonts w:hint="eastAsia"/>
        </w:rPr>
        <w:t>对数据进行采样和进行光伏功率进行预测。</w:t>
      </w:r>
    </w:p>
    <w:p w14:paraId="1C64314D" w14:textId="6176F3C8" w:rsidR="007843F4" w:rsidRPr="00E242DD" w:rsidRDefault="00D8650D">
      <w:pPr>
        <w:pStyle w:val="00"/>
        <w:ind w:firstLine="480"/>
      </w:pPr>
      <w:r w:rsidRPr="00E242DD">
        <w:rPr>
          <w:rFonts w:hint="eastAsia"/>
        </w:rPr>
        <w:t>步骤</w:t>
      </w:r>
      <w:r w:rsidRPr="00E242DD">
        <w:rPr>
          <w:rFonts w:hint="eastAsia"/>
        </w:rPr>
        <w:t>2</w:t>
      </w:r>
      <w:ins w:id="1530" w:author="智绘未来37" w:date="2020-07-27T23:34:00Z">
        <w:r w:rsidRPr="00E242DD">
          <w:rPr>
            <w:rFonts w:hint="eastAsia"/>
          </w:rPr>
          <w:t>，</w:t>
        </w:r>
        <w:r w:rsidR="00A52F17">
          <w:rPr>
            <w:rFonts w:hint="eastAsia"/>
          </w:rPr>
          <w:t>如图</w:t>
        </w:r>
        <w:r w:rsidR="00A52F17">
          <w:t>3</w:t>
        </w:r>
        <w:r w:rsidR="00A52F17">
          <w:rPr>
            <w:rFonts w:hint="eastAsia"/>
          </w:rPr>
          <w:t>所示</w:t>
        </w:r>
      </w:ins>
      <w:r w:rsidR="00A52F17">
        <w:rPr>
          <w:rFonts w:hint="eastAsia"/>
        </w:rPr>
        <w:t>，</w:t>
      </w:r>
      <w:r w:rsidRPr="00E242DD">
        <w:rPr>
          <w:rFonts w:hint="eastAsia"/>
        </w:rPr>
        <w:t>模糊预处理，本发明提出使用模糊处理现有天气数据输入的复杂性。模糊处理是人工智能的一个分支。传统的人工智能是基于“清晰”的规则。模糊处理是用来模拟人类的思考方式。随着模糊逻辑和可能性理论的提出和深入研究，它们在不确定性推理和多传感器信息融合中显示出</w:t>
      </w:r>
      <w:r w:rsidRPr="00E242DD">
        <w:rPr>
          <w:rFonts w:hint="eastAsia"/>
        </w:rPr>
        <w:lastRenderedPageBreak/>
        <w:t>来越来越强大的优势。</w:t>
      </w:r>
    </w:p>
    <w:p w14:paraId="51E9FD8D" w14:textId="77777777" w:rsidR="00595E14" w:rsidRDefault="00D8650D">
      <w:pPr>
        <w:pStyle w:val="00"/>
        <w:ind w:firstLine="480"/>
        <w:rPr>
          <w:del w:id="1531" w:author="智绘未来37" w:date="2020-07-27T23:34:00Z"/>
        </w:rPr>
      </w:pPr>
      <w:r w:rsidRPr="00E242DD">
        <w:rPr>
          <w:rFonts w:hint="eastAsia"/>
        </w:rPr>
        <w:t>将一个模糊预处理工具箱引入神经系统，以查找相对湿度、降雨和当天</w:t>
      </w:r>
      <w:del w:id="1532" w:author="智绘未来37" w:date="2020-07-27T23:34:00Z">
        <w:r w:rsidR="00FF53B9">
          <w:rPr>
            <w:rFonts w:hint="eastAsia"/>
          </w:rPr>
          <w:delText>时</w:delText>
        </w:r>
      </w:del>
    </w:p>
    <w:p w14:paraId="18B0E02B" w14:textId="77777777" w:rsidR="00595E14" w:rsidRDefault="00595E14">
      <w:pPr>
        <w:pStyle w:val="00"/>
        <w:ind w:firstLine="480"/>
        <w:rPr>
          <w:del w:id="1533" w:author="智绘未来37" w:date="2020-07-27T23:34:00Z"/>
        </w:rPr>
      </w:pPr>
    </w:p>
    <w:p w14:paraId="77859C83" w14:textId="54949235" w:rsidR="007843F4" w:rsidRPr="00E242DD" w:rsidRDefault="00FF53B9">
      <w:pPr>
        <w:pStyle w:val="00"/>
        <w:ind w:firstLine="480"/>
      </w:pPr>
      <w:del w:id="1534" w:author="智绘未来37" w:date="2020-07-27T23:34:00Z">
        <w:r>
          <w:rPr>
            <w:rFonts w:hint="eastAsia"/>
          </w:rPr>
          <w:delText>间</w:delText>
        </w:r>
      </w:del>
      <w:ins w:id="1535" w:author="智绘未来37" w:date="2020-07-27T23:34:00Z">
        <w:r w:rsidR="00D8650D" w:rsidRPr="00E242DD">
          <w:rPr>
            <w:rFonts w:hint="eastAsia"/>
          </w:rPr>
          <w:t>时间</w:t>
        </w:r>
      </w:ins>
      <w:r w:rsidR="00D8650D" w:rsidRPr="00E242DD">
        <w:rPr>
          <w:rFonts w:hint="eastAsia"/>
        </w:rPr>
        <w:t>之间的数据相关性，将云量指数分类为神经网络</w:t>
      </w:r>
      <w:r w:rsidR="00D8650D" w:rsidRPr="00E242DD">
        <w:rPr>
          <w:rFonts w:hint="eastAsia"/>
        </w:rPr>
        <w:t>(i8)</w:t>
      </w:r>
      <w:r w:rsidR="00D8650D" w:rsidRPr="00E242DD">
        <w:rPr>
          <w:rFonts w:hint="eastAsia"/>
        </w:rPr>
        <w:t>的另一个输入。模糊预处理全面考虑了相对湿度、雨量、时间对辐照度的影响，简化神经网络的输入的同时，更加精确的得到相对湿度、雨量、时间之间的共同联系与辐照度的关系。</w:t>
      </w:r>
    </w:p>
    <w:p w14:paraId="5BD2360A" w14:textId="62B9EB1F" w:rsidR="007843F4" w:rsidRPr="00B41AF9" w:rsidRDefault="00D8650D" w:rsidP="00B41AF9">
      <w:pPr>
        <w:pStyle w:val="00"/>
        <w:ind w:firstLine="480"/>
      </w:pPr>
      <w:r w:rsidRPr="00E242DD">
        <w:rPr>
          <w:rFonts w:hint="eastAsia"/>
        </w:rPr>
        <w:t>选定的三个输入变量</w:t>
      </w:r>
      <w:del w:id="1536" w:author="智绘未来37" w:date="2020-07-27T23:34:00Z">
        <w:r w:rsidR="00FF53B9">
          <w:rPr>
            <w:rFonts w:hint="eastAsia"/>
          </w:rPr>
          <w:delText xml:space="preserve">: </w:delText>
        </w:r>
      </w:del>
      <w:ins w:id="1537" w:author="智绘未来37" w:date="2020-07-27T23:34:00Z">
        <w:r w:rsidR="00D901DC" w:rsidRPr="00E242DD">
          <w:rPr>
            <w:rFonts w:hint="eastAsia"/>
          </w:rPr>
          <w:t>：</w:t>
        </w:r>
      </w:ins>
      <w:bookmarkStart w:id="1538" w:name="_Hlk46782539"/>
      <w:r w:rsidRPr="00E242DD">
        <w:rPr>
          <w:rFonts w:hint="eastAsia"/>
        </w:rPr>
        <w:t>湿度、雨量和时间</w:t>
      </w:r>
      <w:bookmarkEnd w:id="1538"/>
      <w:r w:rsidRPr="00E242DD">
        <w:rPr>
          <w:rFonts w:hint="eastAsia"/>
        </w:rPr>
        <w:t>，这三个变量都选用三角形型隶属度函数，根据样本数据中对应最大最小值分别进行模糊划分，每一个划分区</w:t>
      </w:r>
      <w:r w:rsidRPr="00B41AF9">
        <w:rPr>
          <w:rFonts w:hint="eastAsia"/>
        </w:rPr>
        <w:t>间对应一个模糊子集。对湿度、雨量和时间都取</w:t>
      </w:r>
      <w:r w:rsidRPr="00B41AF9">
        <w:rPr>
          <w:rFonts w:hint="eastAsia"/>
        </w:rPr>
        <w:t>3</w:t>
      </w:r>
      <w:r w:rsidRPr="00B41AF9">
        <w:rPr>
          <w:rFonts w:hint="eastAsia"/>
        </w:rPr>
        <w:t>个模糊语言变量值</w:t>
      </w:r>
      <w:r w:rsidRPr="00B41AF9">
        <w:rPr>
          <w:rFonts w:hint="eastAsia"/>
        </w:rPr>
        <w:t>: low</w:t>
      </w:r>
      <w:r w:rsidRPr="00B41AF9">
        <w:rPr>
          <w:rFonts w:hint="eastAsia"/>
        </w:rPr>
        <w:t>、</w:t>
      </w:r>
      <w:r w:rsidRPr="00B41AF9">
        <w:rPr>
          <w:rFonts w:hint="eastAsia"/>
        </w:rPr>
        <w:t>normal</w:t>
      </w:r>
      <w:r w:rsidRPr="00B41AF9">
        <w:rPr>
          <w:rFonts w:hint="eastAsia"/>
        </w:rPr>
        <w:t>、</w:t>
      </w:r>
      <w:r w:rsidRPr="00B41AF9">
        <w:rPr>
          <w:rFonts w:hint="eastAsia"/>
        </w:rPr>
        <w:t>high</w:t>
      </w:r>
      <w:r w:rsidRPr="00B41AF9">
        <w:rPr>
          <w:rFonts w:hint="eastAsia"/>
        </w:rPr>
        <w:t>。气象因子模糊化处理后的输出也是选用三角形型隶属度函数，同样选取</w:t>
      </w:r>
      <w:r w:rsidRPr="00B41AF9">
        <w:rPr>
          <w:rFonts w:hint="eastAsia"/>
        </w:rPr>
        <w:t>3</w:t>
      </w:r>
      <w:r w:rsidRPr="00B41AF9">
        <w:rPr>
          <w:rFonts w:hint="eastAsia"/>
        </w:rPr>
        <w:t>个模糊语言变量值：</w:t>
      </w:r>
      <w:r w:rsidRPr="00B41AF9">
        <w:rPr>
          <w:rFonts w:hint="eastAsia"/>
        </w:rPr>
        <w:t>low</w:t>
      </w:r>
      <w:r w:rsidRPr="00B41AF9">
        <w:rPr>
          <w:rFonts w:hint="eastAsia"/>
        </w:rPr>
        <w:t>、</w:t>
      </w:r>
      <w:r w:rsidRPr="00B41AF9">
        <w:rPr>
          <w:rFonts w:hint="eastAsia"/>
        </w:rPr>
        <w:t>normal</w:t>
      </w:r>
      <w:r w:rsidRPr="00B41AF9">
        <w:rPr>
          <w:rFonts w:hint="eastAsia"/>
        </w:rPr>
        <w:t>、</w:t>
      </w:r>
      <w:r w:rsidRPr="00B41AF9">
        <w:rPr>
          <w:rFonts w:hint="eastAsia"/>
        </w:rPr>
        <w:t>high</w:t>
      </w:r>
      <w:r w:rsidRPr="00B41AF9">
        <w:rPr>
          <w:rFonts w:hint="eastAsia"/>
        </w:rPr>
        <w:t>。</w:t>
      </w:r>
    </w:p>
    <w:p w14:paraId="2A6FFF91" w14:textId="117DE55F" w:rsidR="007843F4" w:rsidRPr="00B41AF9" w:rsidRDefault="00A52F17" w:rsidP="00B41AF9">
      <w:pPr>
        <w:pStyle w:val="00"/>
        <w:ind w:firstLine="480"/>
      </w:pPr>
      <w:ins w:id="1539" w:author="智绘未来37" w:date="2020-07-27T23:34:00Z">
        <w:r>
          <w:rPr>
            <w:rFonts w:hint="eastAsia"/>
          </w:rPr>
          <w:t>如图</w:t>
        </w:r>
        <w:r>
          <w:t>4</w:t>
        </w:r>
        <w:r>
          <w:rPr>
            <w:rFonts w:hint="eastAsia"/>
          </w:rPr>
          <w:t>所示，</w:t>
        </w:r>
      </w:ins>
      <w:r w:rsidR="00D8650D" w:rsidRPr="00B41AF9">
        <w:rPr>
          <w:rFonts w:hint="eastAsia"/>
        </w:rPr>
        <w:t>更具体地，云遮盖量与辐照度有很大的相关性，所以考虑模糊逻辑理论，利用</w:t>
      </w:r>
      <w:bookmarkStart w:id="1540" w:name="_Hlk46782821"/>
      <w:r w:rsidR="00D8650D" w:rsidRPr="00B41AF9">
        <w:rPr>
          <w:rFonts w:hint="eastAsia"/>
        </w:rPr>
        <w:t>MATLAB</w:t>
      </w:r>
      <w:bookmarkEnd w:id="1540"/>
      <w:r w:rsidR="00D8650D" w:rsidRPr="00B41AF9">
        <w:rPr>
          <w:rFonts w:hint="eastAsia"/>
        </w:rPr>
        <w:t>自带的模糊预处理工具箱，找出雨量系数与相对温度、雨量、时间三个数据相关性。</w:t>
      </w:r>
    </w:p>
    <w:p w14:paraId="2CA06EDD" w14:textId="77777777" w:rsidR="007843F4" w:rsidRPr="00B41AF9" w:rsidRDefault="00D8650D" w:rsidP="00B41AF9">
      <w:pPr>
        <w:pStyle w:val="00"/>
        <w:ind w:firstLine="480"/>
      </w:pPr>
      <w:r w:rsidRPr="00B41AF9">
        <w:rPr>
          <w:rFonts w:hint="eastAsia"/>
        </w:rPr>
        <w:t>首先使用</w:t>
      </w:r>
      <w:r w:rsidRPr="00B41AF9">
        <w:rPr>
          <w:rFonts w:hint="eastAsia"/>
        </w:rPr>
        <w:t>fuzzy</w:t>
      </w:r>
      <w:r w:rsidRPr="00B41AF9">
        <w:rPr>
          <w:rFonts w:hint="eastAsia"/>
        </w:rPr>
        <w:t>命令调用</w:t>
      </w:r>
      <w:bookmarkStart w:id="1541" w:name="_Hlk46782835"/>
      <w:r w:rsidRPr="00B41AF9">
        <w:rPr>
          <w:rFonts w:hint="eastAsia"/>
        </w:rPr>
        <w:t>模糊处理工具箱</w:t>
      </w:r>
      <w:bookmarkEnd w:id="1541"/>
      <w:r w:rsidRPr="00B41AF9">
        <w:rPr>
          <w:rFonts w:hint="eastAsia"/>
        </w:rPr>
        <w:t>，首先选择（</w:t>
      </w:r>
      <w:r w:rsidRPr="00B41AF9">
        <w:rPr>
          <w:rFonts w:hint="eastAsia"/>
        </w:rPr>
        <w:t>Add Variable</w:t>
      </w:r>
      <w:r w:rsidRPr="00B41AF9">
        <w:rPr>
          <w:rFonts w:hint="eastAsia"/>
        </w:rPr>
        <w:t>）来实现三输入单输出的控制结构。第二步对输入输出根据划分的集合个数进行模糊化，</w:t>
      </w:r>
      <w:bookmarkStart w:id="1542" w:name="_Hlk46782859"/>
      <w:r w:rsidRPr="00B41AF9">
        <w:rPr>
          <w:rFonts w:hint="eastAsia"/>
        </w:rPr>
        <w:t>将三个输入模糊化为</w:t>
      </w:r>
      <w:r w:rsidRPr="00B41AF9">
        <w:rPr>
          <w:rFonts w:hint="eastAsia"/>
        </w:rPr>
        <w:t>{low</w:t>
      </w:r>
      <w:r w:rsidRPr="00B41AF9">
        <w:rPr>
          <w:rFonts w:hint="eastAsia"/>
        </w:rPr>
        <w:t>、</w:t>
      </w:r>
      <w:r w:rsidRPr="00B41AF9">
        <w:rPr>
          <w:rFonts w:hint="eastAsia"/>
        </w:rPr>
        <w:t>normal</w:t>
      </w:r>
      <w:r w:rsidRPr="00B41AF9">
        <w:rPr>
          <w:rFonts w:hint="eastAsia"/>
        </w:rPr>
        <w:t>、</w:t>
      </w:r>
      <w:r w:rsidRPr="00B41AF9">
        <w:rPr>
          <w:rFonts w:hint="eastAsia"/>
        </w:rPr>
        <w:t>high}</w:t>
      </w:r>
      <w:r w:rsidRPr="00B41AF9">
        <w:rPr>
          <w:rFonts w:hint="eastAsia"/>
        </w:rPr>
        <w:t>，输出模糊化为</w:t>
      </w:r>
      <w:r w:rsidRPr="00B41AF9">
        <w:rPr>
          <w:rFonts w:hint="eastAsia"/>
        </w:rPr>
        <w:t>{1,2,3}</w:t>
      </w:r>
      <w:r w:rsidRPr="00B41AF9">
        <w:rPr>
          <w:rFonts w:hint="eastAsia"/>
        </w:rPr>
        <w:t>，</w:t>
      </w:r>
      <w:bookmarkEnd w:id="1542"/>
      <w:r w:rsidRPr="00B41AF9">
        <w:rPr>
          <w:rFonts w:hint="eastAsia"/>
        </w:rPr>
        <w:t>同时在（</w:t>
      </w:r>
      <w:r w:rsidRPr="00B41AF9">
        <w:rPr>
          <w:rFonts w:hint="eastAsia"/>
        </w:rPr>
        <w:t>Member Function Edit</w:t>
      </w:r>
      <w:r w:rsidRPr="00B41AF9">
        <w:rPr>
          <w:rFonts w:hint="eastAsia"/>
        </w:rPr>
        <w:t>）窗口中设置三角形隶属函数。</w:t>
      </w:r>
    </w:p>
    <w:p w14:paraId="21C9E356" w14:textId="77777777" w:rsidR="007843F4" w:rsidRPr="00B41AF9" w:rsidRDefault="00D8650D" w:rsidP="00B41AF9">
      <w:pPr>
        <w:pStyle w:val="00"/>
        <w:ind w:firstLine="480"/>
      </w:pPr>
      <w:bookmarkStart w:id="1543" w:name="_Hlk46782997"/>
      <w:r w:rsidRPr="00B41AF9">
        <w:rPr>
          <w:rFonts w:hint="eastAsia"/>
        </w:rPr>
        <w:t>模糊化三角形隶属函数</w:t>
      </w:r>
      <w:bookmarkEnd w:id="1543"/>
      <w:r w:rsidRPr="00B41AF9">
        <w:rPr>
          <w:rFonts w:hint="eastAsia"/>
        </w:rPr>
        <w:t>具体表达式为：</w:t>
      </w:r>
    </w:p>
    <w:p w14:paraId="4BFECF2D" w14:textId="77777777" w:rsidR="00595E14" w:rsidRDefault="00FF53B9">
      <w:pPr>
        <w:pStyle w:val="00"/>
        <w:ind w:firstLine="420"/>
        <w:rPr>
          <w:del w:id="1544" w:author="智绘未来37" w:date="2020-07-27T23:34:00Z"/>
          <w:rStyle w:val="af"/>
        </w:rPr>
      </w:pPr>
      <w:del w:id="1545" w:author="智绘未来37" w:date="2020-07-27T23:34:00Z">
        <w:r>
          <w:rPr>
            <w:rStyle w:val="af"/>
          </w:rPr>
          <w:object w:dxaOrig="2080" w:dyaOrig="320" w14:anchorId="4C0A41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15pt;height:16.1pt" o:ole="">
              <v:imagedata r:id="rId11" o:title=""/>
            </v:shape>
            <o:OLEObject Type="Embed" ProgID="Equation.KSEE3" ShapeID="_x0000_i1025" DrawAspect="Content" ObjectID="_1657398334" r:id="rId12"/>
          </w:object>
        </w:r>
      </w:del>
    </w:p>
    <w:p w14:paraId="095EC99E" w14:textId="77777777" w:rsidR="00595E14" w:rsidRDefault="00FF53B9">
      <w:pPr>
        <w:pStyle w:val="00"/>
        <w:ind w:firstLine="420"/>
        <w:rPr>
          <w:del w:id="1546" w:author="智绘未来37" w:date="2020-07-27T23:34:00Z"/>
          <w:rStyle w:val="af"/>
        </w:rPr>
      </w:pPr>
      <w:del w:id="1547" w:author="智绘未来37" w:date="2020-07-27T23:34:00Z">
        <w:r>
          <w:rPr>
            <w:rStyle w:val="af"/>
            <w:rFonts w:hint="eastAsia"/>
          </w:rPr>
          <w:delText xml:space="preserve">           </w:delText>
        </w:r>
        <w:r>
          <w:rPr>
            <w:rStyle w:val="af"/>
            <w:rFonts w:hint="eastAsia"/>
          </w:rPr>
          <w:object w:dxaOrig="1660" w:dyaOrig="620" w14:anchorId="407A2C68">
            <v:shape id="_x0000_i1026" type="#_x0000_t75" style="width:83.2pt;height:30.75pt" o:ole="">
              <v:imagedata r:id="rId13" o:title=""/>
            </v:shape>
            <o:OLEObject Type="Embed" ProgID="Equation.KSEE3" ShapeID="_x0000_i1026" DrawAspect="Content" ObjectID="_1657398335" r:id="rId14"/>
          </w:object>
        </w:r>
      </w:del>
    </w:p>
    <w:p w14:paraId="146964D4" w14:textId="77777777" w:rsidR="00595E14" w:rsidRDefault="00FF53B9">
      <w:pPr>
        <w:pStyle w:val="00"/>
        <w:ind w:firstLine="420"/>
        <w:rPr>
          <w:del w:id="1548" w:author="智绘未来37" w:date="2020-07-27T23:34:00Z"/>
          <w:rStyle w:val="af"/>
        </w:rPr>
      </w:pPr>
      <w:del w:id="1549" w:author="智绘未来37" w:date="2020-07-27T23:34:00Z">
        <w:r>
          <w:rPr>
            <w:rStyle w:val="af"/>
            <w:rFonts w:hint="eastAsia"/>
          </w:rPr>
          <w:delText xml:space="preserve">           </w:delText>
        </w:r>
        <w:r>
          <w:rPr>
            <w:rStyle w:val="af"/>
            <w:rFonts w:hint="eastAsia"/>
          </w:rPr>
          <w:object w:dxaOrig="1680" w:dyaOrig="620" w14:anchorId="2A065E49">
            <v:shape id="_x0000_i1027" type="#_x0000_t75" style="width:83.9pt;height:30.75pt" o:ole="">
              <v:imagedata r:id="rId15" o:title=""/>
            </v:shape>
            <o:OLEObject Type="Embed" ProgID="Equation.KSEE3" ShapeID="_x0000_i1027" DrawAspect="Content" ObjectID="_1657398336" r:id="rId16"/>
          </w:object>
        </w:r>
      </w:del>
    </w:p>
    <w:p w14:paraId="2A4DD5DC" w14:textId="77777777" w:rsidR="00595E14" w:rsidRDefault="00FF53B9">
      <w:pPr>
        <w:pStyle w:val="00"/>
        <w:ind w:firstLine="420"/>
        <w:rPr>
          <w:del w:id="1550" w:author="智绘未来37" w:date="2020-07-27T23:34:00Z"/>
          <w:rStyle w:val="af"/>
        </w:rPr>
      </w:pPr>
      <w:del w:id="1551" w:author="智绘未来37" w:date="2020-07-27T23:34:00Z">
        <w:r>
          <w:rPr>
            <w:rStyle w:val="af"/>
            <w:rFonts w:hint="eastAsia"/>
          </w:rPr>
          <w:delText xml:space="preserve">           </w:delText>
        </w:r>
        <w:r>
          <w:rPr>
            <w:rStyle w:val="af"/>
            <w:rFonts w:hint="eastAsia"/>
          </w:rPr>
          <w:object w:dxaOrig="1060" w:dyaOrig="280" w14:anchorId="515BDB74">
            <v:shape id="_x0000_i1028" type="#_x0000_t75" style="width:53.15pt;height:14pt" o:ole="">
              <v:imagedata r:id="rId17" o:title=""/>
            </v:shape>
            <o:OLEObject Type="Embed" ProgID="Equation.KSEE3" ShapeID="_x0000_i1028" DrawAspect="Content" ObjectID="_1657398337" r:id="rId18"/>
          </w:object>
        </w:r>
      </w:del>
    </w:p>
    <w:p w14:paraId="51AEE9D5" w14:textId="18986D46" w:rsidR="00A40616" w:rsidRPr="00B41AF9" w:rsidRDefault="00E242DD" w:rsidP="00B41AF9">
      <w:pPr>
        <w:pStyle w:val="00"/>
        <w:ind w:firstLine="480"/>
        <w:rPr>
          <w:ins w:id="1552" w:author="智绘未来37" w:date="2020-07-27T23:34:00Z"/>
          <w:rFonts w:hint="eastAsia"/>
        </w:rPr>
      </w:pPr>
      <m:oMathPara>
        <m:oMath>
          <m:r>
            <w:ins w:id="1553" w:author="智绘未来37" w:date="2020-07-27T23:34:00Z">
              <m:rPr>
                <m:sty m:val="p"/>
              </m:rPr>
              <w:rPr>
                <w:rFonts w:ascii="Cambria Math" w:hAnsi="Cambria Math"/>
              </w:rPr>
              <m:t>f</m:t>
            </w:ins>
          </m:r>
          <m:d>
            <m:dPr>
              <m:ctrlPr>
                <w:ins w:id="1554" w:author="智绘未来37" w:date="2020-07-27T23:34:00Z">
                  <w:rPr>
                    <w:rFonts w:ascii="Cambria Math" w:hAnsi="Cambria Math"/>
                  </w:rPr>
                </w:ins>
              </m:ctrlPr>
            </m:dPr>
            <m:e>
              <m:r>
                <w:ins w:id="1555" w:author="智绘未来37" w:date="2020-07-27T23:34:00Z">
                  <m:rPr>
                    <m:sty m:val="p"/>
                  </m:rPr>
                  <w:rPr>
                    <w:rFonts w:ascii="Cambria Math" w:hAnsi="Cambria Math"/>
                  </w:rPr>
                  <m:t>x,a,b,c</m:t>
                </w:ins>
              </m:r>
            </m:e>
          </m:d>
          <m:r>
            <w:ins w:id="1556" w:author="智绘未来37" w:date="2020-07-27T23:34:00Z">
              <m:rPr>
                <m:sty m:val="p"/>
              </m:rPr>
              <w:rPr>
                <w:rFonts w:ascii="Cambria Math" w:hAnsi="Cambria Math"/>
              </w:rPr>
              <m:t>=</m:t>
            </w:ins>
          </m:r>
          <m:d>
            <m:dPr>
              <m:begChr m:val="{"/>
              <m:endChr m:val=""/>
              <m:ctrlPr>
                <w:ins w:id="1557" w:author="智绘未来37" w:date="2020-07-27T23:34:00Z">
                  <w:rPr>
                    <w:rFonts w:ascii="Cambria Math" w:hAnsi="Cambria Math"/>
                  </w:rPr>
                </w:ins>
              </m:ctrlPr>
            </m:dPr>
            <m:e>
              <m:eqArr>
                <m:eqArrPr>
                  <m:ctrlPr>
                    <w:ins w:id="1558" w:author="智绘未来37" w:date="2020-07-27T23:34:00Z">
                      <w:rPr>
                        <w:rFonts w:ascii="Cambria Math" w:hAnsi="Cambria Math"/>
                      </w:rPr>
                    </w:ins>
                  </m:ctrlPr>
                </m:eqArrPr>
                <m:e>
                  <m:r>
                    <w:ins w:id="1559" w:author="智绘未来37" w:date="2020-07-27T23:34:00Z">
                      <m:rPr>
                        <m:sty m:val="p"/>
                      </m:rPr>
                      <w:rPr>
                        <w:rFonts w:ascii="Cambria Math" w:hAnsi="Cambria Math"/>
                      </w:rPr>
                      <m:t>0</m:t>
                    </w:ins>
                  </m:r>
                  <m:m>
                    <m:mPr>
                      <m:mcs>
                        <m:mc>
                          <m:mcPr>
                            <m:count m:val="2"/>
                            <m:mcJc m:val="center"/>
                          </m:mcPr>
                        </m:mc>
                      </m:mcs>
                      <m:ctrlPr>
                        <w:ins w:id="1560" w:author="智绘未来37" w:date="2020-07-27T23:34:00Z">
                          <w:rPr>
                            <w:rFonts w:ascii="Cambria Math" w:hAnsi="Cambria Math"/>
                          </w:rPr>
                        </w:ins>
                      </m:ctrlPr>
                    </m:mPr>
                    <m:mr>
                      <m:e>
                        <m:r>
                          <w:ins w:id="1561" w:author="智绘未来37" w:date="2020-07-27T23:34:00Z">
                            <m:rPr>
                              <m:sty m:val="p"/>
                            </m:rPr>
                            <w:rPr>
                              <w:rFonts w:ascii="Cambria Math" w:hAnsi="Cambria Math"/>
                            </w:rPr>
                            <m:t>,</m:t>
                          </w:ins>
                        </m:r>
                      </m:e>
                      <m:e>
                        <m:r>
                          <w:ins w:id="1562" w:author="智绘未来37" w:date="2020-07-27T23:34:00Z">
                            <m:rPr>
                              <m:sty m:val="p"/>
                            </m:rPr>
                            <w:rPr>
                              <w:rFonts w:ascii="Cambria Math" w:hAnsi="Cambria Math"/>
                            </w:rPr>
                            <m:t>x≤a</m:t>
                          </w:ins>
                        </m:r>
                      </m:e>
                    </m:mr>
                  </m:m>
                </m:e>
                <m:e>
                  <m:f>
                    <m:fPr>
                      <m:ctrlPr>
                        <w:ins w:id="1563" w:author="智绘未来37" w:date="2020-07-27T23:34:00Z">
                          <w:rPr>
                            <w:rFonts w:ascii="Cambria Math" w:hAnsi="Cambria Math"/>
                          </w:rPr>
                        </w:ins>
                      </m:ctrlPr>
                    </m:fPr>
                    <m:num>
                      <m:r>
                        <w:ins w:id="1564" w:author="智绘未来37" w:date="2020-07-27T23:34:00Z">
                          <m:rPr>
                            <m:sty m:val="p"/>
                          </m:rPr>
                          <w:rPr>
                            <w:rFonts w:ascii="Cambria Math" w:hAnsi="Cambria Math"/>
                          </w:rPr>
                          <m:t>x-a</m:t>
                        </w:ins>
                      </m:r>
                    </m:num>
                    <m:den>
                      <m:r>
                        <w:ins w:id="1565" w:author="智绘未来37" w:date="2020-07-27T23:34:00Z">
                          <m:rPr>
                            <m:sty m:val="p"/>
                          </m:rPr>
                          <w:rPr>
                            <w:rFonts w:ascii="Cambria Math" w:hAnsi="Cambria Math"/>
                          </w:rPr>
                          <m:t>b-a</m:t>
                        </w:ins>
                      </m:r>
                    </m:den>
                  </m:f>
                  <m:m>
                    <m:mPr>
                      <m:mcs>
                        <m:mc>
                          <m:mcPr>
                            <m:count m:val="2"/>
                            <m:mcJc m:val="center"/>
                          </m:mcPr>
                        </m:mc>
                      </m:mcs>
                      <m:ctrlPr>
                        <w:ins w:id="1566" w:author="智绘未来37" w:date="2020-07-27T23:34:00Z">
                          <w:rPr>
                            <w:rFonts w:ascii="Cambria Math" w:hAnsi="Cambria Math"/>
                          </w:rPr>
                        </w:ins>
                      </m:ctrlPr>
                    </m:mPr>
                    <m:mr>
                      <m:e>
                        <m:r>
                          <w:ins w:id="1567" w:author="智绘未来37" w:date="2020-07-27T23:34:00Z">
                            <m:rPr>
                              <m:sty m:val="p"/>
                            </m:rPr>
                            <w:rPr>
                              <w:rFonts w:ascii="Cambria Math" w:hAnsi="Cambria Math"/>
                            </w:rPr>
                            <m:t>,</m:t>
                          </w:ins>
                        </m:r>
                      </m:e>
                      <m:e>
                        <m:r>
                          <w:ins w:id="1568" w:author="智绘未来37" w:date="2020-07-27T23:34:00Z">
                            <m:rPr>
                              <m:sty m:val="p"/>
                            </m:rPr>
                            <w:rPr>
                              <w:rFonts w:ascii="Cambria Math" w:hAnsi="Cambria Math"/>
                            </w:rPr>
                            <m:t>a≤x≤b</m:t>
                          </w:ins>
                        </m:r>
                      </m:e>
                    </m:mr>
                  </m:m>
                </m:e>
                <m:e>
                  <m:f>
                    <m:fPr>
                      <m:ctrlPr>
                        <w:ins w:id="1569" w:author="智绘未来37" w:date="2020-07-27T23:34:00Z">
                          <w:rPr>
                            <w:rFonts w:ascii="Cambria Math" w:hAnsi="Cambria Math"/>
                          </w:rPr>
                        </w:ins>
                      </m:ctrlPr>
                    </m:fPr>
                    <m:num>
                      <m:r>
                        <w:ins w:id="1570" w:author="智绘未来37" w:date="2020-07-27T23:34:00Z">
                          <m:rPr>
                            <m:sty m:val="p"/>
                          </m:rPr>
                          <w:rPr>
                            <w:rFonts w:ascii="Cambria Math" w:hAnsi="Cambria Math"/>
                          </w:rPr>
                          <m:t>c-x</m:t>
                        </w:ins>
                      </m:r>
                    </m:num>
                    <m:den>
                      <m:r>
                        <w:ins w:id="1571" w:author="智绘未来37" w:date="2020-07-27T23:34:00Z">
                          <m:rPr>
                            <m:sty m:val="p"/>
                          </m:rPr>
                          <w:rPr>
                            <w:rFonts w:ascii="Cambria Math" w:hAnsi="Cambria Math"/>
                          </w:rPr>
                          <m:t>c-b</m:t>
                        </w:ins>
                      </m:r>
                    </m:den>
                  </m:f>
                  <m:m>
                    <m:mPr>
                      <m:mcs>
                        <m:mc>
                          <m:mcPr>
                            <m:count m:val="2"/>
                            <m:mcJc m:val="center"/>
                          </m:mcPr>
                        </m:mc>
                      </m:mcs>
                      <m:ctrlPr>
                        <w:ins w:id="1572" w:author="智绘未来37" w:date="2020-07-27T23:34:00Z">
                          <w:rPr>
                            <w:rFonts w:ascii="Cambria Math" w:hAnsi="Cambria Math"/>
                          </w:rPr>
                        </w:ins>
                      </m:ctrlPr>
                    </m:mPr>
                    <m:mr>
                      <m:e>
                        <m:r>
                          <w:ins w:id="1573" w:author="智绘未来37" w:date="2020-07-27T23:34:00Z">
                            <m:rPr>
                              <m:sty m:val="p"/>
                            </m:rPr>
                            <w:rPr>
                              <w:rFonts w:ascii="Cambria Math" w:hAnsi="Cambria Math"/>
                            </w:rPr>
                            <m:t>,</m:t>
                          </w:ins>
                        </m:r>
                      </m:e>
                      <m:e>
                        <m:r>
                          <w:ins w:id="1574" w:author="智绘未来37" w:date="2020-07-27T23:34:00Z">
                            <m:rPr>
                              <m:sty m:val="p"/>
                            </m:rPr>
                            <w:rPr>
                              <w:rFonts w:ascii="Cambria Math" w:hAnsi="Cambria Math"/>
                            </w:rPr>
                            <m:t>b≤x≤c</m:t>
                          </w:ins>
                        </m:r>
                      </m:e>
                    </m:mr>
                  </m:m>
                </m:e>
                <m:e>
                  <m:r>
                    <w:ins w:id="1575" w:author="智绘未来37" w:date="2020-07-27T23:34:00Z">
                      <m:rPr>
                        <m:sty m:val="p"/>
                      </m:rPr>
                      <w:rPr>
                        <w:rFonts w:ascii="Cambria Math" w:hAnsi="Cambria Math"/>
                      </w:rPr>
                      <m:t>0</m:t>
                    </w:ins>
                  </m:r>
                  <m:m>
                    <m:mPr>
                      <m:mcs>
                        <m:mc>
                          <m:mcPr>
                            <m:count m:val="2"/>
                            <m:mcJc m:val="center"/>
                          </m:mcPr>
                        </m:mc>
                      </m:mcs>
                      <m:ctrlPr>
                        <w:ins w:id="1576" w:author="智绘未来37" w:date="2020-07-27T23:34:00Z">
                          <w:rPr>
                            <w:rFonts w:ascii="Cambria Math" w:hAnsi="Cambria Math"/>
                          </w:rPr>
                        </w:ins>
                      </m:ctrlPr>
                    </m:mPr>
                    <m:mr>
                      <m:e>
                        <m:r>
                          <w:ins w:id="1577" w:author="智绘未来37" w:date="2020-07-27T23:34:00Z">
                            <m:rPr>
                              <m:sty m:val="p"/>
                            </m:rPr>
                            <w:rPr>
                              <w:rFonts w:ascii="Cambria Math" w:hAnsi="Cambria Math"/>
                            </w:rPr>
                            <m:t>,</m:t>
                          </w:ins>
                        </m:r>
                      </m:e>
                      <m:e>
                        <m:r>
                          <w:ins w:id="1578" w:author="智绘未来37" w:date="2020-07-27T23:34:00Z">
                            <m:rPr>
                              <m:sty m:val="p"/>
                            </m:rPr>
                            <w:rPr>
                              <w:rFonts w:ascii="Cambria Math" w:hAnsi="Cambria Math"/>
                            </w:rPr>
                            <m:t>x≥c</m:t>
                          </w:ins>
                        </m:r>
                      </m:e>
                    </m:mr>
                  </m:m>
                </m:e>
              </m:eqArr>
            </m:e>
          </m:d>
        </m:oMath>
      </m:oMathPara>
    </w:p>
    <w:p w14:paraId="0252076F" w14:textId="5317B897" w:rsidR="007843F4" w:rsidRPr="00E242DD" w:rsidRDefault="00D8650D">
      <w:pPr>
        <w:pStyle w:val="00"/>
        <w:ind w:firstLine="480"/>
      </w:pPr>
      <w:r w:rsidRPr="00E242DD">
        <w:rPr>
          <w:rFonts w:hint="eastAsia"/>
        </w:rPr>
        <w:t>定义</w:t>
      </w:r>
      <w:r w:rsidRPr="00E242DD">
        <w:rPr>
          <w:rFonts w:hint="eastAsia"/>
        </w:rPr>
        <w:t>C</w:t>
      </w:r>
      <w:r w:rsidRPr="00E242DD">
        <w:rPr>
          <w:rFonts w:hint="eastAsia"/>
        </w:rPr>
        <w:t>表示云量系数</w:t>
      </w:r>
      <w:r w:rsidRPr="00E242DD">
        <w:t>，</w:t>
      </w:r>
      <m:oMath>
        <m:sSub>
          <m:sSubPr>
            <m:ctrlPr>
              <w:rPr>
                <w:rFonts w:ascii="Cambria Math" w:hAnsi="Cambria Math"/>
              </w:rPr>
            </m:ctrlPr>
          </m:sSubPr>
          <m:e>
            <m:r>
              <m:rPr>
                <m:sty m:val="p"/>
              </m:rPr>
              <w:rPr>
                <w:rFonts w:ascii="Cambria Math" w:hAnsi="Cambria Math"/>
              </w:rPr>
              <m:t>C</m:t>
            </m:r>
            <m:ctrlPr>
              <w:rPr>
                <w:rFonts w:ascii="Cambria Math" w:hAnsi="Cambria Math" w:hint="eastAsia"/>
              </w:rPr>
            </m:ctrlPr>
          </m:e>
          <m:sub>
            <m:r>
              <m:rPr>
                <m:sty m:val="p"/>
              </m:rPr>
              <w:rPr>
                <w:rFonts w:ascii="Cambria Math" w:hAnsi="Cambria Math"/>
              </w:rPr>
              <m:t>i</m:t>
            </m:r>
          </m:sub>
        </m:sSub>
      </m:oMath>
      <w:r w:rsidRPr="00E242DD">
        <w:rPr>
          <w:rFonts w:hint="eastAsia"/>
        </w:rPr>
        <w:t>表示预测日前第</w:t>
      </w:r>
      <w:r w:rsidRPr="00E242DD">
        <w:rPr>
          <w:rFonts w:hint="eastAsia"/>
        </w:rPr>
        <w:t>i</w:t>
      </w:r>
      <w:r w:rsidRPr="00E242DD">
        <w:rPr>
          <w:rFonts w:hint="eastAsia"/>
        </w:rPr>
        <w:t>天的云量系数向量，</w:t>
      </w:r>
      <m:oMath>
        <m:sSub>
          <m:sSubPr>
            <m:ctrlPr>
              <w:rPr>
                <w:rFonts w:ascii="Cambria Math" w:hAnsi="Cambria Math"/>
              </w:rPr>
            </m:ctrlPr>
          </m:sSubPr>
          <m:e>
            <m:r>
              <m:rPr>
                <m:sty m:val="p"/>
              </m:rPr>
              <w:rPr>
                <w:rFonts w:ascii="Cambria Math" w:hAnsi="Cambria Math"/>
              </w:rPr>
              <m:t>C</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Pr="00E242DD">
        <w:rPr>
          <w:rFonts w:hint="eastAsia"/>
        </w:rPr>
        <w:t>表示预</w:t>
      </w:r>
      <w:r w:rsidRPr="00E242DD">
        <w:rPr>
          <w:rFonts w:hint="eastAsia"/>
        </w:rPr>
        <w:lastRenderedPageBreak/>
        <w:t>测日前第</w:t>
      </w:r>
      <w:r w:rsidRPr="00E242DD">
        <w:rPr>
          <w:rFonts w:hint="eastAsia"/>
        </w:rPr>
        <w:t>i</w:t>
      </w:r>
      <w:r w:rsidRPr="00E242DD">
        <w:rPr>
          <w:rFonts w:hint="eastAsia"/>
        </w:rPr>
        <w:t>天第</w:t>
      </w:r>
      <w:r w:rsidRPr="00E242DD">
        <w:rPr>
          <w:rFonts w:hint="eastAsia"/>
        </w:rPr>
        <w:t>j</w:t>
      </w:r>
      <w:r w:rsidRPr="00E242DD">
        <w:rPr>
          <w:rFonts w:hint="eastAsia"/>
        </w:rPr>
        <w:t>时刻的云量系数，</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iN</m:t>
                </m:r>
              </m:sub>
            </m:sSub>
          </m:e>
        </m:d>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C</m:t>
            </m:r>
            <m:ctrlPr>
              <w:rPr>
                <w:rFonts w:ascii="Cambria Math" w:hAnsi="Cambria Math" w:hint="eastAsia"/>
              </w:rPr>
            </m:ctrlPr>
          </m:e>
          <m:sub>
            <m:r>
              <m:rPr>
                <m:sty m:val="p"/>
              </m:rPr>
              <w:rPr>
                <w:rFonts w:ascii="Cambria Math" w:hAnsi="Cambria Math"/>
              </w:rPr>
              <m:t>0</m:t>
            </m:r>
          </m:sub>
        </m:sSub>
      </m:oMath>
      <w:r w:rsidRPr="00E242DD">
        <w:rPr>
          <w:rFonts w:hint="eastAsia"/>
        </w:rPr>
        <w:t>表示预测日当天的云量系数向量</w:t>
      </w:r>
      <w:r w:rsidRPr="00E242DD">
        <w:t>，</w:t>
      </w:r>
      <m:oMath>
        <m:sSub>
          <m:sSubPr>
            <m:ctrlPr>
              <w:rPr>
                <w:rFonts w:ascii="Cambria Math" w:hAnsi="Cambria Math"/>
              </w:rPr>
            </m:ctrlPr>
          </m:sSubPr>
          <m:e>
            <m:r>
              <m:rPr>
                <m:sty m:val="p"/>
              </m:rPr>
              <w:rPr>
                <w:rFonts w:ascii="Cambria Math" w:hAnsi="Cambria Math"/>
              </w:rPr>
              <m:t>C</m:t>
            </m:r>
            <m:ctrlPr>
              <w:rPr>
                <w:rFonts w:ascii="Cambria Math" w:hAnsi="Cambria Math" w:hint="eastAsia"/>
              </w:rPr>
            </m:ctrlPr>
          </m:e>
          <m:sub>
            <m:r>
              <m:rPr>
                <m:sty m:val="p"/>
              </m:rPr>
              <w:rPr>
                <w:rFonts w:ascii="Cambria Math" w:hAnsi="Cambria Math"/>
              </w:rPr>
              <m:t>0</m:t>
            </m:r>
            <m:r>
              <m:rPr>
                <m:sty m:val="p"/>
              </m:rPr>
              <w:rPr>
                <w:rFonts w:ascii="Cambria Math" w:hAnsi="Cambria Math" w:hint="eastAsia"/>
              </w:rPr>
              <m:t>j</m:t>
            </m:r>
          </m:sub>
        </m:sSub>
      </m:oMath>
      <w:r w:rsidRPr="00E242DD">
        <w:rPr>
          <w:rFonts w:hint="eastAsia"/>
        </w:rPr>
        <w:t>表示预测日当天第</w:t>
      </w:r>
      <w:r w:rsidRPr="00E242DD">
        <w:rPr>
          <w:rFonts w:hint="eastAsia"/>
        </w:rPr>
        <w:t>j</w:t>
      </w:r>
      <w:r w:rsidRPr="00E242DD">
        <w:rPr>
          <w:rFonts w:hint="eastAsia"/>
        </w:rPr>
        <w:t>时刻的云量系数，</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0N</m:t>
                </m:r>
              </m:sub>
            </m:sSub>
          </m:e>
        </m:d>
      </m:oMath>
      <w:r w:rsidRPr="00E242DD">
        <w:rPr>
          <w:rFonts w:hint="eastAsia"/>
        </w:rPr>
        <w:t>；</w:t>
      </w:r>
    </w:p>
    <w:p w14:paraId="54017995" w14:textId="7D931429" w:rsidR="007843F4" w:rsidRPr="00E242DD" w:rsidRDefault="00D8650D">
      <w:pPr>
        <w:pStyle w:val="00"/>
        <w:ind w:firstLine="480"/>
      </w:pPr>
      <w:bookmarkStart w:id="1579" w:name="_Hlk46782615"/>
      <w:r w:rsidRPr="00E242DD">
        <w:rPr>
          <w:rFonts w:hint="eastAsia"/>
        </w:rPr>
        <w:t>以预测日前第</w:t>
      </w:r>
      <w:r w:rsidRPr="00E242DD">
        <w:rPr>
          <w:rFonts w:hint="eastAsia"/>
        </w:rPr>
        <w:t>i</w:t>
      </w:r>
      <w:r w:rsidRPr="00E242DD">
        <w:rPr>
          <w:rFonts w:hint="eastAsia"/>
        </w:rPr>
        <w:t>天第</w:t>
      </w:r>
      <w:r w:rsidRPr="00E242DD">
        <w:rPr>
          <w:rFonts w:hint="eastAsia"/>
        </w:rPr>
        <w:t>j</w:t>
      </w:r>
      <w:r w:rsidRPr="00E242DD">
        <w:rPr>
          <w:rFonts w:hint="eastAsia"/>
        </w:rPr>
        <w:t>时刻的雨量</w:t>
      </w:r>
      <m:oMath>
        <m:sSub>
          <m:sSubPr>
            <m:ctrlPr>
              <w:rPr>
                <w:rFonts w:ascii="Cambria Math" w:hAnsi="Cambria Math"/>
              </w:rPr>
            </m:ctrlPr>
          </m:sSubPr>
          <m:e>
            <m:r>
              <m:rPr>
                <m:sty m:val="p"/>
              </m:rPr>
              <w:rPr>
                <w:rFonts w:ascii="Cambria Math" w:hAnsi="Cambria Math"/>
              </w:rPr>
              <m:t>R</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Pr="00E242DD">
        <w:rPr>
          <w:rFonts w:hint="eastAsia"/>
        </w:rPr>
        <w:t>、相对湿度</w:t>
      </w:r>
      <m:oMath>
        <m:sSub>
          <m:sSubPr>
            <m:ctrlPr>
              <w:rPr>
                <w:rFonts w:ascii="Cambria Math" w:hAnsi="Cambria Math"/>
              </w:rPr>
            </m:ctrlPr>
          </m:sSubPr>
          <m:e>
            <m:r>
              <m:rPr>
                <m:sty m:val="p"/>
              </m:rPr>
              <w:rPr>
                <w:rFonts w:ascii="Cambria Math" w:hAnsi="Cambria Math"/>
              </w:rPr>
              <m:t>RH</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Pr="00E242DD">
        <w:rPr>
          <w:rFonts w:hint="eastAsia"/>
        </w:rPr>
        <w:t>和时间</w:t>
      </w:r>
      <m:oMath>
        <m:r>
          <m:rPr>
            <m:sty m:val="p"/>
          </m:rPr>
          <w:rPr>
            <w:rFonts w:ascii="Cambria Math" w:hAnsi="Cambria Math"/>
          </w:rPr>
          <m:t>ij</m:t>
        </m:r>
      </m:oMath>
      <w:r w:rsidRPr="00E242DD">
        <w:rPr>
          <w:rFonts w:hint="eastAsia"/>
        </w:rPr>
        <w:t>为输入，输入模糊控制器，以预测日前第</w:t>
      </w:r>
      <w:r w:rsidRPr="00E242DD">
        <w:rPr>
          <w:rFonts w:hint="eastAsia"/>
        </w:rPr>
        <w:t>i</w:t>
      </w:r>
      <w:r w:rsidRPr="00E242DD">
        <w:rPr>
          <w:rFonts w:hint="eastAsia"/>
        </w:rPr>
        <w:t>天第</w:t>
      </w:r>
      <w:r w:rsidRPr="00E242DD">
        <w:rPr>
          <w:rFonts w:hint="eastAsia"/>
        </w:rPr>
        <w:t>j</w:t>
      </w:r>
      <w:r w:rsidRPr="00E242DD">
        <w:rPr>
          <w:rFonts w:hint="eastAsia"/>
        </w:rPr>
        <w:t>时刻的云量系数</w:t>
      </w:r>
      <m:oMath>
        <m:sSub>
          <m:sSubPr>
            <m:ctrlPr>
              <w:rPr>
                <w:rFonts w:ascii="Cambria Math" w:hAnsi="Cambria Math"/>
              </w:rPr>
            </m:ctrlPr>
          </m:sSubPr>
          <m:e>
            <m:r>
              <m:rPr>
                <m:sty m:val="p"/>
              </m:rPr>
              <w:rPr>
                <w:rFonts w:ascii="Cambria Math" w:hAnsi="Cambria Math"/>
              </w:rPr>
              <m:t>C</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Pr="00E242DD">
        <w:rPr>
          <w:rFonts w:hint="eastAsia"/>
        </w:rPr>
        <w:t>作为输出，即：</w:t>
      </w:r>
    </w:p>
    <w:p w14:paraId="18D065E6" w14:textId="69156594" w:rsidR="007843F4" w:rsidRPr="00E242DD" w:rsidRDefault="00D8650D">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fc_in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ij</m:t>
                          </m:r>
                        </m:sub>
                      </m:sSub>
                      <m:r>
                        <m:rPr>
                          <m:sty m:val="p"/>
                        </m:rPr>
                        <w:rPr>
                          <w:rFonts w:ascii="Cambria Math" w:hAnsi="Cambria Math"/>
                        </w:rPr>
                        <m:t>,R</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r>
                        <m:rPr>
                          <m:sty m:val="p"/>
                        </m:rPr>
                        <w:rPr>
                          <w:rFonts w:ascii="Cambria Math" w:hAnsi="Cambria Math"/>
                        </w:rPr>
                        <m:t>,ij</m:t>
                      </m:r>
                    </m:e>
                  </m:d>
                </m:e>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fc_out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ij</m:t>
                      </m:r>
                    </m:sub>
                  </m:sSub>
                  <m:r>
                    <m:rPr>
                      <m:sty m:val="p"/>
                    </m:rPr>
                    <w:rPr>
                      <w:rFonts w:ascii="Cambria Math" w:hAnsi="Cambria Math"/>
                    </w:rPr>
                    <m:t>]</m:t>
                  </m:r>
                  <m:m>
                    <m:mPr>
                      <m:mcs>
                        <m:mc>
                          <m:mcPr>
                            <m:count m:val="2"/>
                            <m:mcJc m:val="center"/>
                          </m:mcPr>
                        </m:mc>
                      </m:mcs>
                      <m:ctrlPr>
                        <w:rPr>
                          <w:rFonts w:ascii="Cambria Math" w:hAnsi="Cambria Math"/>
                        </w:rPr>
                      </m:ctrlPr>
                    </m:mPr>
                    <m:mr>
                      <m:e/>
                      <m:e/>
                    </m:mr>
                  </m:m>
                </m:e>
              </m:eqArr>
            </m:e>
          </m:d>
        </m:oMath>
      </m:oMathPara>
    </w:p>
    <w:p w14:paraId="55C03AEE" w14:textId="77777777" w:rsidR="007843F4" w:rsidRPr="00E242DD" w:rsidRDefault="00D8650D">
      <w:pPr>
        <w:pStyle w:val="00"/>
        <w:ind w:firstLine="480"/>
      </w:pPr>
      <w:r w:rsidRPr="00E242DD">
        <w:rPr>
          <w:rFonts w:hint="eastAsia"/>
        </w:rPr>
        <w:t>式中：</w:t>
      </w:r>
    </w:p>
    <w:p w14:paraId="4AA19E3E" w14:textId="4D039807" w:rsidR="007843F4" w:rsidRPr="00E242DD" w:rsidRDefault="00D8650D">
      <w:pPr>
        <w:pStyle w:val="00"/>
        <w:ind w:firstLine="480"/>
      </w:pP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fc_in</m:t>
            </m:r>
          </m:sub>
        </m:sSub>
      </m:oMath>
      <w:r w:rsidRPr="00E242DD">
        <w:rPr>
          <w:rFonts w:hint="eastAsia"/>
        </w:rPr>
        <w:t>表示模糊控制器的输入，</w:t>
      </w:r>
    </w:p>
    <w:p w14:paraId="4F025A5F" w14:textId="73F8BCC7" w:rsidR="007843F4" w:rsidRPr="00E242DD" w:rsidRDefault="00D8650D">
      <w:pPr>
        <w:pStyle w:val="00"/>
        <w:ind w:firstLine="480"/>
      </w:pP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fc_out</m:t>
            </m:r>
          </m:sub>
        </m:sSub>
      </m:oMath>
      <w:r w:rsidRPr="00E242DD">
        <w:rPr>
          <w:rFonts w:hint="eastAsia"/>
        </w:rPr>
        <w:t>表示模糊控制器的输出。</w:t>
      </w:r>
    </w:p>
    <w:bookmarkEnd w:id="1579"/>
    <w:p w14:paraId="50E09F1C" w14:textId="77777777" w:rsidR="007843F4" w:rsidRPr="00E242DD" w:rsidRDefault="00D8650D">
      <w:pPr>
        <w:pStyle w:val="00"/>
        <w:ind w:firstLine="480"/>
      </w:pPr>
      <w:r w:rsidRPr="00E242DD">
        <w:rPr>
          <w:rFonts w:hint="eastAsia"/>
        </w:rPr>
        <w:t>步骤</w:t>
      </w:r>
      <w:r w:rsidRPr="00E242DD">
        <w:rPr>
          <w:rFonts w:hint="eastAsia"/>
        </w:rPr>
        <w:t>3</w:t>
      </w:r>
      <w:r w:rsidRPr="00E242DD">
        <w:rPr>
          <w:rFonts w:hint="eastAsia"/>
        </w:rPr>
        <w:t>，计算误差修正因子，</w:t>
      </w:r>
    </w:p>
    <w:p w14:paraId="5444D574" w14:textId="486355EA" w:rsidR="007843F4" w:rsidRPr="00E242DD" w:rsidRDefault="00D8650D">
      <w:pPr>
        <w:pStyle w:val="00"/>
        <w:ind w:firstLine="480"/>
      </w:pPr>
      <w:r w:rsidRPr="00E242DD">
        <w:rPr>
          <w:rFonts w:hint="eastAsia"/>
        </w:rPr>
        <w:t>定义</w:t>
      </w:r>
      <w:r w:rsidRPr="00E242DD">
        <w:rPr>
          <w:rFonts w:hint="eastAsia"/>
        </w:rPr>
        <w:t>E</w:t>
      </w:r>
      <w:r w:rsidRPr="00E242DD">
        <w:rPr>
          <w:rFonts w:hint="eastAsia"/>
        </w:rPr>
        <w:t>表示误差修正因子</w:t>
      </w:r>
      <w:r w:rsidRPr="00E242DD">
        <w:t>，</w:t>
      </w:r>
      <w:bookmarkStart w:id="1580" w:name="_Hlk46783163"/>
      <m:oMath>
        <m:sSub>
          <m:sSubPr>
            <m:ctrlPr>
              <w:rPr>
                <w:rFonts w:ascii="Cambria Math" w:hAnsi="Cambria Math"/>
              </w:rPr>
            </m:ctrlPr>
          </m:sSubPr>
          <m:e>
            <m:r>
              <m:rPr>
                <m:sty m:val="p"/>
              </m:rPr>
              <w:rPr>
                <w:rFonts w:ascii="Cambria Math" w:hAnsi="Cambria Math"/>
              </w:rPr>
              <m:t>E</m:t>
            </m:r>
            <m:ctrlPr>
              <w:rPr>
                <w:rFonts w:ascii="Cambria Math" w:hAnsi="Cambria Math" w:hint="eastAsia"/>
              </w:rPr>
            </m:ctrlPr>
          </m:e>
          <m:sub>
            <m:r>
              <m:rPr>
                <m:sty m:val="p"/>
              </m:rPr>
              <w:rPr>
                <w:rFonts w:ascii="Cambria Math" w:hAnsi="Cambria Math"/>
              </w:rPr>
              <m:t>i</m:t>
            </m:r>
          </m:sub>
        </m:sSub>
      </m:oMath>
      <w:r w:rsidRPr="00E242DD">
        <w:rPr>
          <w:rFonts w:hint="eastAsia"/>
        </w:rPr>
        <w:t>表示预测日前第</w:t>
      </w:r>
      <w:r w:rsidRPr="00E242DD">
        <w:rPr>
          <w:rFonts w:hint="eastAsia"/>
        </w:rPr>
        <w:t>i</w:t>
      </w:r>
      <w:r w:rsidRPr="00E242DD">
        <w:rPr>
          <w:rFonts w:hint="eastAsia"/>
        </w:rPr>
        <w:t>天的误差修正因子向量，</w:t>
      </w:r>
      <m:oMath>
        <m:sSub>
          <m:sSubPr>
            <m:ctrlPr>
              <w:rPr>
                <w:rFonts w:ascii="Cambria Math" w:hAnsi="Cambria Math"/>
              </w:rPr>
            </m:ctrlPr>
          </m:sSubPr>
          <m:e>
            <m:r>
              <m:rPr>
                <m:sty m:val="p"/>
              </m:rPr>
              <w:rPr>
                <w:rFonts w:ascii="Cambria Math" w:hAnsi="Cambria Math"/>
              </w:rPr>
              <m:t>E</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Pr="00E242DD">
        <w:rPr>
          <w:rFonts w:hint="eastAsia"/>
        </w:rPr>
        <w:t>表示预测日前第</w:t>
      </w:r>
      <w:r w:rsidRPr="00E242DD">
        <w:rPr>
          <w:rFonts w:hint="eastAsia"/>
        </w:rPr>
        <w:t>i</w:t>
      </w:r>
      <w:r w:rsidRPr="00E242DD">
        <w:rPr>
          <w:rFonts w:hint="eastAsia"/>
        </w:rPr>
        <w:t>天第</w:t>
      </w:r>
      <w:r w:rsidRPr="00E242DD">
        <w:rPr>
          <w:rFonts w:hint="eastAsia"/>
        </w:rPr>
        <w:t>j</w:t>
      </w:r>
      <w:r w:rsidRPr="00E242DD">
        <w:rPr>
          <w:rFonts w:hint="eastAsia"/>
        </w:rPr>
        <w:t>时刻的误差修正因子，</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iN</m:t>
                </m:r>
              </m:sub>
            </m:sSub>
          </m:e>
        </m:d>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E</m:t>
            </m:r>
            <m:ctrlPr>
              <w:rPr>
                <w:rFonts w:ascii="Cambria Math" w:hAnsi="Cambria Math" w:hint="eastAsia"/>
              </w:rPr>
            </m:ctrlPr>
          </m:e>
          <m:sub>
            <m:r>
              <m:rPr>
                <m:sty m:val="p"/>
              </m:rPr>
              <w:rPr>
                <w:rFonts w:ascii="Cambria Math" w:hAnsi="Cambria Math"/>
              </w:rPr>
              <m:t>0</m:t>
            </m:r>
          </m:sub>
        </m:sSub>
      </m:oMath>
      <w:r w:rsidRPr="00E242DD">
        <w:rPr>
          <w:rFonts w:hint="eastAsia"/>
        </w:rPr>
        <w:t>表示预测日当天的误差修正因子向量</w:t>
      </w:r>
      <w:r w:rsidRPr="00E242DD">
        <w:t>，</w:t>
      </w:r>
      <m:oMath>
        <m:sSub>
          <m:sSubPr>
            <m:ctrlPr>
              <w:rPr>
                <w:rFonts w:ascii="Cambria Math" w:hAnsi="Cambria Math"/>
              </w:rPr>
            </m:ctrlPr>
          </m:sSubPr>
          <m:e>
            <m:r>
              <m:rPr>
                <m:sty m:val="p"/>
              </m:rPr>
              <w:rPr>
                <w:rFonts w:ascii="Cambria Math" w:hAnsi="Cambria Math"/>
              </w:rPr>
              <m:t>E</m:t>
            </m:r>
            <m:ctrlPr>
              <w:rPr>
                <w:rFonts w:ascii="Cambria Math" w:hAnsi="Cambria Math" w:hint="eastAsia"/>
              </w:rPr>
            </m:ctrlPr>
          </m:e>
          <m:sub>
            <m:r>
              <m:rPr>
                <m:sty m:val="p"/>
              </m:rPr>
              <w:rPr>
                <w:rFonts w:ascii="Cambria Math" w:hAnsi="Cambria Math"/>
              </w:rPr>
              <m:t>0</m:t>
            </m:r>
            <m:r>
              <m:rPr>
                <m:sty m:val="p"/>
              </m:rPr>
              <w:rPr>
                <w:rFonts w:ascii="Cambria Math" w:hAnsi="Cambria Math" w:hint="eastAsia"/>
              </w:rPr>
              <m:t>j</m:t>
            </m:r>
          </m:sub>
        </m:sSub>
      </m:oMath>
      <w:r w:rsidRPr="00E242DD">
        <w:rPr>
          <w:rFonts w:hint="eastAsia"/>
        </w:rPr>
        <w:t>表示预测日当天第</w:t>
      </w:r>
      <w:r w:rsidRPr="00E242DD">
        <w:rPr>
          <w:rFonts w:hint="eastAsia"/>
        </w:rPr>
        <w:t>j</w:t>
      </w:r>
      <w:r w:rsidRPr="00E242DD">
        <w:rPr>
          <w:rFonts w:hint="eastAsia"/>
        </w:rPr>
        <w:t>时刻的误差修正因子，</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0N</m:t>
                </m:r>
              </m:sub>
            </m:sSub>
          </m:e>
        </m:d>
      </m:oMath>
      <w:r w:rsidRPr="00E242DD">
        <w:rPr>
          <w:rFonts w:hint="eastAsia"/>
        </w:rPr>
        <w:t>；</w:t>
      </w:r>
      <w:bookmarkEnd w:id="1580"/>
    </w:p>
    <w:p w14:paraId="170161B4" w14:textId="422A3F52" w:rsidR="007843F4" w:rsidRPr="00E242DD" w:rsidRDefault="00D8650D">
      <w:pPr>
        <w:pStyle w:val="00"/>
        <w:ind w:firstLine="480"/>
      </w:pPr>
      <w:bookmarkStart w:id="1581" w:name="_Hlk46783139"/>
      <w:r w:rsidRPr="00E242DD">
        <w:rPr>
          <w:rFonts w:hint="eastAsia"/>
        </w:rPr>
        <w:t>以如下公式计算预测日前第</w:t>
      </w:r>
      <w:r w:rsidRPr="00E242DD">
        <w:rPr>
          <w:rFonts w:hint="eastAsia"/>
        </w:rPr>
        <w:t>i</w:t>
      </w:r>
      <w:r w:rsidRPr="00E242DD">
        <w:rPr>
          <w:rFonts w:hint="eastAsia"/>
        </w:rPr>
        <w:t>天第</w:t>
      </w:r>
      <w:r w:rsidRPr="00E242DD">
        <w:rPr>
          <w:rFonts w:hint="eastAsia"/>
        </w:rPr>
        <w:t>j</w:t>
      </w:r>
      <w:r w:rsidRPr="00E242DD">
        <w:rPr>
          <w:rFonts w:hint="eastAsia"/>
        </w:rPr>
        <w:t>时刻的</w:t>
      </w:r>
      <w:bookmarkStart w:id="1582" w:name="_Hlk46781429"/>
      <w:r w:rsidRPr="00E242DD">
        <w:rPr>
          <w:rFonts w:hint="eastAsia"/>
        </w:rPr>
        <w:t>误差修正因子</w:t>
      </w:r>
      <w:bookmarkEnd w:id="1582"/>
      <w:r w:rsidRPr="00E242DD">
        <w:rPr>
          <w:rFonts w:hint="eastAsia"/>
        </w:rPr>
        <w:t>，</w:t>
      </w:r>
    </w:p>
    <w:p w14:paraId="2FE80B28" w14:textId="0049D402" w:rsidR="007843F4" w:rsidRPr="00E242DD" w:rsidRDefault="00D8650D">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sSub>
                        <m:sSubPr>
                          <m:ctrlPr>
                            <w:rPr>
                              <w:rFonts w:ascii="Cambria Math" w:hAnsi="Cambria Math"/>
                            </w:rPr>
                          </m:ctrlPr>
                        </m:sSubPr>
                        <m:e>
                          <m:r>
                            <m:rPr>
                              <m:sty m:val="p"/>
                            </m:rPr>
                            <w:rPr>
                              <w:rFonts w:ascii="Cambria Math" w:hAnsi="Cambria Math"/>
                            </w:rPr>
                            <m:t>E</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r>
                        <m:rPr>
                          <m:sty m:val="p"/>
                        </m:rPr>
                        <w:rPr>
                          <w:rFonts w:ascii="Cambria Math" w:hAnsi="Cambria Math" w:hint="eastAsia"/>
                        </w:rPr>
                        <m:t>=</m:t>
                      </m:r>
                      <m:r>
                        <m:rPr>
                          <m:sty m:val="p"/>
                        </m:rPr>
                        <w:rPr>
                          <w:rFonts w:ascii="Cambria Math" w:hAnsi="Cambria Math"/>
                        </w:rPr>
                        <m:t>SMAPE</m:t>
                      </m:r>
                    </m:e>
                    <m:sub>
                      <m:r>
                        <m:rPr>
                          <m:sty m:val="p"/>
                        </m:rPr>
                        <w:rPr>
                          <w:rFonts w:ascii="Cambria Math" w:hAnsi="Cambria Math"/>
                        </w:rPr>
                        <m:t>ij</m:t>
                      </m:r>
                    </m:sub>
                  </m:sSub>
                  <m:r>
                    <m:rPr>
                      <m:sty m:val="p"/>
                    </m:rPr>
                    <w:rPr>
                      <w:rFonts w:ascii="Cambria Math" w:hAnsi="Cambria Math"/>
                    </w:rPr>
                    <m:t>=</m:t>
                  </m:r>
                  <m:f>
                    <m:fPr>
                      <m:ctrlPr>
                        <w:rPr>
                          <w:rFonts w:ascii="Cambria Math" w:hAnsi="Cambria Math"/>
                        </w:rPr>
                      </m:ctrlPr>
                    </m:fPr>
                    <m:num>
                      <m:r>
                        <m:rPr>
                          <m:sty m:val="p"/>
                        </m:rPr>
                        <w:rPr>
                          <w:rFonts w:ascii="Cambria Math" w:hAnsi="Cambria Math"/>
                        </w:rPr>
                        <m:t>100%</m:t>
                      </m:r>
                    </m:num>
                    <m:den>
                      <m:d>
                        <m:dPr>
                          <m:ctrlPr>
                            <w:rPr>
                              <w:rFonts w:ascii="Cambria Math" w:hAnsi="Cambria Math"/>
                            </w:rPr>
                          </m:ctrlPr>
                        </m:dPr>
                        <m:e>
                          <m:r>
                            <m:rPr>
                              <m:sty m:val="p"/>
                            </m:rPr>
                            <w:rPr>
                              <w:rFonts w:ascii="Cambria Math" w:hAnsi="Cambria Math"/>
                            </w:rPr>
                            <m:t>i-1</m:t>
                          </m:r>
                        </m:e>
                      </m:d>
                      <m:r>
                        <m:rPr>
                          <m:sty m:val="p"/>
                        </m:rPr>
                        <w:rPr>
                          <w:rFonts w:ascii="Cambria Math" w:hAnsi="Cambria Math"/>
                        </w:rPr>
                        <m:t>∙N+j</m:t>
                      </m:r>
                    </m:den>
                  </m:f>
                  <m:nary>
                    <m:naryPr>
                      <m:chr m:val="∑"/>
                      <m:limLoc m:val="undOvr"/>
                      <m:supHide m:val="1"/>
                      <m:ctrlPr>
                        <w:rPr>
                          <w:rFonts w:ascii="Cambria Math" w:hAnsi="Cambria Math"/>
                        </w:rPr>
                      </m:ctrlPr>
                    </m:naryPr>
                    <m:sub>
                      <m:r>
                        <m:rPr>
                          <m:sty m:val="p"/>
                        </m:rPr>
                        <w:rPr>
                          <w:rFonts w:ascii="Cambria Math" w:hAnsi="Cambria Math"/>
                        </w:rPr>
                        <m:t>γ,δ</m:t>
                      </m:r>
                    </m:sub>
                    <m:sup/>
                    <m:e>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γδ</m:t>
                                      </m:r>
                                    </m:sub>
                                  </m:sSub>
                                  <m:r>
                                    <m:rPr>
                                      <m:sty m:val="p"/>
                                    </m:rPr>
                                    <w:rPr>
                                      <w:rFonts w:ascii="Cambria Math" w:eastAsia="微软雅黑" w:hAnsi="Cambria Math" w:cs="微软雅黑" w:hint="eastAsia"/>
                                    </w:rPr>
                                    <m:t>-</m:t>
                                  </m:r>
                                  <m:r>
                                    <m:rPr>
                                      <m:sty m:val="p"/>
                                    </m:rPr>
                                    <w:rPr>
                                      <w:rFonts w:ascii="Cambria Math" w:hAnsi="Cambria Math"/>
                                    </w:rPr>
                                    <m:t>P</m:t>
                                  </m:r>
                                  <m:ctrlPr>
                                    <w:rPr>
                                      <w:rFonts w:ascii="Cambria Math" w:hAnsi="Cambria Math" w:hint="eastAsia"/>
                                    </w:rPr>
                                  </m:ctrlPr>
                                </m:e>
                                <m:sub>
                                  <m:r>
                                    <m:rPr>
                                      <m:sty m:val="p"/>
                                    </m:rPr>
                                    <w:rPr>
                                      <w:rFonts w:ascii="Cambria Math" w:hAnsi="Cambria Math"/>
                                    </w:rPr>
                                    <m:t>f_γδ</m:t>
                                  </m:r>
                                </m:sub>
                              </m:sSub>
                            </m:e>
                          </m:d>
                        </m:num>
                        <m:den>
                          <m:f>
                            <m:fPr>
                              <m:type m:val="lin"/>
                              <m:ctrlPr>
                                <w:rPr>
                                  <w:rFonts w:ascii="Cambria Math" w:hAnsi="Cambria Math"/>
                                </w:rPr>
                              </m:ctrlPr>
                            </m:fPr>
                            <m:num>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γδ</m:t>
                                          </m:r>
                                        </m:sub>
                                      </m:sSub>
                                    </m:e>
                                  </m:d>
                                  <m:r>
                                    <m:rPr>
                                      <m:sty m:val="p"/>
                                    </m:rPr>
                                    <w:rPr>
                                      <w:rFonts w:ascii="Cambria Math" w:hAnsi="Cambria Math" w:hint="eastAsia"/>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f_γδ</m:t>
                                          </m:r>
                                        </m:sub>
                                      </m:sSub>
                                    </m:e>
                                  </m:d>
                                </m:e>
                              </m:d>
                            </m:num>
                            <m:den>
                              <m:r>
                                <m:rPr>
                                  <m:sty m:val="p"/>
                                </m:rPr>
                                <w:rPr>
                                  <w:rFonts w:ascii="Cambria Math" w:hAnsi="Cambria Math"/>
                                </w:rPr>
                                <m:t>2</m:t>
                              </m:r>
                            </m:den>
                          </m:f>
                        </m:den>
                      </m:f>
                    </m:e>
                  </m:nary>
                </m:e>
                <m:e>
                  <m:r>
                    <m:rPr>
                      <m:sty m:val="p"/>
                    </m:rPr>
                    <w:rPr>
                      <w:rFonts w:ascii="Cambria Math" w:hAnsi="Cambria Math"/>
                    </w:rPr>
                    <m:t>γ=1,2,…,i</m:t>
                  </m:r>
                </m:e>
                <m:e>
                  <m:r>
                    <m:rPr>
                      <m:sty m:val="p"/>
                    </m:rPr>
                    <w:rPr>
                      <w:rFonts w:ascii="Cambria Math" w:hAnsi="Cambria Math"/>
                    </w:rPr>
                    <m:t>γ=i</m:t>
                  </m:r>
                  <m:r>
                    <m:rPr>
                      <m:sty m:val="p"/>
                    </m:rPr>
                    <w:rPr>
                      <w:rFonts w:ascii="Cambria Math" w:hAnsi="Cambria Math" w:hint="eastAsia"/>
                    </w:rPr>
                    <m:t>时，</m:t>
                  </m:r>
                  <m:r>
                    <m:rPr>
                      <m:sty m:val="p"/>
                    </m:rPr>
                    <w:rPr>
                      <w:rFonts w:ascii="Cambria Math" w:hAnsi="Cambria Math"/>
                    </w:rPr>
                    <m:t>δ=1,2,..,j</m:t>
                  </m:r>
                  <m:r>
                    <m:rPr>
                      <m:sty m:val="p"/>
                    </m:rPr>
                    <w:rPr>
                      <w:rFonts w:ascii="Cambria Math" w:hAnsi="Cambria Math" w:hint="eastAsia"/>
                    </w:rPr>
                    <m:t>；否则</m:t>
                  </m:r>
                  <m:r>
                    <m:rPr>
                      <m:sty m:val="p"/>
                    </m:rPr>
                    <w:rPr>
                      <w:rFonts w:ascii="Cambria Math" w:hAnsi="Cambria Math"/>
                    </w:rPr>
                    <m:t>δ=1,2,..,N</m:t>
                  </m:r>
                </m:e>
              </m:eqArr>
            </m:e>
          </m:d>
        </m:oMath>
      </m:oMathPara>
    </w:p>
    <w:bookmarkEnd w:id="1581"/>
    <w:p w14:paraId="1FFF14BB" w14:textId="7025D55E" w:rsidR="007843F4" w:rsidRPr="00E242DD" w:rsidRDefault="00D8650D">
      <w:pPr>
        <w:pStyle w:val="00"/>
        <w:ind w:firstLine="480"/>
      </w:pPr>
      <w:r w:rsidRPr="00E242DD">
        <w:rPr>
          <w:rFonts w:hint="eastAsia"/>
        </w:rPr>
        <w:t>值得注意的是，所述领域技术人员可以任意选择</w:t>
      </w:r>
      <w:r w:rsidRPr="00E242DD">
        <w:rPr>
          <w:rFonts w:hint="eastAsia"/>
        </w:rPr>
        <w:t>MSE</w:t>
      </w:r>
      <w:r w:rsidRPr="00E242DD">
        <w:rPr>
          <w:rFonts w:hint="eastAsia"/>
        </w:rPr>
        <w:t>（</w:t>
      </w:r>
      <w:r w:rsidRPr="00E242DD">
        <w:t>Mean Square Error</w:t>
      </w:r>
      <w:r w:rsidRPr="00E242DD">
        <w:rPr>
          <w:rFonts w:hint="eastAsia"/>
        </w:rPr>
        <w:t>，均方误差）、</w:t>
      </w:r>
      <w:r w:rsidRPr="00E242DD">
        <w:rPr>
          <w:rFonts w:hint="eastAsia"/>
        </w:rPr>
        <w:t>RMSE</w:t>
      </w:r>
      <w:r w:rsidRPr="00E242DD">
        <w:rPr>
          <w:rFonts w:hint="eastAsia"/>
        </w:rPr>
        <w:t>（</w:t>
      </w:r>
      <w:r w:rsidRPr="00E242DD">
        <w:t>Root Mean Square Error</w:t>
      </w:r>
      <w:r w:rsidRPr="00E242DD">
        <w:rPr>
          <w:rFonts w:hint="eastAsia"/>
        </w:rPr>
        <w:t>，均方根误差）、</w:t>
      </w:r>
      <w:r w:rsidRPr="00E242DD">
        <w:rPr>
          <w:rFonts w:hint="eastAsia"/>
        </w:rPr>
        <w:t>MAE</w:t>
      </w:r>
      <w:r w:rsidRPr="00E242DD">
        <w:rPr>
          <w:rFonts w:hint="eastAsia"/>
        </w:rPr>
        <w:t>（</w:t>
      </w:r>
      <w:r w:rsidRPr="00E242DD">
        <w:t>Mean Absolute Error</w:t>
      </w:r>
      <w:r w:rsidRPr="00E242DD">
        <w:rPr>
          <w:rFonts w:hint="eastAsia"/>
        </w:rPr>
        <w:t>，平均绝对误差）、</w:t>
      </w:r>
      <w:r w:rsidRPr="00E242DD">
        <w:rPr>
          <w:rFonts w:hint="eastAsia"/>
        </w:rPr>
        <w:t>MAPE</w:t>
      </w:r>
      <w:r w:rsidRPr="00E242DD">
        <w:rPr>
          <w:rFonts w:hint="eastAsia"/>
        </w:rPr>
        <w:t>（</w:t>
      </w:r>
      <w:r w:rsidRPr="00E242DD">
        <w:t>Mean Absolute Percentage Error</w:t>
      </w:r>
      <w:r w:rsidRPr="00E242DD">
        <w:rPr>
          <w:rFonts w:hint="eastAsia"/>
        </w:rPr>
        <w:t>，平均绝对百分比误差）或</w:t>
      </w:r>
      <w:r w:rsidRPr="00E242DD">
        <w:rPr>
          <w:rFonts w:hint="eastAsia"/>
        </w:rPr>
        <w:t>SMAPE</w:t>
      </w:r>
      <w:r w:rsidRPr="00E242DD">
        <w:rPr>
          <w:rFonts w:hint="eastAsia"/>
        </w:rPr>
        <w:t>（</w:t>
      </w:r>
      <w:r w:rsidRPr="00E242DD">
        <w:t>Symmetric Mean Absolute Percentage Error</w:t>
      </w:r>
      <w:r w:rsidRPr="00E242DD">
        <w:rPr>
          <w:rFonts w:hint="eastAsia"/>
        </w:rPr>
        <w:t>，对称平均绝对百分比误差）中的至少一种作为误差修正因子，本实施例给出的</w:t>
      </w:r>
      <m:oMath>
        <m:sSub>
          <m:sSubPr>
            <m:ctrlPr>
              <w:rPr>
                <w:rFonts w:ascii="Cambria Math" w:hAnsi="Cambria Math"/>
              </w:rPr>
            </m:ctrlPr>
          </m:sSubPr>
          <m:e>
            <m:r>
              <m:rPr>
                <m:sty m:val="p"/>
              </m:rPr>
              <w:rPr>
                <w:rFonts w:ascii="Cambria Math" w:hAnsi="Cambria Math"/>
              </w:rPr>
              <m:t>SMAPE</m:t>
            </m:r>
          </m:e>
          <m:sub>
            <m:r>
              <m:rPr>
                <m:sty m:val="p"/>
              </m:rPr>
              <w:rPr>
                <w:rFonts w:ascii="Cambria Math" w:hAnsi="Cambria Math"/>
              </w:rPr>
              <m:t>ij</m:t>
            </m:r>
          </m:sub>
        </m:sSub>
      </m:oMath>
      <w:r w:rsidRPr="00E242DD">
        <w:rPr>
          <w:rFonts w:hint="eastAsia"/>
        </w:rPr>
        <w:t>仅是一种非限制性的优选。</w:t>
      </w:r>
    </w:p>
    <w:p w14:paraId="050C6258" w14:textId="0594A282" w:rsidR="007843F4" w:rsidRPr="00E242DD" w:rsidRDefault="00D8650D">
      <w:pPr>
        <w:pStyle w:val="00"/>
        <w:ind w:firstLine="480"/>
      </w:pPr>
      <w:bookmarkStart w:id="1583" w:name="_Hlk46783432"/>
      <w:r w:rsidRPr="00E242DD">
        <w:rPr>
          <w:rFonts w:hint="eastAsia"/>
        </w:rPr>
        <w:t>步骤</w:t>
      </w:r>
      <w:r w:rsidRPr="00E242DD">
        <w:rPr>
          <w:rFonts w:hint="eastAsia"/>
        </w:rPr>
        <w:t>4</w:t>
      </w:r>
      <w:r w:rsidRPr="00E242DD">
        <w:rPr>
          <w:rFonts w:hint="eastAsia"/>
        </w:rPr>
        <w:t>，</w:t>
      </w:r>
      <w:r w:rsidR="00A52F17">
        <w:rPr>
          <w:rFonts w:hint="eastAsia"/>
        </w:rPr>
        <w:t>如图</w:t>
      </w:r>
      <w:r w:rsidR="00A52F17">
        <w:rPr>
          <w:rFonts w:hint="eastAsia"/>
        </w:rPr>
        <w:t>2</w:t>
      </w:r>
      <w:r w:rsidR="00A52F17">
        <w:rPr>
          <w:rFonts w:hint="eastAsia"/>
        </w:rPr>
        <w:t>所示，</w:t>
      </w:r>
      <w:r w:rsidRPr="00E242DD">
        <w:rPr>
          <w:rFonts w:hint="eastAsia"/>
        </w:rPr>
        <w:t>以历史数据对神经网络进行训练，以</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net_ij</m:t>
            </m:r>
          </m:sub>
        </m:sSub>
      </m:oMath>
      <w:r w:rsidRPr="00E242DD">
        <w:rPr>
          <w:rFonts w:hint="eastAsia"/>
        </w:rPr>
        <w:t>表示神经</w:t>
      </w:r>
      <w:r w:rsidRPr="00E242DD">
        <w:rPr>
          <w:rFonts w:hint="eastAsia"/>
        </w:rPr>
        <w:lastRenderedPageBreak/>
        <w:t>网络的输入，</w:t>
      </w:r>
    </w:p>
    <w:p w14:paraId="264362AA" w14:textId="57D2360F" w:rsidR="007843F4" w:rsidRPr="00E242DD" w:rsidRDefault="00D8650D">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d>
                        <m:dPr>
                          <m:ctrlPr>
                            <w:rPr>
                              <w:rFonts w:ascii="Cambria Math" w:hAnsi="Cambria Math"/>
                            </w:rPr>
                          </m:ctrlPr>
                        </m:dPr>
                        <m:e>
                          <m:r>
                            <m:rPr>
                              <m:sty m:val="p"/>
                            </m:rPr>
                            <w:rPr>
                              <w:rFonts w:ascii="Cambria Math" w:hAnsi="Cambria Math" w:hint="eastAsia"/>
                            </w:rPr>
                            <m:t>j</m:t>
                          </m:r>
                          <m:r>
                            <m:rPr>
                              <m:sty m:val="p"/>
                            </m:rPr>
                            <w:rPr>
                              <w:rFonts w:ascii="Cambria Math" w:eastAsia="微软雅黑" w:hAnsi="Cambria Math" w:cs="微软雅黑" w:hint="eastAsia"/>
                            </w:rPr>
                            <m:t>-</m:t>
                          </m:r>
                          <m:r>
                            <m:rPr>
                              <m:sty m:val="p"/>
                            </m:rPr>
                            <w:rPr>
                              <w:rFonts w:ascii="Cambria Math" w:hAnsi="Cambria Math" w:hint="eastAsia"/>
                            </w:rPr>
                            <m:t>1</m:t>
                          </m:r>
                        </m:e>
                      </m:d>
                    </m:sub>
                  </m:sSub>
                  <m:r>
                    <m:rPr>
                      <m:sty m:val="p"/>
                    </m:rPr>
                    <w:rPr>
                      <w:rFonts w:ascii="Cambria Math" w:hAnsi="Cambria Math"/>
                    </w:rPr>
                    <m:t>]</m:t>
                  </m:r>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j≠1</m:t>
                        </m:r>
                      </m:e>
                    </m:mr>
                  </m:m>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d>
                        <m:dPr>
                          <m:ctrlPr>
                            <w:rPr>
                              <w:rFonts w:ascii="Cambria Math" w:hAnsi="Cambria Math"/>
                            </w:rPr>
                          </m:ctrlPr>
                        </m:dPr>
                        <m:e>
                          <m:r>
                            <m:rPr>
                              <m:sty m:val="p"/>
                            </m:rPr>
                            <w:rPr>
                              <w:rFonts w:ascii="Cambria Math" w:hAnsi="Cambria Math"/>
                            </w:rPr>
                            <m:t>i</m:t>
                          </m:r>
                          <m:r>
                            <m:rPr>
                              <m:sty m:val="p"/>
                            </m:rPr>
                            <w:rPr>
                              <w:rFonts w:ascii="Cambria Math" w:eastAsia="微软雅黑" w:hAnsi="Cambria Math" w:cs="微软雅黑" w:hint="eastAsia"/>
                            </w:rPr>
                            <m:t>-</m:t>
                          </m:r>
                          <m:r>
                            <m:rPr>
                              <m:sty m:val="p"/>
                            </m:rPr>
                            <w:rPr>
                              <w:rFonts w:ascii="Cambria Math" w:hAnsi="Cambria Math"/>
                            </w:rPr>
                            <m:t>1</m:t>
                          </m:r>
                        </m:e>
                      </m:d>
                      <m:r>
                        <m:rPr>
                          <m:sty m:val="p"/>
                        </m:rPr>
                        <w:rPr>
                          <w:rFonts w:ascii="Cambria Math" w:hAnsi="Cambria Math"/>
                        </w:rPr>
                        <m:t>N</m:t>
                      </m:r>
                    </m:sub>
                  </m:sSub>
                  <m:r>
                    <m:rPr>
                      <m:sty m:val="p"/>
                    </m:rPr>
                    <w:rPr>
                      <w:rFonts w:ascii="Cambria Math" w:hAnsi="Cambria Math"/>
                    </w:rPr>
                    <m:t>]</m:t>
                  </m:r>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j=1</m:t>
                        </m:r>
                      </m:e>
                    </m:mr>
                  </m:m>
                </m:e>
              </m:eqArr>
            </m:e>
          </m:d>
        </m:oMath>
      </m:oMathPara>
    </w:p>
    <w:p w14:paraId="14BD332B" w14:textId="0DAAD612" w:rsidR="007843F4" w:rsidRPr="00E242DD" w:rsidRDefault="00D8650D">
      <w:pPr>
        <w:pStyle w:val="00"/>
        <w:ind w:firstLine="480"/>
      </w:pPr>
      <w:r w:rsidRPr="00E242DD">
        <w:rPr>
          <w:rFonts w:hint="eastAsia"/>
        </w:rPr>
        <w:t>以</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net_ij</m:t>
            </m:r>
          </m:sub>
        </m:sSub>
      </m:oMath>
      <w:r w:rsidRPr="00E242DD">
        <w:rPr>
          <w:rFonts w:hint="eastAsia"/>
        </w:rPr>
        <w:t>表示神经网络的输出，</w:t>
      </w:r>
    </w:p>
    <w:p w14:paraId="429E0EB8" w14:textId="454729A4" w:rsidR="007843F4" w:rsidRPr="00E242DD" w:rsidRDefault="00D8650D">
      <w:pPr>
        <w:pStyle w:val="00"/>
        <w:ind w:firstLine="480"/>
      </w:pPr>
      <m:oMathPara>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net_ij</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f_ij</m:t>
              </m:r>
            </m:sub>
          </m:sSub>
        </m:oMath>
      </m:oMathPara>
    </w:p>
    <w:p w14:paraId="59147D97" w14:textId="77777777" w:rsidR="007843F4" w:rsidRPr="00E242DD" w:rsidRDefault="00D8650D">
      <w:pPr>
        <w:pStyle w:val="00"/>
        <w:ind w:firstLine="480"/>
      </w:pPr>
      <w:bookmarkStart w:id="1584" w:name="_Hlk46783509"/>
      <w:bookmarkEnd w:id="1583"/>
      <w:r w:rsidRPr="00E242DD">
        <w:rPr>
          <w:rFonts w:hint="eastAsia"/>
        </w:rPr>
        <w:t>神经网络使用</w:t>
      </w:r>
      <w:r w:rsidRPr="00E242DD">
        <w:rPr>
          <w:rFonts w:hint="eastAsia"/>
        </w:rPr>
        <w:t>BP</w:t>
      </w:r>
      <w:r w:rsidRPr="00E242DD">
        <w:rPr>
          <w:rFonts w:hint="eastAsia"/>
        </w:rPr>
        <w:t>神经网络模型，其以如下的公式表示，</w:t>
      </w:r>
    </w:p>
    <w:p w14:paraId="0222FDA0" w14:textId="40BC3B4C" w:rsidR="007843F4" w:rsidRPr="00E242DD" w:rsidRDefault="00D8650D">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1β</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θ=1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θβ</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θ</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1β</m:t>
                              </m:r>
                            </m:sub>
                          </m:sSub>
                        </m:e>
                      </m:nary>
                    </m:e>
                  </m:d>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β=1,2,..,m</m:t>
                        </m:r>
                      </m:e>
                    </m:mr>
                  </m:m>
                </m:e>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d>
                    <m:dPr>
                      <m:ctrlPr>
                        <w:rPr>
                          <w:rFonts w:ascii="Cambria Math" w:hAnsi="Cambria Math"/>
                        </w:rPr>
                      </m:ctrlPr>
                    </m:dPr>
                    <m:e>
                      <m:r>
                        <m:rPr>
                          <m:sty m:val="p"/>
                        </m:rPr>
                        <w:rPr>
                          <w:rFonts w:ascii="Cambria Math" w:hAnsi="Cambria Math" w:hint="eastAsia"/>
                        </w:rPr>
                        <m:t>s</m:t>
                      </m:r>
                    </m:e>
                  </m:d>
                  <m:r>
                    <m:rPr>
                      <m:sty m:val="p"/>
                    </m:rPr>
                    <w:rPr>
                      <w:rFonts w:ascii="Cambria Math" w:hAnsi="Cambria Math"/>
                    </w:rPr>
                    <m:t>=tansig</m:t>
                  </m:r>
                  <m:d>
                    <m:dPr>
                      <m:ctrlPr>
                        <w:rPr>
                          <w:rFonts w:ascii="Cambria Math" w:hAnsi="Cambria Math"/>
                        </w:rPr>
                      </m:ctrlPr>
                    </m:dPr>
                    <m:e>
                      <m:r>
                        <m:rPr>
                          <m:sty m:val="p"/>
                        </m:rPr>
                        <w:rPr>
                          <w:rFonts w:ascii="Cambria Math" w:hAnsi="Cambria Math"/>
                        </w:rPr>
                        <m:t>s</m:t>
                      </m:r>
                    </m:e>
                  </m:d>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r>
                            <m:rPr>
                              <m:sty m:val="p"/>
                            </m:rPr>
                            <w:rPr>
                              <w:rFonts w:ascii="Cambria Math" w:hAnsi="Cambria Math" w:hint="eastAsia"/>
                            </w:rPr>
                            <m:t>s</m:t>
                          </m:r>
                        </m:sup>
                      </m:sSup>
                    </m:den>
                  </m:f>
                  <m:r>
                    <m:rPr>
                      <m:sty m:val="p"/>
                    </m:rPr>
                    <w:rPr>
                      <w:rFonts w:ascii="Cambria Math" w:hAnsi="Cambria Math"/>
                    </w:rPr>
                    <m:t>-1</m:t>
                  </m:r>
                </m:e>
              </m:eqArr>
            </m:e>
          </m:d>
        </m:oMath>
      </m:oMathPara>
    </w:p>
    <w:p w14:paraId="5108C516" w14:textId="77777777" w:rsidR="007843F4" w:rsidRPr="00E242DD" w:rsidRDefault="00D8650D">
      <w:pPr>
        <w:pStyle w:val="00"/>
        <w:ind w:firstLine="480"/>
      </w:pPr>
      <w:r w:rsidRPr="00E242DD">
        <w:rPr>
          <w:rFonts w:hint="eastAsia"/>
        </w:rPr>
        <w:t>式中：</w:t>
      </w:r>
    </w:p>
    <w:p w14:paraId="587DBE3F" w14:textId="2CF307B6" w:rsidR="007843F4" w:rsidRPr="00E242DD" w:rsidRDefault="00D8650D">
      <w:pPr>
        <w:pStyle w:val="00"/>
        <w:ind w:firstLine="480"/>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1β</m:t>
            </m:r>
          </m:sub>
        </m:sSub>
      </m:oMath>
      <w:r w:rsidRPr="00E242DD">
        <w:rPr>
          <w:rFonts w:hint="eastAsia"/>
        </w:rPr>
        <w:t>表示隐藏层第</w:t>
      </w:r>
      <m:oMath>
        <m:r>
          <m:rPr>
            <m:sty m:val="p"/>
          </m:rPr>
          <w:rPr>
            <w:rFonts w:ascii="Cambria Math" w:hAnsi="Cambria Math"/>
          </w:rPr>
          <m:t>β</m:t>
        </m:r>
      </m:oMath>
      <w:r w:rsidRPr="00E242DD">
        <w:rPr>
          <w:rFonts w:hint="eastAsia"/>
        </w:rPr>
        <w:t>个神经元的输出，</w:t>
      </w:r>
    </w:p>
    <w:p w14:paraId="755483EE" w14:textId="5D9F4792" w:rsidR="007843F4" w:rsidRPr="00E242DD" w:rsidRDefault="00E242DD">
      <w:pPr>
        <w:pStyle w:val="00"/>
        <w:ind w:firstLine="480"/>
      </w:pPr>
      <m:oMath>
        <m:r>
          <m:rPr>
            <m:sty m:val="p"/>
          </m:rPr>
          <w:rPr>
            <w:rFonts w:ascii="Cambria Math" w:hAnsi="Cambria Math"/>
          </w:rPr>
          <m:t>m</m:t>
        </m:r>
      </m:oMath>
      <w:r w:rsidR="00D8650D" w:rsidRPr="00E242DD">
        <w:rPr>
          <w:rFonts w:hint="eastAsia"/>
        </w:rPr>
        <w:t>表示隐藏层神经元数量，</w:t>
      </w:r>
    </w:p>
    <w:p w14:paraId="46564256" w14:textId="6BB14AF0" w:rsidR="007843F4" w:rsidRPr="00E242DD" w:rsidRDefault="00D8650D">
      <w:pPr>
        <w:pStyle w:val="00"/>
        <w:ind w:firstLine="480"/>
      </w:p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s</m:t>
            </m:r>
          </m:e>
        </m:d>
      </m:oMath>
      <w:r w:rsidRPr="00E242DD">
        <w:rPr>
          <w:rFonts w:hint="eastAsia"/>
        </w:rPr>
        <w:t>表示传递函数，</w:t>
      </w:r>
    </w:p>
    <w:p w14:paraId="2B09C5A2" w14:textId="65C9C114" w:rsidR="007843F4" w:rsidRPr="00E242DD" w:rsidRDefault="00E242DD">
      <w:pPr>
        <w:pStyle w:val="00"/>
        <w:ind w:firstLine="480"/>
      </w:pPr>
      <m:oMath>
        <m:r>
          <m:rPr>
            <m:sty m:val="p"/>
          </m:rPr>
          <w:rPr>
            <w:rFonts w:ascii="Cambria Math" w:hAnsi="Cambria Math" w:hint="eastAsia"/>
          </w:rPr>
          <m:t>s</m:t>
        </m:r>
      </m:oMath>
      <w:r w:rsidR="00D8650D" w:rsidRPr="00E242DD">
        <w:rPr>
          <w:rFonts w:hint="eastAsia"/>
        </w:rPr>
        <w:t>表示中间变量，</w:t>
      </w:r>
    </w:p>
    <w:p w14:paraId="30EFA854" w14:textId="52E445C9" w:rsidR="007843F4" w:rsidRPr="00E242DD" w:rsidRDefault="00D8650D">
      <w:pPr>
        <w:pStyle w:val="00"/>
        <w:ind w:firstLine="480"/>
      </w:pP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θβ</m:t>
            </m:r>
          </m:sub>
        </m:sSub>
      </m:oMath>
      <w:r w:rsidRPr="00E242DD">
        <w:rPr>
          <w:rFonts w:hint="eastAsia"/>
        </w:rPr>
        <w:t>表示第</w:t>
      </w:r>
      <m:oMath>
        <m:r>
          <m:rPr>
            <m:sty m:val="p"/>
          </m:rPr>
          <w:rPr>
            <w:rFonts w:ascii="Cambria Math" w:hAnsi="Cambria Math"/>
          </w:rPr>
          <m:t>θ</m:t>
        </m:r>
      </m:oMath>
      <w:r w:rsidRPr="00E242DD">
        <w:rPr>
          <w:rFonts w:hint="eastAsia"/>
        </w:rPr>
        <w:t>个输入单元在隐藏层第</w:t>
      </w:r>
      <m:oMath>
        <m:r>
          <m:rPr>
            <m:sty m:val="p"/>
          </m:rPr>
          <w:rPr>
            <w:rFonts w:ascii="Cambria Math" w:hAnsi="Cambria Math"/>
          </w:rPr>
          <m:t>β</m:t>
        </m:r>
      </m:oMath>
      <w:r w:rsidRPr="00E242DD">
        <w:rPr>
          <w:rFonts w:hint="eastAsia"/>
        </w:rPr>
        <w:t>个神经元的连接权值，</w:t>
      </w:r>
    </w:p>
    <w:p w14:paraId="07C24D6A" w14:textId="2F57BB6F" w:rsidR="007843F4" w:rsidRPr="00E242DD" w:rsidRDefault="00D8650D">
      <w:pPr>
        <w:pStyle w:val="00"/>
        <w:ind w:firstLine="480"/>
      </w:pP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θ</m:t>
            </m:r>
          </m:sub>
        </m:sSub>
      </m:oMath>
      <w:r w:rsidRPr="00E242DD">
        <w:rPr>
          <w:rFonts w:hint="eastAsia"/>
        </w:rPr>
        <w:t>表示第</w:t>
      </w:r>
      <m:oMath>
        <m:r>
          <m:rPr>
            <m:sty m:val="p"/>
          </m:rPr>
          <w:rPr>
            <w:rFonts w:ascii="Cambria Math" w:hAnsi="Cambria Math"/>
          </w:rPr>
          <m:t>θ</m:t>
        </m:r>
      </m:oMath>
      <w:r w:rsidRPr="00E242DD">
        <w:rPr>
          <w:rFonts w:hint="eastAsia"/>
        </w:rPr>
        <w:t>个输入单元，</w:t>
      </w:r>
    </w:p>
    <w:p w14:paraId="3D7D14F2" w14:textId="240E10EC" w:rsidR="007843F4" w:rsidRPr="00E242DD" w:rsidRDefault="00D8650D">
      <w:pPr>
        <w:pStyle w:val="00"/>
        <w:ind w:firstLine="480"/>
      </w:pP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1β</m:t>
            </m:r>
          </m:sub>
        </m:sSub>
      </m:oMath>
      <w:r w:rsidRPr="00E242DD">
        <w:rPr>
          <w:rFonts w:hint="eastAsia"/>
        </w:rPr>
        <w:t>表示隐藏层第</w:t>
      </w:r>
      <m:oMath>
        <m:r>
          <m:rPr>
            <m:sty m:val="p"/>
          </m:rPr>
          <w:rPr>
            <w:rFonts w:ascii="Cambria Math" w:hAnsi="Cambria Math"/>
          </w:rPr>
          <m:t>β</m:t>
        </m:r>
      </m:oMath>
      <w:r w:rsidRPr="00E242DD">
        <w:rPr>
          <w:rFonts w:hint="eastAsia"/>
        </w:rPr>
        <w:t>个神经元的偏置；</w:t>
      </w:r>
    </w:p>
    <w:p w14:paraId="0F70DF17" w14:textId="5364CAE0" w:rsidR="007843F4" w:rsidRPr="00E242DD" w:rsidRDefault="00D8650D">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β=1</m:t>
                          </m:r>
                        </m:sub>
                        <m:sup>
                          <m:r>
                            <m:rPr>
                              <m:sty m:val="p"/>
                            </m:rPr>
                            <w:rPr>
                              <w:rFonts w:ascii="Cambria Math" w:hAnsi="Cambria Math"/>
                            </w:rPr>
                            <m:t>m</m:t>
                          </m:r>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β</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1β</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e>
                      </m:nary>
                    </m:e>
                  </m:d>
                </m:e>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s</m:t>
                      </m:r>
                    </m:e>
                  </m:d>
                  <m:r>
                    <m:rPr>
                      <m:sty m:val="p"/>
                    </m:rPr>
                    <w:rPr>
                      <w:rFonts w:ascii="Cambria Math" w:hAnsi="Cambria Math"/>
                    </w:rPr>
                    <m:t>=purelin</m:t>
                  </m:r>
                  <m:d>
                    <m:dPr>
                      <m:ctrlPr>
                        <w:rPr>
                          <w:rFonts w:ascii="Cambria Math" w:hAnsi="Cambria Math"/>
                        </w:rPr>
                      </m:ctrlPr>
                    </m:dPr>
                    <m:e>
                      <m:r>
                        <m:rPr>
                          <m:sty m:val="p"/>
                        </m:rPr>
                        <w:rPr>
                          <w:rFonts w:ascii="Cambria Math" w:hAnsi="Cambria Math"/>
                        </w:rPr>
                        <m:t>s</m:t>
                      </m:r>
                    </m:e>
                  </m:d>
                  <m:r>
                    <m:rPr>
                      <m:sty m:val="p"/>
                    </m:rPr>
                    <w:rPr>
                      <w:rFonts w:ascii="Cambria Math" w:hAnsi="Cambria Math"/>
                    </w:rPr>
                    <m:t>=η∙s</m:t>
                  </m:r>
                </m:e>
              </m:eqArr>
            </m:e>
          </m:d>
        </m:oMath>
      </m:oMathPara>
    </w:p>
    <w:p w14:paraId="01F9D805" w14:textId="125F2731" w:rsidR="007843F4" w:rsidRPr="00E242DD" w:rsidRDefault="00D8650D">
      <w:pPr>
        <w:pStyle w:val="00"/>
        <w:ind w:firstLine="480"/>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Pr="00E242DD">
        <w:rPr>
          <w:rFonts w:hint="eastAsia"/>
        </w:rPr>
        <w:t>表示输出层的输出，</w:t>
      </w:r>
    </w:p>
    <w:p w14:paraId="5428F610" w14:textId="6674E47A" w:rsidR="007843F4" w:rsidRPr="00E242DD" w:rsidRDefault="00D8650D">
      <w:pPr>
        <w:pStyle w:val="00"/>
        <w:ind w:firstLine="480"/>
      </w:p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d>
          <m:dPr>
            <m:ctrlPr>
              <w:rPr>
                <w:rFonts w:ascii="Cambria Math" w:hAnsi="Cambria Math"/>
              </w:rPr>
            </m:ctrlPr>
          </m:dPr>
          <m:e>
            <m:r>
              <m:rPr>
                <m:sty m:val="p"/>
              </m:rPr>
              <w:rPr>
                <w:rFonts w:ascii="Cambria Math" w:hAnsi="Cambria Math" w:hint="eastAsia"/>
              </w:rPr>
              <m:t>s</m:t>
            </m:r>
          </m:e>
        </m:d>
      </m:oMath>
      <w:r w:rsidRPr="00E242DD">
        <w:rPr>
          <w:rFonts w:hint="eastAsia"/>
        </w:rPr>
        <w:t>表示传递函数，</w:t>
      </w:r>
    </w:p>
    <w:p w14:paraId="2CE3AC89" w14:textId="4BE6F939" w:rsidR="007843F4" w:rsidRPr="00E242DD" w:rsidRDefault="00D8650D">
      <w:pPr>
        <w:pStyle w:val="00"/>
        <w:ind w:firstLine="480"/>
      </w:pP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β</m:t>
            </m:r>
          </m:sub>
        </m:sSub>
      </m:oMath>
      <w:r w:rsidRPr="00E242DD">
        <w:rPr>
          <w:rFonts w:hint="eastAsia"/>
        </w:rPr>
        <w:t>表示</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1β</m:t>
            </m:r>
          </m:sub>
        </m:sSub>
      </m:oMath>
      <w:r w:rsidRPr="00E242DD">
        <w:rPr>
          <w:rFonts w:hint="eastAsia"/>
        </w:rPr>
        <w:t>的连接权值，</w:t>
      </w:r>
    </w:p>
    <w:p w14:paraId="325F58F5" w14:textId="3959C5C5" w:rsidR="007843F4" w:rsidRPr="00E242DD" w:rsidRDefault="00D8650D">
      <w:pPr>
        <w:pStyle w:val="00"/>
        <w:ind w:firstLine="480"/>
      </w:pP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oMath>
      <w:r w:rsidRPr="00E242DD">
        <w:rPr>
          <w:rFonts w:hint="eastAsia"/>
        </w:rPr>
        <w:t>表示输出层的偏置。</w:t>
      </w:r>
    </w:p>
    <w:p w14:paraId="103B7DBA" w14:textId="77777777" w:rsidR="007843F4" w:rsidRPr="00E242DD" w:rsidRDefault="00D8650D">
      <w:pPr>
        <w:pStyle w:val="00"/>
        <w:ind w:firstLine="480"/>
      </w:pPr>
      <w:bookmarkStart w:id="1585" w:name="_Hlk46783535"/>
      <w:bookmarkEnd w:id="1584"/>
      <w:r w:rsidRPr="00E242DD">
        <w:rPr>
          <w:rFonts w:hint="eastAsia"/>
        </w:rPr>
        <w:t>以</w:t>
      </w:r>
      <w:r w:rsidRPr="00E242DD">
        <w:rPr>
          <w:rFonts w:hint="eastAsia"/>
        </w:rPr>
        <w:t>Levenberg-Marquardt</w:t>
      </w:r>
      <w:r w:rsidRPr="00E242DD">
        <w:rPr>
          <w:rFonts w:hint="eastAsia"/>
        </w:rPr>
        <w:t>优化方法作为</w:t>
      </w:r>
      <w:r w:rsidRPr="00E242DD">
        <w:rPr>
          <w:rFonts w:hint="eastAsia"/>
        </w:rPr>
        <w:t>B</w:t>
      </w:r>
      <w:r w:rsidRPr="00E242DD">
        <w:t>P</w:t>
      </w:r>
      <w:r w:rsidRPr="00E242DD">
        <w:rPr>
          <w:rFonts w:hint="eastAsia"/>
        </w:rPr>
        <w:t>神经网络训练算法。</w:t>
      </w:r>
    </w:p>
    <w:bookmarkEnd w:id="1585"/>
    <w:p w14:paraId="5553148C" w14:textId="08283E81" w:rsidR="007843F4" w:rsidRPr="00E242DD" w:rsidRDefault="00D8650D">
      <w:pPr>
        <w:pStyle w:val="00"/>
        <w:ind w:firstLine="480"/>
      </w:pPr>
      <w:r w:rsidRPr="00E242DD">
        <w:rPr>
          <w:rFonts w:hint="eastAsia"/>
        </w:rPr>
        <w:t>值得注意的是，所述领域技术人员可以任意选择神经网络模型和训练算法，例如但不限于，</w:t>
      </w:r>
      <w:r w:rsidRPr="00E242DD">
        <w:rPr>
          <w:rFonts w:hint="eastAsia"/>
        </w:rPr>
        <w:t>对于神经网络有多种选择，如</w:t>
      </w:r>
      <w:bookmarkStart w:id="1586" w:name="_Hlk46784373"/>
      <w:r w:rsidRPr="00E242DD">
        <w:rPr>
          <w:rFonts w:hint="eastAsia"/>
        </w:rPr>
        <w:t>卷积神经网络、贝叶斯神经</w:t>
      </w:r>
      <w:r w:rsidRPr="00E242DD">
        <w:rPr>
          <w:rFonts w:hint="eastAsia"/>
        </w:rPr>
        <w:lastRenderedPageBreak/>
        <w:t>网络</w:t>
      </w:r>
      <w:bookmarkEnd w:id="1586"/>
      <w:r w:rsidRPr="00E242DD">
        <w:rPr>
          <w:rFonts w:hint="eastAsia"/>
        </w:rPr>
        <w:t>等等，训练算法还有共轭梯度法、牛顿法、梯度下降法等。</w:t>
      </w:r>
      <w:r w:rsidRPr="00E242DD">
        <w:rPr>
          <w:rFonts w:hint="eastAsia"/>
        </w:rPr>
        <w:t>本实施例给出的以</w:t>
      </w:r>
      <w:r w:rsidRPr="00E242DD">
        <w:rPr>
          <w:rFonts w:hint="eastAsia"/>
        </w:rPr>
        <w:t>Levenberg-Marquardt</w:t>
      </w:r>
      <w:r w:rsidRPr="00E242DD">
        <w:rPr>
          <w:rFonts w:hint="eastAsia"/>
        </w:rPr>
        <w:t>优化的</w:t>
      </w:r>
      <w:r w:rsidRPr="00E242DD">
        <w:rPr>
          <w:rFonts w:hint="eastAsia"/>
        </w:rPr>
        <w:t>B</w:t>
      </w:r>
      <w:r w:rsidRPr="00E242DD">
        <w:t>P</w:t>
      </w:r>
      <w:r w:rsidRPr="00E242DD">
        <w:rPr>
          <w:rFonts w:hint="eastAsia"/>
        </w:rPr>
        <w:t>神经网络仅是优选但非限制性的模型。</w:t>
      </w:r>
    </w:p>
    <w:p w14:paraId="5A13FA23" w14:textId="77777777" w:rsidR="007843F4" w:rsidRPr="00E242DD" w:rsidRDefault="00D8650D">
      <w:pPr>
        <w:pStyle w:val="00"/>
        <w:ind w:firstLine="480"/>
      </w:pPr>
      <w:r w:rsidRPr="00E242DD">
        <w:rPr>
          <w:rFonts w:hint="eastAsia"/>
        </w:rPr>
        <w:t>步骤</w:t>
      </w:r>
      <w:r w:rsidRPr="00E242DD">
        <w:rPr>
          <w:rFonts w:hint="eastAsia"/>
        </w:rPr>
        <w:t>5</w:t>
      </w:r>
      <w:r w:rsidRPr="00E242DD">
        <w:rPr>
          <w:rFonts w:hint="eastAsia"/>
        </w:rPr>
        <w:t>，</w:t>
      </w:r>
      <w:bookmarkStart w:id="1587" w:name="_Hlk46781715"/>
      <w:r w:rsidRPr="00E242DD">
        <w:rPr>
          <w:rFonts w:hint="eastAsia"/>
        </w:rPr>
        <w:t>使用预测日当天的气象数据和时间数据通过训练好的神经网络对光伏发电功率进行预测。</w:t>
      </w:r>
      <w:bookmarkEnd w:id="1587"/>
      <w:r w:rsidRPr="00E242DD">
        <w:rPr>
          <w:rFonts w:hint="eastAsia"/>
        </w:rPr>
        <w:t>具体地，</w:t>
      </w:r>
    </w:p>
    <w:p w14:paraId="4B700228" w14:textId="61647901" w:rsidR="007843F4" w:rsidRPr="00E242DD" w:rsidRDefault="00D8650D">
      <w:pPr>
        <w:pStyle w:val="00"/>
        <w:ind w:firstLine="480"/>
      </w:pPr>
      <w:bookmarkStart w:id="1588" w:name="_Hlk46783659"/>
      <w:r w:rsidRPr="00E242DD">
        <w:rPr>
          <w:rFonts w:hint="eastAsia"/>
        </w:rPr>
        <w:t>步骤</w:t>
      </w:r>
      <w:r w:rsidRPr="00E242DD">
        <w:rPr>
          <w:rFonts w:hint="eastAsia"/>
        </w:rPr>
        <w:t>5</w:t>
      </w:r>
      <w:r w:rsidRPr="00E242DD">
        <w:t>.1</w:t>
      </w:r>
      <w:r w:rsidRPr="00E242DD">
        <w:rPr>
          <w:rFonts w:hint="eastAsia"/>
        </w:rPr>
        <w:t>，将预测日当天的雨量和</w:t>
      </w:r>
      <w:r w:rsidRPr="00E242DD">
        <w:rPr>
          <w:rFonts w:hint="eastAsia"/>
        </w:rPr>
        <w:t>相对</w:t>
      </w:r>
      <w:r w:rsidR="00F6735E">
        <w:rPr>
          <w:rFonts w:hint="eastAsia"/>
        </w:rPr>
        <w:t>湿度</w:t>
      </w:r>
      <w:r w:rsidRPr="00E242DD">
        <w:rPr>
          <w:rFonts w:hint="eastAsia"/>
        </w:rPr>
        <w:t>数据数据输入模糊控制器，获得预测日当天的云量系数，</w:t>
      </w:r>
    </w:p>
    <w:p w14:paraId="230F9286" w14:textId="3D5A16AE" w:rsidR="007843F4" w:rsidRPr="00E242DD" w:rsidRDefault="00D8650D">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fc_in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0j</m:t>
                          </m:r>
                        </m:sub>
                      </m:sSub>
                      <m:r>
                        <m:rPr>
                          <m:sty m:val="p"/>
                        </m:rPr>
                        <w:rPr>
                          <w:rFonts w:ascii="Cambria Math" w:hAnsi="Cambria Math"/>
                        </w:rPr>
                        <m:t>,R</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0j</m:t>
                          </m:r>
                        </m:sub>
                      </m:sSub>
                      <m:r>
                        <m:rPr>
                          <m:sty m:val="p"/>
                        </m:rPr>
                        <w:rPr>
                          <w:rFonts w:ascii="Cambria Math" w:hAnsi="Cambria Math"/>
                        </w:rPr>
                        <m:t>,0j</m:t>
                      </m:r>
                    </m:e>
                  </m:d>
                </m:e>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fc_out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0j</m:t>
                      </m:r>
                    </m:sub>
                  </m:sSub>
                  <m:r>
                    <m:rPr>
                      <m:sty m:val="p"/>
                    </m:rPr>
                    <w:rPr>
                      <w:rFonts w:ascii="Cambria Math" w:hAnsi="Cambria Math"/>
                    </w:rPr>
                    <m:t>]</m:t>
                  </m:r>
                  <m:m>
                    <m:mPr>
                      <m:mcs>
                        <m:mc>
                          <m:mcPr>
                            <m:count m:val="2"/>
                            <m:mcJc m:val="center"/>
                          </m:mcPr>
                        </m:mc>
                      </m:mcs>
                      <m:ctrlPr>
                        <w:rPr>
                          <w:rFonts w:ascii="Cambria Math" w:hAnsi="Cambria Math"/>
                        </w:rPr>
                      </m:ctrlPr>
                    </m:mPr>
                    <m:mr>
                      <m:e/>
                      <m:e/>
                    </m:mr>
                  </m:m>
                </m:e>
              </m:eqArr>
            </m:e>
          </m:d>
        </m:oMath>
      </m:oMathPara>
    </w:p>
    <w:p w14:paraId="003403C0" w14:textId="58B03F78" w:rsidR="007843F4" w:rsidRPr="00E242DD" w:rsidRDefault="00D8650D">
      <w:pPr>
        <w:pStyle w:val="00"/>
        <w:ind w:firstLine="480"/>
      </w:pPr>
      <w:bookmarkStart w:id="1589" w:name="_Hlk46783715"/>
      <w:bookmarkEnd w:id="1588"/>
      <w:r w:rsidRPr="00E242DD">
        <w:rPr>
          <w:rFonts w:hint="eastAsia"/>
        </w:rPr>
        <w:t>步骤</w:t>
      </w:r>
      <w:r w:rsidRPr="00E242DD">
        <w:rPr>
          <w:rFonts w:hint="eastAsia"/>
        </w:rPr>
        <w:t>5</w:t>
      </w:r>
      <w:r w:rsidRPr="00E242DD">
        <w:t>.2</w:t>
      </w:r>
      <w:r w:rsidRPr="00E242DD">
        <w:rPr>
          <w:rFonts w:hint="eastAsia"/>
        </w:rPr>
        <w:t>，如果为预测日当天没有前一天预测的误差的时候，将默认误差以</w:t>
      </w:r>
      <w:r w:rsidRPr="00E242DD">
        <w:rPr>
          <w:rFonts w:hint="eastAsia"/>
        </w:rPr>
        <w:t>0</w:t>
      </w:r>
      <w:r w:rsidRPr="00E242DD">
        <w:rPr>
          <w:rFonts w:hint="eastAsia"/>
        </w:rPr>
        <w:t>值作为神经网络的输入。</w:t>
      </w:r>
    </w:p>
    <w:p w14:paraId="431BAE42" w14:textId="77777777" w:rsidR="007843F4" w:rsidRPr="00E242DD" w:rsidRDefault="00D8650D">
      <w:pPr>
        <w:pStyle w:val="00"/>
        <w:ind w:firstLine="480"/>
      </w:pPr>
      <w:r w:rsidRPr="00E242DD">
        <w:rPr>
          <w:rFonts w:hint="eastAsia"/>
        </w:rPr>
        <w:t>步骤</w:t>
      </w:r>
      <w:r w:rsidRPr="00E242DD">
        <w:rPr>
          <w:rFonts w:hint="eastAsia"/>
        </w:rPr>
        <w:t>5</w:t>
      </w:r>
      <w:r w:rsidRPr="00E242DD">
        <w:t>.3</w:t>
      </w:r>
      <w:r w:rsidRPr="00E242DD">
        <w:rPr>
          <w:rFonts w:hint="eastAsia"/>
        </w:rPr>
        <w:t>，将预测日当天的气象数据、云量系数和误差修正因子输入至训练好的神经网络，</w:t>
      </w:r>
    </w:p>
    <w:p w14:paraId="17F8EF06" w14:textId="07E6EBF7" w:rsidR="007843F4" w:rsidRPr="00E242DD" w:rsidRDefault="00D8650D">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d>
                        <m:dPr>
                          <m:ctrlPr>
                            <w:rPr>
                              <w:rFonts w:ascii="Cambria Math" w:hAnsi="Cambria Math"/>
                            </w:rPr>
                          </m:ctrlPr>
                        </m:dPr>
                        <m:e>
                          <m:r>
                            <m:rPr>
                              <m:sty m:val="p"/>
                            </m:rPr>
                            <w:rPr>
                              <w:rFonts w:ascii="Cambria Math" w:hAnsi="Cambria Math" w:hint="eastAsia"/>
                            </w:rPr>
                            <m:t>j</m:t>
                          </m:r>
                          <m:r>
                            <m:rPr>
                              <m:sty m:val="p"/>
                            </m:rPr>
                            <w:rPr>
                              <w:rFonts w:ascii="Cambria Math" w:eastAsia="微软雅黑" w:hAnsi="Cambria Math" w:cs="微软雅黑" w:hint="eastAsia"/>
                            </w:rPr>
                            <m:t>-</m:t>
                          </m:r>
                          <m:r>
                            <m:rPr>
                              <m:sty m:val="p"/>
                            </m:rPr>
                            <w:rPr>
                              <w:rFonts w:ascii="Cambria Math" w:hAnsi="Cambria Math" w:hint="eastAsia"/>
                            </w:rPr>
                            <m:t>1</m:t>
                          </m:r>
                        </m:e>
                      </m:d>
                    </m:sub>
                  </m:sSub>
                  <m:r>
                    <m:rPr>
                      <m:sty m:val="p"/>
                    </m:rPr>
                    <w:rPr>
                      <w:rFonts w:ascii="Cambria Math" w:hAnsi="Cambria Math"/>
                    </w:rPr>
                    <m:t>]</m:t>
                  </m:r>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j≠1</m:t>
                        </m:r>
                      </m:e>
                    </m:mr>
                  </m:m>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1N</m:t>
                      </m:r>
                    </m:sub>
                  </m:sSub>
                  <m:r>
                    <m:rPr>
                      <m:sty m:val="p"/>
                    </m:rPr>
                    <w:rPr>
                      <w:rFonts w:ascii="Cambria Math" w:hAnsi="Cambria Math"/>
                    </w:rPr>
                    <m:t>]</m:t>
                  </m:r>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j=1</m:t>
                        </m:r>
                      </m:e>
                    </m:mr>
                  </m:m>
                </m:e>
              </m:eqArr>
            </m:e>
          </m:d>
        </m:oMath>
      </m:oMathPara>
    </w:p>
    <w:p w14:paraId="1E8D45B5" w14:textId="78D3A49A" w:rsidR="007843F4" w:rsidRPr="00E242DD" w:rsidRDefault="00D8650D">
      <w:pPr>
        <w:pStyle w:val="00"/>
        <w:ind w:firstLine="480"/>
      </w:pPr>
      <w:r w:rsidRPr="00E242DD">
        <w:rPr>
          <w:rFonts w:hint="eastAsia"/>
        </w:rPr>
        <w:t>获得神经网络的输出</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net_0j</m:t>
            </m:r>
          </m:sub>
        </m:sSub>
      </m:oMath>
      <w:r w:rsidRPr="00E242DD">
        <w:rPr>
          <w:rFonts w:hint="eastAsia"/>
        </w:rPr>
        <w:t>，</w:t>
      </w:r>
    </w:p>
    <w:p w14:paraId="41FD40F1" w14:textId="656E7E2B" w:rsidR="007843F4" w:rsidRPr="00E242DD" w:rsidRDefault="00D8650D">
      <w:pPr>
        <w:pStyle w:val="00"/>
        <w:ind w:firstLine="480"/>
      </w:pPr>
      <m:oMathPara>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net_0j</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f_0j</m:t>
              </m:r>
            </m:sub>
          </m:sSub>
        </m:oMath>
      </m:oMathPara>
    </w:p>
    <w:p w14:paraId="083A3A7E" w14:textId="77777777" w:rsidR="007843F4" w:rsidRPr="00E242DD" w:rsidRDefault="00D8650D">
      <w:pPr>
        <w:pStyle w:val="00"/>
        <w:ind w:firstLine="480"/>
      </w:pPr>
      <w:r w:rsidRPr="00E242DD">
        <w:rPr>
          <w:rFonts w:hint="eastAsia"/>
        </w:rPr>
        <w:t>即获得预测日光伏发电功率预测结果。</w:t>
      </w:r>
    </w:p>
    <w:bookmarkEnd w:id="1589"/>
    <w:p w14:paraId="3CE29B56" w14:textId="20B55AE6" w:rsidR="007843F4" w:rsidRDefault="00D8650D">
      <w:pPr>
        <w:pStyle w:val="00"/>
        <w:ind w:firstLine="480"/>
      </w:pPr>
      <w:r w:rsidRPr="00E242DD">
        <w:rPr>
          <w:rFonts w:hint="eastAsia"/>
        </w:rPr>
        <w:t>本发明的有益效果在于，与现有技术相比，本发明的具体过程为，先用历史数据，取辐照度、温度、湿度、气压、风速、风向为神经网络输入层的一到六个输入，第七个输入为前五分钟预测的误差因子来输入进行修正网络，再将一个模糊预处理的工具箱引入神经网络系统，来查找相对湿度、雨量和当天时间之间的数据相关性，将云量系数分类为神经网络的第八个输入。神经网络输出为光伏输出功率。进行对网络训练。训练完成后，可以用本发明的神经网络，对光伏输出功率进行更加精确的预测。</w:t>
      </w:r>
    </w:p>
    <w:p w14:paraId="440F4797" w14:textId="765C43BD" w:rsidR="0037117E" w:rsidRDefault="000706BB" w:rsidP="0037117E">
      <w:pPr>
        <w:pStyle w:val="00"/>
        <w:ind w:firstLine="480"/>
        <w:rPr>
          <w:ins w:id="1590" w:author="智绘未来37" w:date="2020-07-27T23:37:00Z"/>
          <w:rFonts w:hint="eastAsia"/>
        </w:rPr>
      </w:pPr>
      <w:ins w:id="1591" w:author="智绘未来37" w:date="2020-07-27T23:36:00Z">
        <w:r>
          <w:rPr>
            <w:rFonts w:hint="eastAsia"/>
          </w:rPr>
          <w:t>本发明</w:t>
        </w:r>
      </w:ins>
      <w:ins w:id="1592" w:author="智绘未来37" w:date="2020-07-27T23:37:00Z">
        <w:r>
          <w:rPr>
            <w:rFonts w:hint="eastAsia"/>
          </w:rPr>
          <w:t>还提供了</w:t>
        </w:r>
        <w:r w:rsidR="0037117E">
          <w:rPr>
            <w:rFonts w:hint="eastAsia"/>
          </w:rPr>
          <w:t>一种基于所述误差修正和模糊逻辑的光伏发电功率预测方法的光伏发电功率预测系统，包括以下模块：</w:t>
        </w:r>
      </w:ins>
    </w:p>
    <w:p w14:paraId="193A5176" w14:textId="77777777" w:rsidR="0037117E" w:rsidRDefault="0037117E" w:rsidP="0037117E">
      <w:pPr>
        <w:pStyle w:val="00"/>
        <w:ind w:firstLine="480"/>
        <w:rPr>
          <w:ins w:id="1593" w:author="智绘未来37" w:date="2020-07-27T23:37:00Z"/>
          <w:rFonts w:hint="eastAsia"/>
        </w:rPr>
      </w:pPr>
      <w:ins w:id="1594" w:author="智绘未来37" w:date="2020-07-27T23:37:00Z">
        <w:r>
          <w:rPr>
            <w:rFonts w:hint="eastAsia"/>
          </w:rPr>
          <w:t>数据采集模块，用于获取预测日前</w:t>
        </w:r>
        <w:r>
          <w:rPr>
            <w:rFonts w:hint="eastAsia"/>
          </w:rPr>
          <w:t>M</w:t>
        </w:r>
        <w:r>
          <w:rPr>
            <w:rFonts w:hint="eastAsia"/>
          </w:rPr>
          <w:t>天的光伏发电功率历史数据和气象历史数据，以及预测日当天的气象数据；</w:t>
        </w:r>
      </w:ins>
    </w:p>
    <w:p w14:paraId="6D53DB08" w14:textId="77777777" w:rsidR="0037117E" w:rsidRDefault="0037117E" w:rsidP="0037117E">
      <w:pPr>
        <w:pStyle w:val="00"/>
        <w:ind w:firstLine="480"/>
        <w:rPr>
          <w:ins w:id="1595" w:author="智绘未来37" w:date="2020-07-27T23:37:00Z"/>
          <w:rFonts w:hint="eastAsia"/>
        </w:rPr>
      </w:pPr>
      <w:ins w:id="1596" w:author="智绘未来37" w:date="2020-07-27T23:37:00Z">
        <w:r>
          <w:rPr>
            <w:rFonts w:hint="eastAsia"/>
          </w:rPr>
          <w:t>第一数据预处理模块，包含模糊控制器单元，使用数据采集模块获取的时</w:t>
        </w:r>
        <w:r>
          <w:rPr>
            <w:rFonts w:hint="eastAsia"/>
          </w:rPr>
          <w:lastRenderedPageBreak/>
          <w:t>间以及该时间气象数据其中的两种作为模糊控制器的输入，定义模糊控制器的输出为该时间的云量系数，</w:t>
        </w:r>
      </w:ins>
    </w:p>
    <w:p w14:paraId="4506A077" w14:textId="77777777" w:rsidR="0037117E" w:rsidRDefault="0037117E" w:rsidP="0037117E">
      <w:pPr>
        <w:pStyle w:val="00"/>
        <w:ind w:firstLine="480"/>
        <w:rPr>
          <w:ins w:id="1597" w:author="智绘未来37" w:date="2020-07-27T23:37:00Z"/>
          <w:rFonts w:hint="eastAsia"/>
        </w:rPr>
      </w:pPr>
      <w:ins w:id="1598" w:author="智绘未来37" w:date="2020-07-27T23:37:00Z">
        <w:r>
          <w:rPr>
            <w:rFonts w:hint="eastAsia"/>
          </w:rPr>
          <w:t>第二数据预处理模块，用于以数据采集模块获取的光伏发电功率预测值和光伏发电功率真实值计算误差修正因子；</w:t>
        </w:r>
      </w:ins>
    </w:p>
    <w:p w14:paraId="2A46D810" w14:textId="77777777" w:rsidR="0037117E" w:rsidRDefault="0037117E" w:rsidP="0037117E">
      <w:pPr>
        <w:pStyle w:val="00"/>
        <w:ind w:firstLine="480"/>
        <w:rPr>
          <w:ins w:id="1599" w:author="智绘未来37" w:date="2020-07-27T23:37:00Z"/>
          <w:rFonts w:hint="eastAsia"/>
        </w:rPr>
      </w:pPr>
      <w:ins w:id="1600" w:author="智绘未来37" w:date="2020-07-27T23:37:00Z">
        <w:r>
          <w:rPr>
            <w:rFonts w:hint="eastAsia"/>
          </w:rPr>
          <w:t>光伏发电功率预测模块，内置神经网络单元，该神经网络单元以未用于计算云量系数的气象历史数据，云量系数，和误差修正因子作为神经网络的输入，以光伏发电功率预测值作为输出，训练获得；光伏发电功率预测模块使用预测日当天的气象数据和时间数据通过训练好的神经网络单元对光伏发电功率进行预测；</w:t>
        </w:r>
      </w:ins>
    </w:p>
    <w:p w14:paraId="686CE33F" w14:textId="7ADBA7B0" w:rsidR="000706BB" w:rsidRPr="00E242DD" w:rsidRDefault="0037117E" w:rsidP="0037117E">
      <w:pPr>
        <w:pStyle w:val="00"/>
        <w:ind w:firstLine="480"/>
        <w:rPr>
          <w:rFonts w:hint="eastAsia"/>
        </w:rPr>
      </w:pPr>
      <w:ins w:id="1601" w:author="智绘未来37" w:date="2020-07-27T23:37:00Z">
        <w:r>
          <w:rPr>
            <w:rFonts w:hint="eastAsia"/>
          </w:rPr>
          <w:t>数据输出模块，用于将光伏发电功率预测模块的预测结果进行输出显示。</w:t>
        </w:r>
      </w:ins>
    </w:p>
    <w:p w14:paraId="5C6E087C" w14:textId="77777777" w:rsidR="007843F4" w:rsidRPr="00E242DD" w:rsidRDefault="00D8650D">
      <w:pPr>
        <w:pStyle w:val="00"/>
        <w:ind w:firstLine="480"/>
      </w:pPr>
      <w:r w:rsidRPr="00E242DD">
        <w:rPr>
          <w:rFonts w:hint="eastAsia"/>
        </w:rPr>
        <w:t>本发明的有益效果至少包括：</w:t>
      </w:r>
    </w:p>
    <w:p w14:paraId="04485983" w14:textId="77777777" w:rsidR="007843F4" w:rsidRPr="00E242DD" w:rsidRDefault="00D8650D">
      <w:pPr>
        <w:pStyle w:val="00"/>
        <w:ind w:firstLine="480"/>
      </w:pPr>
      <w:r w:rsidRPr="00E242DD">
        <w:rPr>
          <w:rFonts w:hint="eastAsia"/>
        </w:rPr>
        <w:t>1</w:t>
      </w:r>
      <w:r w:rsidRPr="00E242DD">
        <w:rPr>
          <w:rFonts w:hint="eastAsia"/>
        </w:rPr>
        <w:t>、基于前五分钟得出的预测数据，根据误差计算公式，计算出预测误差，再返回神经网络输入层作为下一时刻预测的输入，作为误差修正因子修正神经网络。会使得神经网络时刻监控预测的误差，来使得下一时刻预测的更加精确。</w:t>
      </w:r>
    </w:p>
    <w:p w14:paraId="669EAF9C" w14:textId="77777777" w:rsidR="007843F4" w:rsidRPr="00E242DD" w:rsidRDefault="00D8650D">
      <w:pPr>
        <w:pStyle w:val="00"/>
        <w:ind w:firstLine="480"/>
      </w:pPr>
      <w:r w:rsidRPr="00E242DD">
        <w:rPr>
          <w:rFonts w:hint="eastAsia"/>
        </w:rPr>
        <w:t>2</w:t>
      </w:r>
      <w:r w:rsidRPr="00E242DD">
        <w:rPr>
          <w:rFonts w:hint="eastAsia"/>
        </w:rPr>
        <w:t>、云遮盖量与辐照度有很大的相关性，所以考虑模糊逻辑理论，利用</w:t>
      </w:r>
      <w:r w:rsidRPr="00E242DD">
        <w:rPr>
          <w:rFonts w:hint="eastAsia"/>
        </w:rPr>
        <w:t>MATLAB</w:t>
      </w:r>
      <w:r w:rsidRPr="00E242DD">
        <w:rPr>
          <w:rFonts w:hint="eastAsia"/>
        </w:rPr>
        <w:t>自带的模糊预处理工具箱，找出雨量系数与相对温度、雨量、时间三个数据相关性，得到云量系数作为神经网络的输入量，进一步精确神经网络对光伏功率的预测。</w:t>
      </w:r>
    </w:p>
    <w:p w14:paraId="70C3D646" w14:textId="77777777" w:rsidR="007843F4" w:rsidRPr="00E242DD" w:rsidRDefault="00D8650D">
      <w:pPr>
        <w:pStyle w:val="00"/>
        <w:ind w:firstLine="480"/>
      </w:pPr>
      <w:r w:rsidRPr="00E242DD">
        <w:rPr>
          <w:rFonts w:hint="eastAsia"/>
        </w:rPr>
        <w:t>本发明申请人结合说明书附图对本发明的实施示例做了详细的说明与描述，但是本领域技术人员应该理解，以上实施示例仅为本发明的优选实施方案，详尽的说明只是为了帮助读者更好地理解本发明精神，而并非对本发明保护范围的限制，相反，任何基于本发明的发明精神所作的任何改进或修饰都应当落在本发明的保护范围之内。</w:t>
      </w:r>
    </w:p>
    <w:p w14:paraId="24003D22" w14:textId="77777777" w:rsidR="007843F4" w:rsidRPr="00E242DD" w:rsidRDefault="007843F4">
      <w:pPr>
        <w:pStyle w:val="00"/>
        <w:ind w:firstLine="480"/>
      </w:pPr>
    </w:p>
    <w:p w14:paraId="38360503" w14:textId="77777777" w:rsidR="007843F4" w:rsidRPr="00E242DD" w:rsidRDefault="007843F4">
      <w:pPr>
        <w:sectPr w:rsidR="007843F4" w:rsidRPr="00E242DD">
          <w:pgSz w:w="11906" w:h="16838"/>
          <w:pgMar w:top="1440" w:right="1800" w:bottom="1440" w:left="1800" w:header="851" w:footer="992" w:gutter="0"/>
          <w:pgNumType w:start="1"/>
          <w:cols w:space="425"/>
          <w:docGrid w:type="lines" w:linePitch="312"/>
        </w:sectPr>
      </w:pPr>
    </w:p>
    <w:tbl>
      <w:tblPr>
        <w:tblStyle w:val="ae"/>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7843F4" w:rsidRPr="00E242DD" w14:paraId="2787A3B6" w14:textId="77777777">
        <w:tc>
          <w:tcPr>
            <w:tcW w:w="5000" w:type="pct"/>
          </w:tcPr>
          <w:p w14:paraId="0B6B1EC2" w14:textId="77777777" w:rsidR="007843F4" w:rsidRPr="00E242DD" w:rsidRDefault="00D8650D">
            <w:pPr>
              <w:jc w:val="center"/>
              <w:rPr>
                <w:sz w:val="28"/>
                <w:szCs w:val="28"/>
              </w:rPr>
            </w:pPr>
            <w:r w:rsidRPr="00E242DD">
              <w:rPr>
                <w:rFonts w:eastAsia="黑体" w:hint="eastAsia"/>
                <w:sz w:val="28"/>
                <w:szCs w:val="28"/>
              </w:rPr>
              <w:lastRenderedPageBreak/>
              <w:t>说</w:t>
            </w:r>
            <w:r w:rsidRPr="00E242DD">
              <w:rPr>
                <w:rFonts w:eastAsia="黑体" w:hint="eastAsia"/>
                <w:sz w:val="28"/>
                <w:szCs w:val="28"/>
              </w:rPr>
              <w:t xml:space="preserve"> </w:t>
            </w:r>
            <w:r w:rsidRPr="00E242DD">
              <w:rPr>
                <w:rFonts w:eastAsia="黑体" w:hint="eastAsia"/>
                <w:sz w:val="28"/>
                <w:szCs w:val="28"/>
              </w:rPr>
              <w:t>明</w:t>
            </w:r>
            <w:r w:rsidRPr="00E242DD">
              <w:rPr>
                <w:rFonts w:eastAsia="黑体" w:hint="eastAsia"/>
                <w:sz w:val="28"/>
                <w:szCs w:val="28"/>
              </w:rPr>
              <w:t xml:space="preserve"> </w:t>
            </w:r>
            <w:r w:rsidRPr="00E242DD">
              <w:rPr>
                <w:rFonts w:eastAsia="黑体" w:hint="eastAsia"/>
                <w:sz w:val="28"/>
                <w:szCs w:val="28"/>
              </w:rPr>
              <w:t>书</w:t>
            </w:r>
            <w:r w:rsidRPr="00E242DD">
              <w:rPr>
                <w:rFonts w:eastAsia="黑体" w:hint="eastAsia"/>
                <w:sz w:val="28"/>
                <w:szCs w:val="28"/>
              </w:rPr>
              <w:t xml:space="preserve"> </w:t>
            </w:r>
            <w:r w:rsidRPr="00E242DD">
              <w:rPr>
                <w:rFonts w:eastAsia="黑体" w:hint="eastAsia"/>
                <w:sz w:val="28"/>
                <w:szCs w:val="28"/>
              </w:rPr>
              <w:t>附</w:t>
            </w:r>
            <w:r w:rsidRPr="00E242DD">
              <w:rPr>
                <w:rFonts w:eastAsia="黑体" w:hint="eastAsia"/>
                <w:sz w:val="28"/>
                <w:szCs w:val="28"/>
              </w:rPr>
              <w:t xml:space="preserve"> </w:t>
            </w:r>
            <w:r w:rsidRPr="00E242DD">
              <w:rPr>
                <w:rFonts w:eastAsia="黑体" w:hint="eastAsia"/>
                <w:sz w:val="28"/>
                <w:szCs w:val="28"/>
              </w:rPr>
              <w:t>图</w:t>
            </w:r>
          </w:p>
        </w:tc>
      </w:tr>
    </w:tbl>
    <w:p w14:paraId="23D94830" w14:textId="2162C065" w:rsidR="006122FC" w:rsidRDefault="006122FC">
      <w:pPr>
        <w:jc w:val="center"/>
        <w:rPr>
          <w:ins w:id="1602" w:author="智绘未来37" w:date="2020-07-27T23:34:00Z"/>
        </w:rPr>
      </w:pPr>
      <w:ins w:id="1603" w:author="智绘未来37" w:date="2020-07-27T23:34:00Z">
        <w:r>
          <w:rPr>
            <w:noProof/>
          </w:rPr>
          <w:drawing>
            <wp:inline distT="0" distB="0" distL="0" distR="0" wp14:anchorId="5D330C94" wp14:editId="284C04CE">
              <wp:extent cx="3456940" cy="4883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6940" cy="4883150"/>
                      </a:xfrm>
                      <a:prstGeom prst="rect">
                        <a:avLst/>
                      </a:prstGeom>
                      <a:noFill/>
                    </pic:spPr>
                  </pic:pic>
                </a:graphicData>
              </a:graphic>
            </wp:inline>
          </w:drawing>
        </w:r>
      </w:ins>
    </w:p>
    <w:p w14:paraId="0358DFAD" w14:textId="48D20536" w:rsidR="006122FC" w:rsidRDefault="006122FC">
      <w:pPr>
        <w:jc w:val="center"/>
      </w:pPr>
      <w:r w:rsidRPr="00E242DD">
        <w:rPr>
          <w:rFonts w:eastAsia="黑体" w:hint="eastAsia"/>
          <w:b/>
          <w:bCs/>
          <w:sz w:val="24"/>
        </w:rPr>
        <w:t>图</w:t>
      </w:r>
      <w:r w:rsidRPr="00E242DD">
        <w:rPr>
          <w:rFonts w:eastAsia="黑体" w:hint="eastAsia"/>
          <w:b/>
          <w:bCs/>
          <w:sz w:val="24"/>
        </w:rPr>
        <w:t xml:space="preserve"> </w:t>
      </w:r>
      <w:r w:rsidRPr="00E242DD">
        <w:rPr>
          <w:rFonts w:eastAsia="黑体"/>
          <w:b/>
          <w:bCs/>
          <w:sz w:val="24"/>
        </w:rPr>
        <w:fldChar w:fldCharType="begin"/>
      </w:r>
      <w:r w:rsidRPr="00E242DD">
        <w:rPr>
          <w:rFonts w:eastAsia="黑体"/>
          <w:b/>
          <w:bCs/>
          <w:sz w:val="24"/>
        </w:rPr>
        <w:instrText xml:space="preserve"> </w:instrText>
      </w:r>
      <w:r w:rsidRPr="00E242DD">
        <w:rPr>
          <w:rFonts w:eastAsia="黑体" w:hint="eastAsia"/>
          <w:b/>
          <w:bCs/>
          <w:sz w:val="24"/>
        </w:rPr>
        <w:instrText xml:space="preserve">SEQ </w:instrText>
      </w:r>
      <w:r w:rsidRPr="00E242DD">
        <w:rPr>
          <w:rFonts w:eastAsia="黑体" w:hint="eastAsia"/>
          <w:b/>
          <w:bCs/>
          <w:sz w:val="24"/>
        </w:rPr>
        <w:instrText>图</w:instrText>
      </w:r>
      <w:r w:rsidRPr="00E242DD">
        <w:rPr>
          <w:rFonts w:eastAsia="黑体" w:hint="eastAsia"/>
          <w:b/>
          <w:bCs/>
          <w:sz w:val="24"/>
        </w:rPr>
        <w:instrText xml:space="preserve"> \* ARABIC</w:instrText>
      </w:r>
      <w:r w:rsidRPr="00E242DD">
        <w:rPr>
          <w:rFonts w:eastAsia="黑体"/>
          <w:b/>
          <w:bCs/>
          <w:sz w:val="24"/>
        </w:rPr>
        <w:instrText xml:space="preserve"> </w:instrText>
      </w:r>
      <w:r w:rsidRPr="00E242DD">
        <w:rPr>
          <w:rFonts w:eastAsia="黑体"/>
          <w:b/>
          <w:bCs/>
          <w:sz w:val="24"/>
        </w:rPr>
        <w:fldChar w:fldCharType="separate"/>
      </w:r>
      <w:r>
        <w:rPr>
          <w:rFonts w:eastAsia="黑体"/>
          <w:b/>
          <w:bCs/>
          <w:noProof/>
          <w:sz w:val="24"/>
        </w:rPr>
        <w:t>1</w:t>
      </w:r>
      <w:r w:rsidRPr="00E242DD">
        <w:rPr>
          <w:rFonts w:eastAsia="黑体"/>
          <w:b/>
          <w:bCs/>
          <w:sz w:val="24"/>
        </w:rPr>
        <w:fldChar w:fldCharType="end"/>
      </w:r>
    </w:p>
    <w:p w14:paraId="541D23DF" w14:textId="099D84A7" w:rsidR="006122FC" w:rsidRPr="00E242DD" w:rsidRDefault="006122FC">
      <w:pPr>
        <w:jc w:val="center"/>
        <w:rPr>
          <w:rFonts w:hint="eastAsia"/>
        </w:rPr>
      </w:pPr>
      <w:r w:rsidRPr="00E242DD">
        <w:rPr>
          <w:rFonts w:hint="eastAsia"/>
          <w:noProof/>
          <w:sz w:val="24"/>
        </w:rPr>
        <w:lastRenderedPageBreak/>
        <w:drawing>
          <wp:inline distT="0" distB="0" distL="114300" distR="114300" wp14:anchorId="7AF6BBB4" wp14:editId="668BDBB4">
            <wp:extent cx="5269865" cy="3812540"/>
            <wp:effectExtent l="0" t="0" r="635" b="10160"/>
            <wp:docPr id="5" name="图片 5" descr="15925345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92534524(1)"/>
                    <pic:cNvPicPr>
                      <a:picLocks noChangeAspect="1"/>
                    </pic:cNvPicPr>
                  </pic:nvPicPr>
                  <pic:blipFill>
                    <a:blip r:embed="rId19"/>
                    <a:stretch>
                      <a:fillRect/>
                    </a:stretch>
                  </pic:blipFill>
                  <pic:spPr>
                    <a:xfrm>
                      <a:off x="0" y="0"/>
                      <a:ext cx="5269865" cy="3812540"/>
                    </a:xfrm>
                    <a:prstGeom prst="rect">
                      <a:avLst/>
                    </a:prstGeom>
                  </pic:spPr>
                </pic:pic>
              </a:graphicData>
            </a:graphic>
          </wp:inline>
        </w:drawing>
      </w:r>
    </w:p>
    <w:p w14:paraId="3618337B" w14:textId="0172EFC2" w:rsidR="007843F4" w:rsidRPr="00E242DD" w:rsidRDefault="00D8650D">
      <w:pPr>
        <w:jc w:val="center"/>
        <w:rPr>
          <w:rFonts w:eastAsia="黑体"/>
          <w:b/>
          <w:bCs/>
          <w:sz w:val="24"/>
        </w:rPr>
      </w:pPr>
      <w:r w:rsidRPr="00E242DD">
        <w:rPr>
          <w:rFonts w:eastAsia="黑体" w:hint="eastAsia"/>
          <w:b/>
          <w:bCs/>
          <w:sz w:val="24"/>
        </w:rPr>
        <w:t>图</w:t>
      </w:r>
      <w:r w:rsidRPr="00E242DD">
        <w:rPr>
          <w:rFonts w:eastAsia="黑体" w:hint="eastAsia"/>
          <w:b/>
          <w:bCs/>
          <w:sz w:val="24"/>
        </w:rPr>
        <w:t xml:space="preserve"> </w:t>
      </w:r>
      <w:r w:rsidRPr="00E242DD">
        <w:rPr>
          <w:rFonts w:eastAsia="黑体"/>
          <w:b/>
          <w:bCs/>
          <w:sz w:val="24"/>
        </w:rPr>
        <w:fldChar w:fldCharType="begin"/>
      </w:r>
      <w:r w:rsidRPr="00E242DD">
        <w:rPr>
          <w:rFonts w:eastAsia="黑体"/>
          <w:b/>
          <w:bCs/>
          <w:sz w:val="24"/>
        </w:rPr>
        <w:instrText xml:space="preserve"> </w:instrText>
      </w:r>
      <w:r w:rsidRPr="00E242DD">
        <w:rPr>
          <w:rFonts w:eastAsia="黑体" w:hint="eastAsia"/>
          <w:b/>
          <w:bCs/>
          <w:sz w:val="24"/>
        </w:rPr>
        <w:instrText xml:space="preserve">SEQ </w:instrText>
      </w:r>
      <w:r w:rsidRPr="00E242DD">
        <w:rPr>
          <w:rFonts w:eastAsia="黑体" w:hint="eastAsia"/>
          <w:b/>
          <w:bCs/>
          <w:sz w:val="24"/>
        </w:rPr>
        <w:instrText>图</w:instrText>
      </w:r>
      <w:r w:rsidRPr="00E242DD">
        <w:rPr>
          <w:rFonts w:eastAsia="黑体" w:hint="eastAsia"/>
          <w:b/>
          <w:bCs/>
          <w:sz w:val="24"/>
        </w:rPr>
        <w:instrText xml:space="preserve"> \* ARABIC</w:instrText>
      </w:r>
      <w:r w:rsidRPr="00E242DD">
        <w:rPr>
          <w:rFonts w:eastAsia="黑体"/>
          <w:b/>
          <w:bCs/>
          <w:sz w:val="24"/>
        </w:rPr>
        <w:instrText xml:space="preserve"> </w:instrText>
      </w:r>
      <w:r w:rsidRPr="00E242DD">
        <w:rPr>
          <w:rFonts w:eastAsia="黑体"/>
          <w:b/>
          <w:bCs/>
          <w:sz w:val="24"/>
        </w:rPr>
        <w:fldChar w:fldCharType="separate"/>
      </w:r>
      <w:r w:rsidR="006122FC">
        <w:rPr>
          <w:rFonts w:eastAsia="黑体"/>
          <w:b/>
          <w:bCs/>
          <w:noProof/>
          <w:sz w:val="24"/>
        </w:rPr>
        <w:t>2</w:t>
      </w:r>
      <w:r w:rsidRPr="00E242DD">
        <w:rPr>
          <w:rFonts w:eastAsia="黑体"/>
          <w:b/>
          <w:bCs/>
          <w:sz w:val="24"/>
        </w:rPr>
        <w:fldChar w:fldCharType="end"/>
      </w:r>
    </w:p>
    <w:p w14:paraId="597BC10F" w14:textId="77777777" w:rsidR="007843F4" w:rsidRPr="00E242DD" w:rsidRDefault="00D8650D">
      <w:pPr>
        <w:jc w:val="center"/>
        <w:rPr>
          <w:rFonts w:eastAsia="黑体"/>
          <w:b/>
          <w:bCs/>
          <w:sz w:val="24"/>
        </w:rPr>
      </w:pPr>
      <w:r w:rsidRPr="00E242DD">
        <w:rPr>
          <w:rFonts w:hint="eastAsia"/>
          <w:noProof/>
          <w:sz w:val="24"/>
        </w:rPr>
        <w:drawing>
          <wp:inline distT="0" distB="0" distL="114300" distR="114300" wp14:anchorId="2F03E6A5" wp14:editId="43B41378">
            <wp:extent cx="4130675" cy="2116455"/>
            <wp:effectExtent l="0" t="0" r="9525" b="4445"/>
            <wp:docPr id="7" name="图片 7" descr="15925365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92536532(1)"/>
                    <pic:cNvPicPr>
                      <a:picLocks noChangeAspect="1"/>
                    </pic:cNvPicPr>
                  </pic:nvPicPr>
                  <pic:blipFill>
                    <a:blip r:embed="rId20"/>
                    <a:stretch>
                      <a:fillRect/>
                    </a:stretch>
                  </pic:blipFill>
                  <pic:spPr>
                    <a:xfrm>
                      <a:off x="0" y="0"/>
                      <a:ext cx="4130675" cy="2116455"/>
                    </a:xfrm>
                    <a:prstGeom prst="rect">
                      <a:avLst/>
                    </a:prstGeom>
                  </pic:spPr>
                </pic:pic>
              </a:graphicData>
            </a:graphic>
          </wp:inline>
        </w:drawing>
      </w:r>
    </w:p>
    <w:p w14:paraId="7BAA524F" w14:textId="7131CC7E" w:rsidR="007843F4" w:rsidRPr="00E242DD" w:rsidRDefault="00D8650D">
      <w:pPr>
        <w:jc w:val="center"/>
        <w:rPr>
          <w:rFonts w:eastAsia="黑体"/>
          <w:b/>
          <w:bCs/>
          <w:sz w:val="24"/>
        </w:rPr>
      </w:pPr>
      <w:r w:rsidRPr="00E242DD">
        <w:rPr>
          <w:rFonts w:eastAsia="黑体" w:hint="eastAsia"/>
          <w:b/>
          <w:bCs/>
          <w:sz w:val="24"/>
        </w:rPr>
        <w:t>图</w:t>
      </w:r>
      <w:r w:rsidRPr="00E242DD">
        <w:rPr>
          <w:rFonts w:eastAsia="黑体" w:hint="eastAsia"/>
          <w:b/>
          <w:bCs/>
          <w:sz w:val="24"/>
        </w:rPr>
        <w:t xml:space="preserve"> </w:t>
      </w:r>
      <w:r w:rsidRPr="00E242DD">
        <w:rPr>
          <w:rFonts w:eastAsia="黑体"/>
          <w:b/>
          <w:bCs/>
          <w:sz w:val="24"/>
        </w:rPr>
        <w:fldChar w:fldCharType="begin"/>
      </w:r>
      <w:r w:rsidRPr="00E242DD">
        <w:rPr>
          <w:rFonts w:eastAsia="黑体"/>
          <w:b/>
          <w:bCs/>
          <w:sz w:val="24"/>
        </w:rPr>
        <w:instrText xml:space="preserve"> </w:instrText>
      </w:r>
      <w:r w:rsidRPr="00E242DD">
        <w:rPr>
          <w:rFonts w:eastAsia="黑体" w:hint="eastAsia"/>
          <w:b/>
          <w:bCs/>
          <w:sz w:val="24"/>
        </w:rPr>
        <w:instrText xml:space="preserve">SEQ </w:instrText>
      </w:r>
      <w:r w:rsidRPr="00E242DD">
        <w:rPr>
          <w:rFonts w:eastAsia="黑体" w:hint="eastAsia"/>
          <w:b/>
          <w:bCs/>
          <w:sz w:val="24"/>
        </w:rPr>
        <w:instrText>图</w:instrText>
      </w:r>
      <w:r w:rsidRPr="00E242DD">
        <w:rPr>
          <w:rFonts w:eastAsia="黑体" w:hint="eastAsia"/>
          <w:b/>
          <w:bCs/>
          <w:sz w:val="24"/>
        </w:rPr>
        <w:instrText xml:space="preserve"> \* ARABIC</w:instrText>
      </w:r>
      <w:r w:rsidRPr="00E242DD">
        <w:rPr>
          <w:rFonts w:eastAsia="黑体"/>
          <w:b/>
          <w:bCs/>
          <w:sz w:val="24"/>
        </w:rPr>
        <w:instrText xml:space="preserve"> </w:instrText>
      </w:r>
      <w:r w:rsidRPr="00E242DD">
        <w:rPr>
          <w:rFonts w:eastAsia="黑体"/>
          <w:b/>
          <w:bCs/>
          <w:sz w:val="24"/>
        </w:rPr>
        <w:fldChar w:fldCharType="separate"/>
      </w:r>
      <w:r w:rsidR="006122FC">
        <w:rPr>
          <w:rFonts w:eastAsia="黑体"/>
          <w:b/>
          <w:bCs/>
          <w:noProof/>
          <w:sz w:val="24"/>
        </w:rPr>
        <w:t>3</w:t>
      </w:r>
      <w:r w:rsidRPr="00E242DD">
        <w:rPr>
          <w:rFonts w:eastAsia="黑体"/>
          <w:b/>
          <w:bCs/>
          <w:sz w:val="24"/>
        </w:rPr>
        <w:fldChar w:fldCharType="end"/>
      </w:r>
    </w:p>
    <w:p w14:paraId="50249630" w14:textId="77777777" w:rsidR="007843F4" w:rsidRPr="00E242DD" w:rsidRDefault="00D8650D">
      <w:pPr>
        <w:jc w:val="center"/>
        <w:rPr>
          <w:rFonts w:eastAsia="黑体"/>
          <w:b/>
          <w:bCs/>
          <w:sz w:val="24"/>
        </w:rPr>
      </w:pPr>
      <w:r w:rsidRPr="00E242DD">
        <w:rPr>
          <w:rFonts w:hint="eastAsia"/>
          <w:noProof/>
          <w:sz w:val="24"/>
        </w:rPr>
        <w:lastRenderedPageBreak/>
        <w:drawing>
          <wp:inline distT="0" distB="0" distL="114300" distR="114300" wp14:anchorId="6E5BC007" wp14:editId="50E2B9CA">
            <wp:extent cx="4343400" cy="3225800"/>
            <wp:effectExtent l="0" t="0" r="0" b="0"/>
            <wp:docPr id="1" name="图片 1" descr="15925377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92537788(1)"/>
                    <pic:cNvPicPr>
                      <a:picLocks noChangeAspect="1"/>
                    </pic:cNvPicPr>
                  </pic:nvPicPr>
                  <pic:blipFill>
                    <a:blip r:embed="rId21"/>
                    <a:stretch>
                      <a:fillRect/>
                    </a:stretch>
                  </pic:blipFill>
                  <pic:spPr>
                    <a:xfrm>
                      <a:off x="0" y="0"/>
                      <a:ext cx="4343400" cy="3225800"/>
                    </a:xfrm>
                    <a:prstGeom prst="rect">
                      <a:avLst/>
                    </a:prstGeom>
                  </pic:spPr>
                </pic:pic>
              </a:graphicData>
            </a:graphic>
          </wp:inline>
        </w:drawing>
      </w:r>
    </w:p>
    <w:p w14:paraId="26A28216" w14:textId="3015A119" w:rsidR="007843F4" w:rsidRPr="00E242DD" w:rsidRDefault="00D8650D">
      <w:pPr>
        <w:jc w:val="center"/>
        <w:rPr>
          <w:rFonts w:eastAsia="黑体"/>
          <w:b/>
          <w:bCs/>
          <w:sz w:val="24"/>
        </w:rPr>
      </w:pPr>
      <w:r w:rsidRPr="00E242DD">
        <w:rPr>
          <w:rFonts w:eastAsia="黑体" w:hint="eastAsia"/>
          <w:b/>
          <w:bCs/>
          <w:sz w:val="24"/>
        </w:rPr>
        <w:t>图</w:t>
      </w:r>
      <w:r w:rsidRPr="00E242DD">
        <w:rPr>
          <w:rFonts w:eastAsia="黑体" w:hint="eastAsia"/>
          <w:b/>
          <w:bCs/>
          <w:sz w:val="24"/>
        </w:rPr>
        <w:t xml:space="preserve"> </w:t>
      </w:r>
      <w:r w:rsidRPr="00E242DD">
        <w:rPr>
          <w:rFonts w:eastAsia="黑体"/>
          <w:b/>
          <w:bCs/>
          <w:sz w:val="24"/>
        </w:rPr>
        <w:fldChar w:fldCharType="begin"/>
      </w:r>
      <w:r w:rsidRPr="00E242DD">
        <w:rPr>
          <w:rFonts w:eastAsia="黑体"/>
          <w:b/>
          <w:bCs/>
          <w:sz w:val="24"/>
        </w:rPr>
        <w:instrText xml:space="preserve"> </w:instrText>
      </w:r>
      <w:r w:rsidRPr="00E242DD">
        <w:rPr>
          <w:rFonts w:eastAsia="黑体" w:hint="eastAsia"/>
          <w:b/>
          <w:bCs/>
          <w:sz w:val="24"/>
        </w:rPr>
        <w:instrText xml:space="preserve">SEQ </w:instrText>
      </w:r>
      <w:r w:rsidRPr="00E242DD">
        <w:rPr>
          <w:rFonts w:eastAsia="黑体" w:hint="eastAsia"/>
          <w:b/>
          <w:bCs/>
          <w:sz w:val="24"/>
        </w:rPr>
        <w:instrText>图</w:instrText>
      </w:r>
      <w:r w:rsidRPr="00E242DD">
        <w:rPr>
          <w:rFonts w:eastAsia="黑体" w:hint="eastAsia"/>
          <w:b/>
          <w:bCs/>
          <w:sz w:val="24"/>
        </w:rPr>
        <w:instrText xml:space="preserve"> \* ARABIC</w:instrText>
      </w:r>
      <w:r w:rsidRPr="00E242DD">
        <w:rPr>
          <w:rFonts w:eastAsia="黑体"/>
          <w:b/>
          <w:bCs/>
          <w:sz w:val="24"/>
        </w:rPr>
        <w:instrText xml:space="preserve"> </w:instrText>
      </w:r>
      <w:r w:rsidRPr="00E242DD">
        <w:rPr>
          <w:rFonts w:eastAsia="黑体"/>
          <w:b/>
          <w:bCs/>
          <w:sz w:val="24"/>
        </w:rPr>
        <w:fldChar w:fldCharType="separate"/>
      </w:r>
      <w:r w:rsidR="006122FC">
        <w:rPr>
          <w:rFonts w:eastAsia="黑体"/>
          <w:b/>
          <w:bCs/>
          <w:noProof/>
          <w:sz w:val="24"/>
        </w:rPr>
        <w:t>4</w:t>
      </w:r>
      <w:r w:rsidRPr="00E242DD">
        <w:rPr>
          <w:rFonts w:eastAsia="黑体"/>
          <w:b/>
          <w:bCs/>
          <w:sz w:val="24"/>
        </w:rPr>
        <w:fldChar w:fldCharType="end"/>
      </w:r>
    </w:p>
    <w:p w14:paraId="2D8E18B8" w14:textId="77777777" w:rsidR="007843F4" w:rsidRPr="00E242DD" w:rsidRDefault="007843F4"/>
    <w:sectPr w:rsidR="007843F4" w:rsidRPr="00E242DD">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3DC286" w14:textId="77777777" w:rsidR="00FF53B9" w:rsidRDefault="00FF53B9">
      <w:r>
        <w:separator/>
      </w:r>
    </w:p>
  </w:endnote>
  <w:endnote w:type="continuationSeparator" w:id="0">
    <w:p w14:paraId="572CAF31" w14:textId="77777777" w:rsidR="00FF53B9" w:rsidRDefault="00FF5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0597476"/>
    </w:sdtPr>
    <w:sdtContent>
      <w:p w14:paraId="7B5809BE" w14:textId="77777777" w:rsidR="00EA1FC5" w:rsidRDefault="00EA1FC5">
        <w:pPr>
          <w:pStyle w:val="a8"/>
          <w:jc w:val="center"/>
        </w:pPr>
        <w:r>
          <w:fldChar w:fldCharType="begin"/>
        </w:r>
        <w:r>
          <w:instrText>PAGE   \* MERGEFORMAT</w:instrText>
        </w:r>
        <w:r>
          <w:fldChar w:fldCharType="separate"/>
        </w:r>
        <w:r>
          <w:rPr>
            <w:lang w:val="zh-CN"/>
          </w:rPr>
          <w:t>2</w:t>
        </w:r>
        <w:r>
          <w:fldChar w:fldCharType="end"/>
        </w:r>
      </w:p>
    </w:sdtContent>
  </w:sdt>
  <w:p w14:paraId="7B7AC5CA" w14:textId="77777777" w:rsidR="00EA1FC5" w:rsidRDefault="00EA1FC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1775AE" w14:textId="77777777" w:rsidR="00FF53B9" w:rsidRDefault="00FF53B9">
      <w:r>
        <w:separator/>
      </w:r>
    </w:p>
  </w:footnote>
  <w:footnote w:type="continuationSeparator" w:id="0">
    <w:p w14:paraId="43FF137C" w14:textId="77777777" w:rsidR="00FF53B9" w:rsidRDefault="00FF53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84E02"/>
    <w:multiLevelType w:val="multilevel"/>
    <w:tmpl w:val="0E684E02"/>
    <w:lvl w:ilvl="0">
      <w:start w:val="1"/>
      <w:numFmt w:val="decimal"/>
      <w:pStyle w:val="0a"/>
      <w:suff w:val="space"/>
      <w:lvlText w:val="%1"/>
      <w:lvlJc w:val="left"/>
      <w:pPr>
        <w:ind w:left="0" w:firstLine="0"/>
      </w:pPr>
      <w:rPr>
        <w:rFonts w:hint="eastAsia"/>
      </w:rPr>
    </w:lvl>
    <w:lvl w:ilvl="1">
      <w:start w:val="1"/>
      <w:numFmt w:val="decimal"/>
      <w:pStyle w:val="0b"/>
      <w:suff w:val="space"/>
      <w:lvlText w:val="%1.%2"/>
      <w:lvlJc w:val="left"/>
      <w:pPr>
        <w:ind w:left="0" w:firstLine="0"/>
      </w:pPr>
      <w:rPr>
        <w:rFonts w:hint="eastAsia"/>
      </w:rPr>
    </w:lvl>
    <w:lvl w:ilvl="2">
      <w:start w:val="1"/>
      <w:numFmt w:val="decimal"/>
      <w:pStyle w:val="0c"/>
      <w:suff w:val="space"/>
      <w:lvlText w:val="%1.%2.%3"/>
      <w:lvlJc w:val="left"/>
      <w:pPr>
        <w:ind w:left="0" w:firstLine="0"/>
      </w:pPr>
      <w:rPr>
        <w:rFonts w:hint="eastAsia"/>
      </w:rPr>
    </w:lvl>
    <w:lvl w:ilvl="3">
      <w:start w:val="1"/>
      <w:numFmt w:val="decimal"/>
      <w:pStyle w:val="0d"/>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89727E6"/>
    <w:multiLevelType w:val="multilevel"/>
    <w:tmpl w:val="389727E6"/>
    <w:lvl w:ilvl="0">
      <w:start w:val="1"/>
      <w:numFmt w:val="chineseCountingThousand"/>
      <w:pStyle w:val="31"/>
      <w:suff w:val="space"/>
      <w:lvlText w:val="第%1章"/>
      <w:lvlJc w:val="left"/>
      <w:pPr>
        <w:ind w:left="0" w:firstLine="0"/>
      </w:pPr>
      <w:rPr>
        <w:rFonts w:hint="eastAsia"/>
      </w:rPr>
    </w:lvl>
    <w:lvl w:ilvl="1">
      <w:start w:val="1"/>
      <w:numFmt w:val="chineseCountingThousand"/>
      <w:pStyle w:val="32"/>
      <w:suff w:val="space"/>
      <w:lvlText w:val="%2、"/>
      <w:lvlJc w:val="left"/>
      <w:pPr>
        <w:ind w:left="0" w:firstLine="0"/>
      </w:pPr>
      <w:rPr>
        <w:rFonts w:hint="eastAsia"/>
      </w:rPr>
    </w:lvl>
    <w:lvl w:ilvl="2">
      <w:start w:val="1"/>
      <w:numFmt w:val="chineseCountingThousand"/>
      <w:pStyle w:val="33"/>
      <w:suff w:val="space"/>
      <w:lvlText w:val="（%3）"/>
      <w:lvlJc w:val="left"/>
      <w:pPr>
        <w:ind w:left="0" w:firstLine="0"/>
      </w:pPr>
      <w:rPr>
        <w:rFonts w:hint="eastAsia"/>
      </w:rPr>
    </w:lvl>
    <w:lvl w:ilvl="3">
      <w:start w:val="1"/>
      <w:numFmt w:val="decimal"/>
      <w:pStyle w:val="34"/>
      <w:suff w:val="space"/>
      <w:lvlText w:val="%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9003CBD"/>
    <w:multiLevelType w:val="multilevel"/>
    <w:tmpl w:val="49003CBD"/>
    <w:lvl w:ilvl="0">
      <w:start w:val="1"/>
      <w:numFmt w:val="decimal"/>
      <w:pStyle w:val="21"/>
      <w:suff w:val="space"/>
      <w:lvlText w:val="第%1章"/>
      <w:lvlJc w:val="left"/>
      <w:pPr>
        <w:ind w:left="0" w:firstLine="0"/>
      </w:pPr>
      <w:rPr>
        <w:rFonts w:hint="eastAsia"/>
      </w:rPr>
    </w:lvl>
    <w:lvl w:ilvl="1">
      <w:start w:val="1"/>
      <w:numFmt w:val="decimal"/>
      <w:pStyle w:val="22"/>
      <w:suff w:val="space"/>
      <w:lvlText w:val="%1.%2"/>
      <w:lvlJc w:val="left"/>
      <w:pPr>
        <w:ind w:left="0" w:firstLine="0"/>
      </w:pPr>
      <w:rPr>
        <w:rFonts w:hint="eastAsia"/>
      </w:rPr>
    </w:lvl>
    <w:lvl w:ilvl="2">
      <w:start w:val="1"/>
      <w:numFmt w:val="decimal"/>
      <w:pStyle w:val="23"/>
      <w:suff w:val="space"/>
      <w:lvlText w:val="%1.%2.%3"/>
      <w:lvlJc w:val="left"/>
      <w:pPr>
        <w:ind w:left="0" w:firstLine="0"/>
      </w:pPr>
      <w:rPr>
        <w:rFonts w:hint="eastAsia"/>
      </w:rPr>
    </w:lvl>
    <w:lvl w:ilvl="3">
      <w:start w:val="1"/>
      <w:numFmt w:val="decimal"/>
      <w:pStyle w:val="24"/>
      <w:suff w:val="space"/>
      <w:lvlText w:val="%4."/>
      <w:lvlJc w:val="left"/>
      <w:pPr>
        <w:ind w:left="0" w:firstLine="0"/>
      </w:pPr>
      <w:rPr>
        <w:rFonts w:hint="eastAsia"/>
      </w:rPr>
    </w:lvl>
    <w:lvl w:ilvl="4">
      <w:start w:val="1"/>
      <w:numFmt w:val="upperRoman"/>
      <w:pStyle w:val="25"/>
      <w:suff w:val="space"/>
      <w:lvlText w:val="%5."/>
      <w:lvlJc w:val="left"/>
      <w:pPr>
        <w:ind w:left="0" w:firstLine="0"/>
      </w:pPr>
      <w:rPr>
        <w:rFonts w:hint="default"/>
        <w:color w:val="auto"/>
      </w:rPr>
    </w:lvl>
    <w:lvl w:ilvl="5">
      <w:start w:val="1"/>
      <w:numFmt w:val="decimal"/>
      <w:suff w:val="space"/>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E9C4154"/>
    <w:multiLevelType w:val="multilevel"/>
    <w:tmpl w:val="5E9C4154"/>
    <w:lvl w:ilvl="0">
      <w:start w:val="1"/>
      <w:numFmt w:val="decimal"/>
      <w:pStyle w:val="04"/>
      <w:suff w:val="space"/>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智绘未来37">
    <w15:presenceInfo w15:providerId="None" w15:userId="智绘未来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721"/>
    <w:rsid w:val="0003258B"/>
    <w:rsid w:val="00033DAA"/>
    <w:rsid w:val="000706BB"/>
    <w:rsid w:val="00070F1C"/>
    <w:rsid w:val="00086990"/>
    <w:rsid w:val="000A399A"/>
    <w:rsid w:val="000B3987"/>
    <w:rsid w:val="000C18C5"/>
    <w:rsid w:val="000E78B2"/>
    <w:rsid w:val="000F0825"/>
    <w:rsid w:val="000F4BA8"/>
    <w:rsid w:val="001175A8"/>
    <w:rsid w:val="00123575"/>
    <w:rsid w:val="00144935"/>
    <w:rsid w:val="001A27A1"/>
    <w:rsid w:val="001D5C69"/>
    <w:rsid w:val="001E67F6"/>
    <w:rsid w:val="001F62F7"/>
    <w:rsid w:val="00203B40"/>
    <w:rsid w:val="0021304C"/>
    <w:rsid w:val="00241BF9"/>
    <w:rsid w:val="00243C8C"/>
    <w:rsid w:val="00257442"/>
    <w:rsid w:val="002606E1"/>
    <w:rsid w:val="00266293"/>
    <w:rsid w:val="002B1105"/>
    <w:rsid w:val="002B416C"/>
    <w:rsid w:val="002C172F"/>
    <w:rsid w:val="002C4E75"/>
    <w:rsid w:val="002C6AA5"/>
    <w:rsid w:val="00301F99"/>
    <w:rsid w:val="003119C5"/>
    <w:rsid w:val="00330367"/>
    <w:rsid w:val="0037117E"/>
    <w:rsid w:val="003A78DB"/>
    <w:rsid w:val="003B6D49"/>
    <w:rsid w:val="003C6C74"/>
    <w:rsid w:val="004055E1"/>
    <w:rsid w:val="004073FB"/>
    <w:rsid w:val="004337F8"/>
    <w:rsid w:val="00456B14"/>
    <w:rsid w:val="00473059"/>
    <w:rsid w:val="00477E9C"/>
    <w:rsid w:val="004908FB"/>
    <w:rsid w:val="004A75A0"/>
    <w:rsid w:val="004A7E61"/>
    <w:rsid w:val="004B217C"/>
    <w:rsid w:val="004B3BE6"/>
    <w:rsid w:val="004B3D6A"/>
    <w:rsid w:val="005025ED"/>
    <w:rsid w:val="00516458"/>
    <w:rsid w:val="005370FC"/>
    <w:rsid w:val="00545A4D"/>
    <w:rsid w:val="00557721"/>
    <w:rsid w:val="00560A41"/>
    <w:rsid w:val="00564565"/>
    <w:rsid w:val="00595E14"/>
    <w:rsid w:val="005B6DA9"/>
    <w:rsid w:val="005C6E9E"/>
    <w:rsid w:val="005D304F"/>
    <w:rsid w:val="005E7618"/>
    <w:rsid w:val="005F6899"/>
    <w:rsid w:val="006122FC"/>
    <w:rsid w:val="00633748"/>
    <w:rsid w:val="00634BDA"/>
    <w:rsid w:val="00641BA4"/>
    <w:rsid w:val="00651E16"/>
    <w:rsid w:val="0067794D"/>
    <w:rsid w:val="006A6EDE"/>
    <w:rsid w:val="006D4056"/>
    <w:rsid w:val="006D71E7"/>
    <w:rsid w:val="006F64F6"/>
    <w:rsid w:val="00717D87"/>
    <w:rsid w:val="00722003"/>
    <w:rsid w:val="00725BB0"/>
    <w:rsid w:val="00763D48"/>
    <w:rsid w:val="007843F4"/>
    <w:rsid w:val="007A29F3"/>
    <w:rsid w:val="007B3724"/>
    <w:rsid w:val="007C1B9E"/>
    <w:rsid w:val="007E0E78"/>
    <w:rsid w:val="00814DD5"/>
    <w:rsid w:val="00815D62"/>
    <w:rsid w:val="00820990"/>
    <w:rsid w:val="0082346C"/>
    <w:rsid w:val="008251BD"/>
    <w:rsid w:val="008306C1"/>
    <w:rsid w:val="0086520E"/>
    <w:rsid w:val="008F3B51"/>
    <w:rsid w:val="009118AF"/>
    <w:rsid w:val="00912A5E"/>
    <w:rsid w:val="00920FEE"/>
    <w:rsid w:val="00921126"/>
    <w:rsid w:val="00931411"/>
    <w:rsid w:val="00941CAD"/>
    <w:rsid w:val="00971C1B"/>
    <w:rsid w:val="009731F8"/>
    <w:rsid w:val="009774B9"/>
    <w:rsid w:val="009A4158"/>
    <w:rsid w:val="009A7500"/>
    <w:rsid w:val="009B1E00"/>
    <w:rsid w:val="009C0AB4"/>
    <w:rsid w:val="009D3B78"/>
    <w:rsid w:val="00A0508C"/>
    <w:rsid w:val="00A05695"/>
    <w:rsid w:val="00A06C9E"/>
    <w:rsid w:val="00A108C6"/>
    <w:rsid w:val="00A303AC"/>
    <w:rsid w:val="00A40616"/>
    <w:rsid w:val="00A52F17"/>
    <w:rsid w:val="00A5594F"/>
    <w:rsid w:val="00A700D4"/>
    <w:rsid w:val="00A74459"/>
    <w:rsid w:val="00A90B9E"/>
    <w:rsid w:val="00AA554A"/>
    <w:rsid w:val="00B10778"/>
    <w:rsid w:val="00B22B5F"/>
    <w:rsid w:val="00B31FF3"/>
    <w:rsid w:val="00B4044E"/>
    <w:rsid w:val="00B41AF9"/>
    <w:rsid w:val="00B749A3"/>
    <w:rsid w:val="00B82DD1"/>
    <w:rsid w:val="00B936F5"/>
    <w:rsid w:val="00BC14CC"/>
    <w:rsid w:val="00BD1EF3"/>
    <w:rsid w:val="00BD7A82"/>
    <w:rsid w:val="00C06BF1"/>
    <w:rsid w:val="00C3378A"/>
    <w:rsid w:val="00C35F92"/>
    <w:rsid w:val="00C366BB"/>
    <w:rsid w:val="00C705B0"/>
    <w:rsid w:val="00C71EB2"/>
    <w:rsid w:val="00C975C8"/>
    <w:rsid w:val="00CC46AA"/>
    <w:rsid w:val="00CD05BF"/>
    <w:rsid w:val="00D04FDC"/>
    <w:rsid w:val="00D55786"/>
    <w:rsid w:val="00D60B46"/>
    <w:rsid w:val="00D627D1"/>
    <w:rsid w:val="00D75FC7"/>
    <w:rsid w:val="00D8650D"/>
    <w:rsid w:val="00D901DC"/>
    <w:rsid w:val="00D9078B"/>
    <w:rsid w:val="00D95AD5"/>
    <w:rsid w:val="00DA0E6B"/>
    <w:rsid w:val="00DE5FBA"/>
    <w:rsid w:val="00DF3109"/>
    <w:rsid w:val="00E242DD"/>
    <w:rsid w:val="00E35EC4"/>
    <w:rsid w:val="00E50263"/>
    <w:rsid w:val="00E64041"/>
    <w:rsid w:val="00E72D75"/>
    <w:rsid w:val="00E75721"/>
    <w:rsid w:val="00EA1FC5"/>
    <w:rsid w:val="00EC64AF"/>
    <w:rsid w:val="00ED3C6B"/>
    <w:rsid w:val="00EF4922"/>
    <w:rsid w:val="00F11E88"/>
    <w:rsid w:val="00F42763"/>
    <w:rsid w:val="00F51647"/>
    <w:rsid w:val="00F6735E"/>
    <w:rsid w:val="00F75135"/>
    <w:rsid w:val="00FF2732"/>
    <w:rsid w:val="00FF3078"/>
    <w:rsid w:val="00FF53B9"/>
    <w:rsid w:val="1915309C"/>
    <w:rsid w:val="208204BE"/>
    <w:rsid w:val="21D070BD"/>
    <w:rsid w:val="2BB41779"/>
    <w:rsid w:val="2CD62A3A"/>
    <w:rsid w:val="34A07752"/>
    <w:rsid w:val="530D11E3"/>
    <w:rsid w:val="58FF26AA"/>
    <w:rsid w:val="6EDE5659"/>
    <w:rsid w:val="7CEE0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6A0C"/>
  <w15:docId w15:val="{E7E4CD04-A7A6-46A0-875C-21AEE40EF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jc w:val="center"/>
    </w:pPr>
    <w:rPr>
      <w:rFonts w:cstheme="majorBidi"/>
      <w:b/>
      <w:sz w:val="28"/>
      <w:szCs w:val="20"/>
    </w:rPr>
  </w:style>
  <w:style w:type="paragraph" w:styleId="a4">
    <w:name w:val="annotation text"/>
    <w:basedOn w:val="a"/>
    <w:link w:val="a5"/>
    <w:uiPriority w:val="99"/>
    <w:semiHidden/>
    <w:unhideWhenUsed/>
    <w:qFormat/>
    <w:pPr>
      <w:jc w:val="left"/>
    </w:pPr>
  </w:style>
  <w:style w:type="paragraph" w:styleId="a6">
    <w:name w:val="Balloon Text"/>
    <w:basedOn w:val="a"/>
    <w:link w:val="a7"/>
    <w:uiPriority w:val="99"/>
    <w:semiHidden/>
    <w:unhideWhenUsed/>
    <w:rPr>
      <w:sz w:val="18"/>
      <w:szCs w:val="18"/>
    </w:rPr>
  </w:style>
  <w:style w:type="paragraph" w:styleId="a8">
    <w:name w:val="footer"/>
    <w:basedOn w:val="a"/>
    <w:link w:val="a9"/>
    <w:uiPriority w:val="99"/>
    <w:unhideWhenUsed/>
    <w:pPr>
      <w:tabs>
        <w:tab w:val="center" w:pos="4153"/>
        <w:tab w:val="right" w:pos="8306"/>
      </w:tabs>
      <w:snapToGrid w:val="0"/>
      <w:jc w:val="left"/>
    </w:pPr>
    <w:rPr>
      <w:sz w:val="18"/>
      <w:szCs w:val="18"/>
    </w:rPr>
  </w:style>
  <w:style w:type="paragraph" w:styleId="aa">
    <w:name w:val="header"/>
    <w:basedOn w:val="a"/>
    <w:link w:val="ab"/>
    <w:uiPriority w:val="99"/>
    <w:unhideWhenUsed/>
    <w:pPr>
      <w:pBdr>
        <w:bottom w:val="single" w:sz="6" w:space="1" w:color="auto"/>
      </w:pBdr>
      <w:tabs>
        <w:tab w:val="center" w:pos="4153"/>
        <w:tab w:val="right" w:pos="8306"/>
      </w:tabs>
      <w:snapToGrid w:val="0"/>
      <w:jc w:val="center"/>
    </w:pPr>
    <w:rPr>
      <w:sz w:val="18"/>
      <w:szCs w:val="18"/>
    </w:rPr>
  </w:style>
  <w:style w:type="paragraph" w:styleId="ac">
    <w:name w:val="annotation subject"/>
    <w:basedOn w:val="a4"/>
    <w:next w:val="a4"/>
    <w:link w:val="ad"/>
    <w:uiPriority w:val="99"/>
    <w:semiHidden/>
    <w:unhideWhenUsed/>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qFormat/>
    <w:rPr>
      <w:sz w:val="21"/>
      <w:szCs w:val="21"/>
    </w:rPr>
  </w:style>
  <w:style w:type="paragraph" w:customStyle="1" w:styleId="00">
    <w:name w:val="00小四正文"/>
    <w:basedOn w:val="a"/>
    <w:link w:val="000"/>
    <w:qFormat/>
    <w:pPr>
      <w:spacing w:line="360" w:lineRule="auto"/>
      <w:ind w:firstLineChars="200" w:firstLine="200"/>
      <w:jc w:val="left"/>
    </w:pPr>
    <w:rPr>
      <w:sz w:val="24"/>
    </w:rPr>
  </w:style>
  <w:style w:type="character" w:customStyle="1" w:styleId="000">
    <w:name w:val="00小四正文 字符"/>
    <w:basedOn w:val="a0"/>
    <w:link w:val="00"/>
    <w:qFormat/>
    <w:rPr>
      <w:rFonts w:ascii="Times New Roman" w:eastAsia="宋体" w:hAnsi="Times New Roman"/>
      <w:sz w:val="24"/>
    </w:rPr>
  </w:style>
  <w:style w:type="paragraph" w:customStyle="1" w:styleId="01">
    <w:name w:val="01五号正文"/>
    <w:basedOn w:val="a"/>
    <w:link w:val="010"/>
    <w:qFormat/>
    <w:pPr>
      <w:widowControl/>
      <w:spacing w:beforeLines="50" w:before="50"/>
      <w:ind w:firstLineChars="200" w:firstLine="200"/>
      <w:jc w:val="left"/>
    </w:pPr>
    <w:rPr>
      <w:szCs w:val="21"/>
    </w:rPr>
  </w:style>
  <w:style w:type="character" w:customStyle="1" w:styleId="010">
    <w:name w:val="01五号正文 字符"/>
    <w:basedOn w:val="a0"/>
    <w:link w:val="01"/>
    <w:qFormat/>
    <w:rPr>
      <w:rFonts w:ascii="Times New Roman" w:eastAsia="宋体" w:hAnsi="Times New Roman"/>
      <w:szCs w:val="21"/>
    </w:rPr>
  </w:style>
  <w:style w:type="paragraph" w:customStyle="1" w:styleId="02">
    <w:name w:val="02强调"/>
    <w:basedOn w:val="a"/>
    <w:next w:val="a"/>
    <w:link w:val="020"/>
    <w:qFormat/>
    <w:rPr>
      <w:b/>
      <w:i/>
      <w:color w:val="FF0000"/>
      <w:sz w:val="24"/>
      <w:u w:val="thick"/>
    </w:rPr>
  </w:style>
  <w:style w:type="character" w:customStyle="1" w:styleId="020">
    <w:name w:val="02强调 字符"/>
    <w:basedOn w:val="a0"/>
    <w:link w:val="02"/>
    <w:qFormat/>
    <w:rPr>
      <w:rFonts w:ascii="Times New Roman" w:eastAsia="宋体" w:hAnsi="Times New Roman"/>
      <w:b/>
      <w:i/>
      <w:color w:val="FF0000"/>
      <w:sz w:val="24"/>
      <w:u w:val="thick"/>
    </w:rPr>
  </w:style>
  <w:style w:type="paragraph" w:customStyle="1" w:styleId="03">
    <w:name w:val="03强调"/>
    <w:basedOn w:val="a"/>
    <w:next w:val="a"/>
    <w:link w:val="030"/>
    <w:qFormat/>
    <w:rPr>
      <w:b/>
      <w:i/>
      <w:color w:val="0070C0"/>
      <w:sz w:val="24"/>
      <w:u w:val="double"/>
    </w:rPr>
  </w:style>
  <w:style w:type="character" w:customStyle="1" w:styleId="030">
    <w:name w:val="03强调 字符"/>
    <w:basedOn w:val="a0"/>
    <w:link w:val="03"/>
    <w:qFormat/>
    <w:rPr>
      <w:rFonts w:ascii="Times New Roman" w:eastAsia="宋体" w:hAnsi="Times New Roman"/>
      <w:b/>
      <w:i/>
      <w:color w:val="0070C0"/>
      <w:sz w:val="24"/>
      <w:u w:val="double"/>
    </w:rPr>
  </w:style>
  <w:style w:type="paragraph" w:customStyle="1" w:styleId="0a">
    <w:name w:val="0a一级"/>
    <w:basedOn w:val="a"/>
    <w:next w:val="a"/>
    <w:link w:val="0a0"/>
    <w:qFormat/>
    <w:pPr>
      <w:numPr>
        <w:numId w:val="1"/>
      </w:numPr>
      <w:spacing w:line="360" w:lineRule="auto"/>
      <w:ind w:firstLineChars="200" w:firstLine="200"/>
      <w:outlineLvl w:val="0"/>
    </w:pPr>
    <w:rPr>
      <w:rFonts w:eastAsia="方正小标宋简体"/>
      <w:sz w:val="24"/>
    </w:rPr>
  </w:style>
  <w:style w:type="character" w:customStyle="1" w:styleId="0a0">
    <w:name w:val="0a一级 字符"/>
    <w:basedOn w:val="a0"/>
    <w:link w:val="0a"/>
    <w:qFormat/>
    <w:rPr>
      <w:rFonts w:ascii="Times New Roman" w:eastAsia="方正小标宋简体" w:hAnsi="Times New Roman"/>
      <w:sz w:val="24"/>
    </w:rPr>
  </w:style>
  <w:style w:type="paragraph" w:customStyle="1" w:styleId="0b">
    <w:name w:val="0b二级"/>
    <w:basedOn w:val="a"/>
    <w:next w:val="a"/>
    <w:link w:val="0b0"/>
    <w:qFormat/>
    <w:pPr>
      <w:numPr>
        <w:ilvl w:val="1"/>
        <w:numId w:val="1"/>
      </w:numPr>
      <w:spacing w:line="360" w:lineRule="auto"/>
      <w:ind w:firstLineChars="200" w:firstLine="200"/>
      <w:outlineLvl w:val="1"/>
    </w:pPr>
    <w:rPr>
      <w:rFonts w:eastAsia="黑体"/>
      <w:sz w:val="24"/>
    </w:rPr>
  </w:style>
  <w:style w:type="character" w:customStyle="1" w:styleId="0b0">
    <w:name w:val="0b二级 字符"/>
    <w:basedOn w:val="a0"/>
    <w:link w:val="0b"/>
    <w:qFormat/>
    <w:rPr>
      <w:rFonts w:ascii="Times New Roman" w:eastAsia="黑体" w:hAnsi="Times New Roman"/>
      <w:sz w:val="24"/>
    </w:rPr>
  </w:style>
  <w:style w:type="paragraph" w:customStyle="1" w:styleId="0c">
    <w:name w:val="0c三级"/>
    <w:basedOn w:val="a"/>
    <w:next w:val="a"/>
    <w:link w:val="0c0"/>
    <w:qFormat/>
    <w:pPr>
      <w:numPr>
        <w:ilvl w:val="2"/>
        <w:numId w:val="1"/>
      </w:numPr>
      <w:spacing w:line="360" w:lineRule="auto"/>
      <w:ind w:firstLineChars="200" w:firstLine="200"/>
      <w:outlineLvl w:val="2"/>
    </w:pPr>
    <w:rPr>
      <w:b/>
      <w:sz w:val="24"/>
    </w:rPr>
  </w:style>
  <w:style w:type="character" w:customStyle="1" w:styleId="0c0">
    <w:name w:val="0c三级 字符"/>
    <w:basedOn w:val="a0"/>
    <w:link w:val="0c"/>
    <w:qFormat/>
    <w:rPr>
      <w:rFonts w:ascii="Times New Roman" w:eastAsia="宋体" w:hAnsi="Times New Roman"/>
      <w:b/>
      <w:sz w:val="24"/>
    </w:rPr>
  </w:style>
  <w:style w:type="paragraph" w:customStyle="1" w:styleId="0d">
    <w:name w:val="0d四级"/>
    <w:basedOn w:val="a"/>
    <w:next w:val="a"/>
    <w:link w:val="0d0"/>
    <w:qFormat/>
    <w:pPr>
      <w:numPr>
        <w:ilvl w:val="3"/>
        <w:numId w:val="1"/>
      </w:numPr>
      <w:spacing w:line="360" w:lineRule="auto"/>
      <w:ind w:firstLineChars="200" w:firstLine="200"/>
      <w:outlineLvl w:val="3"/>
    </w:pPr>
    <w:rPr>
      <w:rFonts w:eastAsia="楷体_GB2312"/>
      <w:b/>
      <w:sz w:val="24"/>
    </w:rPr>
  </w:style>
  <w:style w:type="character" w:customStyle="1" w:styleId="0d0">
    <w:name w:val="0d四级 字符"/>
    <w:basedOn w:val="a0"/>
    <w:link w:val="0d"/>
    <w:qFormat/>
    <w:rPr>
      <w:rFonts w:ascii="Times New Roman" w:eastAsia="楷体_GB2312" w:hAnsi="Times New Roman"/>
      <w:b/>
      <w:sz w:val="24"/>
    </w:rPr>
  </w:style>
  <w:style w:type="paragraph" w:customStyle="1" w:styleId="1a">
    <w:name w:val="1a一级"/>
    <w:basedOn w:val="a"/>
    <w:link w:val="1a0"/>
    <w:qFormat/>
    <w:pPr>
      <w:spacing w:line="360" w:lineRule="auto"/>
      <w:outlineLvl w:val="0"/>
    </w:pPr>
    <w:rPr>
      <w:rFonts w:eastAsia="方正小标宋简体"/>
      <w:b/>
      <w:sz w:val="24"/>
    </w:rPr>
  </w:style>
  <w:style w:type="character" w:customStyle="1" w:styleId="1a0">
    <w:name w:val="1a一级 字符"/>
    <w:basedOn w:val="a0"/>
    <w:link w:val="1a"/>
    <w:rPr>
      <w:rFonts w:ascii="Times New Roman" w:eastAsia="方正小标宋简体" w:hAnsi="Times New Roman"/>
      <w:b/>
      <w:sz w:val="24"/>
    </w:rPr>
  </w:style>
  <w:style w:type="paragraph" w:customStyle="1" w:styleId="1b">
    <w:name w:val="1b二级"/>
    <w:basedOn w:val="a"/>
    <w:link w:val="1b0"/>
    <w:qFormat/>
    <w:pPr>
      <w:spacing w:line="360" w:lineRule="auto"/>
      <w:outlineLvl w:val="1"/>
    </w:pPr>
    <w:rPr>
      <w:rFonts w:eastAsia="黑体"/>
      <w:b/>
      <w:sz w:val="24"/>
    </w:rPr>
  </w:style>
  <w:style w:type="character" w:customStyle="1" w:styleId="1b0">
    <w:name w:val="1b二级 字符"/>
    <w:basedOn w:val="a0"/>
    <w:link w:val="1b"/>
    <w:qFormat/>
    <w:rPr>
      <w:rFonts w:ascii="Times New Roman" w:eastAsia="黑体" w:hAnsi="Times New Roman"/>
      <w:b/>
      <w:sz w:val="24"/>
    </w:rPr>
  </w:style>
  <w:style w:type="paragraph" w:customStyle="1" w:styleId="1c">
    <w:name w:val="1c三级"/>
    <w:basedOn w:val="a"/>
    <w:link w:val="1c0"/>
    <w:qFormat/>
    <w:pPr>
      <w:spacing w:line="360" w:lineRule="auto"/>
      <w:outlineLvl w:val="2"/>
    </w:pPr>
    <w:rPr>
      <w:b/>
      <w:sz w:val="24"/>
    </w:rPr>
  </w:style>
  <w:style w:type="character" w:customStyle="1" w:styleId="1c0">
    <w:name w:val="1c三级 字符"/>
    <w:basedOn w:val="a0"/>
    <w:link w:val="1c"/>
    <w:rPr>
      <w:rFonts w:ascii="Times New Roman" w:eastAsia="宋体" w:hAnsi="Times New Roman"/>
      <w:b/>
      <w:sz w:val="24"/>
    </w:rPr>
  </w:style>
  <w:style w:type="paragraph" w:customStyle="1" w:styleId="1d">
    <w:name w:val="1d四级"/>
    <w:basedOn w:val="a"/>
    <w:link w:val="1d0"/>
    <w:qFormat/>
    <w:pPr>
      <w:spacing w:line="360" w:lineRule="auto"/>
      <w:outlineLvl w:val="3"/>
    </w:pPr>
    <w:rPr>
      <w:rFonts w:eastAsia="楷体_GB2312"/>
      <w:b/>
      <w:sz w:val="24"/>
    </w:rPr>
  </w:style>
  <w:style w:type="character" w:customStyle="1" w:styleId="1d0">
    <w:name w:val="1d四级 字符"/>
    <w:basedOn w:val="a0"/>
    <w:link w:val="1d"/>
    <w:qFormat/>
    <w:rPr>
      <w:rFonts w:ascii="Times New Roman" w:eastAsia="楷体_GB2312" w:hAnsi="Times New Roman"/>
      <w:b/>
      <w:sz w:val="24"/>
    </w:rPr>
  </w:style>
  <w:style w:type="paragraph" w:customStyle="1" w:styleId="21">
    <w:name w:val="21章标题"/>
    <w:basedOn w:val="a"/>
    <w:next w:val="a"/>
    <w:link w:val="210"/>
    <w:qFormat/>
    <w:pPr>
      <w:numPr>
        <w:numId w:val="2"/>
      </w:numPr>
      <w:spacing w:afterLines="50" w:after="50" w:line="360" w:lineRule="auto"/>
      <w:jc w:val="center"/>
      <w:outlineLvl w:val="0"/>
    </w:pPr>
    <w:rPr>
      <w:rFonts w:eastAsia="方正小标宋简体"/>
      <w:sz w:val="32"/>
      <w:szCs w:val="21"/>
    </w:rPr>
  </w:style>
  <w:style w:type="character" w:customStyle="1" w:styleId="210">
    <w:name w:val="21章标题 字符"/>
    <w:basedOn w:val="a0"/>
    <w:link w:val="21"/>
    <w:qFormat/>
    <w:rPr>
      <w:rFonts w:ascii="Times New Roman" w:eastAsia="方正小标宋简体" w:hAnsi="Times New Roman"/>
      <w:sz w:val="32"/>
      <w:szCs w:val="21"/>
    </w:rPr>
  </w:style>
  <w:style w:type="paragraph" w:customStyle="1" w:styleId="22">
    <w:name w:val="22节标题"/>
    <w:basedOn w:val="a"/>
    <w:next w:val="a"/>
    <w:link w:val="220"/>
    <w:qFormat/>
    <w:pPr>
      <w:numPr>
        <w:ilvl w:val="1"/>
        <w:numId w:val="2"/>
      </w:numPr>
      <w:spacing w:beforeLines="50" w:before="50" w:line="360" w:lineRule="auto"/>
      <w:jc w:val="left"/>
      <w:outlineLvl w:val="1"/>
    </w:pPr>
    <w:rPr>
      <w:rFonts w:eastAsia="黑体"/>
      <w:b/>
      <w:sz w:val="24"/>
      <w:szCs w:val="21"/>
    </w:rPr>
  </w:style>
  <w:style w:type="character" w:customStyle="1" w:styleId="220">
    <w:name w:val="22节标题 字符"/>
    <w:basedOn w:val="a0"/>
    <w:link w:val="22"/>
    <w:rPr>
      <w:rFonts w:ascii="Times New Roman" w:eastAsia="黑体" w:hAnsi="Times New Roman"/>
      <w:b/>
      <w:sz w:val="24"/>
      <w:szCs w:val="21"/>
    </w:rPr>
  </w:style>
  <w:style w:type="paragraph" w:customStyle="1" w:styleId="af0">
    <w:name w:val="撰写正文"/>
    <w:basedOn w:val="a"/>
    <w:link w:val="af1"/>
    <w:qFormat/>
    <w:pPr>
      <w:spacing w:line="360" w:lineRule="auto"/>
      <w:ind w:firstLineChars="200" w:firstLine="200"/>
      <w:jc w:val="left"/>
    </w:pPr>
    <w:rPr>
      <w:sz w:val="24"/>
      <w:szCs w:val="24"/>
    </w:rPr>
  </w:style>
  <w:style w:type="character" w:customStyle="1" w:styleId="af1">
    <w:name w:val="撰写正文 字符"/>
    <w:basedOn w:val="a0"/>
    <w:link w:val="af0"/>
    <w:rPr>
      <w:rFonts w:ascii="Times New Roman" w:eastAsia="宋体" w:hAnsi="Times New Roman"/>
      <w:sz w:val="24"/>
      <w:szCs w:val="24"/>
    </w:rPr>
  </w:style>
  <w:style w:type="paragraph" w:customStyle="1" w:styleId="af2">
    <w:name w:val="居中加粗"/>
    <w:basedOn w:val="af0"/>
    <w:link w:val="af3"/>
    <w:qFormat/>
    <w:pPr>
      <w:ind w:firstLineChars="0" w:firstLine="0"/>
      <w:jc w:val="center"/>
    </w:pPr>
    <w:rPr>
      <w:b/>
    </w:rPr>
  </w:style>
  <w:style w:type="character" w:customStyle="1" w:styleId="af3">
    <w:name w:val="居中加粗 字符"/>
    <w:basedOn w:val="af1"/>
    <w:link w:val="af2"/>
    <w:rPr>
      <w:rFonts w:ascii="Times New Roman" w:eastAsia="宋体" w:hAnsi="Times New Roman"/>
      <w:b/>
      <w:sz w:val="24"/>
      <w:szCs w:val="24"/>
    </w:rPr>
  </w:style>
  <w:style w:type="paragraph" w:customStyle="1" w:styleId="23">
    <w:name w:val="23小节标题"/>
    <w:basedOn w:val="a"/>
    <w:next w:val="a"/>
    <w:link w:val="230"/>
    <w:qFormat/>
    <w:pPr>
      <w:numPr>
        <w:ilvl w:val="2"/>
        <w:numId w:val="2"/>
      </w:numPr>
      <w:spacing w:beforeLines="50" w:before="50" w:line="360" w:lineRule="auto"/>
      <w:jc w:val="left"/>
      <w:outlineLvl w:val="2"/>
    </w:pPr>
    <w:rPr>
      <w:b/>
      <w:sz w:val="24"/>
      <w:szCs w:val="21"/>
    </w:rPr>
  </w:style>
  <w:style w:type="character" w:customStyle="1" w:styleId="230">
    <w:name w:val="23小节标题 字符"/>
    <w:basedOn w:val="a0"/>
    <w:link w:val="23"/>
    <w:rPr>
      <w:rFonts w:ascii="Times New Roman" w:eastAsia="宋体" w:hAnsi="Times New Roman"/>
      <w:b/>
      <w:sz w:val="24"/>
      <w:szCs w:val="21"/>
    </w:rPr>
  </w:style>
  <w:style w:type="paragraph" w:styleId="af4">
    <w:name w:val="Intense Quote"/>
    <w:basedOn w:val="a"/>
    <w:next w:val="a"/>
    <w:link w:val="af5"/>
    <w:uiPriority w:val="30"/>
    <w:qFormat/>
    <w:pPr>
      <w:pBdr>
        <w:top w:val="single" w:sz="4" w:space="10" w:color="4472C4" w:themeColor="accent1"/>
        <w:bottom w:val="single" w:sz="4" w:space="10" w:color="4472C4" w:themeColor="accent1"/>
      </w:pBdr>
      <w:spacing w:before="360" w:after="360"/>
      <w:ind w:left="864" w:right="864"/>
      <w:jc w:val="center"/>
    </w:pPr>
    <w:rPr>
      <w:rFonts w:asciiTheme="minorHAnsi" w:eastAsiaTheme="minorEastAsia" w:hAnsiTheme="minorHAnsi"/>
      <w:b/>
      <w:i/>
      <w:iCs/>
      <w:color w:val="0070C0"/>
      <w:u w:val="wavyDouble"/>
    </w:rPr>
  </w:style>
  <w:style w:type="character" w:customStyle="1" w:styleId="af5">
    <w:name w:val="明显引用 字符"/>
    <w:basedOn w:val="a0"/>
    <w:link w:val="af4"/>
    <w:uiPriority w:val="30"/>
    <w:rPr>
      <w:b/>
      <w:i/>
      <w:iCs/>
      <w:color w:val="0070C0"/>
      <w:u w:val="wavyDouble"/>
    </w:rPr>
  </w:style>
  <w:style w:type="paragraph" w:customStyle="1" w:styleId="24">
    <w:name w:val="24方面标题"/>
    <w:basedOn w:val="a"/>
    <w:next w:val="a"/>
    <w:link w:val="240"/>
    <w:qFormat/>
    <w:pPr>
      <w:numPr>
        <w:ilvl w:val="3"/>
        <w:numId w:val="2"/>
      </w:numPr>
      <w:spacing w:beforeLines="50" w:before="50" w:line="360" w:lineRule="auto"/>
      <w:jc w:val="left"/>
      <w:outlineLvl w:val="3"/>
    </w:pPr>
    <w:rPr>
      <w:rFonts w:eastAsia="黑体"/>
      <w:sz w:val="24"/>
      <w:szCs w:val="21"/>
    </w:rPr>
  </w:style>
  <w:style w:type="character" w:customStyle="1" w:styleId="240">
    <w:name w:val="24方面标题 字符"/>
    <w:basedOn w:val="a0"/>
    <w:link w:val="24"/>
    <w:rPr>
      <w:rFonts w:ascii="Times New Roman" w:eastAsia="黑体" w:hAnsi="Times New Roman"/>
      <w:sz w:val="24"/>
      <w:szCs w:val="21"/>
    </w:rPr>
  </w:style>
  <w:style w:type="paragraph" w:customStyle="1" w:styleId="25">
    <w:name w:val="25最小标题"/>
    <w:basedOn w:val="a"/>
    <w:next w:val="a"/>
    <w:link w:val="250"/>
    <w:qFormat/>
    <w:pPr>
      <w:numPr>
        <w:ilvl w:val="4"/>
        <w:numId w:val="2"/>
      </w:numPr>
      <w:spacing w:beforeLines="50" w:before="50" w:line="360" w:lineRule="auto"/>
      <w:jc w:val="left"/>
      <w:outlineLvl w:val="4"/>
    </w:pPr>
    <w:rPr>
      <w:rFonts w:eastAsia="楷体_GB2312"/>
      <w:b/>
      <w:sz w:val="24"/>
      <w:szCs w:val="21"/>
    </w:rPr>
  </w:style>
  <w:style w:type="character" w:customStyle="1" w:styleId="250">
    <w:name w:val="25最小标题 字符"/>
    <w:basedOn w:val="a0"/>
    <w:link w:val="25"/>
    <w:rPr>
      <w:rFonts w:ascii="Times New Roman" w:eastAsia="楷体_GB2312" w:hAnsi="Times New Roman"/>
      <w:b/>
      <w:sz w:val="24"/>
      <w:szCs w:val="21"/>
    </w:rPr>
  </w:style>
  <w:style w:type="paragraph" w:customStyle="1" w:styleId="31">
    <w:name w:val="31章标题"/>
    <w:basedOn w:val="a"/>
    <w:next w:val="a"/>
    <w:link w:val="310"/>
    <w:qFormat/>
    <w:pPr>
      <w:numPr>
        <w:numId w:val="3"/>
      </w:numPr>
      <w:spacing w:afterLines="50" w:after="50" w:line="360" w:lineRule="auto"/>
      <w:jc w:val="center"/>
      <w:outlineLvl w:val="0"/>
    </w:pPr>
    <w:rPr>
      <w:rFonts w:eastAsia="方正小标宋简体"/>
      <w:sz w:val="32"/>
      <w:szCs w:val="21"/>
    </w:rPr>
  </w:style>
  <w:style w:type="character" w:customStyle="1" w:styleId="310">
    <w:name w:val="31章标题 字符"/>
    <w:basedOn w:val="a0"/>
    <w:link w:val="31"/>
    <w:rPr>
      <w:rFonts w:ascii="Times New Roman" w:eastAsia="方正小标宋简体" w:hAnsi="Times New Roman"/>
      <w:sz w:val="32"/>
      <w:szCs w:val="21"/>
    </w:rPr>
  </w:style>
  <w:style w:type="paragraph" w:customStyle="1" w:styleId="32">
    <w:name w:val="32节标题"/>
    <w:basedOn w:val="a"/>
    <w:next w:val="a"/>
    <w:link w:val="320"/>
    <w:qFormat/>
    <w:pPr>
      <w:numPr>
        <w:ilvl w:val="1"/>
        <w:numId w:val="3"/>
      </w:numPr>
      <w:spacing w:beforeLines="50" w:before="50" w:line="360" w:lineRule="auto"/>
      <w:jc w:val="left"/>
      <w:outlineLvl w:val="1"/>
    </w:pPr>
    <w:rPr>
      <w:rFonts w:eastAsia="黑体"/>
      <w:b/>
      <w:sz w:val="24"/>
      <w:szCs w:val="21"/>
    </w:rPr>
  </w:style>
  <w:style w:type="character" w:customStyle="1" w:styleId="320">
    <w:name w:val="32节标题 字符"/>
    <w:basedOn w:val="a0"/>
    <w:link w:val="32"/>
    <w:rPr>
      <w:rFonts w:ascii="Times New Roman" w:eastAsia="黑体" w:hAnsi="Times New Roman"/>
      <w:b/>
      <w:sz w:val="24"/>
      <w:szCs w:val="21"/>
    </w:rPr>
  </w:style>
  <w:style w:type="paragraph" w:customStyle="1" w:styleId="33">
    <w:name w:val="33小节标题"/>
    <w:basedOn w:val="a"/>
    <w:next w:val="a"/>
    <w:link w:val="330"/>
    <w:qFormat/>
    <w:pPr>
      <w:numPr>
        <w:ilvl w:val="2"/>
        <w:numId w:val="3"/>
      </w:numPr>
      <w:spacing w:beforeLines="50" w:before="50" w:line="360" w:lineRule="auto"/>
      <w:jc w:val="left"/>
      <w:outlineLvl w:val="2"/>
    </w:pPr>
    <w:rPr>
      <w:b/>
      <w:sz w:val="24"/>
      <w:szCs w:val="21"/>
    </w:rPr>
  </w:style>
  <w:style w:type="character" w:customStyle="1" w:styleId="330">
    <w:name w:val="33小节标题 字符"/>
    <w:basedOn w:val="a0"/>
    <w:link w:val="33"/>
    <w:rPr>
      <w:rFonts w:ascii="Times New Roman" w:eastAsia="宋体" w:hAnsi="Times New Roman"/>
      <w:b/>
      <w:sz w:val="24"/>
      <w:szCs w:val="21"/>
    </w:rPr>
  </w:style>
  <w:style w:type="paragraph" w:customStyle="1" w:styleId="34">
    <w:name w:val="34方面标题"/>
    <w:basedOn w:val="a"/>
    <w:next w:val="a"/>
    <w:link w:val="340"/>
    <w:qFormat/>
    <w:pPr>
      <w:numPr>
        <w:ilvl w:val="3"/>
        <w:numId w:val="3"/>
      </w:numPr>
      <w:spacing w:beforeLines="50" w:before="50" w:line="360" w:lineRule="auto"/>
      <w:ind w:firstLineChars="200" w:firstLine="200"/>
      <w:jc w:val="left"/>
      <w:outlineLvl w:val="3"/>
    </w:pPr>
    <w:rPr>
      <w:rFonts w:eastAsia="黑体"/>
      <w:sz w:val="24"/>
      <w:szCs w:val="21"/>
    </w:rPr>
  </w:style>
  <w:style w:type="character" w:customStyle="1" w:styleId="340">
    <w:name w:val="34方面标题 字符"/>
    <w:basedOn w:val="a0"/>
    <w:link w:val="34"/>
    <w:rPr>
      <w:rFonts w:ascii="Times New Roman" w:eastAsia="黑体" w:hAnsi="Times New Roman"/>
      <w:sz w:val="24"/>
      <w:szCs w:val="21"/>
    </w:rPr>
  </w:style>
  <w:style w:type="character" w:customStyle="1" w:styleId="ab">
    <w:name w:val="页眉 字符"/>
    <w:basedOn w:val="a0"/>
    <w:link w:val="aa"/>
    <w:uiPriority w:val="99"/>
    <w:rPr>
      <w:rFonts w:ascii="Times New Roman" w:eastAsia="宋体" w:hAnsi="Times New Roman"/>
      <w:sz w:val="18"/>
      <w:szCs w:val="18"/>
    </w:rPr>
  </w:style>
  <w:style w:type="character" w:customStyle="1" w:styleId="a9">
    <w:name w:val="页脚 字符"/>
    <w:basedOn w:val="a0"/>
    <w:link w:val="a8"/>
    <w:uiPriority w:val="99"/>
    <w:rPr>
      <w:rFonts w:ascii="Times New Roman" w:eastAsia="宋体" w:hAnsi="Times New Roman"/>
      <w:sz w:val="18"/>
      <w:szCs w:val="18"/>
    </w:rPr>
  </w:style>
  <w:style w:type="paragraph" w:customStyle="1" w:styleId="04">
    <w:name w:val="04权序"/>
    <w:basedOn w:val="00"/>
    <w:next w:val="00"/>
    <w:link w:val="040"/>
    <w:qFormat/>
    <w:pPr>
      <w:numPr>
        <w:numId w:val="4"/>
      </w:numPr>
      <w:outlineLvl w:val="0"/>
    </w:pPr>
  </w:style>
  <w:style w:type="character" w:customStyle="1" w:styleId="040">
    <w:name w:val="04权序 字符"/>
    <w:basedOn w:val="000"/>
    <w:link w:val="04"/>
    <w:rPr>
      <w:rFonts w:ascii="Times New Roman" w:eastAsia="宋体" w:hAnsi="Times New Roman"/>
      <w:sz w:val="24"/>
    </w:rPr>
  </w:style>
  <w:style w:type="character" w:customStyle="1" w:styleId="a7">
    <w:name w:val="批注框文本 字符"/>
    <w:basedOn w:val="a0"/>
    <w:link w:val="a6"/>
    <w:uiPriority w:val="99"/>
    <w:semiHidden/>
    <w:rPr>
      <w:rFonts w:ascii="Times New Roman" w:eastAsia="宋体" w:hAnsi="Times New Roman"/>
      <w:sz w:val="18"/>
      <w:szCs w:val="18"/>
    </w:rPr>
  </w:style>
  <w:style w:type="character" w:customStyle="1" w:styleId="a5">
    <w:name w:val="批注文字 字符"/>
    <w:basedOn w:val="a0"/>
    <w:link w:val="a4"/>
    <w:uiPriority w:val="99"/>
    <w:semiHidden/>
    <w:rPr>
      <w:rFonts w:ascii="Times New Roman" w:eastAsia="宋体" w:hAnsi="Times New Roman"/>
    </w:rPr>
  </w:style>
  <w:style w:type="character" w:customStyle="1" w:styleId="ad">
    <w:name w:val="批注主题 字符"/>
    <w:basedOn w:val="a5"/>
    <w:link w:val="ac"/>
    <w:uiPriority w:val="99"/>
    <w:semiHidden/>
    <w:rPr>
      <w:rFonts w:ascii="Times New Roman" w:eastAsia="宋体" w:hAnsi="Times New Roman"/>
      <w:b/>
      <w:bCs/>
    </w:rPr>
  </w:style>
  <w:style w:type="character" w:styleId="af6">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4.bin"/><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wmf"/><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4601C3E9-50AB-4593-AAD9-E97D9BBB302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24</Pages>
  <Words>2325</Words>
  <Characters>13258</Characters>
  <Application>Microsoft Office Word</Application>
  <DocSecurity>0</DocSecurity>
  <Lines>110</Lines>
  <Paragraphs>31</Paragraphs>
  <ScaleCrop>false</ScaleCrop>
  <Company/>
  <LinksUpToDate>false</LinksUpToDate>
  <CharactersWithSpaces>15552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zhanghao</dc:creator>
  <cp:lastModifiedBy>智绘未来37</cp:lastModifiedBy>
  <cp:revision>2</cp:revision>
  <dcterms:created xsi:type="dcterms:W3CDTF">2020-07-27T13:51:00Z</dcterms:created>
  <dcterms:modified xsi:type="dcterms:W3CDTF">2020-07-27T15:38:00Z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