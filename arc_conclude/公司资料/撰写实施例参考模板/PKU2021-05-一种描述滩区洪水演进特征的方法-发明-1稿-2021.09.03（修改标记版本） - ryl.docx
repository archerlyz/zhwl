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CD05BF" w14:paraId="0439838D" w14:textId="77777777" w:rsidTr="00BD1EF3">
        <w:tc>
          <w:tcPr>
            <w:tcW w:w="5000" w:type="pct"/>
          </w:tcPr>
          <w:p w14:paraId="6B6E5ED8" w14:textId="6C4D7855" w:rsidR="004A75A0" w:rsidRPr="00CD05BF" w:rsidRDefault="004A75A0" w:rsidP="00EF134F">
            <w:pPr>
              <w:jc w:val="center"/>
              <w:rPr>
                <w:rFonts w:eastAsia="黑体"/>
                <w:sz w:val="28"/>
                <w:szCs w:val="28"/>
              </w:rPr>
            </w:pPr>
            <w:bookmarkStart w:id="84" w:name="_Hlk33456247"/>
            <w:r w:rsidRPr="00CD05BF">
              <w:rPr>
                <w:rFonts w:eastAsia="黑体" w:hint="eastAsia"/>
                <w:sz w:val="28"/>
                <w:szCs w:val="28"/>
              </w:rPr>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bookmarkEnd w:id="84"/>
    <w:p w14:paraId="5C601F17" w14:textId="7A1EF37B" w:rsidR="00BD1EF3" w:rsidRDefault="00A0200B" w:rsidP="004B3D6A">
      <w:pPr>
        <w:pStyle w:val="00"/>
        <w:ind w:firstLine="480"/>
        <w:rPr>
          <w:ins w:id="85" w:author="智绘未来专利代理" w:date="2021-09-03T10:21:00Z"/>
        </w:rPr>
      </w:pPr>
      <w:commentRangeStart w:id="86"/>
      <w:ins w:id="87" w:author="智绘未来专利代理" w:date="2021-09-03T10:21:00Z">
        <w:r>
          <w:rPr>
            <w:rFonts w:hint="eastAsia"/>
          </w:rPr>
          <w:t>【】</w:t>
        </w:r>
        <w:commentRangeEnd w:id="86"/>
        <w:r>
          <w:rPr>
            <w:rStyle w:val="af1"/>
          </w:rPr>
          <w:commentReference w:id="86"/>
        </w:r>
      </w:ins>
    </w:p>
    <w:p w14:paraId="4335FC8E" w14:textId="0926BD2A" w:rsidR="00641BA4" w:rsidRDefault="00641BA4" w:rsidP="00A06C9E">
      <w:pPr>
        <w:pStyle w:val="00"/>
        <w:ind w:firstLine="480"/>
        <w:rPr>
          <w:ins w:id="88" w:author="智绘未来专利代理" w:date="2021-09-03T10:21:00Z"/>
        </w:rPr>
      </w:pPr>
    </w:p>
    <w:p w14:paraId="2E33A51D" w14:textId="77777777" w:rsidR="00641BA4" w:rsidRDefault="00641BA4" w:rsidP="00A06C9E">
      <w:pPr>
        <w:pStyle w:val="00"/>
        <w:ind w:firstLine="480"/>
        <w:rPr>
          <w:ins w:id="89" w:author="智绘未来专利代理" w:date="2021-09-03T10:21:00Z"/>
        </w:rPr>
      </w:pPr>
    </w:p>
    <w:p w14:paraId="7B16A38E" w14:textId="77777777" w:rsidR="00BD1EF3" w:rsidRDefault="00BD1EF3">
      <w:pPr>
        <w:rPr>
          <w:ins w:id="90" w:author="智绘未来专利代理" w:date="2021-09-03T10:21:00Z"/>
        </w:rPr>
        <w:sectPr w:rsidR="00BD1EF3" w:rsidSect="004A75A0">
          <w:headerReference w:type="default" r:id="rId12"/>
          <w:footerReference w:type="default" r:id="rId13"/>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3A0C12DC" w14:textId="77777777" w:rsidTr="00C7412B">
        <w:tc>
          <w:tcPr>
            <w:tcW w:w="5000" w:type="pct"/>
          </w:tcPr>
          <w:p w14:paraId="23316C14" w14:textId="6A5533CA" w:rsidR="00BD1EF3" w:rsidRPr="00CD05BF" w:rsidRDefault="00BD1EF3" w:rsidP="00C7412B">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14:paraId="15F6CBB1" w14:textId="75C0B14D" w:rsidR="00516458" w:rsidRDefault="00095C5E" w:rsidP="009B1E00">
      <w:pPr>
        <w:jc w:val="center"/>
        <w:rPr>
          <w:ins w:id="97" w:author="智绘未来专利代理" w:date="2021-09-03T10:21:00Z"/>
        </w:rPr>
      </w:pPr>
      <w:ins w:id="98" w:author="智绘未来专利代理" w:date="2021-09-03T10:21:00Z">
        <w:r>
          <w:rPr>
            <w:rFonts w:hint="eastAsia"/>
            <w:noProof/>
          </w:rPr>
          <w:drawing>
            <wp:inline distT="0" distB="0" distL="0" distR="0" wp14:anchorId="35C2C603" wp14:editId="2F7BB103">
              <wp:extent cx="5274310" cy="2044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44065"/>
                      </a:xfrm>
                      <a:prstGeom prst="rect">
                        <a:avLst/>
                      </a:prstGeom>
                      <a:noFill/>
                      <a:ln>
                        <a:noFill/>
                      </a:ln>
                    </pic:spPr>
                  </pic:pic>
                </a:graphicData>
              </a:graphic>
            </wp:inline>
          </w:drawing>
        </w:r>
      </w:ins>
    </w:p>
    <w:p w14:paraId="7CDC914E" w14:textId="77777777" w:rsidR="00641BA4" w:rsidRDefault="00641BA4" w:rsidP="009B1E00">
      <w:pPr>
        <w:jc w:val="center"/>
        <w:rPr>
          <w:ins w:id="99" w:author="智绘未来专利代理" w:date="2021-09-03T10:21:00Z"/>
        </w:rPr>
      </w:pPr>
    </w:p>
    <w:p w14:paraId="2A592761" w14:textId="77777777" w:rsidR="00BD1EF3" w:rsidRDefault="00BD1EF3">
      <w:pPr>
        <w:rPr>
          <w:ins w:id="100" w:author="智绘未来专利代理" w:date="2021-09-03T10:21:00Z"/>
        </w:r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BB99264" w14:textId="77777777" w:rsidTr="00C7412B">
        <w:tc>
          <w:tcPr>
            <w:tcW w:w="5000" w:type="pct"/>
          </w:tcPr>
          <w:p w14:paraId="394874E7" w14:textId="6B78B29B" w:rsidR="00BD1EF3" w:rsidRPr="00CD05BF" w:rsidRDefault="00BD1EF3" w:rsidP="00C7412B">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14:paraId="75487994" w14:textId="408F9907" w:rsidR="00516458" w:rsidRDefault="00CC20AE" w:rsidP="00C35F92">
      <w:pPr>
        <w:pStyle w:val="00"/>
        <w:ind w:firstLine="480"/>
        <w:rPr>
          <w:ins w:id="101" w:author="智绘未来专利代理" w:date="2021-09-03T10:21:00Z"/>
        </w:rPr>
      </w:pPr>
      <w:commentRangeStart w:id="102"/>
      <w:ins w:id="103" w:author="智绘未来专利代理" w:date="2021-09-03T10:21:00Z">
        <w:r>
          <w:rPr>
            <w:rFonts w:hint="eastAsia"/>
          </w:rPr>
          <w:t>【】</w:t>
        </w:r>
        <w:commentRangeEnd w:id="102"/>
        <w:r>
          <w:rPr>
            <w:rStyle w:val="af1"/>
          </w:rPr>
          <w:commentReference w:id="102"/>
        </w:r>
      </w:ins>
    </w:p>
    <w:p w14:paraId="2E7F7158" w14:textId="6A2C0832" w:rsidR="00641BA4" w:rsidRDefault="00641BA4" w:rsidP="00C35F92">
      <w:pPr>
        <w:pStyle w:val="00"/>
        <w:ind w:firstLine="480"/>
        <w:rPr>
          <w:ins w:id="104" w:author="智绘未来专利代理" w:date="2021-09-03T10:21:00Z"/>
        </w:rPr>
      </w:pPr>
    </w:p>
    <w:p w14:paraId="36434E17" w14:textId="4F179FB9" w:rsidR="00641BA4" w:rsidRDefault="00641BA4" w:rsidP="00C35F92">
      <w:pPr>
        <w:pStyle w:val="00"/>
        <w:ind w:firstLine="480"/>
        <w:rPr>
          <w:ins w:id="105" w:author="智绘未来专利代理" w:date="2021-09-03T10:21:00Z"/>
        </w:rPr>
      </w:pPr>
    </w:p>
    <w:p w14:paraId="58574E1A" w14:textId="77777777" w:rsidR="00641BA4" w:rsidRDefault="00641BA4" w:rsidP="00C35F92">
      <w:pPr>
        <w:pStyle w:val="00"/>
        <w:ind w:firstLine="480"/>
        <w:rPr>
          <w:ins w:id="106" w:author="智绘未来专利代理" w:date="2021-09-03T10:21:00Z"/>
        </w:rPr>
      </w:pPr>
    </w:p>
    <w:p w14:paraId="484734B4" w14:textId="77777777" w:rsidR="00BD1EF3" w:rsidRDefault="00BD1EF3">
      <w:pPr>
        <w:rPr>
          <w:ins w:id="107" w:author="智绘未来专利代理" w:date="2021-09-03T10:21:00Z"/>
        </w:r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59091F8" w14:textId="77777777" w:rsidTr="00C7412B">
        <w:tc>
          <w:tcPr>
            <w:tcW w:w="5000" w:type="pct"/>
          </w:tcPr>
          <w:p w14:paraId="3ED5A7BB" w14:textId="1068D7C7" w:rsidR="00BD1EF3" w:rsidRPr="00CD05BF" w:rsidRDefault="00BD1EF3" w:rsidP="00C7412B">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14:paraId="2A290AE3" w14:textId="07479F5D" w:rsidR="00BD1EF3" w:rsidRPr="00BC14CC" w:rsidRDefault="008A68CA" w:rsidP="00C35F92">
      <w:pPr>
        <w:jc w:val="center"/>
        <w:rPr>
          <w:ins w:id="108" w:author="智绘未来专利代理" w:date="2021-09-03T10:21:00Z"/>
          <w:rFonts w:eastAsia="黑体"/>
          <w:sz w:val="28"/>
        </w:rPr>
      </w:pPr>
      <w:bookmarkStart w:id="109" w:name="_Hlk79444888"/>
      <w:r w:rsidRPr="00ED778C">
        <w:rPr>
          <w:rFonts w:hint="eastAsia"/>
          <w:sz w:val="28"/>
        </w:rPr>
        <w:t>一种描述滩</w:t>
      </w:r>
      <w:proofErr w:type="gramStart"/>
      <w:r w:rsidRPr="00ED778C">
        <w:rPr>
          <w:rFonts w:hint="eastAsia"/>
          <w:sz w:val="28"/>
        </w:rPr>
        <w:t>区洪水</w:t>
      </w:r>
      <w:proofErr w:type="gramEnd"/>
      <w:r w:rsidRPr="00ED778C">
        <w:rPr>
          <w:rFonts w:hint="eastAsia"/>
          <w:sz w:val="28"/>
        </w:rPr>
        <w:t>演进特征的方法</w:t>
      </w:r>
      <w:bookmarkEnd w:id="109"/>
      <w:del w:id="110" w:author="智绘未来专利代理" w:date="2021-09-03T10:21:00Z">
        <w:r w:rsidR="007B4D4C" w:rsidRPr="006E4A94">
          <w:delText>]</w:delText>
        </w:r>
      </w:del>
    </w:p>
    <w:p w14:paraId="6BA8D87B" w14:textId="77777777" w:rsidR="007712EB" w:rsidRPr="00ED778C" w:rsidRDefault="007712EB" w:rsidP="00ED778C">
      <w:pPr>
        <w:pStyle w:val="00"/>
        <w:ind w:firstLine="482"/>
        <w:rPr>
          <w:b/>
        </w:rPr>
      </w:pPr>
    </w:p>
    <w:p w14:paraId="4CA8E119" w14:textId="1F967F92" w:rsidR="00516458" w:rsidRPr="00ED778C" w:rsidRDefault="00C35F92" w:rsidP="00ED778C">
      <w:pPr>
        <w:pStyle w:val="00"/>
        <w:ind w:firstLine="482"/>
        <w:rPr>
          <w:b/>
        </w:rPr>
      </w:pPr>
      <w:r w:rsidRPr="00ED778C">
        <w:rPr>
          <w:rFonts w:hint="eastAsia"/>
          <w:b/>
        </w:rPr>
        <w:t>技术领域</w:t>
      </w:r>
    </w:p>
    <w:p w14:paraId="1DF79DBB" w14:textId="206CABD3" w:rsidR="008A68CA" w:rsidRDefault="008A68CA" w:rsidP="00A06C9E">
      <w:pPr>
        <w:pStyle w:val="00"/>
        <w:ind w:firstLine="480"/>
        <w:rPr>
          <w:ins w:id="111" w:author="智绘未来专利代理" w:date="2021-09-03T10:21:00Z"/>
        </w:rPr>
      </w:pPr>
      <w:commentRangeStart w:id="112"/>
      <w:r w:rsidRPr="008A68CA">
        <w:rPr>
          <w:rFonts w:hint="eastAsia"/>
        </w:rPr>
        <w:t>本发明</w:t>
      </w:r>
      <w:del w:id="113" w:author="智绘未来专利代理" w:date="2021-09-03T10:21:00Z">
        <w:r w:rsidR="007B4D4C">
          <w:rPr>
            <w:rFonts w:hint="eastAsia"/>
          </w:rPr>
          <w:delText>提供一种</w:delText>
        </w:r>
      </w:del>
      <w:ins w:id="114" w:author="智绘未来专利代理" w:date="2021-09-03T10:21:00Z">
        <w:r w:rsidRPr="008A68CA">
          <w:rPr>
            <w:rFonts w:hint="eastAsia"/>
          </w:rPr>
          <w:t>水文预警技术领域</w:t>
        </w:r>
        <w:r>
          <w:rPr>
            <w:rFonts w:hint="eastAsia"/>
          </w:rPr>
          <w:t>，涉及</w:t>
        </w:r>
        <w:r w:rsidRPr="008A68CA">
          <w:rPr>
            <w:rFonts w:hint="eastAsia"/>
          </w:rPr>
          <w:t>一种区域进出</w:t>
        </w:r>
        <w:proofErr w:type="gramStart"/>
        <w:r w:rsidRPr="008A68CA">
          <w:rPr>
            <w:rFonts w:hint="eastAsia"/>
          </w:rPr>
          <w:t>水分析</w:t>
        </w:r>
        <w:proofErr w:type="gramEnd"/>
        <w:r w:rsidRPr="008A68CA">
          <w:rPr>
            <w:rFonts w:hint="eastAsia"/>
          </w:rPr>
          <w:t>技术</w:t>
        </w:r>
        <w:r>
          <w:rPr>
            <w:rFonts w:hint="eastAsia"/>
          </w:rPr>
          <w:t>，更具体地，涉及</w:t>
        </w:r>
        <w:r w:rsidRPr="008A68CA">
          <w:rPr>
            <w:rFonts w:hint="eastAsia"/>
          </w:rPr>
          <w:t>一种</w:t>
        </w:r>
      </w:ins>
      <w:r w:rsidRPr="008A68CA">
        <w:rPr>
          <w:rFonts w:hint="eastAsia"/>
        </w:rPr>
        <w:t>利用数值模拟分析滩</w:t>
      </w:r>
      <w:proofErr w:type="gramStart"/>
      <w:r w:rsidRPr="008A68CA">
        <w:rPr>
          <w:rFonts w:hint="eastAsia"/>
        </w:rPr>
        <w:t>区洪水</w:t>
      </w:r>
      <w:proofErr w:type="gramEnd"/>
      <w:r w:rsidRPr="008A68CA">
        <w:rPr>
          <w:rFonts w:hint="eastAsia"/>
        </w:rPr>
        <w:t>演进特征的方法</w:t>
      </w:r>
      <w:del w:id="115" w:author="智绘未来专利代理" w:date="2021-09-03T10:21:00Z">
        <w:r w:rsidR="007B4D4C">
          <w:rPr>
            <w:rFonts w:hint="eastAsia"/>
          </w:rPr>
          <w:delText>，具体涉及一种</w:delText>
        </w:r>
        <w:r w:rsidR="00115FF5">
          <w:rPr>
            <w:rFonts w:hint="eastAsia"/>
          </w:rPr>
          <w:delText>区域进出水分析</w:delText>
        </w:r>
        <w:r w:rsidR="00692F59">
          <w:rPr>
            <w:rFonts w:hint="eastAsia"/>
          </w:rPr>
          <w:delText>技术</w:delText>
        </w:r>
        <w:r w:rsidR="007B4D4C" w:rsidRPr="006E4A94">
          <w:rPr>
            <w:rFonts w:hint="eastAsia"/>
          </w:rPr>
          <w:delText>，属于</w:delText>
        </w:r>
        <w:r w:rsidR="00115FF5" w:rsidRPr="00692F59">
          <w:rPr>
            <w:rFonts w:hint="eastAsia"/>
            <w:highlight w:val="yellow"/>
          </w:rPr>
          <w:delText>水文</w:delText>
        </w:r>
        <w:r w:rsidR="00692F59" w:rsidRPr="00692F59">
          <w:rPr>
            <w:rFonts w:hint="eastAsia"/>
            <w:highlight w:val="yellow"/>
          </w:rPr>
          <w:delText>预警</w:delText>
        </w:r>
        <w:r w:rsidR="004A724B">
          <w:rPr>
            <w:rFonts w:hint="eastAsia"/>
            <w:highlight w:val="yellow"/>
          </w:rPr>
          <w:delText>技术</w:delText>
        </w:r>
        <w:r w:rsidR="007B4D4C" w:rsidRPr="00692F59">
          <w:rPr>
            <w:rFonts w:hint="eastAsia"/>
            <w:highlight w:val="yellow"/>
          </w:rPr>
          <w:delText>领域</w:delText>
        </w:r>
        <w:r w:rsidR="007B4D4C" w:rsidRPr="006E4A94">
          <w:rPr>
            <w:rFonts w:hint="eastAsia"/>
          </w:rPr>
          <w:delText>。</w:delText>
        </w:r>
      </w:del>
      <w:ins w:id="116" w:author="智绘未来专利代理" w:date="2021-09-03T10:21:00Z">
        <w:r>
          <w:rPr>
            <w:rFonts w:hint="eastAsia"/>
          </w:rPr>
          <w:t>。</w:t>
        </w:r>
      </w:ins>
      <w:commentRangeEnd w:id="112"/>
      <w:r w:rsidR="00D629B7">
        <w:rPr>
          <w:rStyle w:val="af1"/>
        </w:rPr>
        <w:commentReference w:id="112"/>
      </w:r>
    </w:p>
    <w:p w14:paraId="754B178E" w14:textId="77777777" w:rsidR="007712EB" w:rsidRPr="00ED778C" w:rsidRDefault="007712EB" w:rsidP="00ED778C">
      <w:pPr>
        <w:pStyle w:val="00"/>
        <w:ind w:firstLine="482"/>
        <w:rPr>
          <w:b/>
        </w:rPr>
      </w:pPr>
    </w:p>
    <w:p w14:paraId="23C518AF" w14:textId="4785DBB9" w:rsidR="00516458" w:rsidRPr="00ED778C" w:rsidRDefault="00C35F92" w:rsidP="00ED778C">
      <w:pPr>
        <w:pStyle w:val="00"/>
        <w:ind w:firstLine="482"/>
        <w:rPr>
          <w:b/>
        </w:rPr>
      </w:pPr>
      <w:r w:rsidRPr="00ED778C">
        <w:rPr>
          <w:rFonts w:hint="eastAsia"/>
          <w:b/>
        </w:rPr>
        <w:t>背景技术</w:t>
      </w:r>
    </w:p>
    <w:p w14:paraId="522DA862" w14:textId="77777777" w:rsidR="008A68CA" w:rsidRDefault="008A68CA" w:rsidP="00ED778C">
      <w:pPr>
        <w:pStyle w:val="00"/>
        <w:ind w:firstLine="480"/>
      </w:pPr>
      <w:r>
        <w:rPr>
          <w:rFonts w:hint="eastAsia"/>
        </w:rPr>
        <w:t>滩区是河流汛期行洪、滞洪与沉沙的重要区域。黄河下游滩区在发挥行洪、滞洪与沉沙的功能外，</w:t>
      </w:r>
      <w:proofErr w:type="gramStart"/>
      <w:r>
        <w:rPr>
          <w:rFonts w:hint="eastAsia"/>
        </w:rPr>
        <w:t>其内还</w:t>
      </w:r>
      <w:proofErr w:type="gramEnd"/>
      <w:r>
        <w:rPr>
          <w:rFonts w:hint="eastAsia"/>
        </w:rPr>
        <w:t>存在大量的居住地与耕地，是</w:t>
      </w:r>
      <w:r>
        <w:rPr>
          <w:rFonts w:hint="eastAsia"/>
        </w:rPr>
        <w:t>100</w:t>
      </w:r>
      <w:r>
        <w:rPr>
          <w:rFonts w:hint="eastAsia"/>
        </w:rPr>
        <w:t>多万滩区居民赖以生存和居住空间。研究滩</w:t>
      </w:r>
      <w:proofErr w:type="gramStart"/>
      <w:r>
        <w:rPr>
          <w:rFonts w:hint="eastAsia"/>
        </w:rPr>
        <w:t>区洪水</w:t>
      </w:r>
      <w:proofErr w:type="gramEnd"/>
      <w:r>
        <w:rPr>
          <w:rFonts w:hint="eastAsia"/>
        </w:rPr>
        <w:t>的演进方式与特征，对于探究滩</w:t>
      </w:r>
      <w:proofErr w:type="gramStart"/>
      <w:r>
        <w:rPr>
          <w:rFonts w:hint="eastAsia"/>
        </w:rPr>
        <w:t>区洪水</w:t>
      </w:r>
      <w:proofErr w:type="gramEnd"/>
      <w:r>
        <w:rPr>
          <w:rFonts w:hint="eastAsia"/>
        </w:rPr>
        <w:t>行洪、滞洪功能发挥作用的机制，明确滩</w:t>
      </w:r>
      <w:proofErr w:type="gramStart"/>
      <w:r>
        <w:rPr>
          <w:rFonts w:hint="eastAsia"/>
        </w:rPr>
        <w:t>区洪水</w:t>
      </w:r>
      <w:proofErr w:type="gramEnd"/>
      <w:r>
        <w:rPr>
          <w:rFonts w:hint="eastAsia"/>
        </w:rPr>
        <w:t>风险具有重要意义。</w:t>
      </w:r>
    </w:p>
    <w:p w14:paraId="3CA1A752" w14:textId="2184D604" w:rsidR="008A68CA" w:rsidRDefault="008A68CA" w:rsidP="00ED778C">
      <w:pPr>
        <w:pStyle w:val="00"/>
        <w:ind w:firstLine="480"/>
      </w:pPr>
      <w:r>
        <w:rPr>
          <w:rFonts w:hint="eastAsia"/>
        </w:rPr>
        <w:t>在以往的洪水淹没研究中，研究者通过建立水动力学模型或物理模型模拟了典型洪水条件下滩区洪水淹没的过程，以淹没水深、淹没时长、淹没面积等漫滩结果指标为基础形成了评价滩</w:t>
      </w:r>
      <w:proofErr w:type="gramStart"/>
      <w:r>
        <w:rPr>
          <w:rFonts w:hint="eastAsia"/>
        </w:rPr>
        <w:t>区洪水</w:t>
      </w:r>
      <w:proofErr w:type="gramEnd"/>
      <w:r>
        <w:rPr>
          <w:rFonts w:hint="eastAsia"/>
        </w:rPr>
        <w:t>漫滩风险的体系，并通过遥感观测</w:t>
      </w:r>
      <w:r>
        <w:rPr>
          <w:rFonts w:hint="eastAsia"/>
        </w:rPr>
        <w:t>(</w:t>
      </w:r>
      <w:r>
        <w:rPr>
          <w:rFonts w:hint="eastAsia"/>
        </w:rPr>
        <w:t>如流量、洪水范围和面积、水位</w:t>
      </w:r>
      <w:r>
        <w:rPr>
          <w:rFonts w:hint="eastAsia"/>
        </w:rPr>
        <w:t>)</w:t>
      </w:r>
      <w:r>
        <w:rPr>
          <w:rFonts w:hint="eastAsia"/>
        </w:rPr>
        <w:t>得到实际的洪水演进情况，用于对水动力学模型的校准与检验。</w:t>
      </w:r>
    </w:p>
    <w:p w14:paraId="5EE233A0" w14:textId="3B3C5475" w:rsidR="0090401C" w:rsidRPr="0090401C" w:rsidRDefault="0090401C" w:rsidP="0090401C">
      <w:pPr>
        <w:pStyle w:val="00"/>
        <w:ind w:firstLine="480"/>
        <w:rPr>
          <w:ins w:id="117" w:author="智绘未来专利代理" w:date="2021-09-03T10:21:00Z"/>
        </w:rPr>
      </w:pPr>
      <w:ins w:id="118" w:author="智绘未来专利代理" w:date="2021-09-03T10:21:00Z">
        <w:r w:rsidRPr="0090401C">
          <w:rPr>
            <w:rFonts w:hint="eastAsia"/>
          </w:rPr>
          <w:t>现有技术文件</w:t>
        </w:r>
        <w:r w:rsidRPr="0090401C">
          <w:rPr>
            <w:rFonts w:hint="eastAsia"/>
          </w:rPr>
          <w:t>1</w:t>
        </w:r>
        <w:r w:rsidRPr="0090401C">
          <w:rPr>
            <w:rFonts w:hint="eastAsia"/>
          </w:rPr>
          <w:t>（</w:t>
        </w:r>
        <w:r w:rsidRPr="0090401C">
          <w:t>CN112257352A</w:t>
        </w:r>
        <w:r w:rsidRPr="0090401C">
          <w:rPr>
            <w:rFonts w:hint="eastAsia"/>
          </w:rPr>
          <w:t>）公开了一维水动力模型和二维水动力模型的耦合方法及系统，包括：构建一维水动力模型；一维水动力模型包括一维河网水流数学模型；构建二维水动力模型，用于模拟地表二维浅水流动；根据一维水动力模型和二维水动力模型，针对多种河流断面形态进行对应的一二维水动力模型耦合方式。</w:t>
        </w:r>
        <w:r w:rsidR="004B2F7F">
          <w:rPr>
            <w:rFonts w:hint="eastAsia"/>
          </w:rPr>
          <w:t>现有技术文件</w:t>
        </w:r>
        <w:r w:rsidR="004B2F7F">
          <w:rPr>
            <w:rFonts w:hint="eastAsia"/>
          </w:rPr>
          <w:t>1</w:t>
        </w:r>
        <w:r w:rsidR="004B2F7F">
          <w:rPr>
            <w:rFonts w:hint="eastAsia"/>
          </w:rPr>
          <w:t>的不足之处在于，</w:t>
        </w:r>
        <w:commentRangeStart w:id="119"/>
        <w:commentRangeStart w:id="120"/>
        <w:r w:rsidR="004B2F7F">
          <w:rPr>
            <w:rFonts w:hint="eastAsia"/>
          </w:rPr>
          <w:t>【】</w:t>
        </w:r>
        <w:commentRangeEnd w:id="119"/>
        <w:r w:rsidR="004B2F7F">
          <w:rPr>
            <w:rStyle w:val="af1"/>
          </w:rPr>
          <w:commentReference w:id="119"/>
        </w:r>
      </w:ins>
      <w:commentRangeEnd w:id="120"/>
      <w:r w:rsidR="00D629B7">
        <w:rPr>
          <w:rStyle w:val="af1"/>
        </w:rPr>
        <w:commentReference w:id="120"/>
      </w:r>
    </w:p>
    <w:p w14:paraId="39F63087" w14:textId="209CC7F6" w:rsidR="00A06C9E" w:rsidRPr="00A06C9E" w:rsidRDefault="008A68CA" w:rsidP="00ED778C">
      <w:pPr>
        <w:pStyle w:val="00"/>
        <w:ind w:firstLine="480"/>
      </w:pPr>
      <w:r>
        <w:rPr>
          <w:rFonts w:hint="eastAsia"/>
        </w:rPr>
        <w:t>然而，这些方法都是基于河槽研究构建的。由于滩区缺少像河槽一样稳定的边界，洪水进入后常呈现漫流的状态，这使得滩区的洪水演进表现出不同于河槽洪水演进的特征。因此本发明提供了一种描述滩</w:t>
      </w:r>
      <w:proofErr w:type="gramStart"/>
      <w:r>
        <w:rPr>
          <w:rFonts w:hint="eastAsia"/>
        </w:rPr>
        <w:t>区洪水</w:t>
      </w:r>
      <w:proofErr w:type="gramEnd"/>
      <w:r>
        <w:rPr>
          <w:rFonts w:hint="eastAsia"/>
        </w:rPr>
        <w:t>演进特征的方法，用以研究滩</w:t>
      </w:r>
      <w:proofErr w:type="gramStart"/>
      <w:r>
        <w:rPr>
          <w:rFonts w:hint="eastAsia"/>
        </w:rPr>
        <w:t>区洪水</w:t>
      </w:r>
      <w:proofErr w:type="gramEnd"/>
      <w:r>
        <w:rPr>
          <w:rFonts w:hint="eastAsia"/>
        </w:rPr>
        <w:t>演进的特征与机制。</w:t>
      </w:r>
    </w:p>
    <w:p w14:paraId="3A673BC1" w14:textId="77777777" w:rsidR="007712EB" w:rsidRDefault="007712EB" w:rsidP="00C35F92">
      <w:pPr>
        <w:pStyle w:val="00"/>
        <w:ind w:firstLine="482"/>
        <w:rPr>
          <w:ins w:id="121" w:author="智绘未来专利代理" w:date="2021-09-03T10:21:00Z"/>
          <w:b/>
          <w:bCs/>
        </w:rPr>
      </w:pPr>
    </w:p>
    <w:p w14:paraId="44CF3C3C" w14:textId="5CD38A23" w:rsidR="00516458" w:rsidRPr="00ED778C" w:rsidRDefault="00C35F92" w:rsidP="00ED778C">
      <w:pPr>
        <w:pStyle w:val="00"/>
        <w:ind w:firstLine="482"/>
        <w:rPr>
          <w:b/>
        </w:rPr>
      </w:pPr>
      <w:r w:rsidRPr="00ED778C">
        <w:rPr>
          <w:rFonts w:hint="eastAsia"/>
          <w:b/>
        </w:rPr>
        <w:lastRenderedPageBreak/>
        <w:t>发明内容</w:t>
      </w:r>
    </w:p>
    <w:p w14:paraId="04088404" w14:textId="77777777" w:rsidR="006C4338" w:rsidRDefault="006C4338" w:rsidP="00ED778C">
      <w:pPr>
        <w:pStyle w:val="00"/>
        <w:ind w:firstLine="480"/>
        <w:rPr>
          <w:moveFrom w:id="122" w:author="智绘未来专利代理" w:date="2021-09-03T10:21:00Z"/>
        </w:rPr>
      </w:pPr>
      <w:moveFromRangeStart w:id="123" w:author="智绘未来专利代理" w:date="2021-09-03T10:21:00Z" w:name="move81556906"/>
      <w:moveFrom w:id="124" w:author="智绘未来专利代理" w:date="2021-09-03T10:21:00Z">
        <w:r w:rsidRPr="006C4338">
          <w:rPr>
            <w:rFonts w:hint="eastAsia"/>
          </w:rPr>
          <w:t>洪水演进是指洪水波沿河道</w:t>
        </w:r>
        <w:r w:rsidRPr="006C4338">
          <w:rPr>
            <w:rFonts w:hint="eastAsia"/>
          </w:rPr>
          <w:t>(</w:t>
        </w:r>
        <w:r w:rsidRPr="006C4338">
          <w:rPr>
            <w:rFonts w:hint="eastAsia"/>
          </w:rPr>
          <w:t>或分洪区、滞洪区</w:t>
        </w:r>
        <w:r w:rsidRPr="006C4338">
          <w:rPr>
            <w:rFonts w:hint="eastAsia"/>
          </w:rPr>
          <w:t>)</w:t>
        </w:r>
        <w:r w:rsidRPr="006C4338">
          <w:rPr>
            <w:rFonts w:hint="eastAsia"/>
          </w:rPr>
          <w:t>传播演变的过程。对分、滞洪区洪水演进的研究可以得到洪水在分、滞洪区域的淹没时间、时长、水深以及洪水迁移的方向，指导分、滞洪区域的管理与应用</w:t>
        </w:r>
        <w:commentRangeStart w:id="125"/>
        <w:r w:rsidRPr="006C4338">
          <w:rPr>
            <w:rFonts w:hint="eastAsia"/>
          </w:rPr>
          <w:t>。</w:t>
        </w:r>
      </w:moveFrom>
      <w:commentRangeEnd w:id="125"/>
      <w:r w:rsidR="00ED778C">
        <w:rPr>
          <w:rStyle w:val="af1"/>
        </w:rPr>
        <w:commentReference w:id="125"/>
      </w:r>
    </w:p>
    <w:moveFromRangeEnd w:id="123"/>
    <w:p w14:paraId="7145D686" w14:textId="55BD3012" w:rsidR="00A06C9E" w:rsidRDefault="006C4338" w:rsidP="00ED778C">
      <w:pPr>
        <w:pStyle w:val="00"/>
        <w:ind w:firstLine="480"/>
      </w:pPr>
      <w:r w:rsidRPr="006C4338">
        <w:rPr>
          <w:rFonts w:hint="eastAsia"/>
        </w:rPr>
        <w:t>针对目前缺少描述滩</w:t>
      </w:r>
      <w:proofErr w:type="gramStart"/>
      <w:r w:rsidRPr="006C4338">
        <w:rPr>
          <w:rFonts w:hint="eastAsia"/>
        </w:rPr>
        <w:t>区洪水</w:t>
      </w:r>
      <w:proofErr w:type="gramEnd"/>
      <w:r w:rsidRPr="006C4338">
        <w:rPr>
          <w:rFonts w:hint="eastAsia"/>
        </w:rPr>
        <w:t>演进方式的问题，</w:t>
      </w:r>
      <w:ins w:id="126" w:author="智绘未来专利代理" w:date="2021-09-03T10:21:00Z">
        <w:r w:rsidR="00CD05BF">
          <w:rPr>
            <w:rFonts w:hint="eastAsia"/>
          </w:rPr>
          <w:t>为解决现有技术中存在的</w:t>
        </w:r>
        <w:r w:rsidR="00AA554A">
          <w:rPr>
            <w:rFonts w:hint="eastAsia"/>
          </w:rPr>
          <w:t>不足</w:t>
        </w:r>
        <w:r w:rsidR="00CD05BF">
          <w:rPr>
            <w:rFonts w:hint="eastAsia"/>
          </w:rPr>
          <w:t>，</w:t>
        </w:r>
      </w:ins>
      <w:r w:rsidR="00D95AD5">
        <w:rPr>
          <w:rFonts w:hint="eastAsia"/>
        </w:rPr>
        <w:t>本发明</w:t>
      </w:r>
      <w:ins w:id="127" w:author="智绘未来专利代理" w:date="2021-09-03T10:21:00Z">
        <w:r w:rsidR="00D95AD5">
          <w:rPr>
            <w:rFonts w:hint="eastAsia"/>
          </w:rPr>
          <w:t>的目的在于，</w:t>
        </w:r>
      </w:ins>
      <w:r w:rsidR="00D95AD5">
        <w:rPr>
          <w:rFonts w:hint="eastAsia"/>
        </w:rPr>
        <w:t>提供</w:t>
      </w:r>
      <w:del w:id="128" w:author="智绘未来专利代理" w:date="2021-09-03T10:21:00Z">
        <w:r w:rsidR="00E26820">
          <w:rPr>
            <w:rFonts w:hint="eastAsia"/>
          </w:rPr>
          <w:delText>了</w:delText>
        </w:r>
      </w:del>
      <w:r w:rsidRPr="006C4338">
        <w:rPr>
          <w:rFonts w:hint="eastAsia"/>
        </w:rPr>
        <w:t>一种基于数值模拟描述滩</w:t>
      </w:r>
      <w:proofErr w:type="gramStart"/>
      <w:r w:rsidRPr="006C4338">
        <w:rPr>
          <w:rFonts w:hint="eastAsia"/>
        </w:rPr>
        <w:t>区洪水</w:t>
      </w:r>
      <w:proofErr w:type="gramEnd"/>
      <w:r w:rsidRPr="006C4338">
        <w:rPr>
          <w:rFonts w:hint="eastAsia"/>
        </w:rPr>
        <w:t>演进特征的方法，用以表现洪水在滩区演进的进出水特征，通过本发明研究者可以直观的发现不同滩区之间洪水演进方式的异同，用以理解不同</w:t>
      </w:r>
      <w:proofErr w:type="gramStart"/>
      <w:r w:rsidRPr="006C4338">
        <w:rPr>
          <w:rFonts w:hint="eastAsia"/>
        </w:rPr>
        <w:t>影响因素对滩区</w:t>
      </w:r>
      <w:proofErr w:type="gramEnd"/>
      <w:r w:rsidRPr="006C4338">
        <w:rPr>
          <w:rFonts w:hint="eastAsia"/>
        </w:rPr>
        <w:t>行洪、滞洪功能发挥的影响，</w:t>
      </w:r>
      <w:proofErr w:type="gramStart"/>
      <w:r w:rsidRPr="006C4338">
        <w:rPr>
          <w:rFonts w:hint="eastAsia"/>
        </w:rPr>
        <w:t>为滩区</w:t>
      </w:r>
      <w:proofErr w:type="gramEnd"/>
      <w:r w:rsidRPr="006C4338">
        <w:rPr>
          <w:rFonts w:hint="eastAsia"/>
        </w:rPr>
        <w:t>功能的发挥提供指导</w:t>
      </w:r>
      <w:ins w:id="129" w:author="智绘未来专利代理" w:date="2021-09-03T10:21:00Z">
        <w:r w:rsidR="00D95AD5">
          <w:rPr>
            <w:rFonts w:hint="eastAsia"/>
          </w:rPr>
          <w:t>。</w:t>
        </w:r>
      </w:ins>
    </w:p>
    <w:p w14:paraId="0E0721DC" w14:textId="79B8EF29" w:rsidR="006C4338" w:rsidRDefault="006C4338" w:rsidP="00ED778C">
      <w:pPr>
        <w:pStyle w:val="00"/>
        <w:ind w:firstLine="480"/>
      </w:pPr>
      <w:r w:rsidRPr="006C4338">
        <w:rPr>
          <w:rFonts w:hint="eastAsia"/>
        </w:rPr>
        <w:t>以洪水为主体而言，其进入滩区后沿不同方向拓展，在宏观上遵循从河道向大堤，从上游向下游的规律。以滩区为主体而言，洪水漫滩进入滩区以后，每片滩区都经历了进水和出水两个过程，进水与出水过程共同组成了滩区的洪水演进方式，进出</w:t>
      </w:r>
      <w:proofErr w:type="gramStart"/>
      <w:r w:rsidRPr="006C4338">
        <w:rPr>
          <w:rFonts w:hint="eastAsia"/>
        </w:rPr>
        <w:t>水过程</w:t>
      </w:r>
      <w:proofErr w:type="gramEnd"/>
      <w:r w:rsidRPr="006C4338">
        <w:rPr>
          <w:rFonts w:hint="eastAsia"/>
        </w:rPr>
        <w:t>所包含的要素（进出水量、进出水方向、进出水方向的变动情况）共同决定</w:t>
      </w:r>
      <w:proofErr w:type="gramStart"/>
      <w:r w:rsidRPr="006C4338">
        <w:rPr>
          <w:rFonts w:hint="eastAsia"/>
        </w:rPr>
        <w:t>了该滩区</w:t>
      </w:r>
      <w:proofErr w:type="gramEnd"/>
      <w:r w:rsidRPr="006C4338">
        <w:rPr>
          <w:rFonts w:hint="eastAsia"/>
        </w:rPr>
        <w:t>的进出水特征。因此本发明在依照洪水演进的宏观方向构建动态直角坐标系，并通过监测断面分解进水与出水过程，以此反映滩</w:t>
      </w:r>
      <w:proofErr w:type="gramStart"/>
      <w:r w:rsidRPr="006C4338">
        <w:rPr>
          <w:rFonts w:hint="eastAsia"/>
        </w:rPr>
        <w:t>区洪水</w:t>
      </w:r>
      <w:proofErr w:type="gramEnd"/>
      <w:r w:rsidRPr="006C4338">
        <w:rPr>
          <w:rFonts w:hint="eastAsia"/>
        </w:rPr>
        <w:t>演进特征。</w:t>
      </w:r>
    </w:p>
    <w:p w14:paraId="55E9F93B" w14:textId="77777777" w:rsidR="009D73DC" w:rsidRPr="006E4A94" w:rsidRDefault="00A157FE" w:rsidP="00B710DA">
      <w:pPr>
        <w:rPr>
          <w:del w:id="130" w:author="智绘未来专利代理" w:date="2021-09-03T10:21:00Z"/>
        </w:rPr>
      </w:pPr>
      <w:commentRangeStart w:id="131"/>
      <w:del w:id="132" w:author="智绘未来专利代理" w:date="2021-09-03T10:21:00Z">
        <w:r>
          <w:rPr>
            <w:rFonts w:hint="eastAsia"/>
          </w:rPr>
          <w:delText>为实现上述目的</w:delText>
        </w:r>
        <w:r w:rsidR="006C4535">
          <w:rPr>
            <w:rFonts w:hint="eastAsia"/>
          </w:rPr>
          <w:delText>，</w:delText>
        </w:r>
        <w:r w:rsidR="00EE2F93" w:rsidRPr="006E4A94">
          <w:rPr>
            <w:rFonts w:hint="eastAsia"/>
          </w:rPr>
          <w:delText>本发明</w:delText>
        </w:r>
        <w:r w:rsidR="00380F4E">
          <w:rPr>
            <w:rFonts w:hint="eastAsia"/>
          </w:rPr>
          <w:delText>实现的具体步骤如下</w:delText>
        </w:r>
        <w:r w:rsidR="00EE2F93" w:rsidRPr="006E4A94">
          <w:rPr>
            <w:rFonts w:hint="eastAsia"/>
          </w:rPr>
          <w:delText>：</w:delText>
        </w:r>
      </w:del>
    </w:p>
    <w:p w14:paraId="0C0B2C58" w14:textId="77777777" w:rsidR="009D73DC" w:rsidRPr="006E4A94" w:rsidRDefault="006C4535" w:rsidP="00B710DA">
      <w:pPr>
        <w:rPr>
          <w:del w:id="133" w:author="智绘未来专利代理" w:date="2021-09-03T10:21:00Z"/>
        </w:rPr>
      </w:pPr>
      <w:del w:id="134" w:author="智绘未来专利代理" w:date="2021-09-03T10:21:00Z">
        <w:r>
          <w:rPr>
            <w:rFonts w:hint="eastAsia"/>
          </w:rPr>
          <w:delText>（</w:delText>
        </w:r>
        <w:r>
          <w:rPr>
            <w:rFonts w:hint="eastAsia"/>
          </w:rPr>
          <w:delText>1</w:delText>
        </w:r>
        <w:r>
          <w:rPr>
            <w:rFonts w:hint="eastAsia"/>
          </w:rPr>
          <w:delText>）</w:delText>
        </w:r>
        <w:r w:rsidR="00380F4E">
          <w:rPr>
            <w:rFonts w:hint="eastAsia"/>
          </w:rPr>
          <w:delText>监测断面的设置</w:delText>
        </w:r>
        <w:r w:rsidR="005F53D8" w:rsidRPr="006E4A94">
          <w:rPr>
            <w:rFonts w:hint="eastAsia"/>
          </w:rPr>
          <w:delText>：</w:delText>
        </w:r>
      </w:del>
    </w:p>
    <w:p w14:paraId="23B0F2A1" w14:textId="77777777" w:rsidR="006E0904" w:rsidRDefault="006C4535" w:rsidP="00B710DA">
      <w:pPr>
        <w:rPr>
          <w:del w:id="135" w:author="智绘未来专利代理" w:date="2021-09-03T10:21:00Z"/>
        </w:rPr>
      </w:pPr>
      <w:del w:id="136" w:author="智绘未来专利代理" w:date="2021-09-03T10:21:00Z">
        <w:r>
          <w:rPr>
            <w:rFonts w:hint="eastAsia"/>
          </w:rPr>
          <w:delText>在研究区域建立直角坐标系。</w:delText>
        </w:r>
        <w:bookmarkStart w:id="137" w:name="_Hlk79445523"/>
        <w:r>
          <w:rPr>
            <w:rFonts w:hint="eastAsia"/>
          </w:rPr>
          <w:delText>以沿河道向下游方向为</w:delText>
        </w:r>
        <w:r>
          <w:rPr>
            <w:rFonts w:hint="eastAsia"/>
          </w:rPr>
          <w:delText>x</w:delText>
        </w:r>
        <w:r>
          <w:rPr>
            <w:rFonts w:hint="eastAsia"/>
          </w:rPr>
          <w:delText>轴正方向，垂直河道指向大堤方向为</w:delText>
        </w:r>
        <w:r>
          <w:rPr>
            <w:rFonts w:hint="eastAsia"/>
          </w:rPr>
          <w:delText>y</w:delText>
        </w:r>
        <w:r>
          <w:rPr>
            <w:rFonts w:hint="eastAsia"/>
          </w:rPr>
          <w:delText>轴正方向。</w:delText>
        </w:r>
      </w:del>
      <w:bookmarkEnd w:id="137"/>
      <w:commentRangeEnd w:id="131"/>
      <w:r w:rsidR="00ED778C">
        <w:rPr>
          <w:rStyle w:val="af1"/>
        </w:rPr>
        <w:commentReference w:id="131"/>
      </w:r>
    </w:p>
    <w:p w14:paraId="338C1B95" w14:textId="67983105" w:rsidR="00D95AD5" w:rsidRDefault="00D95AD5" w:rsidP="007712EB">
      <w:pPr>
        <w:pStyle w:val="00"/>
        <w:ind w:firstLine="480"/>
        <w:rPr>
          <w:ins w:id="138" w:author="智绘未来专利代理" w:date="2021-09-03T10:21:00Z"/>
        </w:rPr>
      </w:pPr>
      <w:ins w:id="139" w:author="智绘未来专利代理" w:date="2021-09-03T10:21:00Z">
        <w:r>
          <w:rPr>
            <w:rFonts w:hint="eastAsia"/>
          </w:rPr>
          <w:t>本发明采用如下的技术方案。</w:t>
        </w:r>
        <w:r w:rsidR="00D55786" w:rsidRPr="007712EB">
          <w:rPr>
            <w:rFonts w:hint="eastAsia"/>
            <w:highlight w:val="yellow"/>
          </w:rPr>
          <w:t>【</w:t>
        </w:r>
        <w:r w:rsidR="007712EB" w:rsidRPr="007712EB">
          <w:rPr>
            <w:rFonts w:hint="eastAsia"/>
            <w:highlight w:val="yellow"/>
          </w:rPr>
          <w:t>请注意：此部分内容应与权利要求书一致，定稿前由代理人复制整理于此，发明人无需关注此部分内容。</w:t>
        </w:r>
        <w:r w:rsidR="00D55786" w:rsidRPr="007712EB">
          <w:rPr>
            <w:rFonts w:hint="eastAsia"/>
            <w:highlight w:val="yellow"/>
          </w:rPr>
          <w:t>】</w:t>
        </w:r>
      </w:ins>
    </w:p>
    <w:p w14:paraId="6F73B665" w14:textId="1A85EBAA" w:rsidR="00D95AD5" w:rsidRPr="00A06C9E" w:rsidRDefault="00D95AD5" w:rsidP="00A06C9E">
      <w:pPr>
        <w:pStyle w:val="00"/>
        <w:ind w:firstLine="480"/>
        <w:rPr>
          <w:ins w:id="140" w:author="智绘未来专利代理" w:date="2021-09-03T10:21:00Z"/>
        </w:rPr>
      </w:pPr>
      <w:ins w:id="141" w:author="智绘未来专利代理" w:date="2021-09-03T10:21:00Z">
        <w:r>
          <w:rPr>
            <w:rFonts w:hint="eastAsia"/>
          </w:rPr>
          <w:t>本发明的有益效果在于，与现有技术相比，【】。</w:t>
        </w:r>
      </w:ins>
    </w:p>
    <w:p w14:paraId="4174FA9E" w14:textId="77777777" w:rsidR="007712EB" w:rsidRDefault="007712EB" w:rsidP="00C35F92">
      <w:pPr>
        <w:pStyle w:val="00"/>
        <w:ind w:firstLine="482"/>
        <w:rPr>
          <w:ins w:id="142" w:author="智绘未来专利代理" w:date="2021-09-03T10:21:00Z"/>
          <w:b/>
          <w:bCs/>
        </w:rPr>
      </w:pPr>
    </w:p>
    <w:p w14:paraId="5658C8FA" w14:textId="77777777" w:rsidR="003F62F6" w:rsidRPr="004B420D" w:rsidRDefault="003F62F6" w:rsidP="00ED778C">
      <w:pPr>
        <w:pStyle w:val="00"/>
        <w:ind w:firstLine="480"/>
        <w:rPr>
          <w:moveFrom w:id="143" w:author="智绘未来专利代理" w:date="2021-09-03T10:21:00Z"/>
        </w:rPr>
      </w:pPr>
      <w:moveFromRangeStart w:id="144" w:author="智绘未来专利代理" w:date="2021-09-03T10:21:00Z" w:name="move81556907"/>
      <w:commentRangeStart w:id="145"/>
      <w:moveFrom w:id="146" w:author="智绘未来专利代理" w:date="2021-09-03T10:21:00Z">
        <w:r w:rsidRPr="004B420D">
          <w:rPr>
            <w:rFonts w:hint="eastAsia"/>
          </w:rPr>
          <w:t>以</w:t>
        </w:r>
        <w:r w:rsidRPr="004B420D">
          <w:rPr>
            <w:rFonts w:hint="eastAsia"/>
          </w:rPr>
          <w:t>x</w:t>
        </w:r>
        <w:r w:rsidRPr="004B420D">
          <w:rPr>
            <w:rFonts w:hint="eastAsia"/>
          </w:rPr>
          <w:t>轴正方向为起点，沿研究区域边界，顺时针方向依次设置断面</w:t>
        </w:r>
        <w:r w:rsidRPr="004B420D">
          <w:rPr>
            <w:rFonts w:hint="eastAsia"/>
          </w:rPr>
          <w:t>1</w:t>
        </w:r>
        <w:r w:rsidRPr="004B420D">
          <w:rPr>
            <w:rFonts w:hint="eastAsia"/>
          </w:rPr>
          <w:t>，断面</w:t>
        </w:r>
        <w:r w:rsidRPr="004B420D">
          <w:rPr>
            <w:rFonts w:hint="eastAsia"/>
          </w:rPr>
          <w:t>2</w:t>
        </w:r>
        <w:r w:rsidRPr="004B420D">
          <w:rPr>
            <w:rFonts w:hint="eastAsia"/>
          </w:rPr>
          <w:t>，……断面</w:t>
        </w:r>
        <w:r w:rsidRPr="004B420D">
          <w:rPr>
            <w:rFonts w:hint="eastAsia"/>
          </w:rPr>
          <w:t>n</w:t>
        </w:r>
        <w:r w:rsidRPr="004B420D">
          <w:rPr>
            <w:rFonts w:hint="eastAsia"/>
          </w:rPr>
          <w:t>，各断面形成闭合区域，将研究区域包围在各断面内。</w:t>
        </w:r>
      </w:moveFrom>
    </w:p>
    <w:moveFromRangeEnd w:id="144"/>
    <w:p w14:paraId="0A6B4AD2" w14:textId="77777777" w:rsidR="00502ABF" w:rsidRDefault="00502ABF" w:rsidP="00B710DA">
      <w:pPr>
        <w:rPr>
          <w:del w:id="147" w:author="智绘未来专利代理" w:date="2021-09-03T10:21:00Z"/>
        </w:rPr>
      </w:pPr>
      <w:del w:id="148" w:author="智绘未来专利代理" w:date="2021-09-03T10:21:00Z">
        <w:r>
          <w:rPr>
            <w:rFonts w:hint="eastAsia"/>
          </w:rPr>
          <w:delText>（</w:delText>
        </w:r>
        <w:r>
          <w:rPr>
            <w:rFonts w:hint="eastAsia"/>
          </w:rPr>
          <w:delText>2</w:delText>
        </w:r>
        <w:r>
          <w:rPr>
            <w:rFonts w:hint="eastAsia"/>
          </w:rPr>
          <w:delText>）</w:delText>
        </w:r>
        <w:bookmarkStart w:id="149" w:name="_Hlk79445732"/>
        <w:r>
          <w:rPr>
            <w:rFonts w:hint="eastAsia"/>
          </w:rPr>
          <w:delText>提取研究区域</w:delText>
        </w:r>
        <w:r w:rsidR="00A44FC8">
          <w:rPr>
            <w:rFonts w:hint="eastAsia"/>
          </w:rPr>
          <w:delText>水与出水</w:delText>
        </w:r>
        <w:r>
          <w:rPr>
            <w:rFonts w:hint="eastAsia"/>
          </w:rPr>
          <w:delText>数据</w:delText>
        </w:r>
        <w:bookmarkEnd w:id="149"/>
      </w:del>
    </w:p>
    <w:p w14:paraId="51221D80" w14:textId="77777777" w:rsidR="00502ABF" w:rsidRPr="00A44FC8" w:rsidRDefault="00502ABF" w:rsidP="00B710DA">
      <w:pPr>
        <w:rPr>
          <w:del w:id="150" w:author="智绘未来专利代理" w:date="2021-09-03T10:21:00Z"/>
        </w:rPr>
      </w:pPr>
      <w:bookmarkStart w:id="151" w:name="_Hlk79445898"/>
      <w:del w:id="152" w:author="智绘未来专利代理" w:date="2021-09-03T10:21:00Z">
        <w:r>
          <w:rPr>
            <w:rFonts w:hint="eastAsia"/>
          </w:rPr>
          <w:delText>得到所有断面流量数据后，分解每个断面不同时刻的流量数据，将各个断面不同时刻的进水数据与出水数据</w:delText>
        </w:r>
        <w:r w:rsidR="00A44FC8">
          <w:rPr>
            <w:rFonts w:hint="eastAsia"/>
          </w:rPr>
          <w:delText>分开，</w:delText>
        </w:r>
        <w:bookmarkEnd w:id="151"/>
        <w:r w:rsidR="00A44FC8" w:rsidRPr="00A05D7C">
          <w:rPr>
            <w:rFonts w:hint="eastAsia"/>
          </w:rPr>
          <w:delText>得到</w:delText>
        </w:r>
        <w:r w:rsidR="00A44FC8">
          <w:delText>n</w:delText>
        </w:r>
        <w:r w:rsidR="00A44FC8" w:rsidRPr="00A05D7C">
          <w:rPr>
            <w:rFonts w:hint="eastAsia"/>
          </w:rPr>
          <w:delText>个断面</w:delText>
        </w:r>
        <w:r w:rsidR="00A44FC8">
          <w:rPr>
            <w:rFonts w:hint="eastAsia"/>
          </w:rPr>
          <w:delText>的</w:delText>
        </w:r>
        <w:r w:rsidR="00A44FC8" w:rsidRPr="00A05D7C">
          <w:rPr>
            <w:rFonts w:hint="eastAsia"/>
          </w:rPr>
          <w:delText>进水数据</w:delText>
        </w:r>
        <w:r w:rsidR="00A44FC8">
          <w:rPr>
            <w:rFonts w:hint="eastAsia"/>
          </w:rPr>
          <w:delText>序列</w:delText>
        </w:r>
        <w:r w:rsidR="00A44FC8" w:rsidRPr="00A05D7C">
          <w:rPr>
            <w:rFonts w:hint="eastAsia"/>
          </w:rPr>
          <w:delText>并取绝对值</w:delText>
        </w:r>
        <w:r w:rsidR="00A44FC8" w:rsidRPr="00A44FC8">
          <w:fldChar w:fldCharType="begin"/>
        </w:r>
        <w:r w:rsidR="00A44FC8" w:rsidRPr="00A44FC8">
          <w:delInstrText xml:space="preserve"> QUOTE </w:delInstrText>
        </w:r>
        <w:r w:rsidR="00D629B7">
          <w:rPr>
            <w:position w:val="-42"/>
          </w:rPr>
          <w:pict w14:anchorId="27230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97D25&quot;/&gt;&lt;wsp:rsid wsp:val=&quot;00FA15F8&quot;/&gt;&lt;wsp:rsid wsp:val=&quot;00FB047A&quot;/&gt;&lt;wsp:rsid wsp:val=&quot;00FC2A43&quot;/&gt;&lt;wsp:rsid wsp:val=&quot;00FF1749&quot;/&gt;&lt;wsp:rsid wsp:val=&quot;00FF2903&quot;/&gt;&lt;/wsp:rsids&gt;&lt;/w:docPr&gt;&lt;w:body&gt;&lt;wx:sect&gt;&lt;w:p wsp:rsidR=&quot;00000000&quot; wsp:rsidRDefault=&quot;00F97D25&quot; wsp:rsidP=&quot;00F97D25&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1&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00A44FC8" w:rsidRPr="00A44FC8">
          <w:delInstrText xml:space="preserve"> </w:delInstrText>
        </w:r>
        <w:r w:rsidR="00A44FC8" w:rsidRPr="00A44FC8">
          <w:fldChar w:fldCharType="separate"/>
        </w:r>
        <w:r w:rsidR="00D629B7">
          <w:rPr>
            <w:position w:val="-42"/>
          </w:rPr>
          <w:pict w14:anchorId="0678DCBD">
            <v:shape id="_x0000_i1026"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97D25&quot;/&gt;&lt;wsp:rsid wsp:val=&quot;00FA15F8&quot;/&gt;&lt;wsp:rsid wsp:val=&quot;00FB047A&quot;/&gt;&lt;wsp:rsid wsp:val=&quot;00FC2A43&quot;/&gt;&lt;wsp:rsid wsp:val=&quot;00FF1749&quot;/&gt;&lt;wsp:rsid wsp:val=&quot;00FF2903&quot;/&gt;&lt;/wsp:rsids&gt;&lt;/w:docPr&gt;&lt;w:body&gt;&lt;wx:sect&gt;&lt;w:p wsp:rsidR=&quot;00000000&quot; wsp:rsidRDefault=&quot;00F97D25&quot; wsp:rsidP=&quot;00F97D25&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1&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00A44FC8" w:rsidRPr="00A44FC8">
          <w:fldChar w:fldCharType="end"/>
        </w:r>
        <w:r w:rsidR="00A44FC8">
          <w:rPr>
            <w:rFonts w:hint="eastAsia"/>
          </w:rPr>
          <w:delText>…</w:delText>
        </w:r>
        <w:r w:rsidR="00A44FC8" w:rsidRPr="00A44FC8">
          <w:fldChar w:fldCharType="begin"/>
        </w:r>
        <w:r w:rsidR="00A44FC8" w:rsidRPr="00A44FC8">
          <w:delInstrText xml:space="preserve"> QUOTE </w:delInstrText>
        </w:r>
        <w:r w:rsidR="00D629B7">
          <w:rPr>
            <w:position w:val="-42"/>
          </w:rPr>
          <w:pict w14:anchorId="65B8F73B">
            <v:shape id="_x0000_i1027"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600F&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4A600F&quot; wsp:rsidP=&quot;004A600F&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 w:hint=&quot;fareast&quot;/&gt;&lt;wx:font wx:val=&quot;Cambria Math&quot;/&gt;&lt;w:i/&gt;&lt;/w:rPr&gt;&lt;m:t&gt;i&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00A44FC8" w:rsidRPr="00A44FC8">
          <w:delInstrText xml:space="preserve"> </w:delInstrText>
        </w:r>
        <w:r w:rsidR="00A44FC8" w:rsidRPr="00A44FC8">
          <w:fldChar w:fldCharType="separate"/>
        </w:r>
        <w:r w:rsidR="00D629B7">
          <w:rPr>
            <w:position w:val="-42"/>
          </w:rPr>
          <w:pict w14:anchorId="03F17199">
            <v:shape id="_x0000_i1028"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600F&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4A600F&quot; wsp:rsidP=&quot;004A600F&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 w:hint=&quot;fareast&quot;/&gt;&lt;wx:font wx:val=&quot;Cambria Math&quot;/&gt;&lt;w:i/&gt;&lt;/w:rPr&gt;&lt;m:t&gt;i&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00A44FC8" w:rsidRPr="00A44FC8">
          <w:fldChar w:fldCharType="end"/>
        </w:r>
        <w:r w:rsidR="00A44FC8">
          <w:rPr>
            <w:rFonts w:hint="eastAsia"/>
          </w:rPr>
          <w:delText>…</w:delText>
        </w:r>
        <w:r w:rsidR="00A44FC8" w:rsidRPr="00A44FC8">
          <w:fldChar w:fldCharType="begin"/>
        </w:r>
        <w:r w:rsidR="00A44FC8" w:rsidRPr="00A44FC8">
          <w:delInstrText xml:space="preserve"> QUOTE </w:delInstrText>
        </w:r>
        <w:r w:rsidR="00D629B7">
          <w:rPr>
            <w:position w:val="-42"/>
          </w:rPr>
          <w:pict w14:anchorId="609FA1EB">
            <v:shape id="_x0000_i1029"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84B97&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A84B97&quot; wsp:rsidP=&quot;00A84B97&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n&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00A44FC8" w:rsidRPr="00A44FC8">
          <w:delInstrText xml:space="preserve"> </w:delInstrText>
        </w:r>
        <w:r w:rsidR="00A44FC8" w:rsidRPr="00A44FC8">
          <w:fldChar w:fldCharType="separate"/>
        </w:r>
        <w:r w:rsidR="00D629B7">
          <w:rPr>
            <w:position w:val="-42"/>
          </w:rPr>
          <w:pict w14:anchorId="67139C12">
            <v:shape id="_x0000_i1030"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84B97&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A84B97&quot; wsp:rsidP=&quot;00A84B97&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n&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00A44FC8" w:rsidRPr="00A44FC8">
          <w:fldChar w:fldCharType="end"/>
        </w:r>
        <w:r w:rsidR="00A44FC8" w:rsidRPr="00A05D7C">
          <w:rPr>
            <w:rFonts w:hint="eastAsia"/>
          </w:rPr>
          <w:delText>；</w:delText>
        </w:r>
        <w:r w:rsidR="00A44FC8">
          <w:rPr>
            <w:rFonts w:hint="eastAsia"/>
          </w:rPr>
          <w:delText>n</w:delText>
        </w:r>
        <w:r w:rsidR="00A44FC8" w:rsidRPr="00A05D7C">
          <w:rPr>
            <w:rFonts w:hint="eastAsia"/>
          </w:rPr>
          <w:delText>个断面</w:delText>
        </w:r>
        <w:r w:rsidR="00A44FC8" w:rsidRPr="00A05D7C">
          <w:rPr>
            <w:rFonts w:hint="eastAsia"/>
          </w:rPr>
          <w:lastRenderedPageBreak/>
          <w:delText>出水数据</w:delText>
        </w:r>
        <w:r w:rsidR="00A44FC8">
          <w:rPr>
            <w:rFonts w:hint="eastAsia"/>
          </w:rPr>
          <w:delText>序列</w:delText>
        </w:r>
        <w:r w:rsidR="00A44FC8" w:rsidRPr="00A05D7C">
          <w:rPr>
            <w:rFonts w:hint="eastAsia"/>
          </w:rPr>
          <w:delText>并取绝对值</w:delText>
        </w:r>
        <w:r w:rsidR="00A44FC8" w:rsidRPr="00A44FC8">
          <w:fldChar w:fldCharType="begin"/>
        </w:r>
        <w:r w:rsidR="00A44FC8" w:rsidRPr="00A44FC8">
          <w:delInstrText xml:space="preserve"> QUOTE </w:delInstrText>
        </w:r>
        <w:r w:rsidR="00D629B7">
          <w:rPr>
            <w:position w:val="-44"/>
          </w:rPr>
          <w:pict w14:anchorId="7657475C">
            <v:shape id="_x0000_i1031"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A01C0&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3A01C0&quot; wsp:rsidP=&quot;003A01C0&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1&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A44FC8" w:rsidRPr="00A44FC8">
          <w:delInstrText xml:space="preserve"> </w:delInstrText>
        </w:r>
        <w:r w:rsidR="00A44FC8" w:rsidRPr="00A44FC8">
          <w:fldChar w:fldCharType="separate"/>
        </w:r>
        <w:r w:rsidR="00D629B7">
          <w:rPr>
            <w:position w:val="-44"/>
          </w:rPr>
          <w:pict w14:anchorId="0D59990C">
            <v:shape id="_x0000_i1032"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A01C0&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3A01C0&quot; wsp:rsidP=&quot;003A01C0&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1&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A44FC8" w:rsidRPr="00A44FC8">
          <w:fldChar w:fldCharType="end"/>
        </w:r>
        <w:r w:rsidR="00A44FC8">
          <w:rPr>
            <w:rFonts w:hint="eastAsia"/>
          </w:rPr>
          <w:delText>…</w:delText>
        </w:r>
        <w:r w:rsidR="00A44FC8" w:rsidRPr="00A44FC8">
          <w:fldChar w:fldCharType="begin"/>
        </w:r>
        <w:r w:rsidR="00A44FC8" w:rsidRPr="00A44FC8">
          <w:delInstrText xml:space="preserve"> QUOTE </w:delInstrText>
        </w:r>
        <w:r w:rsidR="00D629B7">
          <w:rPr>
            <w:position w:val="-44"/>
          </w:rPr>
          <w:pict w14:anchorId="41512851">
            <v:shape id="_x0000_i1033"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35906&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635906&quot; wsp:rsidP=&quot;00635906&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 w:hint=&quot;fareast&quot;/&gt;&lt;wx:font wx:val=&quot;Cambria Math&quot;/&gt;&lt;w:i/&gt;&lt;/w:rPr&gt;&lt;m:t&gt;i&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00A44FC8" w:rsidRPr="00A44FC8">
          <w:delInstrText xml:space="preserve"> </w:delInstrText>
        </w:r>
        <w:r w:rsidR="00A44FC8" w:rsidRPr="00A44FC8">
          <w:fldChar w:fldCharType="separate"/>
        </w:r>
        <w:r w:rsidR="00D629B7">
          <w:rPr>
            <w:position w:val="-44"/>
          </w:rPr>
          <w:pict w14:anchorId="618485CA">
            <v:shape id="_x0000_i1034"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35906&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635906&quot; wsp:rsidP=&quot;00635906&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 w:hint=&quot;fareast&quot;/&gt;&lt;wx:font wx:val=&quot;Cambria Math&quot;/&gt;&lt;w:i/&gt;&lt;/w:rPr&gt;&lt;m:t&gt;i&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00A44FC8" w:rsidRPr="00A44FC8">
          <w:fldChar w:fldCharType="end"/>
        </w:r>
        <w:r w:rsidR="00A44FC8">
          <w:rPr>
            <w:rFonts w:hint="eastAsia"/>
          </w:rPr>
          <w:delText>…</w:delText>
        </w:r>
        <w:r w:rsidR="00A44FC8" w:rsidRPr="00A44FC8">
          <w:fldChar w:fldCharType="begin"/>
        </w:r>
        <w:r w:rsidR="00A44FC8" w:rsidRPr="00A44FC8">
          <w:delInstrText xml:space="preserve"> QUOTE </w:delInstrText>
        </w:r>
        <w:r w:rsidR="00D629B7">
          <w:rPr>
            <w:position w:val="-44"/>
          </w:rPr>
          <w:pict w14:anchorId="340D7279">
            <v:shape id="_x0000_i1035"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7DA&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8F57DA&quot; wsp:rsidP=&quot;008F57DA&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n&lt;/m:t&gt;&lt;/m:r&gt;&lt;/m:sub&gt;&lt;m:sup&gt;&lt;m:r&gt;&lt;w:rPr&gt;&lt;w:rFonts w:ascii=&quot;Cambria Math&quot; w:h-ansi=&quot;Cambria Math&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00A44FC8" w:rsidRPr="00A44FC8">
          <w:delInstrText xml:space="preserve"> </w:delInstrText>
        </w:r>
        <w:r w:rsidR="00A44FC8" w:rsidRPr="00A44FC8">
          <w:fldChar w:fldCharType="separate"/>
        </w:r>
        <w:r w:rsidR="00D629B7">
          <w:rPr>
            <w:position w:val="-44"/>
          </w:rPr>
          <w:pict w14:anchorId="02ED4881">
            <v:shape id="_x0000_i1036"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B601B&quot;/&gt;&lt;wsp:rsid wsp:val=&quot;008C54EA&quot;/&gt;&lt;wsp:rsid wsp:val=&quot;008C55EE&quot;/&gt;&lt;wsp:rsid wsp:val=&quot;008F57DA&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8F57DA&quot; wsp:rsidP=&quot;008F57DA&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n&lt;/m:t&gt;&lt;/m:r&gt;&lt;/m:sub&gt;&lt;m:sup&gt;&lt;m:r&gt;&lt;w:rPr&gt;&lt;w:rFonts w:ascii=&quot;Cambria Math&quot; w:h-ansi=&quot;Cambria Math&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00A44FC8" w:rsidRPr="00A44FC8">
          <w:fldChar w:fldCharType="end"/>
        </w:r>
        <w:r w:rsidR="00A44FC8">
          <w:rPr>
            <w:rFonts w:hint="eastAsia"/>
          </w:rPr>
          <w:delText>。</w:delText>
        </w:r>
      </w:del>
    </w:p>
    <w:p w14:paraId="24D28EB8" w14:textId="77777777" w:rsidR="00502ABF" w:rsidRPr="00A44FC8" w:rsidRDefault="001E46D4" w:rsidP="00B710DA">
      <w:pPr>
        <w:rPr>
          <w:del w:id="153" w:author="智绘未来专利代理" w:date="2021-09-03T10:21:00Z"/>
        </w:rPr>
      </w:pPr>
      <w:bookmarkStart w:id="154" w:name="_Hlk79446219"/>
      <w:del w:id="155" w:author="智绘未来专利代理" w:date="2021-09-03T10:21:00Z">
        <w:r>
          <w:rPr>
            <w:rFonts w:hint="eastAsia"/>
          </w:rPr>
          <w:delText>依据矢量合成规则，</w:delText>
        </w:r>
        <w:r w:rsidR="008A2A47" w:rsidRPr="00A05D7C">
          <w:rPr>
            <w:rFonts w:hint="eastAsia"/>
          </w:rPr>
          <w:delText>分别对进出水数据进行合并，得到进水和出水两组数据</w:delText>
        </w:r>
        <w:bookmarkEnd w:id="154"/>
        <w:r w:rsidR="008A2A47" w:rsidRPr="00A05D7C">
          <w:rPr>
            <w:rFonts w:hint="eastAsia"/>
          </w:rPr>
          <w:delText>：</w:delText>
        </w:r>
        <w:r w:rsidR="008A2A47" w:rsidRPr="008A2A47">
          <w:fldChar w:fldCharType="begin"/>
        </w:r>
        <w:r w:rsidR="008A2A47" w:rsidRPr="008A2A47">
          <w:delInstrText xml:space="preserve"> QUOTE </w:delInstrText>
        </w:r>
        <w:r w:rsidR="00D629B7">
          <w:rPr>
            <w:position w:val="-42"/>
          </w:rPr>
          <w:pict w14:anchorId="64032759">
            <v:shape id="_x0000_i1037"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318F&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E3318F&quot; wsp:rsidP=&quot;00E3318F&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x&lt;/m:t&gt;&lt;/m:r&gt;&lt;/m:sub&gt;&lt;m:sup&gt;&lt;m:r&gt;&lt;w:rPr&gt;&lt;w:rFonts w:ascii=&quot;Cambria Math&quot; w:h-ansi=&quot;Cambria Math&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8A2A47" w:rsidRPr="008A2A47">
          <w:delInstrText xml:space="preserve"> </w:delInstrText>
        </w:r>
        <w:r w:rsidR="008A2A47" w:rsidRPr="008A2A47">
          <w:fldChar w:fldCharType="separate"/>
        </w:r>
        <w:r w:rsidR="00D629B7">
          <w:rPr>
            <w:position w:val="-42"/>
          </w:rPr>
          <w:pict w14:anchorId="68095ACC">
            <v:shape id="_x0000_i1038"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318F&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E3318F&quot; wsp:rsidP=&quot;00E3318F&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x&lt;/m:t&gt;&lt;/m:r&gt;&lt;/m:sub&gt;&lt;m:sup&gt;&lt;m:r&gt;&lt;w:rPr&gt;&lt;w:rFonts w:ascii=&quot;Cambria Math&quot; w:h-ansi=&quot;Cambria Math&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8A2A47" w:rsidRPr="008A2A47">
          <w:fldChar w:fldCharType="end"/>
        </w:r>
        <w:r w:rsidR="008A2A47" w:rsidRPr="00A05D7C">
          <w:rPr>
            <w:rFonts w:hint="eastAsia"/>
          </w:rPr>
          <w:delText>、</w:delText>
        </w:r>
        <w:r w:rsidR="008A2A47" w:rsidRPr="008A2A47">
          <w:fldChar w:fldCharType="begin"/>
        </w:r>
        <w:r w:rsidR="008A2A47" w:rsidRPr="008A2A47">
          <w:delInstrText xml:space="preserve"> QUOTE </w:delInstrText>
        </w:r>
        <w:r w:rsidR="00D629B7">
          <w:rPr>
            <w:position w:val="-45"/>
          </w:rPr>
          <w:pict w14:anchorId="49ED304E">
            <v:shape id="_x0000_i1039"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08D3&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5D08D3&quot; wsp:rsidP=&quot;005D08D3&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y&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8A2A47" w:rsidRPr="008A2A47">
          <w:delInstrText xml:space="preserve"> </w:delInstrText>
        </w:r>
        <w:r w:rsidR="008A2A47" w:rsidRPr="008A2A47">
          <w:fldChar w:fldCharType="separate"/>
        </w:r>
        <w:r w:rsidR="00D629B7">
          <w:rPr>
            <w:position w:val="-45"/>
          </w:rPr>
          <w:pict w14:anchorId="2B630544">
            <v:shape id="_x0000_i1040" type="#_x0000_t75" style="width:17.5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08D3&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5D08D3&quot; wsp:rsidP=&quot;005D08D3&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y&lt;/m:t&gt;&lt;/m:r&gt;&lt;/m:sub&gt;&lt;m:sup&gt;&lt;m:r&gt;&lt;w:rPr&gt;&lt;w:rFonts w:ascii=&quot;Cambria Math&quot; w:h-ansi=&quot;Cambria Math&quot; w:hint=&quot;fareast&quot;/&gt;&lt;wx:font wx:val=&quot;Cambria Math&quot;/&gt;&lt;w:i/&gt;&lt;/w:rPr&gt;&lt;m:t&gt;i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8A2A47" w:rsidRPr="008A2A47">
          <w:fldChar w:fldCharType="end"/>
        </w:r>
        <w:r w:rsidR="008A2A47" w:rsidRPr="00A05D7C">
          <w:rPr>
            <w:rFonts w:hint="eastAsia"/>
          </w:rPr>
          <w:delText>；</w:delText>
        </w:r>
        <w:r w:rsidR="008A2A47" w:rsidRPr="008A2A47">
          <w:fldChar w:fldCharType="begin"/>
        </w:r>
        <w:r w:rsidR="008A2A47" w:rsidRPr="008A2A47">
          <w:delInstrText xml:space="preserve"> QUOTE </w:delInstrText>
        </w:r>
        <w:r w:rsidR="00D629B7">
          <w:rPr>
            <w:position w:val="-44"/>
          </w:rPr>
          <w:pict w14:anchorId="10CDCEE2">
            <v:shape id="_x0000_i1041"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4F3B&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3D4F3B&quot; wsp:rsidP=&quot;003D4F3B&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x&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8A2A47" w:rsidRPr="008A2A47">
          <w:delInstrText xml:space="preserve"> </w:delInstrText>
        </w:r>
        <w:r w:rsidR="008A2A47" w:rsidRPr="008A2A47">
          <w:fldChar w:fldCharType="separate"/>
        </w:r>
        <w:r w:rsidR="00D629B7">
          <w:rPr>
            <w:position w:val="-44"/>
          </w:rPr>
          <w:pict w14:anchorId="42866B06">
            <v:shape id="_x0000_i1042"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4F3B&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3D4F3B&quot; wsp:rsidP=&quot;003D4F3B&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x&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8A2A47" w:rsidRPr="008A2A47">
          <w:fldChar w:fldCharType="end"/>
        </w:r>
        <w:r w:rsidR="008A2A47" w:rsidRPr="00A05D7C">
          <w:rPr>
            <w:rFonts w:hint="eastAsia"/>
          </w:rPr>
          <w:delText>、</w:delText>
        </w:r>
        <w:r w:rsidR="008A2A47" w:rsidRPr="008A2A47">
          <w:fldChar w:fldCharType="begin"/>
        </w:r>
        <w:r w:rsidR="008A2A47" w:rsidRPr="008A2A47">
          <w:delInstrText xml:space="preserve"> QUOTE </w:delInstrText>
        </w:r>
        <w:r w:rsidR="00D629B7">
          <w:rPr>
            <w:position w:val="-46"/>
          </w:rPr>
          <w:pict w14:anchorId="39C4A47D">
            <v:shape id="_x0000_i1043"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B56F5&quot;/&gt;&lt;wsp:rsid wsp:val=&quot;00FC2A43&quot;/&gt;&lt;wsp:rsid wsp:val=&quot;00FF1749&quot;/&gt;&lt;wsp:rsid wsp:val=&quot;00FF2903&quot;/&gt;&lt;/wsp:rsids&gt;&lt;/w:docPr&gt;&lt;w:body&gt;&lt;wx:sect&gt;&lt;w:p wsp:rsidR=&quot;00000000&quot; wsp:rsidRDefault=&quot;00FB56F5&quot; wsp:rsidP=&quot;00FB56F5&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y&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008A2A47" w:rsidRPr="008A2A47">
          <w:delInstrText xml:space="preserve"> </w:delInstrText>
        </w:r>
        <w:r w:rsidR="008A2A47" w:rsidRPr="008A2A47">
          <w:fldChar w:fldCharType="separate"/>
        </w:r>
        <w:r w:rsidR="00D629B7">
          <w:rPr>
            <w:position w:val="-46"/>
          </w:rPr>
          <w:pict w14:anchorId="47E72B0C">
            <v:shape id="_x0000_i1044" type="#_x0000_t75" style="width:23.8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61F6&quot;/&gt;&lt;wsp:rsid wsp:val=&quot;001E6E59&quot;/&gt;&lt;wsp:rsid wsp:val=&quot;002120E6&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A4455&quot;/&gt;&lt;wsp:rsid wsp:val=&quot;00CA6C6A&quot;/&gt;&lt;wsp:rsid wsp:val=&quot;00CB0DD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B56F5&quot;/&gt;&lt;wsp:rsid wsp:val=&quot;00FC2A43&quot;/&gt;&lt;wsp:rsid wsp:val=&quot;00FF1749&quot;/&gt;&lt;wsp:rsid wsp:val=&quot;00FF2903&quot;/&gt;&lt;/wsp:rsids&gt;&lt;/w:docPr&gt;&lt;w:body&gt;&lt;wx:sect&gt;&lt;w:p wsp:rsidR=&quot;00000000&quot; wsp:rsidRDefault=&quot;00FB56F5&quot; wsp:rsidP=&quot;00FB56F5&quot;&gt;&lt;m:oMathPara&gt;&lt;m:oMath&gt;&lt;m:sSubSup&gt;&lt;m:sSubSupPr&gt;&lt;m:ctrlPr&gt;&lt;w:rPr&gt;&lt;w:rFonts w:ascii=&quot;Cambria Math&quot; w:h-ansi=&quot;Cambria Math&quot;/&gt;&lt;wx:font wx:val=&quot;Cambria Math&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y&lt;/m:t&gt;&lt;/m:r&gt;&lt;/m:sub&gt;&lt;m:sup&gt;&lt;m:r&gt;&lt;w:rPr&gt;&lt;w:rFonts w:ascii=&quot;Cambria Math&quot; w:h-ansi=&quot;Cambria Math&quot; w:hint=&quot;fareast&quot;/&gt;&lt;wx:font wx:val=&quot;Cambria Math&quot;/&gt;&lt;w:i/&gt;&lt;/w:rPr&gt;&lt;m:t&gt;ou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008A2A47" w:rsidRPr="008A2A47">
          <w:fldChar w:fldCharType="end"/>
        </w:r>
      </w:del>
    </w:p>
    <w:p w14:paraId="3CB9ECCE" w14:textId="77777777" w:rsidR="001E46D4" w:rsidRDefault="001E46D4" w:rsidP="00B710DA">
      <w:pPr>
        <w:rPr>
          <w:del w:id="156" w:author="智绘未来专利代理" w:date="2021-09-03T10:21:00Z"/>
        </w:rPr>
      </w:pPr>
      <w:del w:id="157" w:author="智绘未来专利代理" w:date="2021-09-03T10:21:00Z">
        <w:r>
          <w:rPr>
            <w:rFonts w:hint="eastAsia"/>
          </w:rPr>
          <w:delText>（</w:delText>
        </w:r>
        <w:r>
          <w:rPr>
            <w:rFonts w:hint="eastAsia"/>
          </w:rPr>
          <w:delText>3</w:delText>
        </w:r>
        <w:r>
          <w:rPr>
            <w:rFonts w:hint="eastAsia"/>
          </w:rPr>
          <w:delText>）</w:delText>
        </w:r>
        <w:bookmarkStart w:id="158" w:name="_Hlk79446573"/>
        <w:r>
          <w:rPr>
            <w:rFonts w:hint="eastAsia"/>
          </w:rPr>
          <w:delText>绘制描述洪水演进特征的洪水演进双线图</w:delText>
        </w:r>
        <w:bookmarkEnd w:id="158"/>
      </w:del>
    </w:p>
    <w:p w14:paraId="43BE6B02" w14:textId="77777777" w:rsidR="001E46D4" w:rsidRDefault="001E46D4" w:rsidP="00B710DA">
      <w:pPr>
        <w:rPr>
          <w:del w:id="159" w:author="智绘未来专利代理" w:date="2021-09-03T10:21:00Z"/>
        </w:rPr>
      </w:pPr>
      <w:bookmarkStart w:id="160" w:name="_Hlk79446593"/>
      <w:del w:id="161" w:author="智绘未来专利代理" w:date="2021-09-03T10:21:00Z">
        <w:r>
          <w:rPr>
            <w:rFonts w:hint="eastAsia"/>
          </w:rPr>
          <w:delText>以</w:delText>
        </w:r>
        <w:r>
          <w:rPr>
            <w:rFonts w:hint="eastAsia"/>
          </w:rPr>
          <w:delText>z</w:delText>
        </w:r>
        <w:r>
          <w:rPr>
            <w:rFonts w:hint="eastAsia"/>
          </w:rPr>
          <w:delText>轴为时间轴，依照该区域的直角坐标系绘制进出水数据</w:delText>
        </w:r>
        <w:r w:rsidR="00463042">
          <w:rPr>
            <w:rFonts w:hint="eastAsia"/>
          </w:rPr>
          <w:delText>于</w:delText>
        </w:r>
        <w:r>
          <w:rPr>
            <w:rFonts w:hint="eastAsia"/>
          </w:rPr>
          <w:delText>三维图中，得到</w:delText>
        </w:r>
        <w:r w:rsidR="00463042">
          <w:rPr>
            <w:rFonts w:hint="eastAsia"/>
          </w:rPr>
          <w:delText>描述洪水演进特征的</w:delText>
        </w:r>
        <w:r>
          <w:rPr>
            <w:rFonts w:hint="eastAsia"/>
          </w:rPr>
          <w:delText>洪水演进双线图。</w:delText>
        </w:r>
        <w:bookmarkEnd w:id="160"/>
        <w:r w:rsidR="00463042" w:rsidRPr="00A05D7C">
          <w:rPr>
            <w:rFonts w:hint="eastAsia"/>
          </w:rPr>
          <w:delText>洪水演进双线图的双线随着时间轴发生方向和大小的变动，完整的呈现了洪水期的时间和数量</w:delText>
        </w:r>
        <w:commentRangeStart w:id="162"/>
        <w:r w:rsidR="00463042" w:rsidRPr="00A05D7C">
          <w:rPr>
            <w:rFonts w:hint="eastAsia"/>
          </w:rPr>
          <w:delText>信息</w:delText>
        </w:r>
      </w:del>
      <w:commentRangeEnd w:id="162"/>
      <w:r w:rsidR="00807E86">
        <w:rPr>
          <w:rStyle w:val="af1"/>
        </w:rPr>
        <w:commentReference w:id="162"/>
      </w:r>
      <w:del w:id="163" w:author="智绘未来专利代理" w:date="2021-09-03T10:21:00Z">
        <w:r w:rsidR="00463042" w:rsidRPr="00A05D7C">
          <w:rPr>
            <w:rFonts w:hint="eastAsia"/>
          </w:rPr>
          <w:delText>。</w:delText>
        </w:r>
      </w:del>
      <w:commentRangeEnd w:id="145"/>
      <w:r w:rsidR="00ED778C">
        <w:rPr>
          <w:rStyle w:val="af1"/>
        </w:rPr>
        <w:commentReference w:id="145"/>
      </w:r>
    </w:p>
    <w:p w14:paraId="7B1C1333" w14:textId="77777777" w:rsidR="001E46D4" w:rsidRPr="006E4A94" w:rsidRDefault="001E46D4" w:rsidP="00B710DA">
      <w:pPr>
        <w:rPr>
          <w:del w:id="164" w:author="智绘未来专利代理" w:date="2021-09-03T10:21:00Z"/>
        </w:rPr>
      </w:pPr>
      <w:del w:id="165" w:author="智绘未来专利代理" w:date="2021-09-03T10:21:00Z">
        <w:r w:rsidRPr="006E4A94">
          <w:rPr>
            <w:rFonts w:hint="eastAsia"/>
          </w:rPr>
          <w:delText xml:space="preserve"> </w:delText>
        </w:r>
      </w:del>
    </w:p>
    <w:p w14:paraId="772C1679" w14:textId="256C2931" w:rsidR="00516458" w:rsidRPr="00ED778C" w:rsidRDefault="00C35F92" w:rsidP="00ED778C">
      <w:pPr>
        <w:pStyle w:val="00"/>
        <w:ind w:firstLine="482"/>
        <w:rPr>
          <w:b/>
        </w:rPr>
      </w:pPr>
      <w:r w:rsidRPr="00ED778C">
        <w:rPr>
          <w:rFonts w:hint="eastAsia"/>
          <w:b/>
        </w:rPr>
        <w:t>附图说明</w:t>
      </w:r>
    </w:p>
    <w:p w14:paraId="0028DF7C" w14:textId="77777777" w:rsidR="0016700D" w:rsidRPr="00A612C7" w:rsidRDefault="0016700D" w:rsidP="00ED778C">
      <w:pPr>
        <w:pStyle w:val="00"/>
        <w:ind w:firstLine="480"/>
      </w:pPr>
      <w:r w:rsidRPr="00A612C7">
        <w:rPr>
          <w:rFonts w:hint="eastAsia"/>
        </w:rPr>
        <w:t>图</w:t>
      </w:r>
      <w:r w:rsidRPr="00A612C7">
        <w:rPr>
          <w:rFonts w:hint="eastAsia"/>
        </w:rPr>
        <w:t>1</w:t>
      </w:r>
      <w:r w:rsidRPr="00A612C7">
        <w:rPr>
          <w:rFonts w:hint="eastAsia"/>
        </w:rPr>
        <w:t>是依据实例研究区域——黄河下游长垣一滩得到的洪水演进双线图。</w:t>
      </w:r>
    </w:p>
    <w:p w14:paraId="29F7B488" w14:textId="5271267B" w:rsidR="007712EB" w:rsidRPr="00A612C7" w:rsidRDefault="0016700D" w:rsidP="00ED778C">
      <w:pPr>
        <w:pStyle w:val="00"/>
        <w:ind w:firstLine="480"/>
      </w:pPr>
      <w:r w:rsidRPr="00A612C7">
        <w:rPr>
          <w:rFonts w:hint="eastAsia"/>
        </w:rPr>
        <w:t>图</w:t>
      </w:r>
      <w:r w:rsidRPr="00A612C7">
        <w:rPr>
          <w:rFonts w:hint="eastAsia"/>
        </w:rPr>
        <w:t>2</w:t>
      </w:r>
      <w:r w:rsidRPr="00A612C7">
        <w:rPr>
          <w:rFonts w:hint="eastAsia"/>
        </w:rPr>
        <w:t>是本发明实例的具体实施方式的技术路线图。</w:t>
      </w:r>
    </w:p>
    <w:p w14:paraId="59DE2F79" w14:textId="77777777" w:rsidR="00AD57B4" w:rsidRDefault="00AD57B4" w:rsidP="0016700D">
      <w:pPr>
        <w:pStyle w:val="00"/>
        <w:ind w:firstLine="482"/>
        <w:rPr>
          <w:ins w:id="166" w:author="智绘未来专利代理" w:date="2021-09-03T10:21:00Z"/>
          <w:b/>
          <w:bCs/>
        </w:rPr>
      </w:pPr>
    </w:p>
    <w:p w14:paraId="0F4D858C" w14:textId="3FBF539E" w:rsidR="00516458" w:rsidRPr="00ED778C" w:rsidRDefault="00C35F92" w:rsidP="00ED778C">
      <w:pPr>
        <w:pStyle w:val="00"/>
        <w:ind w:firstLine="482"/>
        <w:rPr>
          <w:b/>
        </w:rPr>
      </w:pPr>
      <w:r w:rsidRPr="00ED778C">
        <w:rPr>
          <w:rFonts w:hint="eastAsia"/>
          <w:b/>
        </w:rPr>
        <w:t>具体实施方式</w:t>
      </w:r>
    </w:p>
    <w:p w14:paraId="3338362D" w14:textId="112F40D3" w:rsidR="00241BF9" w:rsidRDefault="00C96055" w:rsidP="007A29F3">
      <w:pPr>
        <w:pStyle w:val="00"/>
        <w:ind w:firstLine="480"/>
        <w:rPr>
          <w:ins w:id="167" w:author="智绘未来专利代理" w:date="2021-09-03T10:21:00Z"/>
        </w:rPr>
      </w:pPr>
      <w:del w:id="168" w:author="智绘未来专利代理" w:date="2021-09-03T10:21:00Z">
        <w:r>
          <w:rPr>
            <w:rFonts w:hint="eastAsia"/>
          </w:rPr>
          <w:delText>以下</w:delText>
        </w:r>
      </w:del>
      <w:ins w:id="169" w:author="智绘未来专利代理" w:date="2021-09-03T10:21:00Z">
        <w:r w:rsidR="007A29F3" w:rsidRPr="007A29F3">
          <w:rPr>
            <w:rFonts w:hint="eastAsia"/>
          </w:rPr>
          <w:t>下面</w:t>
        </w:r>
      </w:ins>
      <w:r w:rsidR="007A29F3" w:rsidRPr="007A29F3">
        <w:rPr>
          <w:rFonts w:hint="eastAsia"/>
        </w:rPr>
        <w:t>结合</w:t>
      </w:r>
      <w:del w:id="170" w:author="智绘未来专利代理" w:date="2021-09-03T10:21:00Z">
        <w:r>
          <w:rPr>
            <w:rFonts w:hint="eastAsia"/>
          </w:rPr>
          <w:delText>实例</w:delText>
        </w:r>
      </w:del>
      <w:ins w:id="171" w:author="智绘未来专利代理" w:date="2021-09-03T10:21:00Z">
        <w:r w:rsidR="007A29F3" w:rsidRPr="007A29F3">
          <w:rPr>
            <w:rFonts w:hint="eastAsia"/>
          </w:rPr>
          <w:t>附图</w:t>
        </w:r>
      </w:ins>
      <w:r w:rsidR="007A29F3" w:rsidRPr="007A29F3">
        <w:rPr>
          <w:rFonts w:hint="eastAsia"/>
        </w:rPr>
        <w:t>对本</w:t>
      </w:r>
      <w:ins w:id="172" w:author="智绘未来专利代理" w:date="2021-09-03T10:21:00Z">
        <w:r w:rsidR="007A29F3" w:rsidRPr="007A29F3">
          <w:rPr>
            <w:rFonts w:hint="eastAsia"/>
          </w:rPr>
          <w:t>申请作进一步描述。以下实施例仅用于更加清楚地说明本</w:t>
        </w:r>
      </w:ins>
      <w:r w:rsidR="007A29F3" w:rsidRPr="007A29F3">
        <w:rPr>
          <w:rFonts w:hint="eastAsia"/>
        </w:rPr>
        <w:t>发明的</w:t>
      </w:r>
      <w:ins w:id="173" w:author="智绘未来专利代理" w:date="2021-09-03T10:21:00Z">
        <w:r w:rsidR="007A29F3" w:rsidRPr="007A29F3">
          <w:rPr>
            <w:rFonts w:hint="eastAsia"/>
          </w:rPr>
          <w:t>技术方案，而不能以此来限制本申请的保护范围。</w:t>
        </w:r>
      </w:ins>
    </w:p>
    <w:p w14:paraId="0548D868" w14:textId="0BEB0D42" w:rsidR="006C4338" w:rsidRDefault="006C4338" w:rsidP="00ED778C">
      <w:pPr>
        <w:pStyle w:val="00"/>
        <w:ind w:firstLine="480"/>
        <w:rPr>
          <w:moveTo w:id="174" w:author="智绘未来专利代理" w:date="2021-09-03T10:21:00Z"/>
        </w:rPr>
      </w:pPr>
      <w:ins w:id="175" w:author="智绘未来专利代理" w:date="2021-09-03T10:21:00Z">
        <w:r>
          <w:rPr>
            <w:rFonts w:hint="eastAsia"/>
          </w:rPr>
          <w:t>在本发明中，</w:t>
        </w:r>
      </w:ins>
      <w:moveToRangeStart w:id="176" w:author="智绘未来专利代理" w:date="2021-09-03T10:21:00Z" w:name="move81556906"/>
      <w:moveTo w:id="177" w:author="智绘未来专利代理" w:date="2021-09-03T10:21:00Z">
        <w:r w:rsidRPr="006C4338">
          <w:rPr>
            <w:rFonts w:hint="eastAsia"/>
          </w:rPr>
          <w:t>洪水演进是指洪水波沿河道</w:t>
        </w:r>
        <w:r w:rsidRPr="006C4338">
          <w:rPr>
            <w:rFonts w:hint="eastAsia"/>
          </w:rPr>
          <w:t>(</w:t>
        </w:r>
        <w:r w:rsidRPr="006C4338">
          <w:rPr>
            <w:rFonts w:hint="eastAsia"/>
          </w:rPr>
          <w:t>或分洪区、滞洪区</w:t>
        </w:r>
        <w:r w:rsidRPr="006C4338">
          <w:rPr>
            <w:rFonts w:hint="eastAsia"/>
          </w:rPr>
          <w:t>)</w:t>
        </w:r>
        <w:r w:rsidRPr="006C4338">
          <w:rPr>
            <w:rFonts w:hint="eastAsia"/>
          </w:rPr>
          <w:t>传播演变的过程。对分、滞洪区洪水演进的研究可以得到洪水在分、滞洪区域的淹没时间、时长、水深以及洪水迁移的方向，指导分、滞洪区域的管理与应用。</w:t>
        </w:r>
      </w:moveTo>
    </w:p>
    <w:moveToRangeEnd w:id="176"/>
    <w:p w14:paraId="1FE022DA" w14:textId="77777777" w:rsidR="00256E60" w:rsidRDefault="007712EB" w:rsidP="007A29F3">
      <w:pPr>
        <w:pStyle w:val="00"/>
        <w:ind w:firstLine="480"/>
        <w:rPr>
          <w:ins w:id="178" w:author="智绘未来专利代理" w:date="2021-09-03T10:21:00Z"/>
        </w:rPr>
      </w:pPr>
      <w:ins w:id="179" w:author="智绘未来专利代理" w:date="2021-09-03T10:21:00Z">
        <w:r>
          <w:rPr>
            <w:rFonts w:hint="eastAsia"/>
          </w:rPr>
          <w:t>如图</w:t>
        </w:r>
        <w:r>
          <w:rPr>
            <w:rFonts w:hint="eastAsia"/>
          </w:rPr>
          <w:t>1</w:t>
        </w:r>
        <w:r>
          <w:rPr>
            <w:rFonts w:hint="eastAsia"/>
          </w:rPr>
          <w:t>所示，本发明提供了</w:t>
        </w:r>
        <w:r w:rsidR="000802FE">
          <w:rPr>
            <w:rFonts w:hint="eastAsia"/>
          </w:rPr>
          <w:t>一种</w:t>
        </w:r>
        <w:r w:rsidR="000802FE" w:rsidRPr="000802FE">
          <w:rPr>
            <w:rFonts w:hint="eastAsia"/>
          </w:rPr>
          <w:t>基于数值模拟描述滩</w:t>
        </w:r>
        <w:proofErr w:type="gramStart"/>
        <w:r w:rsidR="000802FE" w:rsidRPr="000802FE">
          <w:rPr>
            <w:rFonts w:hint="eastAsia"/>
          </w:rPr>
          <w:t>区洪水</w:t>
        </w:r>
        <w:proofErr w:type="gramEnd"/>
        <w:r w:rsidR="000802FE" w:rsidRPr="000802FE">
          <w:rPr>
            <w:rFonts w:hint="eastAsia"/>
          </w:rPr>
          <w:t>演进特征的</w:t>
        </w:r>
        <w:commentRangeStart w:id="180"/>
        <w:r w:rsidR="000802FE" w:rsidRPr="000802FE">
          <w:rPr>
            <w:rFonts w:hint="eastAsia"/>
          </w:rPr>
          <w:t>方法</w:t>
        </w:r>
        <w:commentRangeEnd w:id="180"/>
        <w:r w:rsidR="004F4B9D">
          <w:rPr>
            <w:rStyle w:val="af1"/>
          </w:rPr>
          <w:commentReference w:id="180"/>
        </w:r>
        <w:r w:rsidR="00256E60">
          <w:rPr>
            <w:rFonts w:hint="eastAsia"/>
          </w:rPr>
          <w:t>，包括以下步骤：</w:t>
        </w:r>
      </w:ins>
    </w:p>
    <w:p w14:paraId="2DB49CB4" w14:textId="186394EF" w:rsidR="008C3FF8" w:rsidRDefault="008C3FF8" w:rsidP="007A29F3">
      <w:pPr>
        <w:pStyle w:val="00"/>
        <w:ind w:firstLine="480"/>
        <w:rPr>
          <w:ins w:id="181" w:author="智绘未来专利代理" w:date="2021-09-03T10:21:00Z"/>
        </w:rPr>
      </w:pPr>
      <w:ins w:id="182" w:author="智绘未来专利代理" w:date="2021-09-03T10:21:00Z">
        <w:r>
          <w:rPr>
            <w:rFonts w:hint="eastAsia"/>
          </w:rPr>
          <w:t>步骤</w:t>
        </w:r>
        <w:r>
          <w:rPr>
            <w:rFonts w:hint="eastAsia"/>
          </w:rPr>
          <w:t>1</w:t>
        </w:r>
        <w:r>
          <w:rPr>
            <w:rFonts w:hint="eastAsia"/>
          </w:rPr>
          <w:t>，</w:t>
        </w:r>
        <w:commentRangeStart w:id="183"/>
        <w:r>
          <w:rPr>
            <w:rFonts w:hint="eastAsia"/>
          </w:rPr>
          <w:t>提取设定区域的水文</w:t>
        </w:r>
        <w:r w:rsidR="00B71FDD">
          <w:rPr>
            <w:rFonts w:hint="eastAsia"/>
          </w:rPr>
          <w:t>信息</w:t>
        </w:r>
        <w:r>
          <w:rPr>
            <w:rFonts w:hint="eastAsia"/>
          </w:rPr>
          <w:t>、土地利用</w:t>
        </w:r>
        <w:r w:rsidR="00B71FDD">
          <w:rPr>
            <w:rFonts w:hint="eastAsia"/>
          </w:rPr>
          <w:t>信息</w:t>
        </w:r>
        <w:r>
          <w:rPr>
            <w:rFonts w:hint="eastAsia"/>
          </w:rPr>
          <w:t>、地形</w:t>
        </w:r>
        <w:r w:rsidR="00B71FDD">
          <w:rPr>
            <w:rFonts w:hint="eastAsia"/>
          </w:rPr>
          <w:t>信息</w:t>
        </w:r>
        <w:r w:rsidR="00114883">
          <w:rPr>
            <w:rFonts w:hint="eastAsia"/>
          </w:rPr>
          <w:t>和地面糙</w:t>
        </w:r>
        <w:r w:rsidR="00744000">
          <w:rPr>
            <w:rFonts w:hint="eastAsia"/>
          </w:rPr>
          <w:t>率</w:t>
        </w:r>
        <w:r w:rsidR="00B71FDD">
          <w:rPr>
            <w:rFonts w:hint="eastAsia"/>
          </w:rPr>
          <w:t>信息</w:t>
        </w:r>
        <w:r w:rsidR="00171D78">
          <w:rPr>
            <w:rFonts w:hint="eastAsia"/>
          </w:rPr>
          <w:t>，</w:t>
        </w:r>
      </w:ins>
      <w:commentRangeEnd w:id="183"/>
      <w:r w:rsidR="00073651">
        <w:rPr>
          <w:rStyle w:val="af1"/>
        </w:rPr>
        <w:commentReference w:id="183"/>
      </w:r>
      <w:ins w:id="184" w:author="智绘未来专利代理" w:date="2021-09-03T10:21:00Z">
        <w:r w:rsidR="00171D78">
          <w:rPr>
            <w:rFonts w:hint="eastAsia"/>
          </w:rPr>
          <w:t>用以获得该设定区域的进出水数据</w:t>
        </w:r>
        <w:r w:rsidR="00AB144D">
          <w:rPr>
            <w:rFonts w:hint="eastAsia"/>
          </w:rPr>
          <w:t>。</w:t>
        </w:r>
        <w:r w:rsidR="0072658A">
          <w:rPr>
            <w:rFonts w:hint="eastAsia"/>
          </w:rPr>
          <w:t>步骤</w:t>
        </w:r>
        <w:r w:rsidR="0072658A">
          <w:rPr>
            <w:rFonts w:hint="eastAsia"/>
          </w:rPr>
          <w:t>1</w:t>
        </w:r>
      </w:ins>
      <w:r w:rsidR="0072658A">
        <w:rPr>
          <w:rFonts w:hint="eastAsia"/>
        </w:rPr>
        <w:t>具体</w:t>
      </w:r>
      <w:ins w:id="185" w:author="智绘未来专利代理" w:date="2021-09-03T10:21:00Z">
        <w:r w:rsidR="0072658A">
          <w:rPr>
            <w:rFonts w:hint="eastAsia"/>
          </w:rPr>
          <w:t>包括：</w:t>
        </w:r>
      </w:ins>
    </w:p>
    <w:p w14:paraId="5C04BEB5" w14:textId="5CD6A469" w:rsidR="0072658A" w:rsidRDefault="008E3AEA" w:rsidP="00ED778C">
      <w:pPr>
        <w:pStyle w:val="00"/>
        <w:ind w:firstLine="480"/>
      </w:pPr>
      <w:ins w:id="186" w:author="智绘未来专利代理" w:date="2021-09-03T10:21:00Z">
        <w:r>
          <w:rPr>
            <w:rFonts w:hint="eastAsia"/>
          </w:rPr>
          <w:t>提取设定区域的水文</w:t>
        </w:r>
        <w:r w:rsidR="003B29BB">
          <w:rPr>
            <w:rFonts w:hint="eastAsia"/>
          </w:rPr>
          <w:t>信息</w:t>
        </w:r>
        <w:r>
          <w:rPr>
            <w:rFonts w:hint="eastAsia"/>
          </w:rPr>
          <w:t>，</w:t>
        </w:r>
        <w:r w:rsidR="00F76083">
          <w:rPr>
            <w:rFonts w:hint="eastAsia"/>
          </w:rPr>
          <w:t>用于</w:t>
        </w:r>
        <w:r w:rsidR="00420E67" w:rsidRPr="00420E67">
          <w:rPr>
            <w:rFonts w:hint="eastAsia"/>
          </w:rPr>
          <w:t>作为模拟的水文条件</w:t>
        </w:r>
        <w:r w:rsidR="002D7E05">
          <w:rPr>
            <w:rFonts w:hint="eastAsia"/>
          </w:rPr>
          <w:t>，</w:t>
        </w:r>
        <w:r w:rsidR="00CD45CF">
          <w:rPr>
            <w:rFonts w:hint="eastAsia"/>
          </w:rPr>
          <w:t>一个优选但非限制性的</w:t>
        </w:r>
      </w:ins>
      <w:r w:rsidR="00CD45CF">
        <w:rPr>
          <w:rFonts w:hint="eastAsia"/>
        </w:rPr>
        <w:t>实施方式</w:t>
      </w:r>
      <w:del w:id="187" w:author="智绘未来专利代理" w:date="2021-09-03T10:21:00Z">
        <w:r w:rsidR="00C96055">
          <w:rPr>
            <w:rFonts w:hint="eastAsia"/>
          </w:rPr>
          <w:delText>作进一步说明：</w:delText>
        </w:r>
      </w:del>
      <w:ins w:id="188" w:author="智绘未来专利代理" w:date="2021-09-03T10:21:00Z">
        <w:r w:rsidR="00CD45CF">
          <w:rPr>
            <w:rFonts w:hint="eastAsia"/>
          </w:rPr>
          <w:t>为，</w:t>
        </w:r>
        <w:r w:rsidR="00A94015">
          <w:rPr>
            <w:rFonts w:hint="eastAsia"/>
          </w:rPr>
          <w:t>在历史数据中，</w:t>
        </w:r>
        <w:r w:rsidR="004917C5">
          <w:rPr>
            <w:rFonts w:hint="eastAsia"/>
          </w:rPr>
          <w:t>选取典型</w:t>
        </w:r>
        <w:r w:rsidR="00205D45">
          <w:rPr>
            <w:rFonts w:hint="eastAsia"/>
          </w:rPr>
          <w:t>的洪水情景</w:t>
        </w:r>
        <w:r w:rsidR="00917E26">
          <w:rPr>
            <w:rFonts w:hint="eastAsia"/>
          </w:rPr>
          <w:t>水文条件</w:t>
        </w:r>
        <w:r w:rsidR="005F1144">
          <w:rPr>
            <w:rFonts w:hint="eastAsia"/>
          </w:rPr>
          <w:t>，例如</w:t>
        </w:r>
        <w:r w:rsidR="007F425D">
          <w:rPr>
            <w:rFonts w:hint="eastAsia"/>
          </w:rPr>
          <w:t>，</w:t>
        </w:r>
        <w:r w:rsidR="00D52F07">
          <w:rPr>
            <w:rFonts w:hint="eastAsia"/>
          </w:rPr>
          <w:t>在</w:t>
        </w:r>
        <w:r w:rsidR="00D52F07" w:rsidRPr="00D52F07">
          <w:rPr>
            <w:rFonts w:hint="eastAsia"/>
          </w:rPr>
          <w:t>《中华人民共和国水文年鉴</w:t>
        </w:r>
        <w:r w:rsidR="00D52F07" w:rsidRPr="00D52F07">
          <w:rPr>
            <w:rFonts w:hint="eastAsia"/>
          </w:rPr>
          <w:t xml:space="preserve"> </w:t>
        </w:r>
        <w:r w:rsidR="00D52F07" w:rsidRPr="00D52F07">
          <w:rPr>
            <w:rFonts w:hint="eastAsia"/>
          </w:rPr>
          <w:t>黄河流域水文资料》中</w:t>
        </w:r>
        <w:r w:rsidR="006D1F3C">
          <w:rPr>
            <w:rFonts w:hint="eastAsia"/>
          </w:rPr>
          <w:t>选择洪水情景。</w:t>
        </w:r>
        <w:r w:rsidR="0064503D">
          <w:rPr>
            <w:rFonts w:hint="eastAsia"/>
          </w:rPr>
          <w:t>选择的方式包括但不限于，</w:t>
        </w:r>
        <w:r w:rsidR="00694791">
          <w:rPr>
            <w:rFonts w:hint="eastAsia"/>
          </w:rPr>
          <w:t>考虑</w:t>
        </w:r>
        <w:r w:rsidR="00694791" w:rsidRPr="00694791">
          <w:rPr>
            <w:rFonts w:hint="eastAsia"/>
          </w:rPr>
          <w:t>洪水漫滩可以覆盖滩区的</w:t>
        </w:r>
        <w:r w:rsidR="00577C8C">
          <w:rPr>
            <w:rFonts w:hint="eastAsia"/>
          </w:rPr>
          <w:t>占比</w:t>
        </w:r>
        <w:r w:rsidR="00694791" w:rsidRPr="00694791">
          <w:rPr>
            <w:rFonts w:hint="eastAsia"/>
          </w:rPr>
          <w:t>，</w:t>
        </w:r>
        <w:r w:rsidR="00AD0CB3">
          <w:rPr>
            <w:rFonts w:hint="eastAsia"/>
          </w:rPr>
          <w:t>是否</w:t>
        </w:r>
        <w:r w:rsidR="00694791" w:rsidRPr="00694791">
          <w:rPr>
            <w:rFonts w:hint="eastAsia"/>
          </w:rPr>
          <w:t>有利于分析洪水在滩区的漫滩规律</w:t>
        </w:r>
        <w:r w:rsidR="0032154E">
          <w:rPr>
            <w:rFonts w:hint="eastAsia"/>
          </w:rPr>
          <w:t>等</w:t>
        </w:r>
        <w:r w:rsidR="00694791" w:rsidRPr="00694791">
          <w:rPr>
            <w:rFonts w:hint="eastAsia"/>
          </w:rPr>
          <w:t>。</w:t>
        </w:r>
      </w:ins>
    </w:p>
    <w:p w14:paraId="1EE6B543" w14:textId="5F65C7EE" w:rsidR="006963C6" w:rsidRDefault="006963C6" w:rsidP="007A29F3">
      <w:pPr>
        <w:pStyle w:val="00"/>
        <w:ind w:firstLine="480"/>
        <w:rPr>
          <w:ins w:id="189" w:author="智绘未来专利代理" w:date="2021-09-03T10:21:00Z"/>
        </w:rPr>
      </w:pPr>
      <w:ins w:id="190" w:author="智绘未来专利代理" w:date="2021-09-03T10:21:00Z">
        <w:r>
          <w:rPr>
            <w:rFonts w:hint="eastAsia"/>
          </w:rPr>
          <w:lastRenderedPageBreak/>
          <w:t>提取设定区域的</w:t>
        </w:r>
        <w:r w:rsidR="0009624F">
          <w:rPr>
            <w:rFonts w:hint="eastAsia"/>
          </w:rPr>
          <w:t>土地利用</w:t>
        </w:r>
        <w:r w:rsidR="00A00690">
          <w:rPr>
            <w:rFonts w:hint="eastAsia"/>
          </w:rPr>
          <w:t>信息</w:t>
        </w:r>
        <w:r w:rsidR="001F4A71">
          <w:rPr>
            <w:rFonts w:hint="eastAsia"/>
          </w:rPr>
          <w:t>，</w:t>
        </w:r>
        <w:r w:rsidR="003A5EDC">
          <w:rPr>
            <w:rFonts w:hint="eastAsia"/>
          </w:rPr>
          <w:t>用于</w:t>
        </w:r>
        <w:commentRangeStart w:id="191"/>
        <w:r w:rsidR="002A1163">
          <w:rPr>
            <w:rFonts w:hint="eastAsia"/>
          </w:rPr>
          <w:t>【</w:t>
        </w:r>
        <w:r w:rsidR="00D963A3" w:rsidRPr="00D963A3">
          <w:rPr>
            <w:rFonts w:hint="eastAsia"/>
          </w:rPr>
          <w:t>对不同土地利用类型的糙率进行设置</w:t>
        </w:r>
        <w:r w:rsidR="002A1163">
          <w:rPr>
            <w:rFonts w:hint="eastAsia"/>
          </w:rPr>
          <w:t>】</w:t>
        </w:r>
        <w:commentRangeEnd w:id="191"/>
        <w:r w:rsidR="002A1163">
          <w:rPr>
            <w:rStyle w:val="af1"/>
          </w:rPr>
          <w:commentReference w:id="191"/>
        </w:r>
        <w:r w:rsidR="000338EB">
          <w:rPr>
            <w:rFonts w:hint="eastAsia"/>
          </w:rPr>
          <w:t>，一个优选但非限制性的实施方式为，</w:t>
        </w:r>
        <w:r w:rsidR="00330515" w:rsidRPr="00330515">
          <w:rPr>
            <w:rFonts w:hint="eastAsia"/>
          </w:rPr>
          <w:t>根据</w:t>
        </w:r>
        <w:r w:rsidR="00330515">
          <w:rPr>
            <w:rFonts w:hint="eastAsia"/>
          </w:rPr>
          <w:t>设定时间跨度的</w:t>
        </w:r>
        <w:r w:rsidR="00330515" w:rsidRPr="00330515">
          <w:rPr>
            <w:rFonts w:hint="eastAsia"/>
          </w:rPr>
          <w:t>Google Earth</w:t>
        </w:r>
        <w:r w:rsidR="00330515" w:rsidRPr="00330515">
          <w:rPr>
            <w:rFonts w:hint="eastAsia"/>
          </w:rPr>
          <w:t>平台高分辨率卫星遥感影像，采取人工目视解译方法得到</w:t>
        </w:r>
        <w:r w:rsidR="00E23B0F">
          <w:rPr>
            <w:rFonts w:hint="eastAsia"/>
          </w:rPr>
          <w:t>。</w:t>
        </w:r>
      </w:ins>
    </w:p>
    <w:p w14:paraId="7B22826B" w14:textId="206510E1" w:rsidR="008C3FF8" w:rsidRDefault="00F8379B" w:rsidP="007A29F3">
      <w:pPr>
        <w:pStyle w:val="00"/>
        <w:ind w:firstLine="480"/>
        <w:rPr>
          <w:ins w:id="192" w:author="智绘未来专利代理" w:date="2021-09-03T10:21:00Z"/>
        </w:rPr>
      </w:pPr>
      <w:ins w:id="193" w:author="智绘未来专利代理" w:date="2021-09-03T10:21:00Z">
        <w:r>
          <w:rPr>
            <w:rFonts w:hint="eastAsia"/>
          </w:rPr>
          <w:t>提取</w:t>
        </w:r>
        <w:r w:rsidR="00265455" w:rsidRPr="00265455">
          <w:rPr>
            <w:rFonts w:hint="eastAsia"/>
          </w:rPr>
          <w:t>设定区域的</w:t>
        </w:r>
        <w:r w:rsidR="00B71FDD" w:rsidRPr="00B71FDD">
          <w:rPr>
            <w:rFonts w:hint="eastAsia"/>
          </w:rPr>
          <w:t>地形</w:t>
        </w:r>
        <w:r w:rsidR="00044693">
          <w:rPr>
            <w:rFonts w:hint="eastAsia"/>
          </w:rPr>
          <w:t>信息</w:t>
        </w:r>
        <w:r w:rsidR="00FC036A">
          <w:rPr>
            <w:rFonts w:hint="eastAsia"/>
          </w:rPr>
          <w:t>，包括但不限于，</w:t>
        </w:r>
        <w:r w:rsidR="00FC036A" w:rsidRPr="00FC036A">
          <w:rPr>
            <w:rFonts w:hint="eastAsia"/>
          </w:rPr>
          <w:t>滩地地形与主河槽水下地形</w:t>
        </w:r>
        <w:r w:rsidR="00826617">
          <w:rPr>
            <w:rFonts w:hint="eastAsia"/>
          </w:rPr>
          <w:t>，用于</w:t>
        </w:r>
        <w:commentRangeStart w:id="194"/>
        <w:r w:rsidR="00826617">
          <w:rPr>
            <w:rFonts w:hint="eastAsia"/>
          </w:rPr>
          <w:t>【】</w:t>
        </w:r>
        <w:commentRangeEnd w:id="194"/>
        <w:r w:rsidR="00826617">
          <w:rPr>
            <w:rStyle w:val="af1"/>
          </w:rPr>
          <w:commentReference w:id="194"/>
        </w:r>
        <w:r w:rsidR="00044693">
          <w:rPr>
            <w:rFonts w:hint="eastAsia"/>
          </w:rPr>
          <w:t>，</w:t>
        </w:r>
        <w:r w:rsidR="0088704C">
          <w:rPr>
            <w:rFonts w:hint="eastAsia"/>
          </w:rPr>
          <w:t>所述</w:t>
        </w:r>
        <w:r w:rsidR="0088704C" w:rsidRPr="0088704C">
          <w:rPr>
            <w:rFonts w:hint="eastAsia"/>
          </w:rPr>
          <w:t>地形信息以高程点的形式存储，部分水下地形经实测地形插值后得到。</w:t>
        </w:r>
      </w:ins>
    </w:p>
    <w:p w14:paraId="6A9F3AAA" w14:textId="64B9A1E3" w:rsidR="008C3FF8" w:rsidRDefault="009850A8" w:rsidP="007A29F3">
      <w:pPr>
        <w:pStyle w:val="00"/>
        <w:ind w:firstLine="480"/>
        <w:rPr>
          <w:ins w:id="195" w:author="智绘未来专利代理" w:date="2021-09-03T10:21:00Z"/>
        </w:rPr>
      </w:pPr>
      <w:ins w:id="196" w:author="智绘未来专利代理" w:date="2021-09-03T10:21:00Z">
        <w:r>
          <w:rPr>
            <w:rFonts w:hint="eastAsia"/>
          </w:rPr>
          <w:t>提取设定区域的</w:t>
        </w:r>
        <w:r w:rsidR="004952A9" w:rsidRPr="004952A9">
          <w:rPr>
            <w:rFonts w:hint="eastAsia"/>
          </w:rPr>
          <w:t>地面糙率信息</w:t>
        </w:r>
        <w:r w:rsidR="006F0350">
          <w:rPr>
            <w:rFonts w:hint="eastAsia"/>
          </w:rPr>
          <w:t>，依照</w:t>
        </w:r>
        <w:r w:rsidR="00FF6171">
          <w:rPr>
            <w:rFonts w:hint="eastAsia"/>
          </w:rPr>
          <w:t>获得的土地利用信息，</w:t>
        </w:r>
        <w:r w:rsidR="00FF6171" w:rsidRPr="00FF6171">
          <w:rPr>
            <w:rFonts w:hint="eastAsia"/>
          </w:rPr>
          <w:t>对不同土地利用类型的糙率进行设置</w:t>
        </w:r>
        <w:r w:rsidR="00FF6171">
          <w:rPr>
            <w:rFonts w:hint="eastAsia"/>
          </w:rPr>
          <w:t>，一个优选但非限制性的实施方式为</w:t>
        </w:r>
        <w:r w:rsidR="00FC2BD6">
          <w:rPr>
            <w:rFonts w:hint="eastAsia"/>
          </w:rPr>
          <w:t>，</w:t>
        </w:r>
        <w:r w:rsidR="005A0402" w:rsidRPr="005A0402">
          <w:rPr>
            <w:rFonts w:hint="eastAsia"/>
          </w:rPr>
          <w:t>参照《洪灾风险分析》（纪昌明</w:t>
        </w:r>
        <w:r w:rsidR="005A0402" w:rsidRPr="005A0402">
          <w:rPr>
            <w:rFonts w:hint="eastAsia"/>
          </w:rPr>
          <w:t xml:space="preserve">, </w:t>
        </w:r>
        <w:r w:rsidR="005A0402" w:rsidRPr="005A0402">
          <w:rPr>
            <w:rFonts w:hint="eastAsia"/>
          </w:rPr>
          <w:t>梅亚东</w:t>
        </w:r>
        <w:r w:rsidR="005A0402" w:rsidRPr="005A0402">
          <w:rPr>
            <w:rFonts w:hint="eastAsia"/>
          </w:rPr>
          <w:t xml:space="preserve"> 2000</w:t>
        </w:r>
        <w:r w:rsidR="005A0402" w:rsidRPr="005A0402">
          <w:rPr>
            <w:rFonts w:hint="eastAsia"/>
          </w:rPr>
          <w:t>）及水文年鉴中“洪水水文要素摘录表”内提供的主槽实测糙率系数对不同土地利用类型的糙率进行设置，其中水体、嫩滩、险工控导、林地</w:t>
        </w:r>
        <w:r w:rsidR="005A0402" w:rsidRPr="005A0402">
          <w:rPr>
            <w:rFonts w:hint="eastAsia"/>
          </w:rPr>
          <w:t>/</w:t>
        </w:r>
        <w:r w:rsidR="005A0402" w:rsidRPr="005A0402">
          <w:rPr>
            <w:rFonts w:hint="eastAsia"/>
          </w:rPr>
          <w:t>果园、耕地</w:t>
        </w:r>
        <w:r w:rsidR="005A0402" w:rsidRPr="005A0402">
          <w:rPr>
            <w:rFonts w:hint="eastAsia"/>
          </w:rPr>
          <w:t>/</w:t>
        </w:r>
        <w:r w:rsidR="005A0402" w:rsidRPr="005A0402">
          <w:rPr>
            <w:rFonts w:hint="eastAsia"/>
          </w:rPr>
          <w:t>农业用地、建设用地的糙率系数分别为：</w:t>
        </w:r>
        <w:r w:rsidR="005A0402" w:rsidRPr="005A0402">
          <w:rPr>
            <w:rFonts w:hint="eastAsia"/>
          </w:rPr>
          <w:t>0.01</w:t>
        </w:r>
        <w:r w:rsidR="005A0402" w:rsidRPr="005A0402">
          <w:rPr>
            <w:rFonts w:hint="eastAsia"/>
          </w:rPr>
          <w:t>、</w:t>
        </w:r>
        <w:r w:rsidR="005A0402" w:rsidRPr="005A0402">
          <w:rPr>
            <w:rFonts w:hint="eastAsia"/>
          </w:rPr>
          <w:t>0.025</w:t>
        </w:r>
        <w:r w:rsidR="005A0402" w:rsidRPr="005A0402">
          <w:rPr>
            <w:rFonts w:hint="eastAsia"/>
          </w:rPr>
          <w:t>、</w:t>
        </w:r>
        <w:r w:rsidR="005A0402" w:rsidRPr="005A0402">
          <w:rPr>
            <w:rFonts w:hint="eastAsia"/>
          </w:rPr>
          <w:t>0.045</w:t>
        </w:r>
        <w:r w:rsidR="005A0402" w:rsidRPr="005A0402">
          <w:rPr>
            <w:rFonts w:hint="eastAsia"/>
          </w:rPr>
          <w:t>、</w:t>
        </w:r>
        <w:r w:rsidR="005A0402" w:rsidRPr="005A0402">
          <w:rPr>
            <w:rFonts w:hint="eastAsia"/>
          </w:rPr>
          <w:t>0.05</w:t>
        </w:r>
        <w:r w:rsidR="005A0402" w:rsidRPr="005A0402">
          <w:rPr>
            <w:rFonts w:hint="eastAsia"/>
          </w:rPr>
          <w:t>、</w:t>
        </w:r>
        <w:r w:rsidR="005A0402" w:rsidRPr="005A0402">
          <w:rPr>
            <w:rFonts w:hint="eastAsia"/>
          </w:rPr>
          <w:t>0.03</w:t>
        </w:r>
        <w:r w:rsidR="005A0402" w:rsidRPr="005A0402">
          <w:rPr>
            <w:rFonts w:hint="eastAsia"/>
          </w:rPr>
          <w:t>、</w:t>
        </w:r>
        <w:r w:rsidR="005A0402" w:rsidRPr="005A0402">
          <w:rPr>
            <w:rFonts w:hint="eastAsia"/>
          </w:rPr>
          <w:t>0.06</w:t>
        </w:r>
        <w:r w:rsidR="005A0402" w:rsidRPr="005A0402">
          <w:rPr>
            <w:rFonts w:hint="eastAsia"/>
          </w:rPr>
          <w:t>。</w:t>
        </w:r>
      </w:ins>
    </w:p>
    <w:p w14:paraId="47ECA189" w14:textId="77777777" w:rsidR="00125DDD" w:rsidRDefault="003A111F" w:rsidP="007A29F3">
      <w:pPr>
        <w:pStyle w:val="00"/>
        <w:ind w:firstLine="480"/>
        <w:rPr>
          <w:ins w:id="197" w:author="智绘未来专利代理" w:date="2021-09-03T10:21:00Z"/>
        </w:rPr>
      </w:pPr>
      <w:commentRangeStart w:id="198"/>
      <w:proofErr w:type="gramStart"/>
      <w:ins w:id="199" w:author="智绘未来专利代理" w:date="2021-09-03T10:21:00Z">
        <w:r>
          <w:rPr>
            <w:rFonts w:hint="eastAsia"/>
          </w:rPr>
          <w:t>【</w:t>
        </w:r>
        <w:proofErr w:type="gramEnd"/>
        <w:r>
          <w:rPr>
            <w:rFonts w:hint="eastAsia"/>
          </w:rPr>
          <w:t>将提取的</w:t>
        </w:r>
        <w:r w:rsidR="00105A49" w:rsidRPr="00105A49">
          <w:rPr>
            <w:rFonts w:hint="eastAsia"/>
          </w:rPr>
          <w:t>设定区域的水文信息、土地利用信息、地形信息和地面糙率信息</w:t>
        </w:r>
        <w:r w:rsidR="0009790C">
          <w:rPr>
            <w:rFonts w:hint="eastAsia"/>
          </w:rPr>
          <w:t>导入</w:t>
        </w:r>
        <w:r w:rsidR="00C64634">
          <w:rPr>
            <w:rFonts w:hint="eastAsia"/>
          </w:rPr>
          <w:t>至</w:t>
        </w:r>
        <w:r w:rsidR="00F0755B" w:rsidRPr="00F0755B">
          <w:rPr>
            <w:rFonts w:hint="eastAsia"/>
          </w:rPr>
          <w:t>水动力软件</w:t>
        </w:r>
        <w:r w:rsidR="00F0755B">
          <w:rPr>
            <w:rFonts w:hint="eastAsia"/>
          </w:rPr>
          <w:t>，</w:t>
        </w:r>
        <w:r w:rsidR="008B416D">
          <w:rPr>
            <w:rFonts w:hint="eastAsia"/>
          </w:rPr>
          <w:t>对洪水进行模拟，</w:t>
        </w:r>
        <w:r w:rsidR="00BE74D4">
          <w:rPr>
            <w:rFonts w:hint="eastAsia"/>
          </w:rPr>
          <w:t>得到</w:t>
        </w:r>
        <w:r w:rsidR="001653D7">
          <w:rPr>
            <w:rFonts w:hint="eastAsia"/>
          </w:rPr>
          <w:t>设定区域的进出水数据</w:t>
        </w:r>
        <w:r w:rsidR="00B113E6">
          <w:rPr>
            <w:rFonts w:hint="eastAsia"/>
          </w:rPr>
          <w:t>。所属领域技术人员可以在现有技术中选择合适的水动力软件，一个优选但非限制性的实施方式为，</w:t>
        </w:r>
        <w:r w:rsidR="00FF1A22">
          <w:rPr>
            <w:rFonts w:hint="eastAsia"/>
          </w:rPr>
          <w:t>采用</w:t>
        </w:r>
        <w:r w:rsidR="00770E9B" w:rsidRPr="00770E9B">
          <w:t>Delft3D</w:t>
        </w:r>
        <w:r w:rsidR="00770E9B">
          <w:rPr>
            <w:rFonts w:hint="eastAsia"/>
          </w:rPr>
          <w:t>或</w:t>
        </w:r>
        <w:r w:rsidR="00770E9B" w:rsidRPr="00770E9B">
          <w:t>MIKE 21</w:t>
        </w:r>
        <w:r w:rsidR="00770E9B">
          <w:rPr>
            <w:rFonts w:hint="eastAsia"/>
          </w:rPr>
          <w:t>等工程软件包</w:t>
        </w:r>
        <w:r w:rsidR="00F14D4A">
          <w:rPr>
            <w:rFonts w:hint="eastAsia"/>
          </w:rPr>
          <w:t>。</w:t>
        </w:r>
      </w:ins>
    </w:p>
    <w:p w14:paraId="355A97AF" w14:textId="10882699" w:rsidR="008C3FF8" w:rsidRDefault="00125DDD" w:rsidP="007A29F3">
      <w:pPr>
        <w:pStyle w:val="00"/>
        <w:ind w:firstLine="480"/>
        <w:rPr>
          <w:ins w:id="200" w:author="智绘未来专利代理" w:date="2021-09-03T10:21:00Z"/>
        </w:rPr>
      </w:pPr>
      <w:ins w:id="201" w:author="智绘未来专利代理" w:date="2021-09-03T10:21:00Z">
        <w:r>
          <w:rPr>
            <w:rFonts w:hint="eastAsia"/>
          </w:rPr>
          <w:t>值得注意的是，</w:t>
        </w:r>
        <w:r w:rsidR="002403C0">
          <w:rPr>
            <w:rFonts w:hint="eastAsia"/>
          </w:rPr>
          <w:t>对洪水的模拟应进行</w:t>
        </w:r>
        <w:r w:rsidR="002403C0" w:rsidRPr="002403C0">
          <w:rPr>
            <w:rFonts w:hint="eastAsia"/>
          </w:rPr>
          <w:t>率定，各大断面水量和水位数据的纳什效率系数均大于</w:t>
        </w:r>
        <w:commentRangeStart w:id="202"/>
        <w:r w:rsidR="002403C0">
          <w:rPr>
            <w:rFonts w:hint="eastAsia"/>
          </w:rPr>
          <w:t>设定值</w:t>
        </w:r>
      </w:ins>
      <w:commentRangeEnd w:id="202"/>
      <w:r w:rsidR="00073651">
        <w:rPr>
          <w:rStyle w:val="af1"/>
        </w:rPr>
        <w:commentReference w:id="202"/>
      </w:r>
      <w:ins w:id="203" w:author="智绘未来专利代理" w:date="2021-09-03T10:21:00Z">
        <w:r w:rsidR="002403C0">
          <w:rPr>
            <w:rFonts w:hint="eastAsia"/>
          </w:rPr>
          <w:t>。</w:t>
        </w:r>
        <w:r w:rsidR="003A111F">
          <w:rPr>
            <w:rFonts w:hint="eastAsia"/>
          </w:rPr>
          <w:t>】</w:t>
        </w:r>
        <w:commentRangeEnd w:id="198"/>
        <w:r w:rsidR="003A111F">
          <w:rPr>
            <w:rStyle w:val="af1"/>
          </w:rPr>
          <w:commentReference w:id="198"/>
        </w:r>
      </w:ins>
    </w:p>
    <w:p w14:paraId="19535A7D" w14:textId="2AED0EC9" w:rsidR="00256E60" w:rsidRDefault="0050393E" w:rsidP="007A29F3">
      <w:pPr>
        <w:pStyle w:val="00"/>
        <w:ind w:firstLine="480"/>
        <w:rPr>
          <w:ins w:id="204" w:author="智绘未来专利代理" w:date="2021-09-03T10:21:00Z"/>
        </w:rPr>
      </w:pPr>
      <w:ins w:id="205" w:author="智绘未来专利代理" w:date="2021-09-03T10:21:00Z">
        <w:r>
          <w:rPr>
            <w:rFonts w:hint="eastAsia"/>
          </w:rPr>
          <w:t>步骤</w:t>
        </w:r>
        <w:r w:rsidR="00AB144D">
          <w:t>2</w:t>
        </w:r>
        <w:r>
          <w:rPr>
            <w:rFonts w:hint="eastAsia"/>
          </w:rPr>
          <w:t>，</w:t>
        </w:r>
        <w:r w:rsidR="00E1792A">
          <w:rPr>
            <w:rFonts w:hint="eastAsia"/>
          </w:rPr>
          <w:t>沿着设定区域的边界</w:t>
        </w:r>
        <w:r>
          <w:rPr>
            <w:rFonts w:hint="eastAsia"/>
          </w:rPr>
          <w:t>设置监测断面</w:t>
        </w:r>
        <w:r w:rsidR="008D59AA">
          <w:rPr>
            <w:rFonts w:hint="eastAsia"/>
          </w:rPr>
          <w:t>，</w:t>
        </w:r>
        <w:r w:rsidR="007F464A" w:rsidRPr="007F464A">
          <w:rPr>
            <w:rFonts w:hint="eastAsia"/>
          </w:rPr>
          <w:t>监测</w:t>
        </w:r>
        <w:proofErr w:type="gramStart"/>
        <w:r w:rsidR="007F464A" w:rsidRPr="007F464A">
          <w:rPr>
            <w:rFonts w:hint="eastAsia"/>
          </w:rPr>
          <w:t>整个洪水</w:t>
        </w:r>
        <w:proofErr w:type="gramEnd"/>
        <w:r w:rsidR="007F464A" w:rsidRPr="007F464A">
          <w:rPr>
            <w:rFonts w:hint="eastAsia"/>
          </w:rPr>
          <w:t>期间沿各个方向进出滩区的洪水</w:t>
        </w:r>
        <w:r>
          <w:rPr>
            <w:rFonts w:hint="eastAsia"/>
          </w:rPr>
          <w:t>；</w:t>
        </w:r>
        <w:commentRangeStart w:id="206"/>
        <w:r w:rsidR="001A7E00">
          <w:rPr>
            <w:rFonts w:hint="eastAsia"/>
          </w:rPr>
          <w:t>【】</w:t>
        </w:r>
        <w:commentRangeEnd w:id="206"/>
        <w:r w:rsidR="001A7E00">
          <w:rPr>
            <w:rStyle w:val="af1"/>
          </w:rPr>
          <w:commentReference w:id="206"/>
        </w:r>
      </w:ins>
    </w:p>
    <w:p w14:paraId="45021245" w14:textId="192AA2E9" w:rsidR="003F62F6" w:rsidRPr="004B420D" w:rsidRDefault="007856E5" w:rsidP="00ED778C">
      <w:pPr>
        <w:pStyle w:val="00"/>
        <w:ind w:firstLine="480"/>
        <w:rPr>
          <w:moveTo w:id="207" w:author="智绘未来专利代理" w:date="2021-09-03T10:21:00Z"/>
        </w:rPr>
      </w:pPr>
      <w:commentRangeStart w:id="208"/>
      <w:ins w:id="209" w:author="智绘未来专利代理" w:date="2021-09-03T10:21:00Z">
        <w:r w:rsidRPr="004B420D">
          <w:rPr>
            <w:rFonts w:hint="eastAsia"/>
          </w:rPr>
          <w:t>步骤</w:t>
        </w:r>
        <w:r w:rsidRPr="004B420D">
          <w:rPr>
            <w:rFonts w:hint="eastAsia"/>
          </w:rPr>
          <w:t>2</w:t>
        </w:r>
        <w:r w:rsidRPr="004B420D">
          <w:t>.1</w:t>
        </w:r>
        <w:r w:rsidR="00D93939" w:rsidRPr="004B420D">
          <w:rPr>
            <w:rFonts w:hint="eastAsia"/>
          </w:rPr>
          <w:t>，</w:t>
        </w:r>
        <w:r w:rsidR="003F62F6" w:rsidRPr="004B420D">
          <w:rPr>
            <w:rFonts w:hint="eastAsia"/>
          </w:rPr>
          <w:t>在</w:t>
        </w:r>
        <w:r w:rsidR="00AD4CBF" w:rsidRPr="004B420D">
          <w:rPr>
            <w:rFonts w:hint="eastAsia"/>
          </w:rPr>
          <w:t>设定</w:t>
        </w:r>
        <w:r w:rsidR="003F62F6" w:rsidRPr="004B420D">
          <w:rPr>
            <w:rFonts w:hint="eastAsia"/>
          </w:rPr>
          <w:t>区域建立直角坐标系</w:t>
        </w:r>
        <w:r w:rsidR="00805440" w:rsidRPr="004B420D">
          <w:rPr>
            <w:rFonts w:hint="eastAsia"/>
          </w:rPr>
          <w:t>，</w:t>
        </w:r>
        <w:r w:rsidR="003F62F6" w:rsidRPr="004B420D">
          <w:rPr>
            <w:rFonts w:hint="eastAsia"/>
          </w:rPr>
          <w:t>以沿河道向下游方向为</w:t>
        </w:r>
        <w:r w:rsidR="003F62F6" w:rsidRPr="004B420D">
          <w:rPr>
            <w:rFonts w:hint="eastAsia"/>
          </w:rPr>
          <w:t>x</w:t>
        </w:r>
        <w:r w:rsidR="003F62F6" w:rsidRPr="004B420D">
          <w:rPr>
            <w:rFonts w:hint="eastAsia"/>
          </w:rPr>
          <w:t>轴正方向，垂直河道指向大堤方向为</w:t>
        </w:r>
        <w:r w:rsidR="003F62F6" w:rsidRPr="004B420D">
          <w:rPr>
            <w:rFonts w:hint="eastAsia"/>
          </w:rPr>
          <w:t>y</w:t>
        </w:r>
        <w:r w:rsidR="003F62F6" w:rsidRPr="004B420D">
          <w:rPr>
            <w:rFonts w:hint="eastAsia"/>
          </w:rPr>
          <w:t>轴正方向。</w:t>
        </w:r>
      </w:ins>
      <w:moveToRangeStart w:id="210" w:author="智绘未来专利代理" w:date="2021-09-03T10:21:00Z" w:name="move81556907"/>
      <w:moveTo w:id="211" w:author="智绘未来专利代理" w:date="2021-09-03T10:21:00Z">
        <w:r w:rsidR="003F62F6" w:rsidRPr="004B420D">
          <w:rPr>
            <w:rFonts w:hint="eastAsia"/>
          </w:rPr>
          <w:t>以</w:t>
        </w:r>
        <w:r w:rsidR="003F62F6" w:rsidRPr="004B420D">
          <w:rPr>
            <w:rFonts w:hint="eastAsia"/>
          </w:rPr>
          <w:t>x</w:t>
        </w:r>
        <w:r w:rsidR="003F62F6" w:rsidRPr="004B420D">
          <w:rPr>
            <w:rFonts w:hint="eastAsia"/>
          </w:rPr>
          <w:t>轴正方向为起点，</w:t>
        </w:r>
        <w:proofErr w:type="gramStart"/>
        <w:r w:rsidR="003F62F6" w:rsidRPr="004B420D">
          <w:rPr>
            <w:rFonts w:hint="eastAsia"/>
          </w:rPr>
          <w:t>沿研究</w:t>
        </w:r>
        <w:proofErr w:type="gramEnd"/>
        <w:r w:rsidR="003F62F6" w:rsidRPr="004B420D">
          <w:rPr>
            <w:rFonts w:hint="eastAsia"/>
          </w:rPr>
          <w:t>区域边界，顺时针方向依次设置断面</w:t>
        </w:r>
        <w:r w:rsidR="003F62F6" w:rsidRPr="004B420D">
          <w:rPr>
            <w:rFonts w:hint="eastAsia"/>
          </w:rPr>
          <w:t>1</w:t>
        </w:r>
        <w:r w:rsidR="003F62F6" w:rsidRPr="004B420D">
          <w:rPr>
            <w:rFonts w:hint="eastAsia"/>
          </w:rPr>
          <w:t>，断面</w:t>
        </w:r>
        <w:r w:rsidR="003F62F6" w:rsidRPr="004B420D">
          <w:rPr>
            <w:rFonts w:hint="eastAsia"/>
          </w:rPr>
          <w:t>2</w:t>
        </w:r>
        <w:r w:rsidR="003F62F6" w:rsidRPr="004B420D">
          <w:rPr>
            <w:rFonts w:hint="eastAsia"/>
          </w:rPr>
          <w:t>，……断面</w:t>
        </w:r>
        <w:r w:rsidR="003F62F6" w:rsidRPr="004B420D">
          <w:rPr>
            <w:rFonts w:hint="eastAsia"/>
          </w:rPr>
          <w:t>n</w:t>
        </w:r>
        <w:r w:rsidR="003F62F6" w:rsidRPr="004B420D">
          <w:rPr>
            <w:rFonts w:hint="eastAsia"/>
          </w:rPr>
          <w:t>，各断面形成闭合区域，将研究区域包围在各断面内。</w:t>
        </w:r>
      </w:moveTo>
    </w:p>
    <w:moveToRangeEnd w:id="210"/>
    <w:p w14:paraId="5DCDA436" w14:textId="6738E32D" w:rsidR="009A09BC" w:rsidRDefault="004B420D" w:rsidP="009A09BC">
      <w:pPr>
        <w:pStyle w:val="00"/>
        <w:ind w:firstLine="480"/>
        <w:rPr>
          <w:ins w:id="212" w:author="智绘未来专利代理" w:date="2021-09-03T10:21:00Z"/>
        </w:rPr>
      </w:pPr>
      <w:ins w:id="213" w:author="智绘未来专利代理" w:date="2021-09-03T10:21:00Z">
        <w:r>
          <w:rPr>
            <w:rFonts w:hint="eastAsia"/>
          </w:rPr>
          <w:t>步骤</w:t>
        </w:r>
        <w:r>
          <w:rPr>
            <w:rFonts w:hint="eastAsia"/>
          </w:rPr>
          <w:t>2</w:t>
        </w:r>
        <w:r>
          <w:t>.2</w:t>
        </w:r>
        <w:r w:rsidR="008B2BDF">
          <w:rPr>
            <w:rFonts w:hint="eastAsia"/>
          </w:rPr>
          <w:t>，</w:t>
        </w:r>
        <w:r w:rsidR="009A09BC">
          <w:rPr>
            <w:rFonts w:hint="eastAsia"/>
          </w:rPr>
          <w:t>首先根据模型对经过监测断面水量正负的定义，将得到的</w:t>
        </w:r>
        <w:r w:rsidR="009A09BC">
          <w:rPr>
            <w:rFonts w:hint="eastAsia"/>
          </w:rPr>
          <w:t>n</w:t>
        </w:r>
        <w:proofErr w:type="gramStart"/>
        <w:r w:rsidR="009A09BC">
          <w:rPr>
            <w:rFonts w:hint="eastAsia"/>
          </w:rPr>
          <w:t>个</w:t>
        </w:r>
        <w:proofErr w:type="gramEnd"/>
        <w:r w:rsidR="009A09BC">
          <w:rPr>
            <w:rFonts w:hint="eastAsia"/>
          </w:rPr>
          <w:t>断面水量</w:t>
        </w:r>
      </w:ins>
      <m:oMath>
        <m:sSub>
          <m:sSubPr>
            <m:ctrlPr>
              <w:ins w:id="214" w:author="智绘未来专利代理" w:date="2021-09-03T10:21:00Z">
                <w:rPr>
                  <w:rFonts w:ascii="Cambria Math" w:hAnsi="Cambria Math"/>
                  <w:i/>
                </w:rPr>
              </w:ins>
            </m:ctrlPr>
          </m:sSubPr>
          <m:e>
            <m:r>
              <w:ins w:id="215" w:author="智绘未来专利代理" w:date="2021-09-03T10:21:00Z">
                <w:rPr>
                  <w:rFonts w:ascii="Cambria Math" w:hAnsi="Cambria Math"/>
                </w:rPr>
                <m:t>Q</m:t>
              </w:ins>
            </m:r>
          </m:e>
          <m:sub>
            <m:r>
              <w:ins w:id="216" w:author="智绘未来专利代理" w:date="2021-09-03T10:21:00Z">
                <w:rPr>
                  <w:rFonts w:ascii="Cambria Math" w:hAnsi="Cambria Math"/>
                </w:rPr>
                <m:t>1</m:t>
              </w:ins>
            </m:r>
          </m:sub>
        </m:sSub>
        <m:r>
          <w:ins w:id="217" w:author="智绘未来专利代理" w:date="2021-09-03T10:21:00Z">
            <w:rPr>
              <w:rFonts w:ascii="Cambria Math" w:hAnsi="Cambria Math"/>
            </w:rPr>
            <m:t>,⋯,</m:t>
          </w:ins>
        </m:r>
        <m:sSub>
          <m:sSubPr>
            <m:ctrlPr>
              <w:ins w:id="218" w:author="智绘未来专利代理" w:date="2021-09-03T10:21:00Z">
                <w:rPr>
                  <w:rFonts w:ascii="Cambria Math" w:hAnsi="Cambria Math"/>
                  <w:i/>
                </w:rPr>
              </w:ins>
            </m:ctrlPr>
          </m:sSubPr>
          <m:e>
            <m:r>
              <w:ins w:id="219" w:author="智绘未来专利代理" w:date="2021-09-03T10:21:00Z">
                <w:rPr>
                  <w:rFonts w:ascii="Cambria Math" w:hAnsi="Cambria Math"/>
                </w:rPr>
                <m:t>Q</m:t>
              </w:ins>
            </m:r>
          </m:e>
          <m:sub>
            <m:r>
              <w:ins w:id="220" w:author="智绘未来专利代理" w:date="2021-09-03T10:21:00Z">
                <w:rPr>
                  <w:rFonts w:ascii="Cambria Math" w:hAnsi="Cambria Math"/>
                </w:rPr>
                <m:t>i</m:t>
              </w:ins>
            </m:r>
          </m:sub>
        </m:sSub>
        <m:r>
          <w:ins w:id="221" w:author="智绘未来专利代理" w:date="2021-09-03T10:21:00Z">
            <w:rPr>
              <w:rFonts w:ascii="Cambria Math" w:hAnsi="Cambria Math"/>
            </w:rPr>
            <m:t>,⋯</m:t>
          </w:ins>
        </m:r>
        <m:sSub>
          <m:sSubPr>
            <m:ctrlPr>
              <w:ins w:id="222" w:author="智绘未来专利代理" w:date="2021-09-03T10:21:00Z">
                <w:rPr>
                  <w:rFonts w:ascii="Cambria Math" w:hAnsi="Cambria Math"/>
                  <w:i/>
                </w:rPr>
              </w:ins>
            </m:ctrlPr>
          </m:sSubPr>
          <m:e>
            <m:r>
              <w:ins w:id="223" w:author="智绘未来专利代理" w:date="2021-09-03T10:21:00Z">
                <w:rPr>
                  <w:rFonts w:ascii="Cambria Math" w:hAnsi="Cambria Math"/>
                </w:rPr>
                <m:t>Q</m:t>
              </w:ins>
            </m:r>
          </m:e>
          <m:sub>
            <m:r>
              <w:ins w:id="224" w:author="智绘未来专利代理" w:date="2021-09-03T10:21:00Z">
                <w:rPr>
                  <w:rFonts w:ascii="Cambria Math" w:hAnsi="Cambria Math"/>
                </w:rPr>
                <m:t>n</m:t>
              </w:ins>
            </m:r>
          </m:sub>
        </m:sSub>
      </m:oMath>
      <w:ins w:id="225" w:author="智绘未来专利代理" w:date="2021-09-03T10:21:00Z">
        <w:r w:rsidR="009A09BC">
          <w:rPr>
            <w:rFonts w:hint="eastAsia"/>
          </w:rPr>
          <w:t>进行修正，使正值代表进水，负值代表出水</w:t>
        </w:r>
        <w:r w:rsidR="00091C95">
          <w:rPr>
            <w:rFonts w:hint="eastAsia"/>
          </w:rPr>
          <w:t>。具体包括：</w:t>
        </w:r>
      </w:ins>
    </w:p>
    <w:p w14:paraId="7D553BF5" w14:textId="77777777" w:rsidR="00091C95" w:rsidRDefault="00091C95" w:rsidP="00091C95">
      <w:pPr>
        <w:pStyle w:val="00"/>
        <w:ind w:firstLine="480"/>
        <w:rPr>
          <w:ins w:id="226" w:author="智绘未来专利代理" w:date="2021-09-03T10:21:00Z"/>
        </w:rPr>
      </w:pPr>
      <w:ins w:id="227" w:author="智绘未来专利代理" w:date="2021-09-03T10:21:00Z">
        <w:r>
          <w:rPr>
            <w:rFonts w:hint="eastAsia"/>
          </w:rPr>
          <w:t>进水数据与出水数据分开，得到</w:t>
        </w:r>
        <w:r>
          <w:rPr>
            <w:rFonts w:hint="eastAsia"/>
          </w:rPr>
          <w:t>n</w:t>
        </w:r>
        <w:proofErr w:type="gramStart"/>
        <w:r>
          <w:rPr>
            <w:rFonts w:hint="eastAsia"/>
          </w:rPr>
          <w:t>个</w:t>
        </w:r>
        <w:proofErr w:type="gramEnd"/>
        <w:r>
          <w:rPr>
            <w:rFonts w:hint="eastAsia"/>
          </w:rPr>
          <w:t>断面的进水数据序列并取绝对值</w:t>
        </w:r>
      </w:ins>
      <m:oMath>
        <m:sSubSup>
          <m:sSubSupPr>
            <m:ctrlPr>
              <w:ins w:id="228" w:author="智绘未来专利代理" w:date="2021-09-03T10:21:00Z">
                <w:rPr>
                  <w:rFonts w:ascii="Cambria Math" w:hAnsi="Cambria Math"/>
                  <w:i/>
                </w:rPr>
              </w:ins>
            </m:ctrlPr>
          </m:sSubSupPr>
          <m:e>
            <m:r>
              <w:ins w:id="229" w:author="智绘未来专利代理" w:date="2021-09-03T10:21:00Z">
                <w:rPr>
                  <w:rFonts w:ascii="Cambria Math" w:hAnsi="Cambria Math"/>
                </w:rPr>
                <m:t>Q</m:t>
              </w:ins>
            </m:r>
          </m:e>
          <m:sub>
            <m:r>
              <w:ins w:id="230" w:author="智绘未来专利代理" w:date="2021-09-03T10:21:00Z">
                <w:rPr>
                  <w:rFonts w:ascii="Cambria Math" w:hAnsi="Cambria Math"/>
                </w:rPr>
                <m:t>1</m:t>
              </w:ins>
            </m:r>
          </m:sub>
          <m:sup>
            <m:r>
              <w:ins w:id="231" w:author="智绘未来专利代理" w:date="2021-09-03T10:21:00Z">
                <w:rPr>
                  <w:rFonts w:ascii="Cambria Math" w:hAnsi="Cambria Math"/>
                </w:rPr>
                <m:t>in</m:t>
              </w:ins>
            </m:r>
          </m:sup>
        </m:sSubSup>
        <m:r>
          <w:ins w:id="232" w:author="智绘未来专利代理" w:date="2021-09-03T10:21:00Z">
            <w:rPr>
              <w:rFonts w:ascii="Cambria Math" w:hAnsi="Cambria Math"/>
            </w:rPr>
            <m:t>,⋯,</m:t>
          </w:ins>
        </m:r>
        <m:sSubSup>
          <m:sSubSupPr>
            <m:ctrlPr>
              <w:ins w:id="233" w:author="智绘未来专利代理" w:date="2021-09-03T10:21:00Z">
                <w:rPr>
                  <w:rFonts w:ascii="Cambria Math" w:hAnsi="Cambria Math"/>
                  <w:i/>
                </w:rPr>
              </w:ins>
            </m:ctrlPr>
          </m:sSubSupPr>
          <m:e>
            <m:r>
              <w:ins w:id="234" w:author="智绘未来专利代理" w:date="2021-09-03T10:21:00Z">
                <w:rPr>
                  <w:rFonts w:ascii="Cambria Math" w:hAnsi="Cambria Math"/>
                </w:rPr>
                <m:t>Q</m:t>
              </w:ins>
            </m:r>
          </m:e>
          <m:sub>
            <m:r>
              <w:ins w:id="235" w:author="智绘未来专利代理" w:date="2021-09-03T10:21:00Z">
                <w:rPr>
                  <w:rFonts w:ascii="Cambria Math" w:hAnsi="Cambria Math"/>
                </w:rPr>
                <m:t>i</m:t>
              </w:ins>
            </m:r>
          </m:sub>
          <m:sup>
            <m:r>
              <w:ins w:id="236" w:author="智绘未来专利代理" w:date="2021-09-03T10:21:00Z">
                <w:rPr>
                  <w:rFonts w:ascii="Cambria Math" w:hAnsi="Cambria Math"/>
                </w:rPr>
                <m:t>in</m:t>
              </w:ins>
            </m:r>
          </m:sup>
        </m:sSubSup>
        <m:r>
          <w:ins w:id="237" w:author="智绘未来专利代理" w:date="2021-09-03T10:21:00Z">
            <w:rPr>
              <w:rFonts w:ascii="Cambria Math" w:hAnsi="Cambria Math"/>
            </w:rPr>
            <m:t>,⋯,</m:t>
          </w:ins>
        </m:r>
        <m:sSubSup>
          <m:sSubSupPr>
            <m:ctrlPr>
              <w:ins w:id="238" w:author="智绘未来专利代理" w:date="2021-09-03T10:21:00Z">
                <w:rPr>
                  <w:rFonts w:ascii="Cambria Math" w:hAnsi="Cambria Math"/>
                  <w:i/>
                </w:rPr>
              </w:ins>
            </m:ctrlPr>
          </m:sSubSupPr>
          <m:e>
            <m:r>
              <w:ins w:id="239" w:author="智绘未来专利代理" w:date="2021-09-03T10:21:00Z">
                <w:rPr>
                  <w:rFonts w:ascii="Cambria Math" w:hAnsi="Cambria Math"/>
                </w:rPr>
                <m:t>Q</m:t>
              </w:ins>
            </m:r>
          </m:e>
          <m:sub>
            <m:r>
              <w:ins w:id="240" w:author="智绘未来专利代理" w:date="2021-09-03T10:21:00Z">
                <w:rPr>
                  <w:rFonts w:ascii="Cambria Math" w:hAnsi="Cambria Math"/>
                </w:rPr>
                <m:t>n</m:t>
              </w:ins>
            </m:r>
          </m:sub>
          <m:sup>
            <m:r>
              <w:ins w:id="241" w:author="智绘未来专利代理" w:date="2021-09-03T10:21:00Z">
                <w:rPr>
                  <w:rFonts w:ascii="Cambria Math" w:hAnsi="Cambria Math"/>
                </w:rPr>
                <m:t>in</m:t>
              </w:ins>
            </m:r>
          </m:sup>
        </m:sSubSup>
      </m:oMath>
      <w:ins w:id="242" w:author="智绘未来专利代理" w:date="2021-09-03T10:21:00Z">
        <w:r>
          <w:rPr>
            <w:rFonts w:hint="eastAsia"/>
          </w:rPr>
          <w:t>；</w:t>
        </w:r>
        <w:r>
          <w:rPr>
            <w:rFonts w:hint="eastAsia"/>
          </w:rPr>
          <w:t>n</w:t>
        </w:r>
        <w:proofErr w:type="gramStart"/>
        <w:r>
          <w:rPr>
            <w:rFonts w:hint="eastAsia"/>
          </w:rPr>
          <w:t>个</w:t>
        </w:r>
        <w:proofErr w:type="gramEnd"/>
        <w:r>
          <w:rPr>
            <w:rFonts w:hint="eastAsia"/>
          </w:rPr>
          <w:t>断面出水数据序列并取绝对值</w:t>
        </w:r>
      </w:ins>
      <m:oMath>
        <m:sSubSup>
          <m:sSubSupPr>
            <m:ctrlPr>
              <w:ins w:id="243" w:author="智绘未来专利代理" w:date="2021-09-03T10:21:00Z">
                <w:rPr>
                  <w:rFonts w:ascii="Cambria Math" w:hAnsi="Cambria Math"/>
                  <w:i/>
                </w:rPr>
              </w:ins>
            </m:ctrlPr>
          </m:sSubSupPr>
          <m:e>
            <m:r>
              <w:ins w:id="244" w:author="智绘未来专利代理" w:date="2021-09-03T10:21:00Z">
                <w:rPr>
                  <w:rFonts w:ascii="Cambria Math" w:hAnsi="Cambria Math"/>
                </w:rPr>
                <m:t>Q</m:t>
              </w:ins>
            </m:r>
          </m:e>
          <m:sub>
            <m:r>
              <w:ins w:id="245" w:author="智绘未来专利代理" w:date="2021-09-03T10:21:00Z">
                <w:rPr>
                  <w:rFonts w:ascii="Cambria Math" w:hAnsi="Cambria Math"/>
                </w:rPr>
                <m:t>1</m:t>
              </w:ins>
            </m:r>
          </m:sub>
          <m:sup>
            <m:r>
              <w:ins w:id="246" w:author="智绘未来专利代理" w:date="2021-09-03T10:21:00Z">
                <w:rPr>
                  <w:rFonts w:ascii="Cambria Math" w:hAnsi="Cambria Math"/>
                </w:rPr>
                <m:t>out</m:t>
              </w:ins>
            </m:r>
          </m:sup>
        </m:sSubSup>
        <m:r>
          <w:ins w:id="247" w:author="智绘未来专利代理" w:date="2021-09-03T10:21:00Z">
            <w:rPr>
              <w:rFonts w:ascii="Cambria Math" w:hAnsi="Cambria Math"/>
            </w:rPr>
            <m:t>,⋯,</m:t>
          </w:ins>
        </m:r>
        <m:sSubSup>
          <m:sSubSupPr>
            <m:ctrlPr>
              <w:ins w:id="248" w:author="智绘未来专利代理" w:date="2021-09-03T10:21:00Z">
                <w:rPr>
                  <w:rFonts w:ascii="Cambria Math" w:hAnsi="Cambria Math"/>
                  <w:i/>
                </w:rPr>
              </w:ins>
            </m:ctrlPr>
          </m:sSubSupPr>
          <m:e>
            <m:r>
              <w:ins w:id="249" w:author="智绘未来专利代理" w:date="2021-09-03T10:21:00Z">
                <w:rPr>
                  <w:rFonts w:ascii="Cambria Math" w:hAnsi="Cambria Math"/>
                </w:rPr>
                <m:t>Q</m:t>
              </w:ins>
            </m:r>
          </m:e>
          <m:sub>
            <m:r>
              <w:ins w:id="250" w:author="智绘未来专利代理" w:date="2021-09-03T10:21:00Z">
                <w:rPr>
                  <w:rFonts w:ascii="Cambria Math" w:hAnsi="Cambria Math"/>
                </w:rPr>
                <m:t>i</m:t>
              </w:ins>
            </m:r>
          </m:sub>
          <m:sup>
            <m:r>
              <w:ins w:id="251" w:author="智绘未来专利代理" w:date="2021-09-03T10:21:00Z">
                <w:rPr>
                  <w:rFonts w:ascii="Cambria Math" w:hAnsi="Cambria Math"/>
                </w:rPr>
                <m:t>out</m:t>
              </w:ins>
            </m:r>
          </m:sup>
        </m:sSubSup>
        <m:r>
          <w:ins w:id="252" w:author="智绘未来专利代理" w:date="2021-09-03T10:21:00Z">
            <w:rPr>
              <w:rFonts w:ascii="Cambria Math" w:hAnsi="Cambria Math"/>
            </w:rPr>
            <m:t>,⋯,</m:t>
          </w:ins>
        </m:r>
        <m:sSubSup>
          <m:sSubSupPr>
            <m:ctrlPr>
              <w:ins w:id="253" w:author="智绘未来专利代理" w:date="2021-09-03T10:21:00Z">
                <w:rPr>
                  <w:rFonts w:ascii="Cambria Math" w:hAnsi="Cambria Math"/>
                  <w:i/>
                </w:rPr>
              </w:ins>
            </m:ctrlPr>
          </m:sSubSupPr>
          <m:e>
            <m:r>
              <w:ins w:id="254" w:author="智绘未来专利代理" w:date="2021-09-03T10:21:00Z">
                <w:rPr>
                  <w:rFonts w:ascii="Cambria Math" w:hAnsi="Cambria Math"/>
                </w:rPr>
                <m:t>Q</m:t>
              </w:ins>
            </m:r>
          </m:e>
          <m:sub>
            <m:r>
              <w:ins w:id="255" w:author="智绘未来专利代理" w:date="2021-09-03T10:21:00Z">
                <w:rPr>
                  <w:rFonts w:ascii="Cambria Math" w:hAnsi="Cambria Math"/>
                </w:rPr>
                <m:t>n</m:t>
              </w:ins>
            </m:r>
          </m:sub>
          <m:sup>
            <m:r>
              <w:ins w:id="256" w:author="智绘未来专利代理" w:date="2021-09-03T10:21:00Z">
                <w:rPr>
                  <w:rFonts w:ascii="Cambria Math" w:hAnsi="Cambria Math"/>
                </w:rPr>
                <m:t>out</m:t>
              </w:ins>
            </m:r>
          </m:sup>
        </m:sSubSup>
      </m:oMath>
      <w:ins w:id="257" w:author="智绘未来专利代理" w:date="2021-09-03T10:21:00Z">
        <w:r>
          <w:rPr>
            <w:rFonts w:hint="eastAsia"/>
          </w:rPr>
          <w:t>。</w:t>
        </w:r>
      </w:ins>
    </w:p>
    <w:p w14:paraId="27AACD6B" w14:textId="77777777" w:rsidR="001B6543" w:rsidRDefault="002E7946" w:rsidP="001B6543">
      <w:pPr>
        <w:pStyle w:val="00"/>
        <w:ind w:firstLine="480"/>
        <w:rPr>
          <w:ins w:id="258" w:author="智绘未来专利代理" w:date="2021-09-03T10:21:00Z"/>
        </w:rPr>
      </w:pPr>
      <w:ins w:id="259" w:author="智绘未来专利代理" w:date="2021-09-03T10:21:00Z">
        <w:r>
          <w:rPr>
            <w:rFonts w:hint="eastAsia"/>
          </w:rPr>
          <w:lastRenderedPageBreak/>
          <w:t>步骤</w:t>
        </w:r>
        <w:r>
          <w:rPr>
            <w:rFonts w:hint="eastAsia"/>
          </w:rPr>
          <w:t>2</w:t>
        </w:r>
        <w:r>
          <w:t>.3</w:t>
        </w:r>
        <w:r>
          <w:rPr>
            <w:rFonts w:hint="eastAsia"/>
          </w:rPr>
          <w:t>，</w:t>
        </w:r>
        <w:r w:rsidR="001B6543">
          <w:rPr>
            <w:rFonts w:hint="eastAsia"/>
          </w:rPr>
          <w:t>依据矢量合成规则，分别对进出水数据进行合并，得到进水和出水两组数据：</w:t>
        </w:r>
      </w:ins>
      <m:oMath>
        <m:sSubSup>
          <m:sSubSupPr>
            <m:ctrlPr>
              <w:ins w:id="260" w:author="智绘未来专利代理" w:date="2021-09-03T10:21:00Z">
                <w:rPr>
                  <w:rFonts w:ascii="Cambria Math" w:hAnsi="Cambria Math"/>
                  <w:i/>
                </w:rPr>
              </w:ins>
            </m:ctrlPr>
          </m:sSubSupPr>
          <m:e>
            <m:r>
              <w:ins w:id="261" w:author="智绘未来专利代理" w:date="2021-09-03T10:21:00Z">
                <w:rPr>
                  <w:rFonts w:ascii="Cambria Math" w:hAnsi="Cambria Math"/>
                </w:rPr>
                <m:t>Q</m:t>
              </w:ins>
            </m:r>
          </m:e>
          <m:sub>
            <m:r>
              <w:ins w:id="262" w:author="智绘未来专利代理" w:date="2021-09-03T10:21:00Z">
                <w:rPr>
                  <w:rFonts w:ascii="Cambria Math" w:hAnsi="Cambria Math"/>
                </w:rPr>
                <m:t>x</m:t>
              </w:ins>
            </m:r>
          </m:sub>
          <m:sup>
            <m:r>
              <w:ins w:id="263" w:author="智绘未来专利代理" w:date="2021-09-03T10:21:00Z">
                <w:rPr>
                  <w:rFonts w:ascii="Cambria Math" w:hAnsi="Cambria Math"/>
                </w:rPr>
                <m:t>in</m:t>
              </w:ins>
            </m:r>
          </m:sup>
        </m:sSubSup>
        <m:r>
          <w:ins w:id="264" w:author="智绘未来专利代理" w:date="2021-09-03T10:21:00Z">
            <w:rPr>
              <w:rFonts w:ascii="Cambria Math" w:hAnsi="Cambria Math"/>
            </w:rPr>
            <m:t>,</m:t>
          </w:ins>
        </m:r>
        <m:sSubSup>
          <m:sSubSupPr>
            <m:ctrlPr>
              <w:ins w:id="265" w:author="智绘未来专利代理" w:date="2021-09-03T10:21:00Z">
                <w:rPr>
                  <w:rFonts w:ascii="Cambria Math" w:hAnsi="Cambria Math"/>
                  <w:i/>
                </w:rPr>
              </w:ins>
            </m:ctrlPr>
          </m:sSubSupPr>
          <m:e>
            <m:r>
              <w:ins w:id="266" w:author="智绘未来专利代理" w:date="2021-09-03T10:21:00Z">
                <w:rPr>
                  <w:rFonts w:ascii="Cambria Math" w:hAnsi="Cambria Math"/>
                </w:rPr>
                <m:t>Q</m:t>
              </w:ins>
            </m:r>
          </m:e>
          <m:sub>
            <m:r>
              <w:ins w:id="267" w:author="智绘未来专利代理" w:date="2021-09-03T10:21:00Z">
                <w:rPr>
                  <w:rFonts w:ascii="Cambria Math" w:hAnsi="Cambria Math"/>
                </w:rPr>
                <m:t>y</m:t>
              </w:ins>
            </m:r>
          </m:sub>
          <m:sup>
            <m:r>
              <w:ins w:id="268" w:author="智绘未来专利代理" w:date="2021-09-03T10:21:00Z">
                <w:rPr>
                  <w:rFonts w:ascii="Cambria Math" w:hAnsi="Cambria Math"/>
                </w:rPr>
                <m:t>in</m:t>
              </w:ins>
            </m:r>
          </m:sup>
        </m:sSubSup>
      </m:oMath>
      <w:ins w:id="269" w:author="智绘未来专利代理" w:date="2021-09-03T10:21:00Z">
        <w:r w:rsidR="001B6543">
          <w:rPr>
            <w:rFonts w:hint="eastAsia"/>
          </w:rPr>
          <w:t>，</w:t>
        </w:r>
      </w:ins>
      <m:oMath>
        <m:sSubSup>
          <m:sSubSupPr>
            <m:ctrlPr>
              <w:ins w:id="270" w:author="智绘未来专利代理" w:date="2021-09-03T10:21:00Z">
                <w:rPr>
                  <w:rFonts w:ascii="Cambria Math" w:hAnsi="Cambria Math"/>
                  <w:i/>
                </w:rPr>
              </w:ins>
            </m:ctrlPr>
          </m:sSubSupPr>
          <m:e>
            <m:r>
              <w:ins w:id="271" w:author="智绘未来专利代理" w:date="2021-09-03T10:21:00Z">
                <w:rPr>
                  <w:rFonts w:ascii="Cambria Math" w:hAnsi="Cambria Math"/>
                </w:rPr>
                <m:t>Q</m:t>
              </w:ins>
            </m:r>
          </m:e>
          <m:sub>
            <m:r>
              <w:ins w:id="272" w:author="智绘未来专利代理" w:date="2021-09-03T10:21:00Z">
                <w:rPr>
                  <w:rFonts w:ascii="Cambria Math" w:hAnsi="Cambria Math"/>
                </w:rPr>
                <m:t>x</m:t>
              </w:ins>
            </m:r>
          </m:sub>
          <m:sup>
            <m:r>
              <w:ins w:id="273" w:author="智绘未来专利代理" w:date="2021-09-03T10:21:00Z">
                <w:rPr>
                  <w:rFonts w:ascii="Cambria Math" w:hAnsi="Cambria Math"/>
                </w:rPr>
                <m:t>out</m:t>
              </w:ins>
            </m:r>
          </m:sup>
        </m:sSubSup>
        <m:r>
          <w:ins w:id="274" w:author="智绘未来专利代理" w:date="2021-09-03T10:21:00Z">
            <w:rPr>
              <w:rFonts w:ascii="Cambria Math" w:hAnsi="Cambria Math"/>
            </w:rPr>
            <m:t>,</m:t>
          </w:ins>
        </m:r>
        <m:sSubSup>
          <m:sSubSupPr>
            <m:ctrlPr>
              <w:ins w:id="275" w:author="智绘未来专利代理" w:date="2021-09-03T10:21:00Z">
                <w:rPr>
                  <w:rFonts w:ascii="Cambria Math" w:hAnsi="Cambria Math"/>
                  <w:i/>
                </w:rPr>
              </w:ins>
            </m:ctrlPr>
          </m:sSubSupPr>
          <m:e>
            <m:r>
              <w:ins w:id="276" w:author="智绘未来专利代理" w:date="2021-09-03T10:21:00Z">
                <w:rPr>
                  <w:rFonts w:ascii="Cambria Math" w:hAnsi="Cambria Math"/>
                </w:rPr>
                <m:t>Q</m:t>
              </w:ins>
            </m:r>
          </m:e>
          <m:sub>
            <m:r>
              <w:ins w:id="277" w:author="智绘未来专利代理" w:date="2021-09-03T10:21:00Z">
                <w:rPr>
                  <w:rFonts w:ascii="Cambria Math" w:hAnsi="Cambria Math"/>
                </w:rPr>
                <m:t>y</m:t>
              </w:ins>
            </m:r>
          </m:sub>
          <m:sup>
            <m:r>
              <w:ins w:id="278" w:author="智绘未来专利代理" w:date="2021-09-03T10:21:00Z">
                <w:rPr>
                  <w:rFonts w:ascii="Cambria Math" w:hAnsi="Cambria Math"/>
                </w:rPr>
                <m:t>out</m:t>
              </w:ins>
            </m:r>
          </m:sup>
        </m:sSubSup>
      </m:oMath>
      <w:ins w:id="279" w:author="智绘未来专利代理" w:date="2021-09-03T10:21:00Z">
        <w:r w:rsidR="001B6543">
          <w:rPr>
            <w:rFonts w:hint="eastAsia"/>
          </w:rPr>
          <w:t>。</w:t>
        </w:r>
      </w:ins>
      <w:commentRangeEnd w:id="208"/>
      <w:r w:rsidR="00073651">
        <w:rPr>
          <w:rStyle w:val="af1"/>
        </w:rPr>
        <w:commentReference w:id="208"/>
      </w:r>
    </w:p>
    <w:p w14:paraId="0C702D16" w14:textId="0E039E52" w:rsidR="00091C95" w:rsidRDefault="00874574" w:rsidP="009A09BC">
      <w:pPr>
        <w:pStyle w:val="00"/>
        <w:ind w:firstLine="480"/>
        <w:rPr>
          <w:ins w:id="280" w:author="智绘未来专利代理" w:date="2021-09-03T10:21:00Z"/>
        </w:rPr>
      </w:pPr>
      <w:ins w:id="281" w:author="智绘未来专利代理" w:date="2021-09-03T10:21:00Z">
        <w:r>
          <w:rPr>
            <w:rFonts w:hint="eastAsia"/>
          </w:rPr>
          <w:t>步骤</w:t>
        </w:r>
        <w:r w:rsidR="00520744">
          <w:t>3</w:t>
        </w:r>
        <w:r w:rsidR="00520744">
          <w:rPr>
            <w:rFonts w:hint="eastAsia"/>
          </w:rPr>
          <w:t>，</w:t>
        </w:r>
        <w:r w:rsidR="0086141E">
          <w:rPr>
            <w:rFonts w:hint="eastAsia"/>
          </w:rPr>
          <w:t>以步骤</w:t>
        </w:r>
        <w:r w:rsidR="0086141E">
          <w:rPr>
            <w:rFonts w:hint="eastAsia"/>
          </w:rPr>
          <w:t>2</w:t>
        </w:r>
        <w:r w:rsidR="0086141E">
          <w:rPr>
            <w:rFonts w:hint="eastAsia"/>
          </w:rPr>
          <w:t>的</w:t>
        </w:r>
        <w:proofErr w:type="gramStart"/>
        <w:r w:rsidR="00E848CB" w:rsidRPr="00E848CB">
          <w:rPr>
            <w:rFonts w:hint="eastAsia"/>
          </w:rPr>
          <w:t>整个洪水</w:t>
        </w:r>
        <w:proofErr w:type="gramEnd"/>
        <w:r w:rsidR="00E848CB" w:rsidRPr="00E848CB">
          <w:rPr>
            <w:rFonts w:hint="eastAsia"/>
          </w:rPr>
          <w:t>期间沿各个方向进出滩区的洪水</w:t>
        </w:r>
        <w:r w:rsidR="00E848CB">
          <w:rPr>
            <w:rFonts w:hint="eastAsia"/>
          </w:rPr>
          <w:t>，绘制</w:t>
        </w:r>
        <w:r w:rsidR="00A25FE4">
          <w:rPr>
            <w:rFonts w:hint="eastAsia"/>
          </w:rPr>
          <w:t>设定区域的</w:t>
        </w:r>
        <w:r w:rsidR="00A50735" w:rsidRPr="00A50735">
          <w:rPr>
            <w:rFonts w:hint="eastAsia"/>
          </w:rPr>
          <w:t>洪水演进双线图</w:t>
        </w:r>
        <w:r w:rsidR="00A50735">
          <w:rPr>
            <w:rFonts w:hint="eastAsia"/>
          </w:rPr>
          <w:t>。步骤</w:t>
        </w:r>
        <w:r w:rsidR="00A50735">
          <w:rPr>
            <w:rFonts w:hint="eastAsia"/>
          </w:rPr>
          <w:t>3</w:t>
        </w:r>
        <w:r w:rsidR="00A50735">
          <w:rPr>
            <w:rFonts w:hint="eastAsia"/>
          </w:rPr>
          <w:t>具体包括：</w:t>
        </w:r>
      </w:ins>
    </w:p>
    <w:p w14:paraId="3BDD660A" w14:textId="1E81B574" w:rsidR="00A50735" w:rsidRPr="00091C95" w:rsidRDefault="00E417BE" w:rsidP="009A09BC">
      <w:pPr>
        <w:pStyle w:val="00"/>
        <w:ind w:firstLine="480"/>
        <w:rPr>
          <w:ins w:id="282" w:author="智绘未来专利代理" w:date="2021-09-03T10:21:00Z"/>
        </w:rPr>
      </w:pPr>
      <w:ins w:id="283" w:author="智绘未来专利代理" w:date="2021-09-03T10:21:00Z">
        <w:r>
          <w:rPr>
            <w:rFonts w:hint="eastAsia"/>
          </w:rPr>
          <w:t>步骤</w:t>
        </w:r>
        <w:r>
          <w:rPr>
            <w:rFonts w:hint="eastAsia"/>
          </w:rPr>
          <w:t>3</w:t>
        </w:r>
        <w:r>
          <w:t>.1</w:t>
        </w:r>
        <w:r>
          <w:rPr>
            <w:rFonts w:hint="eastAsia"/>
          </w:rPr>
          <w:t>，</w:t>
        </w:r>
        <w:r w:rsidRPr="00E417BE">
          <w:rPr>
            <w:rFonts w:hint="eastAsia"/>
          </w:rPr>
          <w:t>总体洪水演进双线图绘制</w:t>
        </w:r>
        <w:r w:rsidR="003E68A7">
          <w:rPr>
            <w:rFonts w:hint="eastAsia"/>
          </w:rPr>
          <w:t>，</w:t>
        </w:r>
        <w:r w:rsidR="00072702" w:rsidRPr="00072702">
          <w:rPr>
            <w:rFonts w:hint="eastAsia"/>
          </w:rPr>
          <w:t>将进出水水量分别绘制在以沿河到向下游为</w:t>
        </w:r>
        <w:r w:rsidR="00072702" w:rsidRPr="00072702">
          <w:rPr>
            <w:rFonts w:hint="eastAsia"/>
          </w:rPr>
          <w:t>x</w:t>
        </w:r>
        <w:r w:rsidR="00072702" w:rsidRPr="00072702">
          <w:rPr>
            <w:rFonts w:hint="eastAsia"/>
          </w:rPr>
          <w:t>轴正方向，以垂直河道指向大堤为</w:t>
        </w:r>
        <w:r w:rsidR="00072702" w:rsidRPr="00072702">
          <w:rPr>
            <w:rFonts w:hint="eastAsia"/>
          </w:rPr>
          <w:t>y</w:t>
        </w:r>
        <w:r w:rsidR="00072702" w:rsidRPr="00072702">
          <w:rPr>
            <w:rFonts w:hint="eastAsia"/>
          </w:rPr>
          <w:t>轴正方向，以</w:t>
        </w:r>
        <w:r w:rsidR="00072702" w:rsidRPr="00072702">
          <w:rPr>
            <w:rFonts w:hint="eastAsia"/>
          </w:rPr>
          <w:t>z</w:t>
        </w:r>
        <w:r w:rsidR="00072702" w:rsidRPr="00072702">
          <w:rPr>
            <w:rFonts w:hint="eastAsia"/>
          </w:rPr>
          <w:t>为时间轴的直角坐标系下，得到</w:t>
        </w:r>
        <w:r w:rsidR="00072702">
          <w:rPr>
            <w:rFonts w:hint="eastAsia"/>
          </w:rPr>
          <w:t>设定区域的</w:t>
        </w:r>
        <w:r w:rsidR="00072702" w:rsidRPr="00072702">
          <w:rPr>
            <w:rFonts w:hint="eastAsia"/>
          </w:rPr>
          <w:t>洪水演进双线图。</w:t>
        </w:r>
      </w:ins>
    </w:p>
    <w:p w14:paraId="17830B60" w14:textId="2A659359" w:rsidR="006E38BD" w:rsidRDefault="0086481B" w:rsidP="006E38BD">
      <w:pPr>
        <w:pStyle w:val="00"/>
        <w:ind w:firstLine="480"/>
        <w:rPr>
          <w:ins w:id="284" w:author="智绘未来专利代理" w:date="2021-09-03T10:21:00Z"/>
        </w:rPr>
      </w:pPr>
      <w:ins w:id="285" w:author="智绘未来专利代理" w:date="2021-09-03T10:21:00Z">
        <w:r>
          <w:rPr>
            <w:rFonts w:hint="eastAsia"/>
          </w:rPr>
          <w:t>步骤</w:t>
        </w:r>
        <w:r>
          <w:rPr>
            <w:rFonts w:hint="eastAsia"/>
          </w:rPr>
          <w:t>3</w:t>
        </w:r>
        <w:r>
          <w:t>.2</w:t>
        </w:r>
        <w:r w:rsidR="006F6216">
          <w:rPr>
            <w:rFonts w:hint="eastAsia"/>
          </w:rPr>
          <w:t>，</w:t>
        </w:r>
        <w:r w:rsidR="00B60EAB" w:rsidRPr="00B60EAB">
          <w:rPr>
            <w:rFonts w:hint="eastAsia"/>
          </w:rPr>
          <w:t>内部区域洪水演进双线图绘制</w:t>
        </w:r>
        <w:r w:rsidR="00362AA2">
          <w:rPr>
            <w:rFonts w:hint="eastAsia"/>
          </w:rPr>
          <w:t>。</w:t>
        </w:r>
        <w:r w:rsidR="00B60EAB">
          <w:rPr>
            <w:rFonts w:hint="eastAsia"/>
          </w:rPr>
          <w:t>在设定区域中，以设定网格为一个</w:t>
        </w:r>
        <w:r w:rsidR="00E62FF0">
          <w:rPr>
            <w:rFonts w:hint="eastAsia"/>
          </w:rPr>
          <w:t>子区域，</w:t>
        </w:r>
        <w:r w:rsidR="00F00A43">
          <w:rPr>
            <w:rFonts w:hint="eastAsia"/>
          </w:rPr>
          <w:t>对设定区域中的</w:t>
        </w:r>
        <w:r w:rsidR="0067187C">
          <w:rPr>
            <w:rFonts w:hint="eastAsia"/>
          </w:rPr>
          <w:t>子区域设置多个监测断面，</w:t>
        </w:r>
        <w:r w:rsidR="006E38BD">
          <w:rPr>
            <w:rFonts w:hint="eastAsia"/>
          </w:rPr>
          <w:t>将每个子区域的多个断面，均先根据模型对断面水量正负的定义进行修正，并进一步得到滩区内每个区域的进水与出水序列。</w:t>
        </w:r>
      </w:ins>
    </w:p>
    <w:p w14:paraId="2EEB23F6" w14:textId="77777777" w:rsidR="007C2B31" w:rsidRDefault="00B12A77" w:rsidP="009A09BC">
      <w:pPr>
        <w:pStyle w:val="00"/>
        <w:ind w:firstLine="480"/>
        <w:rPr>
          <w:ins w:id="286" w:author="智绘未来专利代理" w:date="2021-09-03T10:21:00Z"/>
        </w:rPr>
      </w:pPr>
      <w:ins w:id="287" w:author="智绘未来专利代理" w:date="2021-09-03T10:21:00Z">
        <w:r>
          <w:rPr>
            <w:rFonts w:hint="eastAsia"/>
          </w:rPr>
          <w:t>使用批处理工具，</w:t>
        </w:r>
        <w:r w:rsidR="006E38BD">
          <w:rPr>
            <w:rFonts w:hint="eastAsia"/>
          </w:rPr>
          <w:t>将进出水水量分别绘制在以沿河到向下游为</w:t>
        </w:r>
        <w:r w:rsidR="006E38BD">
          <w:rPr>
            <w:rFonts w:hint="eastAsia"/>
          </w:rPr>
          <w:t>x</w:t>
        </w:r>
        <w:r w:rsidR="006E38BD">
          <w:rPr>
            <w:rFonts w:hint="eastAsia"/>
          </w:rPr>
          <w:t>轴正方向，以垂直河道指向大堤为</w:t>
        </w:r>
        <w:r w:rsidR="006E38BD">
          <w:rPr>
            <w:rFonts w:hint="eastAsia"/>
          </w:rPr>
          <w:t>y</w:t>
        </w:r>
        <w:r w:rsidR="006E38BD">
          <w:rPr>
            <w:rFonts w:hint="eastAsia"/>
          </w:rPr>
          <w:t>轴正方向，以</w:t>
        </w:r>
        <w:r w:rsidR="006E38BD">
          <w:rPr>
            <w:rFonts w:hint="eastAsia"/>
          </w:rPr>
          <w:t>z</w:t>
        </w:r>
        <w:r w:rsidR="006E38BD">
          <w:rPr>
            <w:rFonts w:hint="eastAsia"/>
          </w:rPr>
          <w:t>为时间轴的直角坐标系下，得到</w:t>
        </w:r>
        <w:r w:rsidR="00F553A3">
          <w:rPr>
            <w:rFonts w:hint="eastAsia"/>
          </w:rPr>
          <w:t>设定区域</w:t>
        </w:r>
        <w:r w:rsidR="006E38BD">
          <w:rPr>
            <w:rFonts w:hint="eastAsia"/>
          </w:rPr>
          <w:t>内每个</w:t>
        </w:r>
        <w:r w:rsidR="00F553A3">
          <w:rPr>
            <w:rFonts w:hint="eastAsia"/>
          </w:rPr>
          <w:t>子</w:t>
        </w:r>
        <w:r w:rsidR="006E38BD">
          <w:rPr>
            <w:rFonts w:hint="eastAsia"/>
          </w:rPr>
          <w:t>区域的洪水演进双线图</w:t>
        </w:r>
        <w:r w:rsidR="00EE75F2">
          <w:rPr>
            <w:rFonts w:hint="eastAsia"/>
          </w:rPr>
          <w:t>。</w:t>
        </w:r>
      </w:ins>
    </w:p>
    <w:p w14:paraId="649A4B45" w14:textId="20210C8C" w:rsidR="00091C95" w:rsidRDefault="00EE75F2" w:rsidP="009A09BC">
      <w:pPr>
        <w:pStyle w:val="00"/>
        <w:ind w:firstLine="480"/>
        <w:rPr>
          <w:ins w:id="288" w:author="智绘未来专利代理" w:date="2021-09-03T10:21:00Z"/>
        </w:rPr>
      </w:pPr>
      <w:ins w:id="289" w:author="智绘未来专利代理" w:date="2021-09-03T10:21:00Z">
        <w:r>
          <w:rPr>
            <w:rFonts w:hint="eastAsia"/>
          </w:rPr>
          <w:t>值得注意的是，</w:t>
        </w:r>
        <w:r w:rsidR="00C5623E">
          <w:rPr>
            <w:rFonts w:hint="eastAsia"/>
          </w:rPr>
          <w:t>所属领域技术人员可以任意选择合适的批处理工具，一个优选但非限制性的实施方式为，以</w:t>
        </w:r>
        <w:proofErr w:type="spellStart"/>
        <w:r w:rsidR="00C5623E" w:rsidRPr="00C5623E">
          <w:rPr>
            <w:rFonts w:hint="eastAsia"/>
          </w:rPr>
          <w:t>Matlab</w:t>
        </w:r>
        <w:proofErr w:type="spellEnd"/>
        <w:r w:rsidR="00B507B0">
          <w:rPr>
            <w:rFonts w:hint="eastAsia"/>
          </w:rPr>
          <w:t>作为批处理工具。</w:t>
        </w:r>
      </w:ins>
    </w:p>
    <w:p w14:paraId="3F033024" w14:textId="3956D798" w:rsidR="007A29F3" w:rsidRDefault="007B0442" w:rsidP="007A29F3">
      <w:pPr>
        <w:pStyle w:val="00"/>
        <w:ind w:firstLine="480"/>
        <w:rPr>
          <w:ins w:id="290" w:author="智绘未来专利代理" w:date="2021-09-03T10:21:00Z"/>
        </w:rPr>
      </w:pPr>
      <w:ins w:id="291" w:author="智绘未来专利代理" w:date="2021-09-03T10:21:00Z">
        <w:r>
          <w:rPr>
            <w:rFonts w:hint="eastAsia"/>
          </w:rPr>
          <w:t>值得注意的是，</w:t>
        </w:r>
        <w:r w:rsidR="003808FE" w:rsidRPr="003808FE">
          <w:rPr>
            <w:rFonts w:hint="eastAsia"/>
          </w:rPr>
          <w:t>以</w:t>
        </w:r>
        <w:r w:rsidR="003808FE" w:rsidRPr="003808FE">
          <w:rPr>
            <w:rFonts w:hint="eastAsia"/>
          </w:rPr>
          <w:t>z</w:t>
        </w:r>
        <w:r w:rsidR="003808FE" w:rsidRPr="003808FE">
          <w:rPr>
            <w:rFonts w:hint="eastAsia"/>
          </w:rPr>
          <w:t>轴为时间轴，依照该区域的直角坐标系绘制进出</w:t>
        </w:r>
        <w:proofErr w:type="gramStart"/>
        <w:r w:rsidR="003808FE" w:rsidRPr="003808FE">
          <w:rPr>
            <w:rFonts w:hint="eastAsia"/>
          </w:rPr>
          <w:t>水数据于</w:t>
        </w:r>
        <w:proofErr w:type="gramEnd"/>
        <w:r w:rsidR="003808FE" w:rsidRPr="003808FE">
          <w:rPr>
            <w:rFonts w:hint="eastAsia"/>
          </w:rPr>
          <w:t>三维图中，得到描述洪水演进特征的洪水演进双线图。洪水演进双线图的双线随着时间</w:t>
        </w:r>
        <w:proofErr w:type="gramStart"/>
        <w:r w:rsidR="003808FE" w:rsidRPr="003808FE">
          <w:rPr>
            <w:rFonts w:hint="eastAsia"/>
          </w:rPr>
          <w:t>轴发生</w:t>
        </w:r>
        <w:proofErr w:type="gramEnd"/>
        <w:r w:rsidR="003808FE" w:rsidRPr="003808FE">
          <w:rPr>
            <w:rFonts w:hint="eastAsia"/>
          </w:rPr>
          <w:t>方向和大小的变动，完整</w:t>
        </w:r>
        <w:r w:rsidR="00D01489">
          <w:rPr>
            <w:rFonts w:hint="eastAsia"/>
          </w:rPr>
          <w:t>地</w:t>
        </w:r>
        <w:r w:rsidR="003808FE" w:rsidRPr="003808FE">
          <w:rPr>
            <w:rFonts w:hint="eastAsia"/>
          </w:rPr>
          <w:t>呈现了洪水期的时间和数量信息</w:t>
        </w:r>
        <w:r w:rsidR="007712EB">
          <w:rPr>
            <w:rFonts w:hint="eastAsia"/>
          </w:rPr>
          <w:t>。</w:t>
        </w:r>
      </w:ins>
    </w:p>
    <w:p w14:paraId="69FD1E80" w14:textId="40ECCB7B" w:rsidR="00690110" w:rsidRDefault="005B37F7" w:rsidP="00897DA7">
      <w:pPr>
        <w:pStyle w:val="00"/>
        <w:ind w:firstLine="480"/>
        <w:rPr>
          <w:ins w:id="292" w:author="智绘未来专利代理" w:date="2021-09-03T10:21:00Z"/>
        </w:rPr>
      </w:pPr>
      <w:ins w:id="293" w:author="智绘未来专利代理" w:date="2021-09-03T10:21:00Z">
        <w:r>
          <w:rPr>
            <w:rFonts w:hint="eastAsia"/>
          </w:rPr>
          <w:t>步骤</w:t>
        </w:r>
        <w:r>
          <w:t>4</w:t>
        </w:r>
        <w:r>
          <w:rPr>
            <w:rFonts w:hint="eastAsia"/>
          </w:rPr>
          <w:t>，</w:t>
        </w:r>
        <w:r w:rsidR="00803756">
          <w:rPr>
            <w:rFonts w:hint="eastAsia"/>
          </w:rPr>
          <w:t>以步骤</w:t>
        </w:r>
        <w:r w:rsidR="00803756">
          <w:rPr>
            <w:rFonts w:hint="eastAsia"/>
          </w:rPr>
          <w:t>3</w:t>
        </w:r>
        <w:r w:rsidR="00803756">
          <w:rPr>
            <w:rFonts w:hint="eastAsia"/>
          </w:rPr>
          <w:t>中获得的</w:t>
        </w:r>
        <w:r w:rsidR="00803756" w:rsidRPr="00803756">
          <w:rPr>
            <w:rFonts w:hint="eastAsia"/>
          </w:rPr>
          <w:t>洪水演进双线图</w:t>
        </w:r>
        <w:r w:rsidR="00803756">
          <w:rPr>
            <w:rFonts w:hint="eastAsia"/>
          </w:rPr>
          <w:t>，</w:t>
        </w:r>
        <w:r w:rsidR="00690110">
          <w:rPr>
            <w:rFonts w:hint="eastAsia"/>
          </w:rPr>
          <w:t>划分洪水演进类型</w:t>
        </w:r>
        <w:r w:rsidR="003E30B1">
          <w:rPr>
            <w:rFonts w:hint="eastAsia"/>
          </w:rPr>
          <w:t>。</w:t>
        </w:r>
      </w:ins>
    </w:p>
    <w:p w14:paraId="60B3E326" w14:textId="203783C3" w:rsidR="00897DA7" w:rsidRDefault="00897DA7" w:rsidP="00897DA7">
      <w:pPr>
        <w:pStyle w:val="00"/>
        <w:ind w:firstLine="480"/>
        <w:rPr>
          <w:ins w:id="294" w:author="智绘未来专利代理" w:date="2021-09-03T10:21:00Z"/>
        </w:rPr>
      </w:pPr>
      <w:ins w:id="295" w:author="智绘未来专利代理" w:date="2021-09-03T10:21:00Z">
        <w:r>
          <w:rPr>
            <w:rFonts w:hint="eastAsia"/>
          </w:rPr>
          <w:t>洪水演进双线图的进出水曲线不同时刻所在的象限分别代表了不同时刻来水和出水的方向，该信息反映了研究区域内洪水与区域外洪水的交换关系；根据洪水演进双线图，可以对某一区域的洪水过程进行阶段划分，对大多数区域而言，洪水过程可以分为三个阶段，第一个阶段来水量不断增加，且来水速度不断增快，第二个阶段来水速度达到顶峰后开始回落，第三个阶段，滩区内进出水逐渐趋于稳定。</w:t>
        </w:r>
      </w:ins>
    </w:p>
    <w:p w14:paraId="0CC68E7C" w14:textId="2468FB60" w:rsidR="008A3F53" w:rsidRDefault="008A3F53" w:rsidP="00897DA7">
      <w:pPr>
        <w:pStyle w:val="00"/>
        <w:ind w:firstLine="480"/>
        <w:rPr>
          <w:ins w:id="296" w:author="智绘未来专利代理" w:date="2021-09-03T10:21:00Z"/>
        </w:rPr>
      </w:pPr>
      <w:ins w:id="297" w:author="智绘未来专利代理" w:date="2021-09-03T10:21:00Z">
        <w:r>
          <w:rPr>
            <w:rFonts w:hint="eastAsia"/>
          </w:rPr>
          <w:t>一个优选</w:t>
        </w:r>
        <w:r w:rsidR="00850E62">
          <w:rPr>
            <w:rFonts w:hint="eastAsia"/>
          </w:rPr>
          <w:t>但非限制性</w:t>
        </w:r>
        <w:r>
          <w:rPr>
            <w:rFonts w:hint="eastAsia"/>
          </w:rPr>
          <w:t>的实施方式为，</w:t>
        </w:r>
        <w:r w:rsidR="00F00865">
          <w:rPr>
            <w:rFonts w:hint="eastAsia"/>
          </w:rPr>
          <w:t>根据设定区域</w:t>
        </w:r>
        <w:proofErr w:type="gramStart"/>
        <w:r w:rsidR="00F00865">
          <w:rPr>
            <w:rFonts w:hint="eastAsia"/>
          </w:rPr>
          <w:t>内部子</w:t>
        </w:r>
        <w:proofErr w:type="gramEnd"/>
        <w:r w:rsidR="00F00865">
          <w:rPr>
            <w:rFonts w:hint="eastAsia"/>
          </w:rPr>
          <w:t>区域洪水演进双</w:t>
        </w:r>
        <w:r w:rsidR="00F00865">
          <w:rPr>
            <w:rFonts w:hint="eastAsia"/>
          </w:rPr>
          <w:lastRenderedPageBreak/>
          <w:t>线图的绘制结果，总结设定区域洪水演进双线图可以划分为，</w:t>
        </w:r>
        <w:r w:rsidR="00872438" w:rsidRPr="00872438">
          <w:rPr>
            <w:rFonts w:hint="eastAsia"/>
          </w:rPr>
          <w:t>稳定对称型、旋转对称型、振荡对称型、非对称型</w:t>
        </w:r>
        <w:commentRangeStart w:id="298"/>
        <w:r w:rsidR="00872438">
          <w:rPr>
            <w:rFonts w:hint="eastAsia"/>
          </w:rPr>
          <w:t>等。</w:t>
        </w:r>
        <w:commentRangeEnd w:id="298"/>
        <w:r w:rsidR="00872438">
          <w:rPr>
            <w:rStyle w:val="af1"/>
          </w:rPr>
          <w:commentReference w:id="298"/>
        </w:r>
      </w:ins>
    </w:p>
    <w:p w14:paraId="4E9114FC" w14:textId="0FFE50B1" w:rsidR="00897DA7" w:rsidRDefault="00897DA7" w:rsidP="00897DA7">
      <w:pPr>
        <w:pStyle w:val="00"/>
        <w:ind w:firstLine="480"/>
        <w:rPr>
          <w:ins w:id="299" w:author="智绘未来专利代理" w:date="2021-09-03T10:21:00Z"/>
        </w:rPr>
      </w:pPr>
      <w:ins w:id="300" w:author="智绘未来专利代理" w:date="2021-09-03T10:21:00Z">
        <w:r>
          <w:rPr>
            <w:rFonts w:hint="eastAsia"/>
          </w:rPr>
          <w:t>根据模型模拟得到的断面进出水总量结果，分别计算在</w:t>
        </w:r>
        <w:proofErr w:type="gramStart"/>
        <w:r>
          <w:rPr>
            <w:rFonts w:hint="eastAsia"/>
          </w:rPr>
          <w:t>整个洪水</w:t>
        </w:r>
        <w:proofErr w:type="gramEnd"/>
        <w:r>
          <w:rPr>
            <w:rFonts w:hint="eastAsia"/>
          </w:rPr>
          <w:t>期间各个区域的进水总量、出水总量与累积进出水量，并绘制与时间</w:t>
        </w:r>
        <w:r>
          <w:rPr>
            <w:rFonts w:hint="eastAsia"/>
          </w:rPr>
          <w:t>-</w:t>
        </w:r>
        <w:r>
          <w:rPr>
            <w:rFonts w:hint="eastAsia"/>
          </w:rPr>
          <w:t>水量坐标系下，依据水量特征，</w:t>
        </w:r>
        <w:r w:rsidR="00BD3D80">
          <w:rPr>
            <w:rFonts w:hint="eastAsia"/>
          </w:rPr>
          <w:t>设定区域的</w:t>
        </w:r>
        <w:r>
          <w:rPr>
            <w:rFonts w:hint="eastAsia"/>
          </w:rPr>
          <w:t>洪水演进可以</w:t>
        </w:r>
        <w:commentRangeStart w:id="301"/>
        <w:r>
          <w:rPr>
            <w:rFonts w:hint="eastAsia"/>
          </w:rPr>
          <w:t>划分为</w:t>
        </w:r>
        <w:commentRangeEnd w:id="301"/>
        <w:r w:rsidR="00726A41">
          <w:rPr>
            <w:rStyle w:val="af1"/>
          </w:rPr>
          <w:commentReference w:id="301"/>
        </w:r>
        <w:r>
          <w:rPr>
            <w:rFonts w:hint="eastAsia"/>
          </w:rPr>
          <w:t>完全行洪、趋稳型蓄洪、增长型蓄洪、峰值型蓄洪四类</w:t>
        </w:r>
        <w:commentRangeStart w:id="302"/>
        <w:r>
          <w:rPr>
            <w:rFonts w:hint="eastAsia"/>
          </w:rPr>
          <w:t>，见图</w:t>
        </w:r>
        <w:r>
          <w:rPr>
            <w:rFonts w:hint="eastAsia"/>
          </w:rPr>
          <w:t>3</w:t>
        </w:r>
        <w:commentRangeEnd w:id="302"/>
        <w:r w:rsidR="00B84CD9">
          <w:rPr>
            <w:rStyle w:val="af1"/>
          </w:rPr>
          <w:commentReference w:id="302"/>
        </w:r>
        <w:r>
          <w:rPr>
            <w:rFonts w:hint="eastAsia"/>
          </w:rPr>
          <w:t>。</w:t>
        </w:r>
      </w:ins>
    </w:p>
    <w:p w14:paraId="40C00CBC" w14:textId="2EDEF877" w:rsidR="0097674C" w:rsidRDefault="00897DA7" w:rsidP="00897DA7">
      <w:pPr>
        <w:pStyle w:val="00"/>
        <w:ind w:firstLine="480"/>
        <w:rPr>
          <w:ins w:id="303" w:author="智绘未来专利代理" w:date="2021-09-03T10:21:00Z"/>
        </w:rPr>
      </w:pPr>
      <w:ins w:id="304" w:author="智绘未来专利代理" w:date="2021-09-03T10:21:00Z">
        <w:r>
          <w:rPr>
            <w:rFonts w:hint="eastAsia"/>
          </w:rPr>
          <w:t>完全行洪其进水速度与出水速度基本一致，区域内的蓄积水量基本不发生变化。趋稳型蓄洪具有一定的滞洪能力，洪水进入该区域后，进水速度大于出水速度，蓄积水量不断上升，最终稳定。增长型蓄洪进水速度始终大于出水速度，蓄积水量在</w:t>
        </w:r>
        <w:proofErr w:type="gramStart"/>
        <w:r>
          <w:rPr>
            <w:rFonts w:hint="eastAsia"/>
          </w:rPr>
          <w:t>整个洪水</w:t>
        </w:r>
        <w:proofErr w:type="gramEnd"/>
        <w:r>
          <w:rPr>
            <w:rFonts w:hint="eastAsia"/>
          </w:rPr>
          <w:t>期间不断上升，峰值型蓄洪进水速度始终大于出水速度，但是在一定的时间范围内，区域内蓄积水量会达到峰值，随后该区域蓄</w:t>
        </w:r>
        <w:proofErr w:type="gramStart"/>
        <w:r>
          <w:rPr>
            <w:rFonts w:hint="eastAsia"/>
          </w:rPr>
          <w:t>滞能力</w:t>
        </w:r>
        <w:proofErr w:type="gramEnd"/>
        <w:r>
          <w:rPr>
            <w:rFonts w:hint="eastAsia"/>
          </w:rPr>
          <w:t>下降，向趋稳型蓄洪区转化。</w:t>
        </w:r>
      </w:ins>
    </w:p>
    <w:p w14:paraId="22CD9289" w14:textId="577BE9B5" w:rsidR="0097674C" w:rsidRDefault="003C3C98" w:rsidP="00ED778C">
      <w:pPr>
        <w:pStyle w:val="00"/>
        <w:ind w:firstLine="480"/>
      </w:pPr>
      <w:ins w:id="305" w:author="智绘未来专利代理" w:date="2021-09-03T10:21:00Z">
        <w:r>
          <w:rPr>
            <w:rFonts w:hint="eastAsia"/>
          </w:rPr>
          <w:t>为了更加清楚地介绍本发明的技术方案以及能够取得的有益效果，</w:t>
        </w:r>
      </w:ins>
      <w:bookmarkStart w:id="306" w:name="_Hlk81556340"/>
      <w:r w:rsidR="00C55B72" w:rsidRPr="00C55B72">
        <w:rPr>
          <w:rFonts w:hint="eastAsia"/>
        </w:rPr>
        <w:t>本发明以黄河下游位于夹河滩</w:t>
      </w:r>
      <w:r w:rsidR="00C55B72" w:rsidRPr="00C55B72">
        <w:rPr>
          <w:rFonts w:hint="eastAsia"/>
        </w:rPr>
        <w:t>-</w:t>
      </w:r>
      <w:r w:rsidR="00C55B72" w:rsidRPr="00C55B72">
        <w:rPr>
          <w:rFonts w:hint="eastAsia"/>
        </w:rPr>
        <w:t>高村段的长垣一滩及封丘倒灌区部分区域（以下均简称为长垣一滩）作为实例区域，绘制了长垣一滩洪水演进双线图，并分析了该区域内存在的双线图类型及水量与方向特征。</w:t>
      </w:r>
    </w:p>
    <w:p w14:paraId="70D92DF3" w14:textId="6AEB931A" w:rsidR="00902E63" w:rsidRPr="00D0228A" w:rsidRDefault="006F0762" w:rsidP="00ED778C">
      <w:pPr>
        <w:pStyle w:val="00"/>
        <w:ind w:firstLine="480"/>
      </w:pPr>
      <w:bookmarkStart w:id="307" w:name="_Hlk81556362"/>
      <w:bookmarkEnd w:id="306"/>
      <w:del w:id="308" w:author="智绘未来专利代理" w:date="2021-09-03T10:21:00Z">
        <w:r>
          <w:rPr>
            <w:rFonts w:hint="eastAsia"/>
          </w:rPr>
          <w:delText>（</w:delText>
        </w:r>
      </w:del>
      <w:ins w:id="309" w:author="智绘未来专利代理" w:date="2021-09-03T10:21:00Z">
        <w:r w:rsidR="00902E63" w:rsidRPr="00D0228A">
          <w:rPr>
            <w:rFonts w:hint="eastAsia"/>
          </w:rPr>
          <w:t>步骤</w:t>
        </w:r>
      </w:ins>
      <w:r w:rsidR="00902E63" w:rsidRPr="00D0228A">
        <w:rPr>
          <w:rFonts w:hint="eastAsia"/>
        </w:rPr>
        <w:t>1</w:t>
      </w:r>
      <w:del w:id="310" w:author="智绘未来专利代理" w:date="2021-09-03T10:21:00Z">
        <w:r>
          <w:rPr>
            <w:rFonts w:hint="eastAsia"/>
          </w:rPr>
          <w:delText>）</w:delText>
        </w:r>
      </w:del>
      <w:ins w:id="311" w:author="智绘未来专利代理" w:date="2021-09-03T10:21:00Z">
        <w:r w:rsidR="00902E63" w:rsidRPr="00D0228A">
          <w:rPr>
            <w:rFonts w:hint="eastAsia"/>
          </w:rPr>
          <w:t>，</w:t>
        </w:r>
      </w:ins>
      <w:r w:rsidR="00902E63" w:rsidRPr="00D0228A">
        <w:rPr>
          <w:rFonts w:hint="eastAsia"/>
        </w:rPr>
        <w:t>进出水数据获取</w:t>
      </w:r>
      <w:ins w:id="312" w:author="智绘未来专利代理" w:date="2021-09-03T10:21:00Z">
        <w:r w:rsidR="00144171">
          <w:rPr>
            <w:rFonts w:hint="eastAsia"/>
          </w:rPr>
          <w:t>。</w:t>
        </w:r>
      </w:ins>
    </w:p>
    <w:p w14:paraId="56C4BC6F" w14:textId="77777777" w:rsidR="00902E63" w:rsidRPr="00D0228A" w:rsidRDefault="00902E63" w:rsidP="00ED778C">
      <w:pPr>
        <w:pStyle w:val="00"/>
        <w:ind w:firstLine="480"/>
      </w:pPr>
      <w:r w:rsidRPr="00D0228A">
        <w:rPr>
          <w:rFonts w:hint="eastAsia"/>
        </w:rPr>
        <w:t>本实例采用由荷兰代尔夫特理工大学与</w:t>
      </w:r>
      <w:proofErr w:type="spellStart"/>
      <w:r w:rsidRPr="00D0228A">
        <w:t>Deltares</w:t>
      </w:r>
      <w:proofErr w:type="spellEnd"/>
      <w:r w:rsidRPr="00D0228A">
        <w:t xml:space="preserve"> </w:t>
      </w:r>
      <w:r w:rsidRPr="00D0228A">
        <w:t>研究所开发</w:t>
      </w:r>
      <w:r w:rsidRPr="00D0228A">
        <w:rPr>
          <w:rFonts w:hint="eastAsia"/>
        </w:rPr>
        <w:t>的</w:t>
      </w:r>
      <w:r w:rsidRPr="00D0228A">
        <w:rPr>
          <w:rFonts w:hint="eastAsia"/>
        </w:rPr>
        <w:t>Delft</w:t>
      </w:r>
      <w:r w:rsidRPr="00D0228A">
        <w:t>3D</w:t>
      </w:r>
      <w:r w:rsidRPr="00D0228A">
        <w:rPr>
          <w:rFonts w:hint="eastAsia"/>
        </w:rPr>
        <w:t>二</w:t>
      </w:r>
      <w:proofErr w:type="gramStart"/>
      <w:r w:rsidRPr="00D0228A">
        <w:rPr>
          <w:rFonts w:hint="eastAsia"/>
        </w:rPr>
        <w:t>维洪水</w:t>
      </w:r>
      <w:proofErr w:type="gramEnd"/>
      <w:r w:rsidRPr="00D0228A">
        <w:rPr>
          <w:rFonts w:hint="eastAsia"/>
        </w:rPr>
        <w:t>演进模型将黄河下游滩区（花园口</w:t>
      </w:r>
      <w:r w:rsidRPr="00D0228A">
        <w:rPr>
          <w:rFonts w:hint="eastAsia"/>
        </w:rPr>
        <w:t>-</w:t>
      </w:r>
      <w:r w:rsidRPr="00D0228A">
        <w:rPr>
          <w:rFonts w:hint="eastAsia"/>
        </w:rPr>
        <w:t>艾山段）划分为</w:t>
      </w:r>
      <w:r w:rsidRPr="00D0228A">
        <w:rPr>
          <w:rFonts w:hint="eastAsia"/>
        </w:rPr>
        <w:t>1</w:t>
      </w:r>
      <w:r w:rsidRPr="00D0228A">
        <w:t>00</w:t>
      </w:r>
      <w:r w:rsidRPr="00D0228A">
        <w:rPr>
          <w:rFonts w:hint="eastAsia"/>
        </w:rPr>
        <w:t>×</w:t>
      </w:r>
      <w:r w:rsidRPr="00D0228A">
        <w:t>100</w:t>
      </w:r>
      <w:r w:rsidRPr="00D0228A">
        <w:rPr>
          <w:rFonts w:hint="eastAsia"/>
        </w:rPr>
        <w:t>m</w:t>
      </w:r>
      <w:r w:rsidRPr="00D0228A">
        <w:rPr>
          <w:rFonts w:hint="eastAsia"/>
        </w:rPr>
        <w:t>的网格进行了洪水模拟，得到进出水数据，本模型已经利用</w:t>
      </w:r>
      <w:r w:rsidRPr="00D0228A">
        <w:rPr>
          <w:rFonts w:hint="eastAsia"/>
        </w:rPr>
        <w:t>2</w:t>
      </w:r>
      <w:r w:rsidRPr="00D0228A">
        <w:t>013</w:t>
      </w:r>
      <w:r w:rsidRPr="00D0228A">
        <w:rPr>
          <w:rFonts w:hint="eastAsia"/>
        </w:rPr>
        <w:t>年洪水数据进行率定，各大断面水量和水位数据的纳什效率系数均大于</w:t>
      </w:r>
      <w:r w:rsidRPr="00D0228A">
        <w:t>0.75</w:t>
      </w:r>
      <w:r w:rsidRPr="00D0228A">
        <w:rPr>
          <w:rFonts w:hint="eastAsia"/>
        </w:rPr>
        <w:t>。</w:t>
      </w:r>
    </w:p>
    <w:p w14:paraId="547DE396" w14:textId="597F4645" w:rsidR="00902E63" w:rsidRDefault="00902E63" w:rsidP="00ED778C">
      <w:pPr>
        <w:pStyle w:val="00"/>
        <w:ind w:firstLine="480"/>
      </w:pPr>
      <w:r w:rsidRPr="00D0228A">
        <w:rPr>
          <w:rFonts w:hint="eastAsia"/>
        </w:rPr>
        <w:t>本实例在</w:t>
      </w:r>
      <w:r w:rsidRPr="00D0228A">
        <w:t>《中华人民共和国水文年鉴</w:t>
      </w:r>
      <w:r w:rsidRPr="00D0228A">
        <w:t xml:space="preserve"> </w:t>
      </w:r>
      <w:r w:rsidRPr="00D0228A">
        <w:t>黄河流域水文资料》</w:t>
      </w:r>
      <w:r w:rsidRPr="00D0228A">
        <w:rPr>
          <w:rFonts w:hint="eastAsia"/>
        </w:rPr>
        <w:t>中选取</w:t>
      </w:r>
      <w:r w:rsidRPr="00D0228A">
        <w:rPr>
          <w:rFonts w:hint="eastAsia"/>
        </w:rPr>
        <w:t>1</w:t>
      </w:r>
      <w:r w:rsidRPr="00D0228A">
        <w:t>958</w:t>
      </w:r>
      <w:r w:rsidRPr="00D0228A">
        <w:rPr>
          <w:rFonts w:hint="eastAsia"/>
        </w:rPr>
        <w:t>年洪水作为模拟的水文条件，见表</w:t>
      </w:r>
      <w:r w:rsidRPr="00D0228A">
        <w:rPr>
          <w:rFonts w:hint="eastAsia"/>
        </w:rPr>
        <w:t>1</w:t>
      </w:r>
      <w:r w:rsidRPr="00D0228A">
        <w:rPr>
          <w:rFonts w:hint="eastAsia"/>
        </w:rPr>
        <w:t>。该年水文条件为近百年有详细记载以来的最大洪水，洪水漫滩可以覆盖滩区的大部分区域，有利于分析洪水在滩区的漫滩规律。</w:t>
      </w:r>
    </w:p>
    <w:p w14:paraId="02B798FD" w14:textId="3179D46A" w:rsidR="007F4B0A" w:rsidRDefault="007F4B0A" w:rsidP="00ED778C">
      <w:pPr>
        <w:pStyle w:val="00"/>
        <w:ind w:firstLine="480"/>
      </w:pPr>
    </w:p>
    <w:p w14:paraId="29D6AA78" w14:textId="77777777" w:rsidR="00CE4BD3" w:rsidRPr="00D0228A" w:rsidRDefault="00CE4BD3" w:rsidP="00D0228A">
      <w:pPr>
        <w:pStyle w:val="00"/>
        <w:ind w:firstLine="480"/>
        <w:rPr>
          <w:ins w:id="313" w:author="智绘未来专利代理" w:date="2021-09-03T10:21:00Z"/>
        </w:rPr>
      </w:pPr>
    </w:p>
    <w:p w14:paraId="5B5F1BD5" w14:textId="77777777" w:rsidR="00902E63" w:rsidRPr="00B710DA" w:rsidRDefault="00902E63" w:rsidP="00902E63">
      <w:pPr>
        <w:pStyle w:val="af9"/>
        <w:rPr>
          <w:rStyle w:val="af8"/>
          <w:bCs w:val="0"/>
        </w:rPr>
      </w:pPr>
      <w:r w:rsidRPr="00B710DA">
        <w:rPr>
          <w:rStyle w:val="af8"/>
          <w:rFonts w:hint="eastAsia"/>
          <w:bCs w:val="0"/>
        </w:rPr>
        <w:t>表</w:t>
      </w:r>
      <w:r w:rsidRPr="00B710DA">
        <w:rPr>
          <w:rStyle w:val="af8"/>
          <w:rFonts w:hint="eastAsia"/>
          <w:bCs w:val="0"/>
        </w:rPr>
        <w:t>1  1958</w:t>
      </w:r>
      <w:r w:rsidRPr="00B710DA">
        <w:rPr>
          <w:rStyle w:val="af8"/>
          <w:rFonts w:hint="eastAsia"/>
          <w:bCs w:val="0"/>
        </w:rPr>
        <w:t>年水文数数据（花园口断面）</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098"/>
        <w:gridCol w:w="898"/>
        <w:gridCol w:w="1198"/>
        <w:gridCol w:w="1221"/>
        <w:gridCol w:w="1610"/>
        <w:gridCol w:w="1148"/>
        <w:gridCol w:w="1048"/>
        <w:gridCol w:w="1348"/>
        <w:gridCol w:w="1610"/>
      </w:tblGrid>
      <w:tr w:rsidR="00CD5131" w:rsidRPr="00B710DA" w14:paraId="1C2BA4C3" w14:textId="77777777" w:rsidTr="00F567BB">
        <w:trPr>
          <w:trHeight w:val="532"/>
          <w:jc w:val="center"/>
        </w:trPr>
        <w:tc>
          <w:tcPr>
            <w:tcW w:w="1098" w:type="dxa"/>
            <w:tcBorders>
              <w:top w:val="single" w:sz="12" w:space="0" w:color="auto"/>
              <w:left w:val="nil"/>
              <w:bottom w:val="single" w:sz="8" w:space="0" w:color="auto"/>
              <w:right w:val="nil"/>
            </w:tcBorders>
            <w:shd w:val="clear" w:color="auto" w:fill="auto"/>
            <w:vAlign w:val="center"/>
            <w:hideMark/>
          </w:tcPr>
          <w:p w14:paraId="6ABB9EB5" w14:textId="77777777" w:rsidR="00902E63" w:rsidRPr="00B710DA" w:rsidRDefault="00902E63" w:rsidP="00F567BB">
            <w:pPr>
              <w:pStyle w:val="af9"/>
              <w:rPr>
                <w:rStyle w:val="af8"/>
                <w:b w:val="0"/>
                <w:bCs w:val="0"/>
                <w:sz w:val="20"/>
              </w:rPr>
            </w:pPr>
            <w:r w:rsidRPr="00B710DA">
              <w:rPr>
                <w:rStyle w:val="af8"/>
                <w:rFonts w:hint="eastAsia"/>
                <w:b w:val="0"/>
                <w:bCs w:val="0"/>
                <w:sz w:val="20"/>
              </w:rPr>
              <w:lastRenderedPageBreak/>
              <w:t>洪水情景</w:t>
            </w:r>
          </w:p>
        </w:tc>
        <w:tc>
          <w:tcPr>
            <w:tcW w:w="898" w:type="dxa"/>
            <w:tcBorders>
              <w:top w:val="single" w:sz="12" w:space="0" w:color="auto"/>
              <w:left w:val="nil"/>
              <w:bottom w:val="single" w:sz="8" w:space="0" w:color="auto"/>
              <w:right w:val="nil"/>
            </w:tcBorders>
            <w:shd w:val="clear" w:color="auto" w:fill="auto"/>
            <w:vAlign w:val="center"/>
            <w:hideMark/>
          </w:tcPr>
          <w:p w14:paraId="3AC467E9" w14:textId="77777777" w:rsidR="00902E63" w:rsidRPr="00B710DA" w:rsidRDefault="00902E63" w:rsidP="00F567BB">
            <w:pPr>
              <w:pStyle w:val="af9"/>
              <w:rPr>
                <w:rStyle w:val="af8"/>
                <w:b w:val="0"/>
                <w:bCs w:val="0"/>
                <w:sz w:val="20"/>
              </w:rPr>
            </w:pPr>
            <w:r w:rsidRPr="00B710DA">
              <w:rPr>
                <w:rStyle w:val="af8"/>
                <w:rFonts w:hint="eastAsia"/>
                <w:b w:val="0"/>
                <w:bCs w:val="0"/>
                <w:sz w:val="20"/>
              </w:rPr>
              <w:t>重现期</w:t>
            </w:r>
          </w:p>
        </w:tc>
        <w:tc>
          <w:tcPr>
            <w:tcW w:w="1198" w:type="dxa"/>
            <w:tcBorders>
              <w:top w:val="single" w:sz="12" w:space="0" w:color="auto"/>
              <w:left w:val="nil"/>
              <w:bottom w:val="single" w:sz="8" w:space="0" w:color="auto"/>
              <w:right w:val="nil"/>
            </w:tcBorders>
            <w:shd w:val="clear" w:color="auto" w:fill="auto"/>
            <w:vAlign w:val="center"/>
            <w:hideMark/>
          </w:tcPr>
          <w:p w14:paraId="1BD32D8A" w14:textId="77777777" w:rsidR="00902E63" w:rsidRPr="00B710DA" w:rsidRDefault="00902E63" w:rsidP="00F567BB">
            <w:pPr>
              <w:pStyle w:val="af9"/>
              <w:rPr>
                <w:rStyle w:val="af8"/>
                <w:b w:val="0"/>
                <w:bCs w:val="0"/>
                <w:sz w:val="20"/>
              </w:rPr>
            </w:pPr>
            <w:r w:rsidRPr="00B710DA">
              <w:rPr>
                <w:rStyle w:val="af8"/>
                <w:rFonts w:hint="eastAsia"/>
                <w:b w:val="0"/>
                <w:bCs w:val="0"/>
                <w:sz w:val="20"/>
              </w:rPr>
              <w:t>历时（</w:t>
            </w:r>
            <w:r w:rsidRPr="00B710DA">
              <w:rPr>
                <w:rStyle w:val="af8"/>
                <w:rFonts w:hint="eastAsia"/>
                <w:b w:val="0"/>
                <w:bCs w:val="0"/>
                <w:sz w:val="20"/>
              </w:rPr>
              <w:t>d</w:t>
            </w:r>
            <w:r w:rsidRPr="00B710DA">
              <w:rPr>
                <w:rStyle w:val="af8"/>
                <w:rFonts w:hint="eastAsia"/>
                <w:b w:val="0"/>
                <w:bCs w:val="0"/>
                <w:sz w:val="20"/>
              </w:rPr>
              <w:t>）</w:t>
            </w:r>
          </w:p>
        </w:tc>
        <w:tc>
          <w:tcPr>
            <w:tcW w:w="1221" w:type="dxa"/>
            <w:tcBorders>
              <w:top w:val="single" w:sz="12" w:space="0" w:color="auto"/>
              <w:left w:val="nil"/>
              <w:bottom w:val="single" w:sz="8" w:space="0" w:color="auto"/>
              <w:right w:val="nil"/>
            </w:tcBorders>
            <w:shd w:val="clear" w:color="auto" w:fill="auto"/>
            <w:vAlign w:val="center"/>
            <w:hideMark/>
          </w:tcPr>
          <w:p w14:paraId="0F86BD16" w14:textId="77777777" w:rsidR="00902E63" w:rsidRPr="00B710DA" w:rsidRDefault="00902E63" w:rsidP="00F567BB">
            <w:pPr>
              <w:pStyle w:val="af9"/>
              <w:rPr>
                <w:rStyle w:val="af8"/>
                <w:b w:val="0"/>
                <w:bCs w:val="0"/>
                <w:sz w:val="20"/>
              </w:rPr>
            </w:pPr>
            <w:r w:rsidRPr="00B710DA">
              <w:rPr>
                <w:rStyle w:val="af8"/>
                <w:rFonts w:hint="eastAsia"/>
                <w:b w:val="0"/>
                <w:bCs w:val="0"/>
                <w:sz w:val="20"/>
              </w:rPr>
              <w:t>洪峰流量</w:t>
            </w:r>
            <w:r w:rsidRPr="00B710DA">
              <w:rPr>
                <w:rStyle w:val="af8"/>
                <w:rFonts w:hint="eastAsia"/>
                <w:b w:val="0"/>
                <w:bCs w:val="0"/>
                <w:sz w:val="20"/>
              </w:rPr>
              <w:t>(m3/s)</w:t>
            </w:r>
          </w:p>
        </w:tc>
        <w:tc>
          <w:tcPr>
            <w:tcW w:w="1610" w:type="dxa"/>
            <w:tcBorders>
              <w:top w:val="single" w:sz="12" w:space="0" w:color="auto"/>
              <w:left w:val="nil"/>
              <w:bottom w:val="single" w:sz="8" w:space="0" w:color="auto"/>
              <w:right w:val="nil"/>
            </w:tcBorders>
            <w:shd w:val="clear" w:color="auto" w:fill="auto"/>
            <w:vAlign w:val="center"/>
            <w:hideMark/>
          </w:tcPr>
          <w:p w14:paraId="3F10A014" w14:textId="77777777" w:rsidR="00902E63" w:rsidRPr="00B710DA" w:rsidRDefault="00902E63" w:rsidP="00F567BB">
            <w:pPr>
              <w:pStyle w:val="af9"/>
              <w:rPr>
                <w:rStyle w:val="af8"/>
                <w:b w:val="0"/>
                <w:bCs w:val="0"/>
                <w:sz w:val="20"/>
              </w:rPr>
            </w:pPr>
            <w:r w:rsidRPr="00B710DA">
              <w:rPr>
                <w:rStyle w:val="af8"/>
                <w:rFonts w:hint="eastAsia"/>
                <w:b w:val="0"/>
                <w:bCs w:val="0"/>
                <w:sz w:val="20"/>
              </w:rPr>
              <w:t>最高含沙量（</w:t>
            </w:r>
            <w:r w:rsidRPr="00B710DA">
              <w:rPr>
                <w:rStyle w:val="af8"/>
                <w:rFonts w:hint="eastAsia"/>
                <w:b w:val="0"/>
                <w:bCs w:val="0"/>
                <w:sz w:val="20"/>
              </w:rPr>
              <w:t>kg/m3</w:t>
            </w:r>
            <w:r w:rsidRPr="00B710DA">
              <w:rPr>
                <w:rStyle w:val="af8"/>
                <w:rFonts w:hint="eastAsia"/>
                <w:b w:val="0"/>
                <w:bCs w:val="0"/>
                <w:sz w:val="20"/>
              </w:rPr>
              <w:t>）</w:t>
            </w:r>
          </w:p>
        </w:tc>
        <w:tc>
          <w:tcPr>
            <w:tcW w:w="1148" w:type="dxa"/>
            <w:tcBorders>
              <w:top w:val="single" w:sz="12" w:space="0" w:color="auto"/>
              <w:left w:val="nil"/>
              <w:bottom w:val="single" w:sz="8" w:space="0" w:color="auto"/>
              <w:right w:val="nil"/>
            </w:tcBorders>
            <w:shd w:val="clear" w:color="auto" w:fill="auto"/>
            <w:vAlign w:val="center"/>
            <w:hideMark/>
          </w:tcPr>
          <w:p w14:paraId="7BD9E3BF" w14:textId="77777777" w:rsidR="00902E63" w:rsidRPr="00B710DA" w:rsidRDefault="00902E63" w:rsidP="00F567BB">
            <w:pPr>
              <w:pStyle w:val="af9"/>
              <w:rPr>
                <w:rStyle w:val="af8"/>
                <w:b w:val="0"/>
                <w:bCs w:val="0"/>
                <w:sz w:val="20"/>
              </w:rPr>
            </w:pPr>
            <w:r w:rsidRPr="00B710DA">
              <w:rPr>
                <w:rStyle w:val="af8"/>
                <w:rFonts w:hint="eastAsia"/>
                <w:b w:val="0"/>
                <w:bCs w:val="0"/>
                <w:sz w:val="20"/>
              </w:rPr>
              <w:t>总来水量</w:t>
            </w:r>
            <w:r w:rsidRPr="00B710DA">
              <w:rPr>
                <w:rStyle w:val="af8"/>
                <w:rFonts w:hint="eastAsia"/>
                <w:b w:val="0"/>
                <w:bCs w:val="0"/>
                <w:sz w:val="20"/>
              </w:rPr>
              <w:t>(</w:t>
            </w:r>
            <w:r w:rsidRPr="00B710DA">
              <w:rPr>
                <w:rStyle w:val="af8"/>
                <w:rFonts w:hint="eastAsia"/>
                <w:b w:val="0"/>
                <w:bCs w:val="0"/>
                <w:sz w:val="20"/>
              </w:rPr>
              <w:t>亿</w:t>
            </w:r>
            <w:r w:rsidRPr="00B710DA">
              <w:rPr>
                <w:rStyle w:val="af8"/>
                <w:rFonts w:hint="eastAsia"/>
                <w:b w:val="0"/>
                <w:bCs w:val="0"/>
                <w:sz w:val="20"/>
              </w:rPr>
              <w:t>m3)</w:t>
            </w:r>
          </w:p>
        </w:tc>
        <w:tc>
          <w:tcPr>
            <w:tcW w:w="1048" w:type="dxa"/>
            <w:tcBorders>
              <w:top w:val="single" w:sz="12" w:space="0" w:color="auto"/>
              <w:left w:val="nil"/>
              <w:bottom w:val="single" w:sz="8" w:space="0" w:color="auto"/>
              <w:right w:val="nil"/>
            </w:tcBorders>
            <w:shd w:val="clear" w:color="auto" w:fill="auto"/>
            <w:vAlign w:val="center"/>
            <w:hideMark/>
          </w:tcPr>
          <w:p w14:paraId="71031756" w14:textId="77777777" w:rsidR="00902E63" w:rsidRPr="00B710DA" w:rsidRDefault="00902E63" w:rsidP="00F567BB">
            <w:pPr>
              <w:pStyle w:val="af9"/>
              <w:rPr>
                <w:rStyle w:val="af8"/>
                <w:b w:val="0"/>
                <w:bCs w:val="0"/>
                <w:sz w:val="20"/>
              </w:rPr>
            </w:pPr>
            <w:r w:rsidRPr="00B710DA">
              <w:rPr>
                <w:rStyle w:val="af8"/>
                <w:rFonts w:hint="eastAsia"/>
                <w:b w:val="0"/>
                <w:bCs w:val="0"/>
                <w:sz w:val="20"/>
              </w:rPr>
              <w:t>总来沙量</w:t>
            </w:r>
            <w:r w:rsidRPr="00B710DA">
              <w:rPr>
                <w:rStyle w:val="af8"/>
                <w:rFonts w:hint="eastAsia"/>
                <w:b w:val="0"/>
                <w:bCs w:val="0"/>
                <w:sz w:val="20"/>
              </w:rPr>
              <w:t>(</w:t>
            </w:r>
            <w:r w:rsidRPr="00B710DA">
              <w:rPr>
                <w:rStyle w:val="af8"/>
                <w:rFonts w:hint="eastAsia"/>
                <w:b w:val="0"/>
                <w:bCs w:val="0"/>
                <w:sz w:val="20"/>
              </w:rPr>
              <w:t>亿</w:t>
            </w:r>
            <w:r w:rsidRPr="00B710DA">
              <w:rPr>
                <w:rStyle w:val="af8"/>
                <w:rFonts w:hint="eastAsia"/>
                <w:b w:val="0"/>
                <w:bCs w:val="0"/>
                <w:sz w:val="20"/>
              </w:rPr>
              <w:t>t)</w:t>
            </w:r>
          </w:p>
        </w:tc>
        <w:tc>
          <w:tcPr>
            <w:tcW w:w="1348" w:type="dxa"/>
            <w:tcBorders>
              <w:top w:val="single" w:sz="12" w:space="0" w:color="auto"/>
              <w:left w:val="nil"/>
              <w:bottom w:val="single" w:sz="8" w:space="0" w:color="auto"/>
              <w:right w:val="nil"/>
            </w:tcBorders>
            <w:shd w:val="clear" w:color="auto" w:fill="auto"/>
            <w:vAlign w:val="center"/>
            <w:hideMark/>
          </w:tcPr>
          <w:p w14:paraId="1EA32F50" w14:textId="77777777" w:rsidR="00902E63" w:rsidRPr="00B710DA" w:rsidRDefault="00902E63" w:rsidP="00F567BB">
            <w:pPr>
              <w:pStyle w:val="af9"/>
              <w:rPr>
                <w:rStyle w:val="af8"/>
                <w:b w:val="0"/>
                <w:bCs w:val="0"/>
                <w:sz w:val="20"/>
              </w:rPr>
            </w:pPr>
            <w:r w:rsidRPr="00B710DA">
              <w:rPr>
                <w:rStyle w:val="af8"/>
                <w:rFonts w:hint="eastAsia"/>
                <w:b w:val="0"/>
                <w:bCs w:val="0"/>
                <w:sz w:val="20"/>
              </w:rPr>
              <w:t>平均流量</w:t>
            </w:r>
          </w:p>
          <w:p w14:paraId="755AC748" w14:textId="77777777" w:rsidR="00902E63" w:rsidRPr="00B710DA" w:rsidRDefault="00902E63" w:rsidP="00F567BB">
            <w:pPr>
              <w:pStyle w:val="af9"/>
              <w:rPr>
                <w:rStyle w:val="af8"/>
                <w:b w:val="0"/>
                <w:bCs w:val="0"/>
                <w:sz w:val="20"/>
              </w:rPr>
            </w:pPr>
            <w:r w:rsidRPr="00B710DA">
              <w:rPr>
                <w:rStyle w:val="af8"/>
                <w:rFonts w:hint="eastAsia"/>
                <w:b w:val="0"/>
                <w:bCs w:val="0"/>
                <w:sz w:val="20"/>
              </w:rPr>
              <w:t>(m3/s)</w:t>
            </w:r>
          </w:p>
        </w:tc>
        <w:tc>
          <w:tcPr>
            <w:tcW w:w="1610" w:type="dxa"/>
            <w:tcBorders>
              <w:top w:val="single" w:sz="12" w:space="0" w:color="auto"/>
              <w:left w:val="nil"/>
              <w:bottom w:val="single" w:sz="8" w:space="0" w:color="auto"/>
              <w:right w:val="nil"/>
            </w:tcBorders>
            <w:shd w:val="clear" w:color="auto" w:fill="auto"/>
            <w:vAlign w:val="center"/>
            <w:hideMark/>
          </w:tcPr>
          <w:p w14:paraId="369C1057" w14:textId="77777777" w:rsidR="00902E63" w:rsidRPr="00B710DA" w:rsidRDefault="00902E63" w:rsidP="00F567BB">
            <w:pPr>
              <w:pStyle w:val="af9"/>
              <w:rPr>
                <w:rStyle w:val="af8"/>
                <w:b w:val="0"/>
                <w:bCs w:val="0"/>
                <w:sz w:val="20"/>
              </w:rPr>
            </w:pPr>
            <w:r w:rsidRPr="00B710DA">
              <w:rPr>
                <w:rStyle w:val="af8"/>
                <w:rFonts w:hint="eastAsia"/>
                <w:b w:val="0"/>
                <w:bCs w:val="0"/>
                <w:sz w:val="20"/>
              </w:rPr>
              <w:t>平均含沙量（</w:t>
            </w:r>
            <w:r w:rsidRPr="00B710DA">
              <w:rPr>
                <w:rStyle w:val="af8"/>
                <w:rFonts w:hint="eastAsia"/>
                <w:b w:val="0"/>
                <w:bCs w:val="0"/>
                <w:sz w:val="20"/>
              </w:rPr>
              <w:t>kg/m3</w:t>
            </w:r>
            <w:r w:rsidRPr="00B710DA">
              <w:rPr>
                <w:rStyle w:val="af8"/>
                <w:rFonts w:hint="eastAsia"/>
                <w:b w:val="0"/>
                <w:bCs w:val="0"/>
                <w:sz w:val="20"/>
              </w:rPr>
              <w:t>）</w:t>
            </w:r>
          </w:p>
        </w:tc>
      </w:tr>
      <w:tr w:rsidR="00CD5131" w:rsidRPr="00B710DA" w14:paraId="7986A420" w14:textId="77777777" w:rsidTr="00F567BB">
        <w:trPr>
          <w:trHeight w:val="489"/>
          <w:jc w:val="center"/>
        </w:trPr>
        <w:tc>
          <w:tcPr>
            <w:tcW w:w="1098" w:type="dxa"/>
            <w:tcBorders>
              <w:top w:val="nil"/>
              <w:left w:val="nil"/>
              <w:bottom w:val="single" w:sz="12" w:space="0" w:color="auto"/>
              <w:right w:val="nil"/>
            </w:tcBorders>
            <w:shd w:val="clear" w:color="auto" w:fill="auto"/>
            <w:vAlign w:val="center"/>
            <w:hideMark/>
          </w:tcPr>
          <w:p w14:paraId="515C876F" w14:textId="77777777" w:rsidR="00902E63" w:rsidRPr="00B710DA" w:rsidRDefault="00902E63" w:rsidP="00F567BB">
            <w:pPr>
              <w:pStyle w:val="af9"/>
              <w:rPr>
                <w:rStyle w:val="af8"/>
                <w:b w:val="0"/>
                <w:bCs w:val="0"/>
                <w:sz w:val="20"/>
              </w:rPr>
            </w:pPr>
            <w:r w:rsidRPr="00B710DA">
              <w:rPr>
                <w:rStyle w:val="af8"/>
                <w:rFonts w:hint="eastAsia"/>
                <w:b w:val="0"/>
                <w:bCs w:val="0"/>
                <w:sz w:val="20"/>
              </w:rPr>
              <w:t>1958</w:t>
            </w:r>
            <w:r w:rsidRPr="00B710DA">
              <w:rPr>
                <w:rStyle w:val="af8"/>
                <w:rFonts w:hint="eastAsia"/>
                <w:b w:val="0"/>
                <w:bCs w:val="0"/>
                <w:sz w:val="20"/>
              </w:rPr>
              <w:t>年</w:t>
            </w:r>
            <w:r w:rsidRPr="00B710DA">
              <w:rPr>
                <w:rStyle w:val="af8"/>
                <w:rFonts w:hint="eastAsia"/>
                <w:b w:val="0"/>
                <w:bCs w:val="0"/>
                <w:sz w:val="20"/>
              </w:rPr>
              <w:t xml:space="preserve"> 7</w:t>
            </w:r>
            <w:r w:rsidRPr="00B710DA">
              <w:rPr>
                <w:rStyle w:val="af8"/>
                <w:rFonts w:hint="eastAsia"/>
                <w:b w:val="0"/>
                <w:bCs w:val="0"/>
                <w:sz w:val="20"/>
              </w:rPr>
              <w:t>月</w:t>
            </w:r>
          </w:p>
        </w:tc>
        <w:tc>
          <w:tcPr>
            <w:tcW w:w="898" w:type="dxa"/>
            <w:tcBorders>
              <w:top w:val="nil"/>
              <w:left w:val="nil"/>
              <w:bottom w:val="single" w:sz="12" w:space="0" w:color="auto"/>
              <w:right w:val="nil"/>
            </w:tcBorders>
            <w:shd w:val="clear" w:color="auto" w:fill="auto"/>
            <w:vAlign w:val="center"/>
            <w:hideMark/>
          </w:tcPr>
          <w:p w14:paraId="65C488CF" w14:textId="77777777" w:rsidR="00902E63" w:rsidRPr="00B710DA" w:rsidRDefault="00902E63" w:rsidP="00F567BB">
            <w:pPr>
              <w:pStyle w:val="af9"/>
              <w:rPr>
                <w:rStyle w:val="af8"/>
                <w:b w:val="0"/>
                <w:bCs w:val="0"/>
                <w:sz w:val="20"/>
              </w:rPr>
            </w:pPr>
            <w:r w:rsidRPr="00B710DA">
              <w:rPr>
                <w:rStyle w:val="af8"/>
                <w:rFonts w:hint="eastAsia"/>
                <w:b w:val="0"/>
                <w:bCs w:val="0"/>
                <w:sz w:val="20"/>
              </w:rPr>
              <w:t>千年一遇</w:t>
            </w:r>
          </w:p>
        </w:tc>
        <w:tc>
          <w:tcPr>
            <w:tcW w:w="1198" w:type="dxa"/>
            <w:tcBorders>
              <w:top w:val="nil"/>
              <w:left w:val="nil"/>
              <w:bottom w:val="single" w:sz="12" w:space="0" w:color="auto"/>
              <w:right w:val="nil"/>
            </w:tcBorders>
            <w:shd w:val="clear" w:color="auto" w:fill="auto"/>
            <w:vAlign w:val="center"/>
            <w:hideMark/>
          </w:tcPr>
          <w:p w14:paraId="3FC16516" w14:textId="77777777" w:rsidR="00902E63" w:rsidRPr="00B710DA" w:rsidRDefault="00902E63" w:rsidP="00F567BB">
            <w:pPr>
              <w:pStyle w:val="af9"/>
              <w:rPr>
                <w:rStyle w:val="af8"/>
                <w:b w:val="0"/>
                <w:bCs w:val="0"/>
                <w:sz w:val="20"/>
              </w:rPr>
            </w:pPr>
            <w:r w:rsidRPr="00B710DA">
              <w:rPr>
                <w:rStyle w:val="af8"/>
                <w:rFonts w:hint="eastAsia"/>
                <w:b w:val="0"/>
                <w:bCs w:val="0"/>
                <w:sz w:val="20"/>
              </w:rPr>
              <w:t>14</w:t>
            </w:r>
          </w:p>
        </w:tc>
        <w:tc>
          <w:tcPr>
            <w:tcW w:w="1221" w:type="dxa"/>
            <w:tcBorders>
              <w:top w:val="nil"/>
              <w:left w:val="nil"/>
              <w:bottom w:val="single" w:sz="12" w:space="0" w:color="auto"/>
              <w:right w:val="nil"/>
            </w:tcBorders>
            <w:shd w:val="clear" w:color="auto" w:fill="auto"/>
            <w:vAlign w:val="center"/>
            <w:hideMark/>
          </w:tcPr>
          <w:p w14:paraId="794FC871" w14:textId="77777777" w:rsidR="00902E63" w:rsidRPr="00B710DA" w:rsidRDefault="00902E63" w:rsidP="00F567BB">
            <w:pPr>
              <w:pStyle w:val="af9"/>
              <w:rPr>
                <w:rStyle w:val="af8"/>
                <w:b w:val="0"/>
                <w:bCs w:val="0"/>
                <w:sz w:val="20"/>
              </w:rPr>
            </w:pPr>
            <w:r w:rsidRPr="00B710DA">
              <w:rPr>
                <w:rStyle w:val="af8"/>
                <w:rFonts w:hint="eastAsia"/>
                <w:b w:val="0"/>
                <w:bCs w:val="0"/>
                <w:sz w:val="20"/>
              </w:rPr>
              <w:t>22300</w:t>
            </w:r>
          </w:p>
        </w:tc>
        <w:tc>
          <w:tcPr>
            <w:tcW w:w="1610" w:type="dxa"/>
            <w:tcBorders>
              <w:top w:val="nil"/>
              <w:left w:val="nil"/>
              <w:bottom w:val="single" w:sz="12" w:space="0" w:color="auto"/>
              <w:right w:val="nil"/>
            </w:tcBorders>
            <w:shd w:val="clear" w:color="auto" w:fill="auto"/>
            <w:vAlign w:val="center"/>
            <w:hideMark/>
          </w:tcPr>
          <w:p w14:paraId="04C993E3" w14:textId="77777777" w:rsidR="00902E63" w:rsidRPr="00B710DA" w:rsidRDefault="00902E63" w:rsidP="00F567BB">
            <w:pPr>
              <w:pStyle w:val="af9"/>
              <w:rPr>
                <w:rStyle w:val="af8"/>
                <w:b w:val="0"/>
                <w:bCs w:val="0"/>
                <w:sz w:val="20"/>
              </w:rPr>
            </w:pPr>
            <w:r w:rsidRPr="00B710DA">
              <w:rPr>
                <w:rStyle w:val="af8"/>
                <w:rFonts w:hint="eastAsia"/>
                <w:b w:val="0"/>
                <w:bCs w:val="0"/>
                <w:sz w:val="20"/>
              </w:rPr>
              <w:t>146</w:t>
            </w:r>
          </w:p>
        </w:tc>
        <w:tc>
          <w:tcPr>
            <w:tcW w:w="1148" w:type="dxa"/>
            <w:tcBorders>
              <w:top w:val="nil"/>
              <w:left w:val="nil"/>
              <w:bottom w:val="single" w:sz="12" w:space="0" w:color="auto"/>
              <w:right w:val="nil"/>
            </w:tcBorders>
            <w:shd w:val="clear" w:color="auto" w:fill="auto"/>
            <w:vAlign w:val="center"/>
            <w:hideMark/>
          </w:tcPr>
          <w:p w14:paraId="443B1041" w14:textId="77777777" w:rsidR="00902E63" w:rsidRPr="00B710DA" w:rsidRDefault="00902E63" w:rsidP="00F567BB">
            <w:pPr>
              <w:pStyle w:val="af9"/>
              <w:rPr>
                <w:rStyle w:val="af8"/>
                <w:b w:val="0"/>
                <w:bCs w:val="0"/>
                <w:sz w:val="20"/>
              </w:rPr>
            </w:pPr>
            <w:r w:rsidRPr="00B710DA">
              <w:rPr>
                <w:rStyle w:val="af8"/>
                <w:rFonts w:hint="eastAsia"/>
                <w:b w:val="0"/>
                <w:bCs w:val="0"/>
                <w:sz w:val="20"/>
              </w:rPr>
              <w:t>89.72</w:t>
            </w:r>
          </w:p>
        </w:tc>
        <w:tc>
          <w:tcPr>
            <w:tcW w:w="1048" w:type="dxa"/>
            <w:tcBorders>
              <w:top w:val="nil"/>
              <w:left w:val="nil"/>
              <w:bottom w:val="single" w:sz="12" w:space="0" w:color="auto"/>
              <w:right w:val="nil"/>
            </w:tcBorders>
            <w:shd w:val="clear" w:color="auto" w:fill="auto"/>
            <w:vAlign w:val="center"/>
            <w:hideMark/>
          </w:tcPr>
          <w:p w14:paraId="28EB6E92" w14:textId="77777777" w:rsidR="00902E63" w:rsidRPr="00B710DA" w:rsidRDefault="00902E63" w:rsidP="00F567BB">
            <w:pPr>
              <w:pStyle w:val="af9"/>
              <w:rPr>
                <w:rStyle w:val="af8"/>
                <w:b w:val="0"/>
                <w:bCs w:val="0"/>
                <w:sz w:val="20"/>
              </w:rPr>
            </w:pPr>
            <w:r w:rsidRPr="00B710DA">
              <w:rPr>
                <w:rStyle w:val="af8"/>
                <w:rFonts w:hint="eastAsia"/>
                <w:b w:val="0"/>
                <w:bCs w:val="0"/>
                <w:sz w:val="20"/>
              </w:rPr>
              <w:t>6.62</w:t>
            </w:r>
          </w:p>
        </w:tc>
        <w:tc>
          <w:tcPr>
            <w:tcW w:w="1348" w:type="dxa"/>
            <w:tcBorders>
              <w:top w:val="nil"/>
              <w:left w:val="nil"/>
              <w:bottom w:val="single" w:sz="12" w:space="0" w:color="auto"/>
              <w:right w:val="nil"/>
            </w:tcBorders>
            <w:shd w:val="clear" w:color="auto" w:fill="auto"/>
            <w:vAlign w:val="center"/>
            <w:hideMark/>
          </w:tcPr>
          <w:p w14:paraId="6AFDB286" w14:textId="77777777" w:rsidR="00902E63" w:rsidRPr="00B710DA" w:rsidRDefault="00902E63" w:rsidP="00F567BB">
            <w:pPr>
              <w:pStyle w:val="af9"/>
              <w:rPr>
                <w:rStyle w:val="af8"/>
                <w:b w:val="0"/>
                <w:bCs w:val="0"/>
                <w:sz w:val="20"/>
              </w:rPr>
            </w:pPr>
            <w:r w:rsidRPr="00B710DA">
              <w:rPr>
                <w:rStyle w:val="af8"/>
                <w:b w:val="0"/>
                <w:bCs w:val="0"/>
                <w:sz w:val="20"/>
              </w:rPr>
              <w:t>7</w:t>
            </w:r>
            <w:r w:rsidRPr="00B710DA">
              <w:rPr>
                <w:rStyle w:val="af8"/>
                <w:rFonts w:hint="eastAsia"/>
                <w:b w:val="0"/>
                <w:bCs w:val="0"/>
                <w:sz w:val="20"/>
              </w:rPr>
              <w:t>413.24</w:t>
            </w:r>
          </w:p>
        </w:tc>
        <w:tc>
          <w:tcPr>
            <w:tcW w:w="1610" w:type="dxa"/>
            <w:tcBorders>
              <w:top w:val="nil"/>
              <w:left w:val="nil"/>
              <w:bottom w:val="single" w:sz="12" w:space="0" w:color="auto"/>
              <w:right w:val="nil"/>
            </w:tcBorders>
            <w:shd w:val="clear" w:color="auto" w:fill="auto"/>
            <w:vAlign w:val="center"/>
            <w:hideMark/>
          </w:tcPr>
          <w:p w14:paraId="21B6B691" w14:textId="77777777" w:rsidR="00902E63" w:rsidRPr="00B710DA" w:rsidRDefault="00902E63" w:rsidP="00F567BB">
            <w:pPr>
              <w:pStyle w:val="af9"/>
              <w:rPr>
                <w:rStyle w:val="af8"/>
                <w:b w:val="0"/>
                <w:bCs w:val="0"/>
                <w:sz w:val="20"/>
              </w:rPr>
            </w:pPr>
            <w:r w:rsidRPr="00B710DA">
              <w:rPr>
                <w:rStyle w:val="af8"/>
                <w:rFonts w:hint="eastAsia"/>
                <w:b w:val="0"/>
                <w:bCs w:val="0"/>
                <w:sz w:val="20"/>
              </w:rPr>
              <w:t>73.76</w:t>
            </w:r>
          </w:p>
        </w:tc>
      </w:tr>
    </w:tbl>
    <w:p w14:paraId="3D535C75" w14:textId="77777777" w:rsidR="00902E63" w:rsidRPr="007F4B0A" w:rsidRDefault="00902E63" w:rsidP="00ED778C">
      <w:pPr>
        <w:pStyle w:val="00"/>
        <w:ind w:firstLine="480"/>
      </w:pPr>
      <w:r w:rsidRPr="007F4B0A">
        <w:rPr>
          <w:rFonts w:hint="eastAsia"/>
        </w:rPr>
        <w:t>滩地地形与主河槽水下地形主为黄河下游花园口至艾山断面</w:t>
      </w:r>
      <w:r w:rsidRPr="007F4B0A">
        <w:rPr>
          <w:rFonts w:hint="eastAsia"/>
        </w:rPr>
        <w:t>2013</w:t>
      </w:r>
      <w:r w:rsidRPr="007F4B0A">
        <w:rPr>
          <w:rFonts w:hint="eastAsia"/>
        </w:rPr>
        <w:t>年汛前地形。此数据以高程点的形式存储，部分水下地形经实测地形插值后得到。</w:t>
      </w:r>
    </w:p>
    <w:p w14:paraId="420EBFA8" w14:textId="77777777" w:rsidR="00902E63" w:rsidRPr="007F4B0A" w:rsidRDefault="00902E63" w:rsidP="00ED778C">
      <w:pPr>
        <w:pStyle w:val="00"/>
        <w:ind w:firstLine="480"/>
      </w:pPr>
      <w:r w:rsidRPr="007F4B0A">
        <w:rPr>
          <w:rFonts w:hint="eastAsia"/>
        </w:rPr>
        <w:t>土地利用类型</w:t>
      </w:r>
      <w:r w:rsidRPr="007F4B0A">
        <w:t>根据</w:t>
      </w:r>
      <w:r w:rsidRPr="007F4B0A">
        <w:t>2015</w:t>
      </w:r>
      <w:r w:rsidRPr="007F4B0A">
        <w:t>年</w:t>
      </w:r>
      <w:r w:rsidRPr="007F4B0A">
        <w:t>-2017</w:t>
      </w:r>
      <w:r w:rsidRPr="007F4B0A">
        <w:t>年</w:t>
      </w:r>
      <w:r w:rsidRPr="007F4B0A">
        <w:t>Google Earth</w:t>
      </w:r>
      <w:r w:rsidRPr="007F4B0A">
        <w:t>平台高分辨率卫星遥感影像，采取人工目视解译方法</w:t>
      </w:r>
      <w:r w:rsidRPr="007F4B0A">
        <w:rPr>
          <w:rFonts w:hint="eastAsia"/>
        </w:rPr>
        <w:t>得到。</w:t>
      </w:r>
    </w:p>
    <w:p w14:paraId="4ADB70FD" w14:textId="77777777" w:rsidR="00902E63" w:rsidRPr="007F4B0A" w:rsidRDefault="00902E63" w:rsidP="00ED778C">
      <w:pPr>
        <w:pStyle w:val="00"/>
        <w:ind w:firstLine="480"/>
      </w:pPr>
      <w:r w:rsidRPr="007F4B0A">
        <w:rPr>
          <w:rFonts w:hint="eastAsia"/>
        </w:rPr>
        <w:t>实例</w:t>
      </w:r>
      <w:r w:rsidRPr="007F4B0A">
        <w:t>参照</w:t>
      </w:r>
      <w:r w:rsidRPr="007F4B0A">
        <w:rPr>
          <w:rFonts w:hint="eastAsia"/>
        </w:rPr>
        <w:t>《洪灾风险分析》（纪昌明</w:t>
      </w:r>
      <w:r w:rsidRPr="007F4B0A">
        <w:rPr>
          <w:rFonts w:hint="eastAsia"/>
        </w:rPr>
        <w:t xml:space="preserve">, </w:t>
      </w:r>
      <w:r w:rsidRPr="007F4B0A">
        <w:rPr>
          <w:rFonts w:hint="eastAsia"/>
        </w:rPr>
        <w:t>梅亚东</w:t>
      </w:r>
      <w:r w:rsidRPr="007F4B0A">
        <w:rPr>
          <w:rFonts w:hint="eastAsia"/>
        </w:rPr>
        <w:t xml:space="preserve"> 2</w:t>
      </w:r>
      <w:r w:rsidRPr="007F4B0A">
        <w:t>000</w:t>
      </w:r>
      <w:r w:rsidRPr="007F4B0A">
        <w:rPr>
          <w:rFonts w:hint="eastAsia"/>
        </w:rPr>
        <w:t>）</w:t>
      </w:r>
      <w:r w:rsidRPr="007F4B0A">
        <w:t>及水文年鉴中</w:t>
      </w:r>
      <w:r w:rsidRPr="007F4B0A">
        <w:t>“</w:t>
      </w:r>
      <w:r w:rsidRPr="007F4B0A">
        <w:t>洪水水文要素摘录表</w:t>
      </w:r>
      <w:r w:rsidRPr="007F4B0A">
        <w:t>”</w:t>
      </w:r>
      <w:r w:rsidRPr="007F4B0A">
        <w:t>内提供的主槽实测糙率系数</w:t>
      </w:r>
      <w:r w:rsidRPr="007F4B0A">
        <w:rPr>
          <w:rFonts w:hint="eastAsia"/>
        </w:rPr>
        <w:t>对不同土地利用类型的糙率</w:t>
      </w:r>
      <w:r w:rsidRPr="007F4B0A">
        <w:t>进行设置</w:t>
      </w:r>
      <w:r w:rsidRPr="007F4B0A">
        <w:rPr>
          <w:rFonts w:hint="eastAsia"/>
        </w:rPr>
        <w:t>，其中水体、嫩滩、险工控导、林地</w:t>
      </w:r>
      <w:r w:rsidRPr="007F4B0A">
        <w:rPr>
          <w:rFonts w:hint="eastAsia"/>
        </w:rPr>
        <w:t>/</w:t>
      </w:r>
      <w:r w:rsidRPr="007F4B0A">
        <w:rPr>
          <w:rFonts w:hint="eastAsia"/>
        </w:rPr>
        <w:t>果园、耕地</w:t>
      </w:r>
      <w:r w:rsidRPr="007F4B0A">
        <w:rPr>
          <w:rFonts w:hint="eastAsia"/>
        </w:rPr>
        <w:t>/</w:t>
      </w:r>
      <w:r w:rsidRPr="007F4B0A">
        <w:rPr>
          <w:rFonts w:hint="eastAsia"/>
        </w:rPr>
        <w:t>农业用地、建设用地的糙率系数分别为：</w:t>
      </w:r>
      <w:r w:rsidRPr="007F4B0A">
        <w:rPr>
          <w:rFonts w:hint="eastAsia"/>
        </w:rPr>
        <w:t>0</w:t>
      </w:r>
      <w:r w:rsidRPr="007F4B0A">
        <w:t>.01</w:t>
      </w:r>
      <w:r w:rsidRPr="007F4B0A">
        <w:rPr>
          <w:rFonts w:hint="eastAsia"/>
        </w:rPr>
        <w:t>、</w:t>
      </w:r>
      <w:r w:rsidRPr="007F4B0A">
        <w:rPr>
          <w:rFonts w:hint="eastAsia"/>
        </w:rPr>
        <w:t>0</w:t>
      </w:r>
      <w:r w:rsidRPr="007F4B0A">
        <w:t>.025</w:t>
      </w:r>
      <w:r w:rsidRPr="007F4B0A">
        <w:rPr>
          <w:rFonts w:hint="eastAsia"/>
        </w:rPr>
        <w:t>、</w:t>
      </w:r>
      <w:r w:rsidRPr="007F4B0A">
        <w:rPr>
          <w:rFonts w:hint="eastAsia"/>
        </w:rPr>
        <w:t>0</w:t>
      </w:r>
      <w:r w:rsidRPr="007F4B0A">
        <w:t>.045</w:t>
      </w:r>
      <w:r w:rsidRPr="007F4B0A">
        <w:rPr>
          <w:rFonts w:hint="eastAsia"/>
        </w:rPr>
        <w:t>、</w:t>
      </w:r>
      <w:r w:rsidRPr="007F4B0A">
        <w:rPr>
          <w:rFonts w:hint="eastAsia"/>
        </w:rPr>
        <w:t>0</w:t>
      </w:r>
      <w:r w:rsidRPr="007F4B0A">
        <w:t>.05</w:t>
      </w:r>
      <w:r w:rsidRPr="007F4B0A">
        <w:rPr>
          <w:rFonts w:hint="eastAsia"/>
        </w:rPr>
        <w:t>、</w:t>
      </w:r>
      <w:r w:rsidRPr="007F4B0A">
        <w:rPr>
          <w:rFonts w:hint="eastAsia"/>
        </w:rPr>
        <w:t>0</w:t>
      </w:r>
      <w:r w:rsidRPr="007F4B0A">
        <w:t>.03</w:t>
      </w:r>
      <w:r w:rsidRPr="007F4B0A">
        <w:rPr>
          <w:rFonts w:hint="eastAsia"/>
        </w:rPr>
        <w:t>、</w:t>
      </w:r>
      <w:r w:rsidRPr="007F4B0A">
        <w:rPr>
          <w:rFonts w:hint="eastAsia"/>
        </w:rPr>
        <w:t>0</w:t>
      </w:r>
      <w:r w:rsidRPr="007F4B0A">
        <w:t>.06</w:t>
      </w:r>
      <w:r w:rsidRPr="007F4B0A">
        <w:rPr>
          <w:rFonts w:hint="eastAsia"/>
        </w:rPr>
        <w:t>。</w:t>
      </w:r>
    </w:p>
    <w:p w14:paraId="4CBC3B00" w14:textId="1A6E434F" w:rsidR="00D0228A" w:rsidRPr="007F4B0A" w:rsidRDefault="00D56761" w:rsidP="00ED778C">
      <w:pPr>
        <w:pStyle w:val="00"/>
        <w:ind w:firstLine="480"/>
      </w:pPr>
      <w:del w:id="314" w:author="智绘未来专利代理" w:date="2021-09-03T10:21:00Z">
        <w:r>
          <w:rPr>
            <w:rFonts w:hint="eastAsia"/>
          </w:rPr>
          <w:delText>（</w:delText>
        </w:r>
      </w:del>
      <w:ins w:id="315" w:author="智绘未来专利代理" w:date="2021-09-03T10:21:00Z">
        <w:r w:rsidR="00D0228A" w:rsidRPr="007F4B0A">
          <w:rPr>
            <w:rFonts w:hint="eastAsia"/>
          </w:rPr>
          <w:t>步骤</w:t>
        </w:r>
      </w:ins>
      <w:r w:rsidR="00D0228A" w:rsidRPr="007F4B0A">
        <w:t>2</w:t>
      </w:r>
      <w:del w:id="316" w:author="智绘未来专利代理" w:date="2021-09-03T10:21:00Z">
        <w:r>
          <w:rPr>
            <w:rFonts w:hint="eastAsia"/>
          </w:rPr>
          <w:delText>）</w:delText>
        </w:r>
      </w:del>
      <w:ins w:id="317" w:author="智绘未来专利代理" w:date="2021-09-03T10:21:00Z">
        <w:r w:rsidR="00D0228A" w:rsidRPr="007F4B0A">
          <w:rPr>
            <w:rFonts w:hint="eastAsia"/>
          </w:rPr>
          <w:t>，沿着</w:t>
        </w:r>
      </w:ins>
      <w:r w:rsidR="00D0228A" w:rsidRPr="007F4B0A">
        <w:rPr>
          <w:rFonts w:hint="eastAsia"/>
        </w:rPr>
        <w:t>长垣一滩</w:t>
      </w:r>
      <w:del w:id="318" w:author="智绘未来专利代理" w:date="2021-09-03T10:21:00Z">
        <w:r w:rsidR="008C7529">
          <w:rPr>
            <w:rFonts w:hint="eastAsia"/>
          </w:rPr>
          <w:delText>总体</w:delText>
        </w:r>
      </w:del>
      <w:ins w:id="319" w:author="智绘未来专利代理" w:date="2021-09-03T10:21:00Z">
        <w:r w:rsidR="00D0228A" w:rsidRPr="007F4B0A">
          <w:rPr>
            <w:rFonts w:hint="eastAsia"/>
          </w:rPr>
          <w:t>研究区的边界设置监测断面，监测</w:t>
        </w:r>
        <w:proofErr w:type="gramStart"/>
        <w:r w:rsidR="00D0228A" w:rsidRPr="007F4B0A">
          <w:rPr>
            <w:rFonts w:hint="eastAsia"/>
          </w:rPr>
          <w:t>整个</w:t>
        </w:r>
      </w:ins>
      <w:r w:rsidR="00D0228A" w:rsidRPr="007F4B0A">
        <w:rPr>
          <w:rFonts w:hint="eastAsia"/>
        </w:rPr>
        <w:t>洪水</w:t>
      </w:r>
      <w:proofErr w:type="gramEnd"/>
      <w:del w:id="320" w:author="智绘未来专利代理" w:date="2021-09-03T10:21:00Z">
        <w:r w:rsidR="008C7529">
          <w:rPr>
            <w:rFonts w:hint="eastAsia"/>
          </w:rPr>
          <w:delText>演进双线图绘制</w:delText>
        </w:r>
      </w:del>
      <w:ins w:id="321" w:author="智绘未来专利代理" w:date="2021-09-03T10:21:00Z">
        <w:r w:rsidR="00D0228A" w:rsidRPr="007F4B0A">
          <w:rPr>
            <w:rFonts w:hint="eastAsia"/>
          </w:rPr>
          <w:t>期间沿各个方向进出滩区的洪水</w:t>
        </w:r>
        <w:r w:rsidR="005E0DE2" w:rsidRPr="007F4B0A">
          <w:rPr>
            <w:rFonts w:hint="eastAsia"/>
          </w:rPr>
          <w:t>。</w:t>
        </w:r>
      </w:ins>
    </w:p>
    <w:p w14:paraId="5DC69B93" w14:textId="77777777" w:rsidR="00902E63" w:rsidRPr="007F4B0A" w:rsidRDefault="00902E63" w:rsidP="00ED778C">
      <w:pPr>
        <w:pStyle w:val="00"/>
        <w:ind w:firstLine="480"/>
      </w:pPr>
      <w:r w:rsidRPr="007F4B0A">
        <w:rPr>
          <w:rFonts w:hint="eastAsia"/>
        </w:rPr>
        <w:t>沿长垣一滩研究区域边界，设置监测断面，监测</w:t>
      </w:r>
      <w:proofErr w:type="gramStart"/>
      <w:r w:rsidRPr="007F4B0A">
        <w:rPr>
          <w:rFonts w:hint="eastAsia"/>
        </w:rPr>
        <w:t>整个洪水</w:t>
      </w:r>
      <w:proofErr w:type="gramEnd"/>
      <w:r w:rsidRPr="007F4B0A">
        <w:rPr>
          <w:rFonts w:hint="eastAsia"/>
        </w:rPr>
        <w:t>期间沿各个方向进出滩区的洪水。</w:t>
      </w:r>
    </w:p>
    <w:p w14:paraId="274B4838" w14:textId="4F3BE805" w:rsidR="00902E63" w:rsidRPr="007F4B0A" w:rsidRDefault="00902E63" w:rsidP="00ED778C">
      <w:pPr>
        <w:pStyle w:val="00"/>
        <w:ind w:firstLine="480"/>
      </w:pPr>
      <w:r w:rsidRPr="007F4B0A">
        <w:rPr>
          <w:rFonts w:hint="eastAsia"/>
        </w:rPr>
        <w:t>首先根据模型对经过监测断面水量正负的定义，将得到的</w:t>
      </w:r>
      <w:r w:rsidRPr="007F4B0A">
        <w:rPr>
          <w:rFonts w:hint="eastAsia"/>
        </w:rPr>
        <w:t>n</w:t>
      </w:r>
      <w:proofErr w:type="gramStart"/>
      <w:r w:rsidRPr="007F4B0A">
        <w:rPr>
          <w:rFonts w:hint="eastAsia"/>
        </w:rPr>
        <w:t>个</w:t>
      </w:r>
      <w:proofErr w:type="gramEnd"/>
      <w:r w:rsidRPr="007F4B0A">
        <w:rPr>
          <w:rFonts w:hint="eastAsia"/>
        </w:rPr>
        <w:t>断面水量</w:t>
      </w:r>
      <w:del w:id="322" w:author="智绘未来专利代理" w:date="2021-09-03T10:21:00Z">
        <w:r w:rsidR="00A5276B" w:rsidRPr="00A5276B">
          <w:fldChar w:fldCharType="begin"/>
        </w:r>
        <w:r w:rsidR="00A5276B" w:rsidRPr="00A5276B">
          <w:delInstrText xml:space="preserve"> QUOTE </w:delInstrText>
        </w:r>
        <w:r w:rsidR="00D629B7">
          <w:rPr>
            <w:position w:val="-44"/>
          </w:rPr>
          <w:pict w14:anchorId="1318EA18">
            <v:shape id="_x0000_i1045" type="#_x0000_t75" style="width:12.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46D4&quot;/&gt;&lt;wsp:rsid wsp:val=&quot;001E61F6&quot;/&gt;&lt;wsp:rsid wsp:val=&quot;001E6E59&quot;/&gt;&lt;wsp:rsid wsp:val=&quot;002120E6&quot;/&gt;&lt;wsp:rsid wsp:val=&quot;002131D1&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04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16CA0&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0762&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C7529&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5276B&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96055&quot;/&gt;&lt;wsp:rsid wsp:val=&quot;00CA4455&quot;/&gt;&lt;wsp:rsid wsp:val=&quot;00CA6C6A&quot;/&gt;&lt;wsp:rsid wsp:val=&quot;00CB0DDD&quot;/&gt;&lt;wsp:rsid wsp:val=&quot;00CB64F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5676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616CA0&quot; wsp:rsidP=&quot;00616CA0&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 w:hint=&quot;fareast&quot;/&gt;&lt;wx:font wx:val=&quot;Cambria Math&quot;/&gt;&lt;w:i/&gt;&lt;/w:rPr&gt;&lt;m:t&gt;Q&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00A5276B" w:rsidRPr="00A5276B">
          <w:delInstrText xml:space="preserve"> </w:delInstrText>
        </w:r>
        <w:r w:rsidR="00A5276B" w:rsidRPr="00A5276B">
          <w:fldChar w:fldCharType="separate"/>
        </w:r>
        <w:r w:rsidR="00D629B7">
          <w:rPr>
            <w:position w:val="-44"/>
          </w:rPr>
          <w:pict w14:anchorId="3DD95DA1">
            <v:shape id="_x0000_i1046" type="#_x0000_t75" style="width:12.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46D4&quot;/&gt;&lt;wsp:rsid wsp:val=&quot;001E61F6&quot;/&gt;&lt;wsp:rsid wsp:val=&quot;001E6E59&quot;/&gt;&lt;wsp:rsid wsp:val=&quot;002120E6&quot;/&gt;&lt;wsp:rsid wsp:val=&quot;002131D1&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04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16CA0&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0762&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C7529&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5276B&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96055&quot;/&gt;&lt;wsp:rsid wsp:val=&quot;00CA4455&quot;/&gt;&lt;wsp:rsid wsp:val=&quot;00CA6C6A&quot;/&gt;&lt;wsp:rsid wsp:val=&quot;00CB0DDD&quot;/&gt;&lt;wsp:rsid wsp:val=&quot;00CB64F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5676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616CA0&quot; wsp:rsidP=&quot;00616CA0&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 w:hint=&quot;fareast&quot;/&gt;&lt;wx:font wx:val=&quot;Cambria Math&quot;/&gt;&lt;w:i/&gt;&lt;/w:rPr&gt;&lt;m:t&gt;Q&lt;/m:t&gt;&lt;/m: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00A5276B" w:rsidRPr="00A5276B">
          <w:fldChar w:fldCharType="end"/>
        </w:r>
        <w:r w:rsidR="00A5276B" w:rsidRPr="00A05D7C">
          <w:rPr>
            <w:rFonts w:hint="eastAsia"/>
          </w:rPr>
          <w:delText>、</w:delText>
        </w:r>
        <w:r w:rsidR="00A5276B" w:rsidRPr="00A5276B">
          <w:fldChar w:fldCharType="begin"/>
        </w:r>
        <w:r w:rsidR="00A5276B" w:rsidRPr="00A5276B">
          <w:delInstrText xml:space="preserve"> QUOTE </w:delInstrText>
        </w:r>
        <w:r w:rsidR="00D629B7">
          <w:rPr>
            <w:position w:val="-44"/>
          </w:rPr>
          <w:pict w14:anchorId="56E9CB32">
            <v:shape id="_x0000_i1047" type="#_x0000_t75" style="width:13.1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46D4&quot;/&gt;&lt;wsp:rsid wsp:val=&quot;001E61F6&quot;/&gt;&lt;wsp:rsid wsp:val=&quot;001E6E59&quot;/&gt;&lt;wsp:rsid wsp:val=&quot;002120E6&quot;/&gt;&lt;wsp:rsid wsp:val=&quot;002131D1&quot;/&gt;&lt;wsp:rsid wsp:val=&quot;002253AC&quot;/&gt;&lt;wsp:rsid wsp:val=&quot;0024199C&quot;/&gt;&lt;wsp:rsid wsp:val=&quot;00242C89&quot;/&gt;&lt;wsp:rsid wsp:val=&quot;002431B4&quot;/&gt;&lt;wsp:rsid wsp:val=&quot;00246044&quot;/&gt;&lt;wsp:rsid wsp:val=&quot;002530E0&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04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0762&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C7529&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5276B&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96055&quot;/&gt;&lt;wsp:rsid wsp:val=&quot;00CA4455&quot;/&gt;&lt;wsp:rsid wsp:val=&quot;00CA6C6A&quot;/&gt;&lt;wsp:rsid wsp:val=&quot;00CB0DDD&quot;/&gt;&lt;wsp:rsid wsp:val=&quot;00CB64F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5676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2530E0&quot; wsp:rsidP=&quot;002530E0&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 w:hint=&quot;fareast&quot;/&gt;&lt;wx:font wx:val=&quot;Cambria Math&quot;/&gt;&lt;w:i/&gt;&lt;/w:rPr&gt;&lt;m:t&gt;Q&lt;/m:t&gt;&lt;/m:r&gt;&lt;/m:e&gt;&lt;m:sub&gt;&lt;m:r&gt;&lt;w:rPr&gt;&lt;w:rFonts w:ascii=&quot;Cambria Math&quot; w:h-ansi=&quot;Cambria Math&quot; w:hint=&quot;fareast&quot;/&gt;&lt;wx:font wx:val=&quot;Cambria Math&quot;/&gt;&lt;w:i/&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00A5276B" w:rsidRPr="00A5276B">
          <w:delInstrText xml:space="preserve"> </w:delInstrText>
        </w:r>
        <w:r w:rsidR="00A5276B" w:rsidRPr="00A5276B">
          <w:fldChar w:fldCharType="separate"/>
        </w:r>
        <w:r w:rsidR="00D629B7">
          <w:rPr>
            <w:position w:val="-44"/>
          </w:rPr>
          <w:pict w14:anchorId="6225119B">
            <v:shape id="_x0000_i1048" type="#_x0000_t75" style="width:13.1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46D4&quot;/&gt;&lt;wsp:rsid wsp:val=&quot;001E61F6&quot;/&gt;&lt;wsp:rsid wsp:val=&quot;001E6E59&quot;/&gt;&lt;wsp:rsid wsp:val=&quot;002120E6&quot;/&gt;&lt;wsp:rsid wsp:val=&quot;002131D1&quot;/&gt;&lt;wsp:rsid wsp:val=&quot;002253AC&quot;/&gt;&lt;wsp:rsid wsp:val=&quot;0024199C&quot;/&gt;&lt;wsp:rsid wsp:val=&quot;00242C89&quot;/&gt;&lt;wsp:rsid wsp:val=&quot;002431B4&quot;/&gt;&lt;wsp:rsid wsp:val=&quot;00246044&quot;/&gt;&lt;wsp:rsid wsp:val=&quot;002530E0&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04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0762&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C7529&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5276B&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96055&quot;/&gt;&lt;wsp:rsid wsp:val=&quot;00CA4455&quot;/&gt;&lt;wsp:rsid wsp:val=&quot;00CA6C6A&quot;/&gt;&lt;wsp:rsid wsp:val=&quot;00CB0DDD&quot;/&gt;&lt;wsp:rsid wsp:val=&quot;00CB64F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5676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2530E0&quot; wsp:rsidP=&quot;002530E0&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 w:hint=&quot;fareast&quot;/&gt;&lt;wx:font wx:val=&quot;Cambria Math&quot;/&gt;&lt;w:i/&gt;&lt;/w:rPr&gt;&lt;m:t&gt;Q&lt;/m:t&gt;&lt;/m:r&gt;&lt;/m:e&gt;&lt;m:sub&gt;&lt;m:r&gt;&lt;w:rPr&gt;&lt;w:rFonts w:ascii=&quot;Cambria Math&quot; w:h-ansi=&quot;Cambria Math&quot; w:hint=&quot;fareast&quot;/&gt;&lt;wx:font wx:val=&quot;Cambria Math&quot;/&gt;&lt;w:i/&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00A5276B" w:rsidRPr="00A5276B">
          <w:fldChar w:fldCharType="end"/>
        </w:r>
        <w:r w:rsidR="00A5276B" w:rsidRPr="00A05D7C">
          <w:rPr>
            <w:rFonts w:hint="eastAsia"/>
          </w:rPr>
          <w:delText>、</w:delText>
        </w:r>
        <w:r w:rsidR="00A5276B">
          <w:rPr>
            <w:rFonts w:hint="eastAsia"/>
          </w:rPr>
          <w:delText>…</w:delText>
        </w:r>
        <w:r w:rsidR="00A5276B" w:rsidRPr="00A5276B">
          <w:fldChar w:fldCharType="begin"/>
        </w:r>
        <w:r w:rsidR="00A5276B" w:rsidRPr="00A5276B">
          <w:delInstrText xml:space="preserve"> QUOTE </w:delInstrText>
        </w:r>
        <w:r w:rsidR="00D629B7">
          <w:rPr>
            <w:position w:val="-44"/>
          </w:rPr>
          <w:pict w14:anchorId="43215C59">
            <v:shape id="_x0000_i1049" type="#_x0000_t75" style="width:13.1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6B7&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46D4&quot;/&gt;&lt;wsp:rsid wsp:val=&quot;001E61F6&quot;/&gt;&lt;wsp:rsid wsp:val=&quot;001E6E59&quot;/&gt;&lt;wsp:rsid wsp:val=&quot;002120E6&quot;/&gt;&lt;wsp:rsid wsp:val=&quot;002131D1&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04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0762&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C7529&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5276B&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96055&quot;/&gt;&lt;wsp:rsid wsp:val=&quot;00CA4455&quot;/&gt;&lt;wsp:rsid wsp:val=&quot;00CA6C6A&quot;/&gt;&lt;wsp:rsid wsp:val=&quot;00CB0DDD&quot;/&gt;&lt;wsp:rsid wsp:val=&quot;00CB64F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5676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1436B7&quot; wsp:rsidP=&quot;001436B7&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 w:hint=&quot;fareast&quot;/&gt;&lt;wx:font wx:val=&quot;Cambria Math&quot;/&gt;&lt;w:i/&gt;&lt;/w:rPr&gt;&lt;m:t&gt;Q&lt;/m:t&gt;&lt;/m:r&gt;&lt;/m:e&gt;&lt;m:sub&gt;&lt;m:r&gt;&lt;w:rPr&gt;&lt;w:rFonts w:ascii=&quot;Cambria Math&quot; w:h-ansi=&quot;Cambria Math&quot; w:hint=&quot;fareast&quot;/&gt;&lt;wx:font wx:val=&quot;Cambria Math&quot;/&gt;&lt;w:i/&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7" o:title="" chromakey="white"/>
            </v:shape>
          </w:pict>
        </w:r>
        <w:r w:rsidR="00A5276B" w:rsidRPr="00A5276B">
          <w:delInstrText xml:space="preserve"> </w:delInstrText>
        </w:r>
        <w:r w:rsidR="00A5276B" w:rsidRPr="00A5276B">
          <w:fldChar w:fldCharType="separate"/>
        </w:r>
        <w:r w:rsidR="00D629B7">
          <w:rPr>
            <w:position w:val="-44"/>
          </w:rPr>
          <w:pict w14:anchorId="71E09187">
            <v:shape id="_x0000_i1050" type="#_x0000_t75" style="width:13.15pt;height:38.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bordersDontSurroundHeader/&gt;&lt;w:bordersDontSurroundFooter/&gt;&lt;w:stylePaneFormatFilter w:val=&quot;3F01&quot;/&gt;&lt;w:defaultTabStop w:val=&quot;480&quot;/&gt;&lt;w:drawingGridHorizontalSpacing w:val=&quot;120&quot;/&gt;&lt;w:drawingGridVerticalSpacing w:val=&quot;163&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B374A&quot;/&gt;&lt;wsp:rsid wsp:val=&quot;00001D16&quot;/&gt;&lt;wsp:rsid wsp:val=&quot;00020E5A&quot;/&gt;&lt;wsp:rsid wsp:val=&quot;00026F7E&quot;/&gt;&lt;wsp:rsid wsp:val=&quot;000369D5&quot;/&gt;&lt;wsp:rsid wsp:val=&quot;000474DB&quot;/&gt;&lt;wsp:rsid wsp:val=&quot;000622C6&quot;/&gt;&lt;wsp:rsid wsp:val=&quot;00064E4D&quot;/&gt;&lt;wsp:rsid wsp:val=&quot;00085C67&quot;/&gt;&lt;wsp:rsid wsp:val=&quot;000A685D&quot;/&gt;&lt;wsp:rsid wsp:val=&quot;000B3841&quot;/&gt;&lt;wsp:rsid wsp:val=&quot;000B5BA9&quot;/&gt;&lt;wsp:rsid wsp:val=&quot;000C1936&quot;/&gt;&lt;wsp:rsid wsp:val=&quot;000D1F50&quot;/&gt;&lt;wsp:rsid wsp:val=&quot;000D403F&quot;/&gt;&lt;wsp:rsid wsp:val=&quot;000E5A23&quot;/&gt;&lt;wsp:rsid wsp:val=&quot;000F55EB&quot;/&gt;&lt;wsp:rsid wsp:val=&quot;00114F7E&quot;/&gt;&lt;wsp:rsid wsp:val=&quot;00115FF5&quot;/&gt;&lt;wsp:rsid wsp:val=&quot;00117E82&quot;/&gt;&lt;wsp:rsid wsp:val=&quot;001237A6&quot;/&gt;&lt;wsp:rsid wsp:val=&quot;0012517D&quot;/&gt;&lt;wsp:rsid wsp:val=&quot;0013198E&quot;/&gt;&lt;wsp:rsid wsp:val=&quot;00132EEC&quot;/&gt;&lt;wsp:rsid wsp:val=&quot;00133773&quot;/&gt;&lt;wsp:rsid wsp:val=&quot;0014129D&quot;/&gt;&lt;wsp:rsid wsp:val=&quot;001436B7&quot;/&gt;&lt;wsp:rsid wsp:val=&quot;00143B20&quot;/&gt;&lt;wsp:rsid wsp:val=&quot;0014412B&quot;/&gt;&lt;wsp:rsid wsp:val=&quot;0014772D&quot;/&gt;&lt;wsp:rsid wsp:val=&quot;00165D7D&quot;/&gt;&lt;wsp:rsid wsp:val=&quot;00166142&quot;/&gt;&lt;wsp:rsid wsp:val=&quot;001710FB&quot;/&gt;&lt;wsp:rsid wsp:val=&quot;00192F0F&quot;/&gt;&lt;wsp:rsid wsp:val=&quot;00195DFB&quot;/&gt;&lt;wsp:rsid wsp:val=&quot;001A6CD4&quot;/&gt;&lt;wsp:rsid wsp:val=&quot;001C1D45&quot;/&gt;&lt;wsp:rsid wsp:val=&quot;001C2899&quot;/&gt;&lt;wsp:rsid wsp:val=&quot;001C5A28&quot;/&gt;&lt;wsp:rsid wsp:val=&quot;001D3B24&quot;/&gt;&lt;wsp:rsid wsp:val=&quot;001E46D4&quot;/&gt;&lt;wsp:rsid wsp:val=&quot;001E61F6&quot;/&gt;&lt;wsp:rsid wsp:val=&quot;001E6E59&quot;/&gt;&lt;wsp:rsid wsp:val=&quot;002120E6&quot;/&gt;&lt;wsp:rsid wsp:val=&quot;002131D1&quot;/&gt;&lt;wsp:rsid wsp:val=&quot;002253AC&quot;/&gt;&lt;wsp:rsid wsp:val=&quot;0024199C&quot;/&gt;&lt;wsp:rsid wsp:val=&quot;00242C89&quot;/&gt;&lt;wsp:rsid wsp:val=&quot;002431B4&quot;/&gt;&lt;wsp:rsid wsp:val=&quot;00246044&quot;/&gt;&lt;wsp:rsid wsp:val=&quot;0025519F&quot;/&gt;&lt;wsp:rsid wsp:val=&quot;00280064&quot;/&gt;&lt;wsp:rsid wsp:val=&quot;002864AC&quot;/&gt;&lt;wsp:rsid wsp:val=&quot;00290B8B&quot;/&gt;&lt;wsp:rsid wsp:val=&quot;00293695&quot;/&gt;&lt;wsp:rsid wsp:val=&quot;002A264C&quot;/&gt;&lt;wsp:rsid wsp:val=&quot;002A2B28&quot;/&gt;&lt;wsp:rsid wsp:val=&quot;002A7F63&quot;/&gt;&lt;wsp:rsid wsp:val=&quot;002B5CF1&quot;/&gt;&lt;wsp:rsid wsp:val=&quot;002C0B88&quot;/&gt;&lt;wsp:rsid wsp:val=&quot;002C6DC1&quot;/&gt;&lt;wsp:rsid wsp:val=&quot;002E3D86&quot;/&gt;&lt;wsp:rsid wsp:val=&quot;002E6311&quot;/&gt;&lt;wsp:rsid wsp:val=&quot;002F00B1&quot;/&gt;&lt;wsp:rsid wsp:val=&quot;002F4361&quot;/&gt;&lt;wsp:rsid wsp:val=&quot;002F4AC5&quot;/&gt;&lt;wsp:rsid wsp:val=&quot;00310897&quot;/&gt;&lt;wsp:rsid wsp:val=&quot;003112BD&quot;/&gt;&lt;wsp:rsid wsp:val=&quot;00322AB4&quot;/&gt;&lt;wsp:rsid wsp:val=&quot;00323828&quot;/&gt;&lt;wsp:rsid wsp:val=&quot;00324D96&quot;/&gt;&lt;wsp:rsid wsp:val=&quot;00326269&quot;/&gt;&lt;wsp:rsid wsp:val=&quot;00337438&quot;/&gt;&lt;wsp:rsid wsp:val=&quot;003531E3&quot;/&gt;&lt;wsp:rsid wsp:val=&quot;00373079&quot;/&gt;&lt;wsp:rsid wsp:val=&quot;00377188&quot;/&gt;&lt;wsp:rsid wsp:val=&quot;00380F4E&quot;/&gt;&lt;wsp:rsid wsp:val=&quot;003831E1&quot;/&gt;&lt;wsp:rsid wsp:val=&quot;003B2304&quot;/&gt;&lt;wsp:rsid wsp:val=&quot;003B5C07&quot;/&gt;&lt;wsp:rsid wsp:val=&quot;003C4489&quot;/&gt;&lt;wsp:rsid wsp:val=&quot;003D5965&quot;/&gt;&lt;wsp:rsid wsp:val=&quot;003E43FC&quot;/&gt;&lt;wsp:rsid wsp:val=&quot;003E770B&quot;/&gt;&lt;wsp:rsid wsp:val=&quot;0040030D&quot;/&gt;&lt;wsp:rsid wsp:val=&quot;00420D56&quot;/&gt;&lt;wsp:rsid wsp:val=&quot;00437B42&quot;/&gt;&lt;wsp:rsid wsp:val=&quot;00440860&quot;/&gt;&lt;wsp:rsid wsp:val=&quot;00444BC1&quot;/&gt;&lt;wsp:rsid wsp:val=&quot;00456722&quot;/&gt;&lt;wsp:rsid wsp:val=&quot;00463042&quot;/&gt;&lt;wsp:rsid wsp:val=&quot;0046364F&quot;/&gt;&lt;wsp:rsid wsp:val=&quot;00486E17&quot;/&gt;&lt;wsp:rsid wsp:val=&quot;00490B6B&quot;/&gt;&lt;wsp:rsid wsp:val=&quot;004946CB&quot;/&gt;&lt;wsp:rsid wsp:val=&quot;00495BD3&quot;/&gt;&lt;wsp:rsid wsp:val=&quot;004A724B&quot;/&gt;&lt;wsp:rsid wsp:val=&quot;004B1E70&quot;/&gt;&lt;wsp:rsid wsp:val=&quot;004B374A&quot;/&gt;&lt;wsp:rsid wsp:val=&quot;004C02CA&quot;/&gt;&lt;wsp:rsid wsp:val=&quot;004C18D2&quot;/&gt;&lt;wsp:rsid wsp:val=&quot;004C64A0&quot;/&gt;&lt;wsp:rsid wsp:val=&quot;004D0FF7&quot;/&gt;&lt;wsp:rsid wsp:val=&quot;004D5266&quot;/&gt;&lt;wsp:rsid wsp:val=&quot;00502ABF&quot;/&gt;&lt;wsp:rsid wsp:val=&quot;00505A88&quot;/&gt;&lt;wsp:rsid wsp:val=&quot;00505BD8&quot;/&gt;&lt;wsp:rsid wsp:val=&quot;005062DB&quot;/&gt;&lt;wsp:rsid wsp:val=&quot;00514C2C&quot;/&gt;&lt;wsp:rsid wsp:val=&quot;00517ECB&quot;/&gt;&lt;wsp:rsid wsp:val=&quot;00533559&quot;/&gt;&lt;wsp:rsid wsp:val=&quot;00541F87&quot;/&gt;&lt;wsp:rsid wsp:val=&quot;00544698&quot;/&gt;&lt;wsp:rsid wsp:val=&quot;005737FD&quot;/&gt;&lt;wsp:rsid wsp:val=&quot;0057524C&quot;/&gt;&lt;wsp:rsid wsp:val=&quot;0058592C&quot;/&gt;&lt;wsp:rsid wsp:val=&quot;00587DFA&quot;/&gt;&lt;wsp:rsid wsp:val=&quot;00590191&quot;/&gt;&lt;wsp:rsid wsp:val=&quot;00592914&quot;/&gt;&lt;wsp:rsid wsp:val=&quot;005B57B7&quot;/&gt;&lt;wsp:rsid wsp:val=&quot;005D17F6&quot;/&gt;&lt;wsp:rsid wsp:val=&quot;005D64D1&quot;/&gt;&lt;wsp:rsid wsp:val=&quot;005E50BB&quot;/&gt;&lt;wsp:rsid wsp:val=&quot;005F4761&quot;/&gt;&lt;wsp:rsid wsp:val=&quot;005F53D8&quot;/&gt;&lt;wsp:rsid wsp:val=&quot;0060474B&quot;/&gt;&lt;wsp:rsid wsp:val=&quot;00604ED2&quot;/&gt;&lt;wsp:rsid wsp:val=&quot;00622EED&quot;/&gt;&lt;wsp:rsid wsp:val=&quot;00625000&quot;/&gt;&lt;wsp:rsid wsp:val=&quot;006404BE&quot;/&gt;&lt;wsp:rsid wsp:val=&quot;00642A3F&quot;/&gt;&lt;wsp:rsid wsp:val=&quot;00657442&quot;/&gt;&lt;wsp:rsid wsp:val=&quot;0066347E&quot;/&gt;&lt;wsp:rsid wsp:val=&quot;00672A78&quot;/&gt;&lt;wsp:rsid wsp:val=&quot;00681EF2&quot;/&gt;&lt;wsp:rsid wsp:val=&quot;00692F59&quot;/&gt;&lt;wsp:rsid wsp:val=&quot;006A62D9&quot;/&gt;&lt;wsp:rsid wsp:val=&quot;006C4535&quot;/&gt;&lt;wsp:rsid wsp:val=&quot;006C7851&quot;/&gt;&lt;wsp:rsid wsp:val=&quot;006E0904&quot;/&gt;&lt;wsp:rsid wsp:val=&quot;006E0D42&quot;/&gt;&lt;wsp:rsid wsp:val=&quot;006E4A94&quot;/&gt;&lt;wsp:rsid wsp:val=&quot;006F0762&quot;/&gt;&lt;wsp:rsid wsp:val=&quot;006F14FD&quot;/&gt;&lt;wsp:rsid wsp:val=&quot;006F62B5&quot;/&gt;&lt;wsp:rsid wsp:val=&quot;006F7A8D&quot;/&gt;&lt;wsp:rsid wsp:val=&quot;0070485E&quot;/&gt;&lt;wsp:rsid wsp:val=&quot;0072131B&quot;/&gt;&lt;wsp:rsid wsp:val=&quot;00725AC7&quot;/&gt;&lt;wsp:rsid wsp:val=&quot;00731F9E&quot;/&gt;&lt;wsp:rsid wsp:val=&quot;00735AC2&quot;/&gt;&lt;wsp:rsid wsp:val=&quot;00736471&quot;/&gt;&lt;wsp:rsid wsp:val=&quot;00742AC3&quot;/&gt;&lt;wsp:rsid wsp:val=&quot;00744482&quot;/&gt;&lt;wsp:rsid wsp:val=&quot;00744BB6&quot;/&gt;&lt;wsp:rsid wsp:val=&quot;0074522F&quot;/&gt;&lt;wsp:rsid wsp:val=&quot;007472B4&quot;/&gt;&lt;wsp:rsid wsp:val=&quot;00763B6D&quot;/&gt;&lt;wsp:rsid wsp:val=&quot;00765200&quot;/&gt;&lt;wsp:rsid wsp:val=&quot;00781ACA&quot;/&gt;&lt;wsp:rsid wsp:val=&quot;007A1984&quot;/&gt;&lt;wsp:rsid wsp:val=&quot;007A4E23&quot;/&gt;&lt;wsp:rsid wsp:val=&quot;007B227F&quot;/&gt;&lt;wsp:rsid wsp:val=&quot;007B4D4C&quot;/&gt;&lt;wsp:rsid wsp:val=&quot;007C49F7&quot;/&gt;&lt;wsp:rsid wsp:val=&quot;007D2CF8&quot;/&gt;&lt;wsp:rsid wsp:val=&quot;007D3EA9&quot;/&gt;&lt;wsp:rsid wsp:val=&quot;007E307B&quot;/&gt;&lt;wsp:rsid wsp:val=&quot;007E7449&quot;/&gt;&lt;wsp:rsid wsp:val=&quot;008035E8&quot;/&gt;&lt;wsp:rsid wsp:val=&quot;00814551&quot;/&gt;&lt;wsp:rsid wsp:val=&quot;0082169E&quot;/&gt;&lt;wsp:rsid wsp:val=&quot;0082336C&quot;/&gt;&lt;wsp:rsid wsp:val=&quot;00824AA9&quot;/&gt;&lt;wsp:rsid wsp:val=&quot;00825396&quot;/&gt;&lt;wsp:rsid wsp:val=&quot;00826943&quot;/&gt;&lt;wsp:rsid wsp:val=&quot;0083770F&quot;/&gt;&lt;wsp:rsid wsp:val=&quot;00841EBE&quot;/&gt;&lt;wsp:rsid wsp:val=&quot;00842843&quot;/&gt;&lt;wsp:rsid wsp:val=&quot;008445FA&quot;/&gt;&lt;wsp:rsid wsp:val=&quot;00853576&quot;/&gt;&lt;wsp:rsid wsp:val=&quot;0086464A&quot;/&gt;&lt;wsp:rsid wsp:val=&quot;00864BB2&quot;/&gt;&lt;wsp:rsid wsp:val=&quot;0088002C&quot;/&gt;&lt;wsp:rsid wsp:val=&quot;008818A5&quot;/&gt;&lt;wsp:rsid wsp:val=&quot;00882691&quot;/&gt;&lt;wsp:rsid wsp:val=&quot;008A2A47&quot;/&gt;&lt;wsp:rsid wsp:val=&quot;008B601B&quot;/&gt;&lt;wsp:rsid wsp:val=&quot;008C54EA&quot;/&gt;&lt;wsp:rsid wsp:val=&quot;008C55EE&quot;/&gt;&lt;wsp:rsid wsp:val=&quot;008C7529&quot;/&gt;&lt;wsp:rsid wsp:val=&quot;008F5BDD&quot;/&gt;&lt;wsp:rsid wsp:val=&quot;00904EA1&quot;/&gt;&lt;wsp:rsid wsp:val=&quot;009137EC&quot;/&gt;&lt;wsp:rsid wsp:val=&quot;009213B9&quot;/&gt;&lt;wsp:rsid wsp:val=&quot;0093129F&quot;/&gt;&lt;wsp:rsid wsp:val=&quot;009350F7&quot;/&gt;&lt;wsp:rsid wsp:val=&quot;0093555E&quot;/&gt;&lt;wsp:rsid wsp:val=&quot;00940054&quot;/&gt;&lt;wsp:rsid wsp:val=&quot;00941AE9&quot;/&gt;&lt;wsp:rsid wsp:val=&quot;00942820&quot;/&gt;&lt;wsp:rsid wsp:val=&quot;009458D1&quot;/&gt;&lt;wsp:rsid wsp:val=&quot;009531F5&quot;/&gt;&lt;wsp:rsid wsp:val=&quot;009545EA&quot;/&gt;&lt;wsp:rsid wsp:val=&quot;00957C43&quot;/&gt;&lt;wsp:rsid wsp:val=&quot;00960A6B&quot;/&gt;&lt;wsp:rsid wsp:val=&quot;00964070&quot;/&gt;&lt;wsp:rsid wsp:val=&quot;009661A6&quot;/&gt;&lt;wsp:rsid wsp:val=&quot;009A0761&quot;/&gt;&lt;wsp:rsid wsp:val=&quot;009A33EC&quot;/&gt;&lt;wsp:rsid wsp:val=&quot;009A5D35&quot;/&gt;&lt;wsp:rsid wsp:val=&quot;009B0444&quot;/&gt;&lt;wsp:rsid wsp:val=&quot;009B0EB0&quot;/&gt;&lt;wsp:rsid wsp:val=&quot;009B3BE3&quot;/&gt;&lt;wsp:rsid wsp:val=&quot;009C0364&quot;/&gt;&lt;wsp:rsid wsp:val=&quot;009D73DC&quot;/&gt;&lt;wsp:rsid wsp:val=&quot;009E5533&quot;/&gt;&lt;wsp:rsid wsp:val=&quot;009F369E&quot;/&gt;&lt;wsp:rsid wsp:val=&quot;00A06054&quot;/&gt;&lt;wsp:rsid wsp:val=&quot;00A130E1&quot;/&gt;&lt;wsp:rsid wsp:val=&quot;00A157FE&quot;/&gt;&lt;wsp:rsid wsp:val=&quot;00A27326&quot;/&gt;&lt;wsp:rsid wsp:val=&quot;00A347E3&quot;/&gt;&lt;wsp:rsid wsp:val=&quot;00A433E0&quot;/&gt;&lt;wsp:rsid wsp:val=&quot;00A44FC8&quot;/&gt;&lt;wsp:rsid wsp:val=&quot;00A52670&quot;/&gt;&lt;wsp:rsid wsp:val=&quot;00A5276B&quot;/&gt;&lt;wsp:rsid wsp:val=&quot;00A60B4E&quot;/&gt;&lt;wsp:rsid wsp:val=&quot;00A67155&quot;/&gt;&lt;wsp:rsid wsp:val=&quot;00AA73BA&quot;/&gt;&lt;wsp:rsid wsp:val=&quot;00AB0541&quot;/&gt;&lt;wsp:rsid wsp:val=&quot;00AB4123&quot;/&gt;&lt;wsp:rsid wsp:val=&quot;00AD4474&quot;/&gt;&lt;wsp:rsid wsp:val=&quot;00AD744D&quot;/&gt;&lt;wsp:rsid wsp:val=&quot;00B07D53&quot;/&gt;&lt;wsp:rsid wsp:val=&quot;00B216E0&quot;/&gt;&lt;wsp:rsid wsp:val=&quot;00B236CB&quot;/&gt;&lt;wsp:rsid wsp:val=&quot;00B34AC2&quot;/&gt;&lt;wsp:rsid wsp:val=&quot;00B55D9F&quot;/&gt;&lt;wsp:rsid wsp:val=&quot;00BA1037&quot;/&gt;&lt;wsp:rsid wsp:val=&quot;00BA7966&quot;/&gt;&lt;wsp:rsid wsp:val=&quot;00BB1A00&quot;/&gt;&lt;wsp:rsid wsp:val=&quot;00BC0279&quot;/&gt;&lt;wsp:rsid wsp:val=&quot;00BD7A75&quot;/&gt;&lt;wsp:rsid wsp:val=&quot;00BE174C&quot;/&gt;&lt;wsp:rsid wsp:val=&quot;00BF18B1&quot;/&gt;&lt;wsp:rsid wsp:val=&quot;00C22AA3&quot;/&gt;&lt;wsp:rsid wsp:val=&quot;00C322A3&quot;/&gt;&lt;wsp:rsid wsp:val=&quot;00C36AE2&quot;/&gt;&lt;wsp:rsid wsp:val=&quot;00C37C4A&quot;/&gt;&lt;wsp:rsid wsp:val=&quot;00C4258E&quot;/&gt;&lt;wsp:rsid wsp:val=&quot;00C44E89&quot;/&gt;&lt;wsp:rsid wsp:val=&quot;00C47187&quot;/&gt;&lt;wsp:rsid wsp:val=&quot;00C723E7&quot;/&gt;&lt;wsp:rsid wsp:val=&quot;00C80E83&quot;/&gt;&lt;wsp:rsid wsp:val=&quot;00C83BD0&quot;/&gt;&lt;wsp:rsid wsp:val=&quot;00C840E9&quot;/&gt;&lt;wsp:rsid wsp:val=&quot;00C92316&quot;/&gt;&lt;wsp:rsid wsp:val=&quot;00C96055&quot;/&gt;&lt;wsp:rsid wsp:val=&quot;00CA4455&quot;/&gt;&lt;wsp:rsid wsp:val=&quot;00CA6C6A&quot;/&gt;&lt;wsp:rsid wsp:val=&quot;00CB0DDD&quot;/&gt;&lt;wsp:rsid wsp:val=&quot;00CB64FD&quot;/&gt;&lt;wsp:rsid wsp:val=&quot;00CD1FBC&quot;/&gt;&lt;wsp:rsid wsp:val=&quot;00CD510B&quot;/&gt;&lt;wsp:rsid wsp:val=&quot;00CD6B72&quot;/&gt;&lt;wsp:rsid wsp:val=&quot;00CD7829&quot;/&gt;&lt;wsp:rsid wsp:val=&quot;00CE1A3E&quot;/&gt;&lt;wsp:rsid wsp:val=&quot;00CF4370&quot;/&gt;&lt;wsp:rsid wsp:val=&quot;00D03BD9&quot;/&gt;&lt;wsp:rsid wsp:val=&quot;00D06938&quot;/&gt;&lt;wsp:rsid wsp:val=&quot;00D1503F&quot;/&gt;&lt;wsp:rsid wsp:val=&quot;00D20309&quot;/&gt;&lt;wsp:rsid wsp:val=&quot;00D31CF9&quot;/&gt;&lt;wsp:rsid wsp:val=&quot;00D32EB9&quot;/&gt;&lt;wsp:rsid wsp:val=&quot;00D4000F&quot;/&gt;&lt;wsp:rsid wsp:val=&quot;00D51291&quot;/&gt;&lt;wsp:rsid wsp:val=&quot;00D56761&quot;/&gt;&lt;wsp:rsid wsp:val=&quot;00D6664F&quot;/&gt;&lt;wsp:rsid wsp:val=&quot;00D827C4&quot;/&gt;&lt;wsp:rsid wsp:val=&quot;00D90196&quot;/&gt;&lt;wsp:rsid wsp:val=&quot;00DA2948&quot;/&gt;&lt;wsp:rsid wsp:val=&quot;00DA5FC4&quot;/&gt;&lt;wsp:rsid wsp:val=&quot;00DB041F&quot;/&gt;&lt;wsp:rsid wsp:val=&quot;00DB19A0&quot;/&gt;&lt;wsp:rsid wsp:val=&quot;00DB1DA9&quot;/&gt;&lt;wsp:rsid wsp:val=&quot;00DC4309&quot;/&gt;&lt;wsp:rsid wsp:val=&quot;00DD5832&quot;/&gt;&lt;wsp:rsid wsp:val=&quot;00DE21F9&quot;/&gt;&lt;wsp:rsid wsp:val=&quot;00DE28E7&quot;/&gt;&lt;wsp:rsid wsp:val=&quot;00DE35EF&quot;/&gt;&lt;wsp:rsid wsp:val=&quot;00DF5D23&quot;/&gt;&lt;wsp:rsid wsp:val=&quot;00E11678&quot;/&gt;&lt;wsp:rsid wsp:val=&quot;00E14434&quot;/&gt;&lt;wsp:rsid wsp:val=&quot;00E2228C&quot;/&gt;&lt;wsp:rsid wsp:val=&quot;00E26820&quot;/&gt;&lt;wsp:rsid wsp:val=&quot;00E30776&quot;/&gt;&lt;wsp:rsid wsp:val=&quot;00E3576E&quot;/&gt;&lt;wsp:rsid wsp:val=&quot;00E5036E&quot;/&gt;&lt;wsp:rsid wsp:val=&quot;00E627DC&quot;/&gt;&lt;wsp:rsid wsp:val=&quot;00E86333&quot;/&gt;&lt;wsp:rsid wsp:val=&quot;00E96711&quot;/&gt;&lt;wsp:rsid wsp:val=&quot;00EA1B58&quot;/&gt;&lt;wsp:rsid wsp:val=&quot;00EA1F60&quot;/&gt;&lt;wsp:rsid wsp:val=&quot;00EA284C&quot;/&gt;&lt;wsp:rsid wsp:val=&quot;00EA6D46&quot;/&gt;&lt;wsp:rsid wsp:val=&quot;00EB4F50&quot;/&gt;&lt;wsp:rsid wsp:val=&quot;00EC3201&quot;/&gt;&lt;wsp:rsid wsp:val=&quot;00ED00B1&quot;/&gt;&lt;wsp:rsid wsp:val=&quot;00EE0DCB&quot;/&gt;&lt;wsp:rsid wsp:val=&quot;00EE2F93&quot;/&gt;&lt;wsp:rsid wsp:val=&quot;00EE4A36&quot;/&gt;&lt;wsp:rsid wsp:val=&quot;00EF3F33&quot;/&gt;&lt;wsp:rsid wsp:val=&quot;00EF5AF9&quot;/&gt;&lt;wsp:rsid wsp:val=&quot;00F3553E&quot;/&gt;&lt;wsp:rsid wsp:val=&quot;00F3598A&quot;/&gt;&lt;wsp:rsid wsp:val=&quot;00F36A3E&quot;/&gt;&lt;wsp:rsid wsp:val=&quot;00F4281D&quot;/&gt;&lt;wsp:rsid wsp:val=&quot;00F437C3&quot;/&gt;&lt;wsp:rsid wsp:val=&quot;00F77748&quot;/&gt;&lt;wsp:rsid wsp:val=&quot;00F84837&quot;/&gt;&lt;wsp:rsid wsp:val=&quot;00F863B5&quot;/&gt;&lt;wsp:rsid wsp:val=&quot;00F90439&quot;/&gt;&lt;wsp:rsid wsp:val=&quot;00F91D7A&quot;/&gt;&lt;wsp:rsid wsp:val=&quot;00F92D06&quot;/&gt;&lt;wsp:rsid wsp:val=&quot;00FA15F8&quot;/&gt;&lt;wsp:rsid wsp:val=&quot;00FB047A&quot;/&gt;&lt;wsp:rsid wsp:val=&quot;00FC2A43&quot;/&gt;&lt;wsp:rsid wsp:val=&quot;00FF1749&quot;/&gt;&lt;wsp:rsid wsp:val=&quot;00FF2903&quot;/&gt;&lt;/wsp:rsids&gt;&lt;/w:docPr&gt;&lt;w:body&gt;&lt;wx:sect&gt;&lt;w:p wsp:rsidR=&quot;00000000&quot; wsp:rsidRDefault=&quot;001436B7&quot; wsp:rsidP=&quot;001436B7&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 w:hint=&quot;fareast&quot;/&gt;&lt;wx:font wx:val=&quot;Cambria Math&quot;/&gt;&lt;w:i/&gt;&lt;/w:rPr&gt;&lt;m:t&gt;Q&lt;/m:t&gt;&lt;/m:r&gt;&lt;/m:e&gt;&lt;m:sub&gt;&lt;m:r&gt;&lt;w:rPr&gt;&lt;w:rFonts w:ascii=&quot;Cambria Math&quot; w:h-ansi=&quot;Cambria Math&quot; w:hint=&quot;fareast&quot;/&gt;&lt;wx:font wx:val=&quot;Cambria Math&quot;/&gt;&lt;w:i/&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7" o:title="" chromakey="white"/>
            </v:shape>
          </w:pict>
        </w:r>
        <w:r w:rsidR="00A5276B" w:rsidRPr="00A5276B">
          <w:fldChar w:fldCharType="end"/>
        </w:r>
      </w:del>
      <m:oMath>
        <m:sSub>
          <m:sSubPr>
            <m:ctrlPr>
              <w:ins w:id="323" w:author="智绘未来专利代理" w:date="2021-09-03T10:21:00Z">
                <w:rPr>
                  <w:rFonts w:ascii="Cambria Math" w:hAnsi="Cambria Math"/>
                </w:rPr>
              </w:ins>
            </m:ctrlPr>
          </m:sSubPr>
          <m:e>
            <m:r>
              <w:ins w:id="324" w:author="智绘未来专利代理" w:date="2021-09-03T10:21:00Z">
                <w:rPr>
                  <w:rFonts w:ascii="Cambria Math" w:hAnsi="Cambria Math" w:hint="eastAsia"/>
                </w:rPr>
                <m:t>Q</m:t>
              </w:ins>
            </m:r>
          </m:e>
          <m:sub>
            <m:r>
              <w:ins w:id="325" w:author="智绘未来专利代理" w:date="2021-09-03T10:21:00Z">
                <m:rPr>
                  <m:sty m:val="p"/>
                </m:rPr>
                <w:rPr>
                  <w:rFonts w:ascii="Cambria Math" w:hAnsi="Cambria Math"/>
                </w:rPr>
                <m:t>1</m:t>
              </w:ins>
            </m:r>
          </m:sub>
        </m:sSub>
      </m:oMath>
      <w:ins w:id="326" w:author="智绘未来专利代理" w:date="2021-09-03T10:21:00Z">
        <w:r w:rsidRPr="007F4B0A">
          <w:rPr>
            <w:rFonts w:hint="eastAsia"/>
          </w:rPr>
          <w:t>、</w:t>
        </w:r>
      </w:ins>
      <m:oMath>
        <m:sSub>
          <m:sSubPr>
            <m:ctrlPr>
              <w:ins w:id="327" w:author="智绘未来专利代理" w:date="2021-09-03T10:21:00Z">
                <w:rPr>
                  <w:rFonts w:ascii="Cambria Math" w:hAnsi="Cambria Math"/>
                </w:rPr>
              </w:ins>
            </m:ctrlPr>
          </m:sSubPr>
          <m:e>
            <m:r>
              <w:ins w:id="328" w:author="智绘未来专利代理" w:date="2021-09-03T10:21:00Z">
                <w:rPr>
                  <w:rFonts w:ascii="Cambria Math" w:hAnsi="Cambria Math" w:hint="eastAsia"/>
                </w:rPr>
                <m:t>Q</m:t>
              </w:ins>
            </m:r>
          </m:e>
          <m:sub>
            <m:r>
              <w:ins w:id="329" w:author="智绘未来专利代理" w:date="2021-09-03T10:21:00Z">
                <m:rPr>
                  <m:sty m:val="p"/>
                </m:rPr>
                <w:rPr>
                  <w:rFonts w:ascii="Cambria Math" w:hAnsi="Cambria Math" w:hint="eastAsia"/>
                </w:rPr>
                <m:t>2</m:t>
              </w:ins>
            </m:r>
          </m:sub>
        </m:sSub>
      </m:oMath>
      <w:ins w:id="330" w:author="智绘未来专利代理" w:date="2021-09-03T10:21:00Z">
        <w:r w:rsidRPr="007F4B0A">
          <w:rPr>
            <w:rFonts w:hint="eastAsia"/>
          </w:rPr>
          <w:t>、…</w:t>
        </w:r>
      </w:ins>
      <m:oMath>
        <m:sSub>
          <m:sSubPr>
            <m:ctrlPr>
              <w:ins w:id="331" w:author="智绘未来专利代理" w:date="2021-09-03T10:21:00Z">
                <w:rPr>
                  <w:rFonts w:ascii="Cambria Math" w:hAnsi="Cambria Math"/>
                </w:rPr>
              </w:ins>
            </m:ctrlPr>
          </m:sSubPr>
          <m:e>
            <m:r>
              <w:ins w:id="332" w:author="智绘未来专利代理" w:date="2021-09-03T10:21:00Z">
                <w:rPr>
                  <w:rFonts w:ascii="Cambria Math" w:hAnsi="Cambria Math" w:hint="eastAsia"/>
                </w:rPr>
                <m:t>Q</m:t>
              </w:ins>
            </m:r>
          </m:e>
          <m:sub>
            <m:r>
              <w:ins w:id="333" w:author="智绘未来专利代理" w:date="2021-09-03T10:21:00Z">
                <w:rPr>
                  <w:rFonts w:ascii="Cambria Math" w:hAnsi="Cambria Math" w:hint="eastAsia"/>
                </w:rPr>
                <m:t>n</m:t>
              </w:ins>
            </m:r>
          </m:sub>
        </m:sSub>
      </m:oMath>
      <w:r w:rsidRPr="007F4B0A">
        <w:rPr>
          <w:rFonts w:hint="eastAsia"/>
        </w:rPr>
        <w:t>进行修正，使正值代表进水，负值代表出水。</w:t>
      </w:r>
    </w:p>
    <w:p w14:paraId="0E1E62D0" w14:textId="77777777" w:rsidR="00902E63" w:rsidRPr="007F4B0A" w:rsidRDefault="00902E63" w:rsidP="00ED778C">
      <w:pPr>
        <w:pStyle w:val="00"/>
        <w:ind w:firstLine="480"/>
      </w:pPr>
      <w:r w:rsidRPr="007F4B0A">
        <w:rPr>
          <w:rFonts w:hint="eastAsia"/>
        </w:rPr>
        <w:t>根据矢量合并原则合并不同断面的进水与出水，得到滩区进水与出水的序列。</w:t>
      </w:r>
    </w:p>
    <w:p w14:paraId="67546018" w14:textId="135FE05F" w:rsidR="00826DB7" w:rsidRPr="007F4B0A" w:rsidRDefault="00826DB7" w:rsidP="007F4B0A">
      <w:pPr>
        <w:pStyle w:val="00"/>
        <w:ind w:firstLine="480"/>
        <w:rPr>
          <w:ins w:id="334" w:author="智绘未来专利代理" w:date="2021-09-03T10:21:00Z"/>
        </w:rPr>
      </w:pPr>
      <w:ins w:id="335" w:author="智绘未来专利代理" w:date="2021-09-03T10:21:00Z">
        <w:r w:rsidRPr="007F4B0A">
          <w:rPr>
            <w:rFonts w:hint="eastAsia"/>
          </w:rPr>
          <w:t>步骤</w:t>
        </w:r>
        <w:r w:rsidRPr="007F4B0A">
          <w:rPr>
            <w:rFonts w:hint="eastAsia"/>
          </w:rPr>
          <w:t>3</w:t>
        </w:r>
        <w:r w:rsidRPr="007F4B0A">
          <w:rPr>
            <w:rFonts w:hint="eastAsia"/>
          </w:rPr>
          <w:t>，长垣一滩总体洪水演进双线图绘制</w:t>
        </w:r>
        <w:r w:rsidR="00BA7C8C" w:rsidRPr="007F4B0A">
          <w:rPr>
            <w:rFonts w:hint="eastAsia"/>
          </w:rPr>
          <w:t>以及长垣一滩内部区域洪水演进双线图绘制。</w:t>
        </w:r>
      </w:ins>
    </w:p>
    <w:p w14:paraId="3EC19091" w14:textId="77777777" w:rsidR="00902E63" w:rsidRPr="007F4B0A" w:rsidRDefault="00902E63" w:rsidP="00ED778C">
      <w:pPr>
        <w:pStyle w:val="00"/>
        <w:ind w:firstLine="480"/>
      </w:pPr>
      <w:r w:rsidRPr="007F4B0A">
        <w:rPr>
          <w:rFonts w:hint="eastAsia"/>
        </w:rPr>
        <w:t>将进出水水量分别绘制在以沿河到向下游为</w:t>
      </w:r>
      <w:r w:rsidRPr="007F4B0A">
        <w:rPr>
          <w:rFonts w:hint="eastAsia"/>
        </w:rPr>
        <w:t>x</w:t>
      </w:r>
      <w:r w:rsidRPr="007F4B0A">
        <w:rPr>
          <w:rFonts w:hint="eastAsia"/>
        </w:rPr>
        <w:t>轴正方向，以垂直河道指向大堤为</w:t>
      </w:r>
      <w:r w:rsidRPr="007F4B0A">
        <w:rPr>
          <w:rFonts w:hint="eastAsia"/>
        </w:rPr>
        <w:t>y</w:t>
      </w:r>
      <w:r w:rsidRPr="007F4B0A">
        <w:rPr>
          <w:rFonts w:hint="eastAsia"/>
        </w:rPr>
        <w:t>轴正方向，以</w:t>
      </w:r>
      <w:r w:rsidRPr="007F4B0A">
        <w:rPr>
          <w:rFonts w:hint="eastAsia"/>
        </w:rPr>
        <w:t>z</w:t>
      </w:r>
      <w:r w:rsidRPr="007F4B0A">
        <w:rPr>
          <w:rFonts w:hint="eastAsia"/>
        </w:rPr>
        <w:t>为时间轴的直角坐标系下，得到长垣一滩洪水演进双线图。</w:t>
      </w:r>
    </w:p>
    <w:p w14:paraId="4840EAF2" w14:textId="77777777" w:rsidR="008400D6" w:rsidRDefault="008C7529" w:rsidP="00B710DA">
      <w:pPr>
        <w:pStyle w:val="af7"/>
        <w:rPr>
          <w:del w:id="336" w:author="智绘未来专利代理" w:date="2021-09-03T10:21:00Z"/>
        </w:rPr>
      </w:pPr>
      <w:del w:id="337" w:author="智绘未来专利代理" w:date="2021-09-03T10:21:00Z">
        <w:r>
          <w:rPr>
            <w:rFonts w:hint="eastAsia"/>
          </w:rPr>
          <w:delText>（</w:delText>
        </w:r>
        <w:r>
          <w:rPr>
            <w:rFonts w:hint="eastAsia"/>
          </w:rPr>
          <w:delText>3</w:delText>
        </w:r>
        <w:r>
          <w:rPr>
            <w:rFonts w:hint="eastAsia"/>
          </w:rPr>
          <w:delText>）长垣一滩内部区域洪水演进双线图绘制</w:delText>
        </w:r>
      </w:del>
    </w:p>
    <w:p w14:paraId="34ECD965" w14:textId="77777777" w:rsidR="00902E63" w:rsidRPr="007F4B0A" w:rsidRDefault="00902E63" w:rsidP="00ED778C">
      <w:pPr>
        <w:pStyle w:val="00"/>
        <w:ind w:firstLine="480"/>
      </w:pPr>
      <w:r w:rsidRPr="007F4B0A">
        <w:rPr>
          <w:rFonts w:hint="eastAsia"/>
        </w:rPr>
        <w:t>在长垣一滩中以</w:t>
      </w:r>
      <w:r w:rsidRPr="007F4B0A">
        <w:rPr>
          <w:rFonts w:hint="eastAsia"/>
        </w:rPr>
        <w:t>9</w:t>
      </w:r>
      <w:r w:rsidRPr="007F4B0A">
        <w:t>*</w:t>
      </w:r>
      <w:r w:rsidRPr="007F4B0A">
        <w:rPr>
          <w:rFonts w:hint="eastAsia"/>
        </w:rPr>
        <w:t>9</w:t>
      </w:r>
      <w:r w:rsidRPr="007F4B0A">
        <w:rPr>
          <w:rFonts w:hint="eastAsia"/>
        </w:rPr>
        <w:t>网格为一个区域，对长垣一滩内每个区域设置四个监测断面。</w:t>
      </w:r>
    </w:p>
    <w:p w14:paraId="7D5CC876" w14:textId="77777777" w:rsidR="00902E63" w:rsidRPr="007F4B0A" w:rsidRDefault="00902E63" w:rsidP="00ED778C">
      <w:pPr>
        <w:pStyle w:val="00"/>
        <w:ind w:firstLine="480"/>
      </w:pPr>
      <w:r w:rsidRPr="007F4B0A">
        <w:rPr>
          <w:rFonts w:hint="eastAsia"/>
        </w:rPr>
        <w:lastRenderedPageBreak/>
        <w:t>将每个区域的四个断面，均先根据模型对断面水量正负的定义进行修正，并进一步得到滩区内每个区域的进水与出水序列。</w:t>
      </w:r>
    </w:p>
    <w:p w14:paraId="6B834FB9" w14:textId="77777777" w:rsidR="00902E63" w:rsidRPr="007F4B0A" w:rsidRDefault="00902E63" w:rsidP="00ED778C">
      <w:pPr>
        <w:pStyle w:val="00"/>
        <w:ind w:firstLine="480"/>
      </w:pPr>
      <w:r w:rsidRPr="007F4B0A">
        <w:rPr>
          <w:rFonts w:hint="eastAsia"/>
        </w:rPr>
        <w:t>在</w:t>
      </w:r>
      <w:proofErr w:type="spellStart"/>
      <w:r w:rsidRPr="007F4B0A">
        <w:rPr>
          <w:rFonts w:hint="eastAsia"/>
        </w:rPr>
        <w:t>M</w:t>
      </w:r>
      <w:r w:rsidRPr="007F4B0A">
        <w:t>atlab</w:t>
      </w:r>
      <w:proofErr w:type="spellEnd"/>
      <w:r w:rsidRPr="007F4B0A">
        <w:rPr>
          <w:rFonts w:hint="eastAsia"/>
        </w:rPr>
        <w:t>的批处理能力帮助下，将进出水水量分别绘制在以沿河到向下游为</w:t>
      </w:r>
      <w:r w:rsidRPr="007F4B0A">
        <w:rPr>
          <w:rFonts w:hint="eastAsia"/>
        </w:rPr>
        <w:t>x</w:t>
      </w:r>
      <w:r w:rsidRPr="007F4B0A">
        <w:rPr>
          <w:rFonts w:hint="eastAsia"/>
        </w:rPr>
        <w:t>轴正方向，以垂直河道指向大堤为</w:t>
      </w:r>
      <w:r w:rsidRPr="007F4B0A">
        <w:rPr>
          <w:rFonts w:hint="eastAsia"/>
        </w:rPr>
        <w:t>y</w:t>
      </w:r>
      <w:r w:rsidRPr="007F4B0A">
        <w:rPr>
          <w:rFonts w:hint="eastAsia"/>
        </w:rPr>
        <w:t>轴正方向，以</w:t>
      </w:r>
      <w:r w:rsidRPr="007F4B0A">
        <w:rPr>
          <w:rFonts w:hint="eastAsia"/>
        </w:rPr>
        <w:t>z</w:t>
      </w:r>
      <w:r w:rsidRPr="007F4B0A">
        <w:rPr>
          <w:rFonts w:hint="eastAsia"/>
        </w:rPr>
        <w:t>为时间轴的直角坐标系下，得到长垣一滩内每个区域的洪水演进双线图。</w:t>
      </w:r>
    </w:p>
    <w:p w14:paraId="27966BF6" w14:textId="05D20C3A" w:rsidR="00902E63" w:rsidRPr="007F4B0A" w:rsidRDefault="008C7529" w:rsidP="00ED778C">
      <w:pPr>
        <w:pStyle w:val="00"/>
        <w:ind w:firstLine="480"/>
      </w:pPr>
      <w:commentRangeStart w:id="338"/>
      <w:del w:id="339" w:author="智绘未来专利代理" w:date="2021-09-03T10:21:00Z">
        <w:r>
          <w:rPr>
            <w:rFonts w:hint="eastAsia"/>
          </w:rPr>
          <w:delText>（</w:delText>
        </w:r>
      </w:del>
      <w:ins w:id="340" w:author="智绘未来专利代理" w:date="2021-09-03T10:21:00Z">
        <w:r w:rsidR="00BA7C8C" w:rsidRPr="007F4B0A">
          <w:rPr>
            <w:rFonts w:hint="eastAsia"/>
          </w:rPr>
          <w:t>步骤</w:t>
        </w:r>
      </w:ins>
      <w:r w:rsidR="00BA7C8C" w:rsidRPr="007F4B0A">
        <w:rPr>
          <w:rFonts w:hint="eastAsia"/>
        </w:rPr>
        <w:t>4</w:t>
      </w:r>
      <w:del w:id="341" w:author="智绘未来专利代理" w:date="2021-09-03T10:21:00Z">
        <w:r>
          <w:rPr>
            <w:rFonts w:hint="eastAsia"/>
          </w:rPr>
          <w:delText>）</w:delText>
        </w:r>
      </w:del>
      <w:ins w:id="342" w:author="智绘未来专利代理" w:date="2021-09-03T10:21:00Z">
        <w:r w:rsidR="00BA7C8C" w:rsidRPr="007F4B0A">
          <w:rPr>
            <w:rFonts w:hint="eastAsia"/>
          </w:rPr>
          <w:t>，</w:t>
        </w:r>
      </w:ins>
      <w:r w:rsidR="00902E63" w:rsidRPr="007F4B0A">
        <w:rPr>
          <w:rFonts w:hint="eastAsia"/>
        </w:rPr>
        <w:t>长垣一滩</w:t>
      </w:r>
      <w:bookmarkStart w:id="343" w:name="_Hlk81555991"/>
      <w:r w:rsidR="00902E63" w:rsidRPr="007F4B0A">
        <w:rPr>
          <w:rFonts w:hint="eastAsia"/>
        </w:rPr>
        <w:t>洪水演进类型划分</w:t>
      </w:r>
      <w:bookmarkEnd w:id="343"/>
      <w:ins w:id="344" w:author="智绘未来专利代理" w:date="2021-09-03T10:21:00Z">
        <w:r w:rsidR="00BA7C8C" w:rsidRPr="007F4B0A">
          <w:rPr>
            <w:rFonts w:hint="eastAsia"/>
          </w:rPr>
          <w:t>。</w:t>
        </w:r>
      </w:ins>
      <w:commentRangeEnd w:id="338"/>
      <w:r w:rsidR="00073651">
        <w:rPr>
          <w:rStyle w:val="af1"/>
        </w:rPr>
        <w:commentReference w:id="338"/>
      </w:r>
    </w:p>
    <w:p w14:paraId="50B88AAB" w14:textId="77777777" w:rsidR="00902E63" w:rsidRPr="007F4B0A" w:rsidRDefault="00902E63" w:rsidP="00ED778C">
      <w:pPr>
        <w:pStyle w:val="00"/>
        <w:ind w:firstLine="480"/>
      </w:pPr>
      <w:bookmarkStart w:id="345" w:name="_Hlk81555916"/>
      <w:r w:rsidRPr="007F4B0A">
        <w:rPr>
          <w:rFonts w:hint="eastAsia"/>
        </w:rPr>
        <w:t>洪水演进双线图的进出水曲线不同时刻所在的象限分别代表了不同时刻来水和出水的方向，该信息反映了研究区域内洪水与区域外洪水的交换关系；根据洪水演进双线图，可以对某一区域的洪水过程进行阶段划分，对大多数区域而言，洪水过程可以分为三个阶段，第一个阶段来水量不断增加，且来水速度不断增快，第二个阶段来水速度达到顶峰后开始回落，第三个阶段，滩区内进出水逐渐趋于稳定（如图</w:t>
      </w:r>
      <w:r w:rsidRPr="007F4B0A">
        <w:rPr>
          <w:rFonts w:hint="eastAsia"/>
        </w:rPr>
        <w:t>1</w:t>
      </w:r>
      <w:r w:rsidRPr="007F4B0A">
        <w:rPr>
          <w:rFonts w:hint="eastAsia"/>
        </w:rPr>
        <w:t>所示）。</w:t>
      </w:r>
    </w:p>
    <w:p w14:paraId="52AC94D7" w14:textId="77777777" w:rsidR="00902E63" w:rsidRPr="007F4B0A" w:rsidRDefault="00902E63" w:rsidP="00ED778C">
      <w:pPr>
        <w:pStyle w:val="00"/>
        <w:ind w:firstLine="480"/>
      </w:pPr>
      <w:r w:rsidRPr="007F4B0A">
        <w:rPr>
          <w:rFonts w:hint="eastAsia"/>
        </w:rPr>
        <w:t>根据长垣一滩内部区域洪水演进双线图的绘制结果，总结长垣一滩洪水演进双线图可以分为四种类型，分别为：稳定对称型、旋转对称型、振荡对称型、非对称型。（如图</w:t>
      </w:r>
      <w:r w:rsidRPr="007F4B0A">
        <w:rPr>
          <w:rFonts w:hint="eastAsia"/>
        </w:rPr>
        <w:t>2</w:t>
      </w:r>
      <w:r w:rsidRPr="007F4B0A">
        <w:rPr>
          <w:rFonts w:hint="eastAsia"/>
        </w:rPr>
        <w:t>所示）</w:t>
      </w:r>
    </w:p>
    <w:p w14:paraId="41D6EA53" w14:textId="77777777" w:rsidR="00902E63" w:rsidRPr="007F4B0A" w:rsidRDefault="00902E63" w:rsidP="00ED778C">
      <w:pPr>
        <w:pStyle w:val="00"/>
        <w:ind w:firstLine="480"/>
      </w:pPr>
      <w:r w:rsidRPr="007F4B0A">
        <w:rPr>
          <w:rFonts w:hint="eastAsia"/>
        </w:rPr>
        <w:t>根据模型模拟得到的断面进出水总量结果，分别计算在</w:t>
      </w:r>
      <w:proofErr w:type="gramStart"/>
      <w:r w:rsidRPr="007F4B0A">
        <w:rPr>
          <w:rFonts w:hint="eastAsia"/>
        </w:rPr>
        <w:t>整个洪水</w:t>
      </w:r>
      <w:proofErr w:type="gramEnd"/>
      <w:r w:rsidRPr="007F4B0A">
        <w:rPr>
          <w:rFonts w:hint="eastAsia"/>
        </w:rPr>
        <w:t>期间各个区域的进水总量、出水总量与累积进出水量，并绘制与时间</w:t>
      </w:r>
      <w:r w:rsidRPr="007F4B0A">
        <w:rPr>
          <w:rFonts w:hint="eastAsia"/>
        </w:rPr>
        <w:t>-</w:t>
      </w:r>
      <w:r w:rsidRPr="007F4B0A">
        <w:rPr>
          <w:rFonts w:hint="eastAsia"/>
        </w:rPr>
        <w:t>水量坐标系下，依据水量特征，长垣一滩洪水演进可以划分</w:t>
      </w:r>
      <w:proofErr w:type="gramStart"/>
      <w:r w:rsidRPr="007F4B0A">
        <w:rPr>
          <w:rFonts w:hint="eastAsia"/>
        </w:rPr>
        <w:t>为分为</w:t>
      </w:r>
      <w:proofErr w:type="gramEnd"/>
      <w:r w:rsidRPr="007F4B0A">
        <w:rPr>
          <w:rFonts w:hint="eastAsia"/>
        </w:rPr>
        <w:t>完全行洪</w:t>
      </w:r>
      <w:r w:rsidRPr="007F4B0A">
        <w:t>、</w:t>
      </w:r>
      <w:r w:rsidRPr="007F4B0A">
        <w:rPr>
          <w:rFonts w:hint="eastAsia"/>
        </w:rPr>
        <w:t>趋稳型</w:t>
      </w:r>
      <w:r w:rsidRPr="007F4B0A">
        <w:t>蓄</w:t>
      </w:r>
      <w:r w:rsidRPr="007F4B0A">
        <w:rPr>
          <w:rFonts w:hint="eastAsia"/>
        </w:rPr>
        <w:t>洪</w:t>
      </w:r>
      <w:r w:rsidRPr="007F4B0A">
        <w:t>、</w:t>
      </w:r>
      <w:r w:rsidRPr="007F4B0A">
        <w:rPr>
          <w:rFonts w:hint="eastAsia"/>
        </w:rPr>
        <w:t>增长型蓄洪</w:t>
      </w:r>
      <w:r w:rsidRPr="007F4B0A">
        <w:t>、</w:t>
      </w:r>
      <w:r w:rsidRPr="007F4B0A">
        <w:rPr>
          <w:rFonts w:hint="eastAsia"/>
        </w:rPr>
        <w:t>峰值型</w:t>
      </w:r>
      <w:r w:rsidRPr="007F4B0A">
        <w:t>蓄</w:t>
      </w:r>
      <w:r w:rsidRPr="007F4B0A">
        <w:rPr>
          <w:rFonts w:hint="eastAsia"/>
        </w:rPr>
        <w:t>洪四类，见图</w:t>
      </w:r>
      <w:r w:rsidRPr="007F4B0A">
        <w:rPr>
          <w:rFonts w:hint="eastAsia"/>
        </w:rPr>
        <w:t>3</w:t>
      </w:r>
      <w:r w:rsidRPr="007F4B0A">
        <w:rPr>
          <w:rFonts w:hint="eastAsia"/>
        </w:rPr>
        <w:t>。</w:t>
      </w:r>
    </w:p>
    <w:p w14:paraId="338F3254" w14:textId="676CD0E1" w:rsidR="003C3C98" w:rsidRPr="007F4B0A" w:rsidRDefault="00902E63" w:rsidP="00ED778C">
      <w:pPr>
        <w:pStyle w:val="00"/>
        <w:ind w:firstLine="480"/>
      </w:pPr>
      <w:r w:rsidRPr="007F4B0A">
        <w:rPr>
          <w:rFonts w:hint="eastAsia"/>
        </w:rPr>
        <w:t>完全行洪</w:t>
      </w:r>
      <w:r w:rsidRPr="007F4B0A">
        <w:t>其进水速度与出水速度基本一致，区域内的蓄积水量基本不发生变化。</w:t>
      </w:r>
      <w:r w:rsidRPr="007F4B0A">
        <w:rPr>
          <w:rFonts w:hint="eastAsia"/>
        </w:rPr>
        <w:t>趋稳型</w:t>
      </w:r>
      <w:r w:rsidRPr="007F4B0A">
        <w:t>蓄</w:t>
      </w:r>
      <w:r w:rsidRPr="007F4B0A">
        <w:rPr>
          <w:rFonts w:hint="eastAsia"/>
        </w:rPr>
        <w:t>洪</w:t>
      </w:r>
      <w:r w:rsidRPr="007F4B0A">
        <w:t>具有一定的滞洪能力，洪水进入该区域后，进水速度大于出水速度，蓄积水量不断上升，最终稳定。</w:t>
      </w:r>
      <w:r w:rsidRPr="007F4B0A">
        <w:rPr>
          <w:rFonts w:hint="eastAsia"/>
        </w:rPr>
        <w:t>增长型蓄洪</w:t>
      </w:r>
      <w:r w:rsidRPr="007F4B0A">
        <w:t>进水速度始终大于出水速度，蓄积水量在</w:t>
      </w:r>
      <w:proofErr w:type="gramStart"/>
      <w:r w:rsidRPr="007F4B0A">
        <w:t>整个洪水</w:t>
      </w:r>
      <w:proofErr w:type="gramEnd"/>
      <w:r w:rsidRPr="007F4B0A">
        <w:t>期间不断上升，</w:t>
      </w:r>
      <w:r w:rsidRPr="007F4B0A">
        <w:rPr>
          <w:rFonts w:hint="eastAsia"/>
        </w:rPr>
        <w:t>峰值型</w:t>
      </w:r>
      <w:r w:rsidRPr="007F4B0A">
        <w:t>蓄</w:t>
      </w:r>
      <w:r w:rsidRPr="007F4B0A">
        <w:rPr>
          <w:rFonts w:hint="eastAsia"/>
        </w:rPr>
        <w:t>洪</w:t>
      </w:r>
      <w:r w:rsidRPr="007F4B0A">
        <w:t>进水速度始终大于出水速度，但是在一定的时间范围内，区域内蓄积水量会达到峰值，随后该区域蓄</w:t>
      </w:r>
      <w:proofErr w:type="gramStart"/>
      <w:r w:rsidRPr="007F4B0A">
        <w:t>滞能力</w:t>
      </w:r>
      <w:proofErr w:type="gramEnd"/>
      <w:r w:rsidRPr="007F4B0A">
        <w:t>下降，向</w:t>
      </w:r>
      <w:r w:rsidRPr="007F4B0A">
        <w:rPr>
          <w:rFonts w:hint="eastAsia"/>
        </w:rPr>
        <w:t>趋稳型</w:t>
      </w:r>
      <w:r w:rsidRPr="007F4B0A">
        <w:t>蓄</w:t>
      </w:r>
      <w:r w:rsidRPr="007F4B0A">
        <w:rPr>
          <w:rFonts w:hint="eastAsia"/>
        </w:rPr>
        <w:t>洪</w:t>
      </w:r>
      <w:r w:rsidRPr="007F4B0A">
        <w:t>区转化</w:t>
      </w:r>
      <w:r w:rsidRPr="007F4B0A">
        <w:rPr>
          <w:rFonts w:hint="eastAsia"/>
        </w:rPr>
        <w:t>。</w:t>
      </w:r>
      <w:bookmarkEnd w:id="345"/>
    </w:p>
    <w:bookmarkEnd w:id="307"/>
    <w:p w14:paraId="640FCAC1" w14:textId="662BBD19" w:rsidR="00E84AF8" w:rsidRPr="007F4B0A" w:rsidRDefault="00D95AD5" w:rsidP="00ED778C">
      <w:pPr>
        <w:pStyle w:val="00"/>
        <w:ind w:firstLine="480"/>
      </w:pPr>
      <w:ins w:id="346" w:author="智绘未来专利代理" w:date="2021-09-03T10:21:00Z">
        <w:r w:rsidRPr="007F4B0A">
          <w:rPr>
            <w:rFonts w:hint="eastAsia"/>
          </w:rPr>
          <w:t>本发明的有益效果在于，与现有技术相比，</w:t>
        </w:r>
      </w:ins>
      <w:commentRangeStart w:id="347"/>
      <w:r w:rsidR="00E84AF8" w:rsidRPr="007F4B0A">
        <w:rPr>
          <w:rFonts w:hint="eastAsia"/>
        </w:rPr>
        <w:t>根据双线图的进出水方向情况，分别统计不同区域进水与</w:t>
      </w:r>
      <w:proofErr w:type="gramStart"/>
      <w:r w:rsidR="00E84AF8" w:rsidRPr="007F4B0A">
        <w:rPr>
          <w:rFonts w:hint="eastAsia"/>
        </w:rPr>
        <w:t>出水占区域</w:t>
      </w:r>
      <w:proofErr w:type="gramEnd"/>
      <w:r w:rsidR="00E84AF8" w:rsidRPr="007F4B0A">
        <w:rPr>
          <w:rFonts w:hint="eastAsia"/>
        </w:rPr>
        <w:t>内总进水与出水的比例，可以得到每个区域进水与出水的方向分布情况，将其绘制于玫瑰图中，可以得到双线图表现为进水出水方向均固定（</w:t>
      </w:r>
      <w:proofErr w:type="gramStart"/>
      <w:r w:rsidR="00E84AF8" w:rsidRPr="007F4B0A">
        <w:rPr>
          <w:rFonts w:hint="eastAsia"/>
        </w:rPr>
        <w:t>单稳独立</w:t>
      </w:r>
      <w:proofErr w:type="gramEnd"/>
      <w:r w:rsidR="00E84AF8" w:rsidRPr="007F4B0A">
        <w:rPr>
          <w:rFonts w:hint="eastAsia"/>
        </w:rPr>
        <w:t>型）、进水出水一者变化一者固定（</w:t>
      </w:r>
      <w:proofErr w:type="gramStart"/>
      <w:r w:rsidR="00E84AF8" w:rsidRPr="007F4B0A">
        <w:rPr>
          <w:rFonts w:hint="eastAsia"/>
        </w:rPr>
        <w:t>单变独</w:t>
      </w:r>
      <w:r w:rsidR="00E84AF8" w:rsidRPr="007F4B0A">
        <w:rPr>
          <w:rFonts w:hint="eastAsia"/>
        </w:rPr>
        <w:lastRenderedPageBreak/>
        <w:t>立</w:t>
      </w:r>
      <w:proofErr w:type="gramEnd"/>
      <w:r w:rsidR="00E84AF8" w:rsidRPr="007F4B0A">
        <w:rPr>
          <w:rFonts w:hint="eastAsia"/>
        </w:rPr>
        <w:t>型）、进出水方向均不固定但不相互交叉（双变独立型）、进出水方向存在交叉（双变交叉型），四种情况</w:t>
      </w:r>
      <w:del w:id="348" w:author="智绘未来专利代理" w:date="2021-09-03T10:21:00Z">
        <w:r w:rsidR="00D31AA5">
          <w:rPr>
            <w:rFonts w:hint="eastAsia"/>
          </w:rPr>
          <w:delText>，</w:delText>
        </w:r>
      </w:del>
      <w:ins w:id="349" w:author="智绘未来专利代理" w:date="2021-09-03T10:21:00Z">
        <w:r w:rsidR="00E84AF8" w:rsidRPr="007F4B0A">
          <w:rPr>
            <w:rFonts w:hint="eastAsia"/>
          </w:rPr>
          <w:t>。</w:t>
        </w:r>
      </w:ins>
      <w:commentRangeEnd w:id="347"/>
      <w:r w:rsidR="00D52330">
        <w:rPr>
          <w:rStyle w:val="af1"/>
        </w:rPr>
        <w:commentReference w:id="347"/>
      </w:r>
    </w:p>
    <w:p w14:paraId="25627688" w14:textId="79E1BCAA" w:rsidR="00D95AD5" w:rsidRPr="007F4B0A" w:rsidRDefault="001B20FD" w:rsidP="00ED778C">
      <w:pPr>
        <w:pStyle w:val="00"/>
        <w:ind w:firstLine="480"/>
      </w:pPr>
      <w:r w:rsidRPr="007F4B0A">
        <w:rPr>
          <w:rFonts w:hint="eastAsia"/>
        </w:rPr>
        <w:t>通过上述方式，本发明可以得到滩区内洪水演进方式的水量与方向特征，</w:t>
      </w:r>
      <w:proofErr w:type="gramStart"/>
      <w:r w:rsidRPr="007F4B0A">
        <w:rPr>
          <w:rFonts w:hint="eastAsia"/>
        </w:rPr>
        <w:t>可以为滩区内</w:t>
      </w:r>
      <w:proofErr w:type="gramEnd"/>
      <w:r w:rsidRPr="007F4B0A">
        <w:rPr>
          <w:rFonts w:hint="eastAsia"/>
        </w:rPr>
        <w:t>局部地区的防洪策略制订提供指导。同时，本</w:t>
      </w:r>
      <w:proofErr w:type="gramStart"/>
      <w:r w:rsidRPr="007F4B0A">
        <w:rPr>
          <w:rFonts w:hint="eastAsia"/>
        </w:rPr>
        <w:t>发明对滩区内</w:t>
      </w:r>
      <w:proofErr w:type="gramEnd"/>
      <w:r w:rsidRPr="007F4B0A">
        <w:rPr>
          <w:rFonts w:hint="eastAsia"/>
        </w:rPr>
        <w:t>洪水演进方式的呈现方式，可以帮助研究者更加深入的探究不同工程措施、地形、土地利用方式等如何改变洪水在滩区内的演进特征，发挥滩区的不同功能</w:t>
      </w:r>
      <w:r w:rsidR="00D95AD5" w:rsidRPr="007F4B0A">
        <w:rPr>
          <w:rFonts w:hint="eastAsia"/>
        </w:rPr>
        <w:t>。</w:t>
      </w:r>
    </w:p>
    <w:p w14:paraId="56E5CD99" w14:textId="07D1142A" w:rsidR="00241BF9" w:rsidRPr="007F4B0A" w:rsidRDefault="0011380D" w:rsidP="00ED778C">
      <w:pPr>
        <w:pStyle w:val="00"/>
        <w:ind w:firstLine="480"/>
      </w:pPr>
      <w:del w:id="350" w:author="智绘未来专利代理" w:date="2021-09-03T10:21:00Z">
        <w:r>
          <w:rPr>
            <w:rFonts w:hint="eastAsia"/>
          </w:rPr>
          <w:delText>以上所述仅为</w:delText>
        </w:r>
      </w:del>
      <w:r w:rsidR="00241BF9" w:rsidRPr="007F4B0A">
        <w:rPr>
          <w:rFonts w:hint="eastAsia"/>
        </w:rPr>
        <w:t>本发明</w:t>
      </w:r>
      <w:del w:id="351" w:author="智绘未来专利代理" w:date="2021-09-03T10:21:00Z">
        <w:r>
          <w:rPr>
            <w:rFonts w:hint="eastAsia"/>
          </w:rPr>
          <w:delText>最佳</w:delText>
        </w:r>
      </w:del>
      <w:ins w:id="352" w:author="智绘未来专利代理" w:date="2021-09-03T10:21:00Z">
        <w:r w:rsidR="00241BF9" w:rsidRPr="007F4B0A">
          <w:rPr>
            <w:rFonts w:hint="eastAsia"/>
          </w:rPr>
          <w:t>申请人结合说明书附图对本发明</w:t>
        </w:r>
      </w:ins>
      <w:r w:rsidR="00241BF9" w:rsidRPr="007F4B0A">
        <w:rPr>
          <w:rFonts w:hint="eastAsia"/>
        </w:rPr>
        <w:t>的实施</w:t>
      </w:r>
      <w:del w:id="353" w:author="智绘未来专利代理" w:date="2021-09-03T10:21:00Z">
        <w:r>
          <w:rPr>
            <w:rFonts w:hint="eastAsia"/>
          </w:rPr>
          <w:delText>例，对于</w:delText>
        </w:r>
      </w:del>
      <w:ins w:id="354" w:author="智绘未来专利代理" w:date="2021-09-03T10:21:00Z">
        <w:r w:rsidR="00241BF9" w:rsidRPr="007F4B0A">
          <w:rPr>
            <w:rFonts w:hint="eastAsia"/>
          </w:rPr>
          <w:t>示例做了详细的说明与描述，但是</w:t>
        </w:r>
      </w:ins>
      <w:r w:rsidR="00241BF9" w:rsidRPr="007F4B0A">
        <w:rPr>
          <w:rFonts w:hint="eastAsia"/>
        </w:rPr>
        <w:t>本领域</w:t>
      </w:r>
      <w:del w:id="355" w:author="智绘未来专利代理" w:date="2021-09-03T10:21:00Z">
        <w:r>
          <w:rPr>
            <w:rFonts w:hint="eastAsia"/>
          </w:rPr>
          <w:delText>的</w:delText>
        </w:r>
      </w:del>
      <w:r w:rsidR="00241BF9" w:rsidRPr="007F4B0A">
        <w:rPr>
          <w:rFonts w:hint="eastAsia"/>
        </w:rPr>
        <w:t>技术人员</w:t>
      </w:r>
      <w:del w:id="356" w:author="智绘未来专利代理" w:date="2021-09-03T10:21:00Z">
        <w:r>
          <w:rPr>
            <w:rFonts w:hint="eastAsia"/>
          </w:rPr>
          <w:delText>来说，本发明可以在数据获取，断面设置等方面有各种更改和变化。凡在</w:delText>
        </w:r>
      </w:del>
      <w:ins w:id="357" w:author="智绘未来专利代理" w:date="2021-09-03T10:21:00Z">
        <w:r w:rsidR="00241BF9" w:rsidRPr="007F4B0A">
          <w:rPr>
            <w:rFonts w:hint="eastAsia"/>
          </w:rPr>
          <w:t>应该理解，以上实施示例仅为本发明的优选实施方案，详尽的说明只是为了帮助读者更好地理解</w:t>
        </w:r>
      </w:ins>
      <w:r w:rsidR="00241BF9" w:rsidRPr="007F4B0A">
        <w:rPr>
          <w:rFonts w:hint="eastAsia"/>
        </w:rPr>
        <w:t>本发明精神</w:t>
      </w:r>
      <w:del w:id="358" w:author="智绘未来专利代理" w:date="2021-09-03T10:21:00Z">
        <w:r>
          <w:rPr>
            <w:rFonts w:hint="eastAsia"/>
          </w:rPr>
          <w:delText>和原则内，</w:delText>
        </w:r>
      </w:del>
      <w:ins w:id="359" w:author="智绘未来专利代理" w:date="2021-09-03T10:21:00Z">
        <w:r w:rsidR="00241BF9" w:rsidRPr="007F4B0A">
          <w:rPr>
            <w:rFonts w:hint="eastAsia"/>
          </w:rPr>
          <w:t>，而并非对本发明保护范围的限制，相反，任何基于本发明的发明精神</w:t>
        </w:r>
      </w:ins>
      <w:r w:rsidR="00241BF9" w:rsidRPr="007F4B0A">
        <w:rPr>
          <w:rFonts w:hint="eastAsia"/>
        </w:rPr>
        <w:t>所作的任何</w:t>
      </w:r>
      <w:del w:id="360" w:author="智绘未来专利代理" w:date="2021-09-03T10:21:00Z">
        <w:r>
          <w:rPr>
            <w:rFonts w:hint="eastAsia"/>
          </w:rPr>
          <w:delText>修改、等同替换、</w:delText>
        </w:r>
      </w:del>
      <w:r w:rsidR="00241BF9" w:rsidRPr="007F4B0A">
        <w:rPr>
          <w:rFonts w:hint="eastAsia"/>
        </w:rPr>
        <w:t>改进</w:t>
      </w:r>
      <w:del w:id="361" w:author="智绘未来专利代理" w:date="2021-09-03T10:21:00Z">
        <w:r>
          <w:rPr>
            <w:rFonts w:hint="eastAsia"/>
          </w:rPr>
          <w:delText>等，均应包含</w:delText>
        </w:r>
      </w:del>
      <w:ins w:id="362" w:author="智绘未来专利代理" w:date="2021-09-03T10:21:00Z">
        <w:r w:rsidR="00241BF9" w:rsidRPr="007F4B0A">
          <w:rPr>
            <w:rFonts w:hint="eastAsia"/>
          </w:rPr>
          <w:t>或修饰都应当落</w:t>
        </w:r>
      </w:ins>
      <w:r w:rsidR="00241BF9" w:rsidRPr="007F4B0A">
        <w:rPr>
          <w:rFonts w:hint="eastAsia"/>
        </w:rPr>
        <w:t>在本发明的保护范围之内。</w:t>
      </w:r>
    </w:p>
    <w:p w14:paraId="45D23191" w14:textId="77777777" w:rsidR="00241BF9" w:rsidRPr="00241BF9" w:rsidRDefault="00241BF9" w:rsidP="00ED778C">
      <w:pPr>
        <w:pStyle w:val="00"/>
        <w:ind w:firstLine="480"/>
      </w:pPr>
    </w:p>
    <w:p w14:paraId="1B7788A4" w14:textId="786D2C68"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4B3D6A" w14:paraId="301D52AA" w14:textId="77777777" w:rsidTr="00C7412B">
        <w:tc>
          <w:tcPr>
            <w:tcW w:w="5000" w:type="pct"/>
          </w:tcPr>
          <w:p w14:paraId="58898E1A" w14:textId="54523194" w:rsidR="00BD1EF3" w:rsidRPr="004B3D6A" w:rsidRDefault="00BD1EF3" w:rsidP="00C7412B">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14:paraId="5EB5478A" w14:textId="328188A6" w:rsidR="00BD1EF3" w:rsidRDefault="00BD1EF3" w:rsidP="00D04FDC">
      <w:pPr>
        <w:jc w:val="center"/>
        <w:rPr>
          <w:ins w:id="363" w:author="智绘未来专利代理" w:date="2021-09-03T10:21:00Z"/>
        </w:rPr>
      </w:pPr>
    </w:p>
    <w:p w14:paraId="2E641110" w14:textId="123BE88A" w:rsidR="00951603" w:rsidRPr="00D04FDC" w:rsidRDefault="003E0FF6" w:rsidP="00D04FDC">
      <w:pPr>
        <w:jc w:val="center"/>
        <w:rPr>
          <w:ins w:id="364" w:author="智绘未来专利代理" w:date="2021-09-03T10:21:00Z"/>
        </w:rPr>
      </w:pPr>
      <w:ins w:id="365" w:author="智绘未来专利代理" w:date="2021-09-03T10:21:00Z">
        <w:r w:rsidRPr="00087084">
          <w:rPr>
            <w:noProof/>
          </w:rPr>
          <w:drawing>
            <wp:inline distT="0" distB="0" distL="0" distR="0" wp14:anchorId="020965CF" wp14:editId="1C1950C2">
              <wp:extent cx="4019550" cy="31750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9550" cy="3175000"/>
                      </a:xfrm>
                      <a:prstGeom prst="rect">
                        <a:avLst/>
                      </a:prstGeom>
                      <a:noFill/>
                      <a:ln>
                        <a:noFill/>
                      </a:ln>
                    </pic:spPr>
                  </pic:pic>
                </a:graphicData>
              </a:graphic>
            </wp:inline>
          </w:drawing>
        </w:r>
      </w:ins>
    </w:p>
    <w:p w14:paraId="5D56943E" w14:textId="5BE188E3" w:rsidR="00516458" w:rsidRDefault="00D04FDC" w:rsidP="002C172F">
      <w:pPr>
        <w:jc w:val="center"/>
        <w:rPr>
          <w:ins w:id="366" w:author="智绘未来专利代理" w:date="2021-09-03T10:21:00Z"/>
          <w:rFonts w:eastAsia="黑体"/>
          <w:b/>
          <w:bCs/>
          <w:sz w:val="24"/>
        </w:rPr>
      </w:pPr>
      <w:commentRangeStart w:id="367"/>
      <w:commentRangeStart w:id="368"/>
      <w:ins w:id="369" w:author="智绘未来专利代理" w:date="2021-09-03T10:21:00Z">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897DA7">
          <w:rPr>
            <w:rFonts w:eastAsia="黑体"/>
            <w:b/>
            <w:bCs/>
            <w:noProof/>
            <w:sz w:val="24"/>
          </w:rPr>
          <w:t>1</w:t>
        </w:r>
        <w:r w:rsidRPr="002C172F">
          <w:rPr>
            <w:rFonts w:eastAsia="黑体"/>
            <w:b/>
            <w:bCs/>
            <w:sz w:val="24"/>
          </w:rPr>
          <w:fldChar w:fldCharType="end"/>
        </w:r>
        <w:commentRangeEnd w:id="367"/>
        <w:r w:rsidR="00F43887">
          <w:rPr>
            <w:rStyle w:val="af1"/>
          </w:rPr>
          <w:commentReference w:id="367"/>
        </w:r>
      </w:ins>
      <w:commentRangeEnd w:id="368"/>
      <w:r w:rsidR="00AB4025">
        <w:rPr>
          <w:rStyle w:val="af1"/>
        </w:rPr>
        <w:commentReference w:id="368"/>
      </w:r>
    </w:p>
    <w:p w14:paraId="048D2297" w14:textId="77777777" w:rsidR="007712EB" w:rsidRDefault="007712EB" w:rsidP="002C172F">
      <w:pPr>
        <w:jc w:val="center"/>
        <w:rPr>
          <w:ins w:id="370" w:author="智绘未来专利代理" w:date="2021-09-03T10:21:00Z"/>
          <w:rFonts w:eastAsia="黑体"/>
          <w:b/>
          <w:bCs/>
          <w:sz w:val="24"/>
        </w:rPr>
      </w:pPr>
    </w:p>
    <w:p w14:paraId="73FD649D" w14:textId="63728317" w:rsidR="00920FEE" w:rsidRDefault="00951603" w:rsidP="002C172F">
      <w:pPr>
        <w:jc w:val="center"/>
        <w:rPr>
          <w:ins w:id="371" w:author="智绘未来专利代理" w:date="2021-09-03T10:21:00Z"/>
          <w:rFonts w:eastAsia="黑体"/>
          <w:b/>
          <w:bCs/>
          <w:sz w:val="24"/>
        </w:rPr>
      </w:pPr>
      <w:ins w:id="372" w:author="智绘未来专利代理" w:date="2021-09-03T10:21:00Z">
        <w:r>
          <w:rPr>
            <w:rFonts w:hint="eastAsia"/>
            <w:noProof/>
          </w:rPr>
          <w:drawing>
            <wp:inline distT="0" distB="0" distL="0" distR="0" wp14:anchorId="0962F054" wp14:editId="1440D7E9">
              <wp:extent cx="5274310" cy="2044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44065"/>
                      </a:xfrm>
                      <a:prstGeom prst="rect">
                        <a:avLst/>
                      </a:prstGeom>
                      <a:noFill/>
                      <a:ln>
                        <a:noFill/>
                      </a:ln>
                    </pic:spPr>
                  </pic:pic>
                </a:graphicData>
              </a:graphic>
            </wp:inline>
          </w:drawing>
        </w:r>
      </w:ins>
    </w:p>
    <w:p w14:paraId="6039D5BA" w14:textId="58B30D5F" w:rsidR="00516458" w:rsidRDefault="00D04FDC" w:rsidP="002C172F">
      <w:pPr>
        <w:jc w:val="center"/>
        <w:rPr>
          <w:ins w:id="373" w:author="智绘未来专利代理" w:date="2021-09-03T10:21:00Z"/>
          <w:rFonts w:eastAsia="黑体"/>
          <w:b/>
          <w:bCs/>
          <w:sz w:val="24"/>
        </w:rPr>
      </w:pPr>
      <w:ins w:id="374" w:author="智绘未来专利代理" w:date="2021-09-03T10:21:00Z">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897DA7">
          <w:rPr>
            <w:rFonts w:eastAsia="黑体"/>
            <w:b/>
            <w:bCs/>
            <w:noProof/>
            <w:sz w:val="24"/>
          </w:rPr>
          <w:t>2</w:t>
        </w:r>
        <w:r w:rsidRPr="002C172F">
          <w:rPr>
            <w:rFonts w:eastAsia="黑体"/>
            <w:b/>
            <w:bCs/>
            <w:sz w:val="24"/>
          </w:rPr>
          <w:fldChar w:fldCharType="end"/>
        </w:r>
      </w:ins>
    </w:p>
    <w:p w14:paraId="558AC47E" w14:textId="3AEEBCCE" w:rsidR="007712EB" w:rsidRDefault="007712EB" w:rsidP="002C172F">
      <w:pPr>
        <w:jc w:val="center"/>
        <w:rPr>
          <w:ins w:id="375" w:author="智绘未来专利代理" w:date="2021-09-03T10:21:00Z"/>
          <w:rFonts w:eastAsia="黑体"/>
          <w:b/>
          <w:bCs/>
          <w:sz w:val="24"/>
        </w:rPr>
      </w:pPr>
    </w:p>
    <w:p w14:paraId="73CE00ED" w14:textId="7CA4A6B5" w:rsidR="00897DA7" w:rsidRDefault="00897DA7" w:rsidP="002C172F">
      <w:pPr>
        <w:jc w:val="center"/>
        <w:rPr>
          <w:ins w:id="376" w:author="智绘未来专利代理" w:date="2021-09-03T10:21:00Z"/>
          <w:rFonts w:eastAsia="黑体"/>
          <w:b/>
          <w:bCs/>
          <w:sz w:val="24"/>
        </w:rPr>
      </w:pPr>
      <w:commentRangeStart w:id="377"/>
      <w:ins w:id="378" w:author="智绘未来专利代理" w:date="2021-09-03T10:21:00Z">
        <w:r>
          <w:rPr>
            <w:rFonts w:eastAsia="黑体" w:hint="eastAsia"/>
            <w:b/>
            <w:bCs/>
            <w:sz w:val="24"/>
          </w:rPr>
          <w:t>【】</w:t>
        </w:r>
        <w:commentRangeEnd w:id="377"/>
        <w:r>
          <w:rPr>
            <w:rStyle w:val="af1"/>
          </w:rPr>
          <w:commentReference w:id="377"/>
        </w:r>
      </w:ins>
    </w:p>
    <w:p w14:paraId="61852609" w14:textId="48DB1866" w:rsidR="00897DA7" w:rsidRDefault="00897DA7" w:rsidP="00897DA7">
      <w:pPr>
        <w:jc w:val="center"/>
        <w:rPr>
          <w:ins w:id="379" w:author="智绘未来专利代理" w:date="2021-09-03T10:21:00Z"/>
          <w:rFonts w:eastAsia="黑体"/>
          <w:b/>
          <w:bCs/>
          <w:sz w:val="24"/>
        </w:rPr>
      </w:pPr>
      <w:ins w:id="380" w:author="智绘未来专利代理" w:date="2021-09-03T10:21:00Z">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Pr>
            <w:rFonts w:eastAsia="黑体"/>
            <w:b/>
            <w:bCs/>
            <w:noProof/>
            <w:sz w:val="24"/>
          </w:rPr>
          <w:t>3</w:t>
        </w:r>
        <w:r w:rsidRPr="002C172F">
          <w:rPr>
            <w:rFonts w:eastAsia="黑体"/>
            <w:b/>
            <w:bCs/>
            <w:sz w:val="24"/>
          </w:rPr>
          <w:fldChar w:fldCharType="end"/>
        </w:r>
      </w:ins>
    </w:p>
    <w:p w14:paraId="305C432D" w14:textId="77777777" w:rsidR="00897DA7" w:rsidRDefault="00897DA7" w:rsidP="002C172F">
      <w:pPr>
        <w:jc w:val="center"/>
        <w:rPr>
          <w:ins w:id="381" w:author="智绘未来专利代理" w:date="2021-09-03T10:21:00Z"/>
          <w:rFonts w:eastAsia="黑体"/>
          <w:b/>
          <w:bCs/>
          <w:sz w:val="24"/>
        </w:rPr>
      </w:pPr>
    </w:p>
    <w:p w14:paraId="1F3595C8" w14:textId="03347486" w:rsidR="00C35F92" w:rsidRDefault="00C35F92"/>
    <w:sectPr w:rsidR="00C35F92" w:rsidSect="00ED778C">
      <w:headerReference w:type="even" r:id="rId29"/>
      <w:footerReference w:type="even" r:id="rId30"/>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6" w:author="智绘未来专利代理" w:date="2021-09-03T10:18:00Z" w:initials="智绘未来专利代理">
    <w:p w14:paraId="106FBA3C" w14:textId="1D979719" w:rsidR="00A0200B" w:rsidRDefault="00A0200B">
      <w:pPr>
        <w:pStyle w:val="af2"/>
      </w:pPr>
      <w:r>
        <w:rPr>
          <w:rStyle w:val="af1"/>
        </w:rPr>
        <w:annotationRef/>
      </w:r>
      <w:r>
        <w:rPr>
          <w:rFonts w:hint="eastAsia"/>
        </w:rPr>
        <w:t>待技术方案厘清后代理人整理。</w:t>
      </w:r>
    </w:p>
  </w:comment>
  <w:comment w:id="102" w:author="智绘未来专利代理" w:date="2021-09-03T10:18:00Z" w:initials="智绘未来专利代理">
    <w:p w14:paraId="5FEE7C81" w14:textId="3028D940" w:rsidR="00CC20AE" w:rsidRPr="00CC20AE" w:rsidRDefault="00CC20AE">
      <w:pPr>
        <w:pStyle w:val="af2"/>
      </w:pPr>
      <w:r>
        <w:rPr>
          <w:rStyle w:val="af1"/>
        </w:rPr>
        <w:annotationRef/>
      </w:r>
      <w:r>
        <w:rPr>
          <w:rStyle w:val="af1"/>
        </w:rPr>
        <w:annotationRef/>
      </w:r>
      <w:r>
        <w:rPr>
          <w:rFonts w:hint="eastAsia"/>
        </w:rPr>
        <w:t>待技术方案厘清后代理人整理。</w:t>
      </w:r>
    </w:p>
  </w:comment>
  <w:comment w:id="112" w:author="北京智绘未来" w:date="2021-09-04T17:22:00Z" w:initials="zhwl">
    <w:p w14:paraId="13DB8971" w14:textId="5BB33877" w:rsidR="00D629B7" w:rsidRDefault="00D629B7">
      <w:pPr>
        <w:pStyle w:val="af2"/>
        <w:rPr>
          <w:rFonts w:hint="eastAsia"/>
        </w:rPr>
      </w:pPr>
      <w:r>
        <w:rPr>
          <w:rStyle w:val="af1"/>
        </w:rPr>
        <w:annotationRef/>
      </w:r>
      <w:r w:rsidR="00807E86">
        <w:rPr>
          <w:rFonts w:hint="eastAsia"/>
        </w:rPr>
        <w:t>我撰写中存在的问题：</w:t>
      </w:r>
      <w:r>
        <w:rPr>
          <w:rFonts w:hint="eastAsia"/>
        </w:rPr>
        <w:t>忘记修改这部分内容。</w:t>
      </w:r>
    </w:p>
  </w:comment>
  <w:comment w:id="119" w:author="智绘未来专利代理" w:date="2021-09-03T08:44:00Z" w:initials="智绘未来专利代理">
    <w:p w14:paraId="3D711158" w14:textId="0E23CA28" w:rsidR="004B2F7F" w:rsidRDefault="004B2F7F" w:rsidP="004B2F7F">
      <w:pPr>
        <w:pStyle w:val="af2"/>
      </w:pPr>
      <w:r>
        <w:rPr>
          <w:rFonts w:hint="eastAsia"/>
        </w:rPr>
        <w:t>1</w:t>
      </w:r>
      <w:r>
        <w:rPr>
          <w:rFonts w:hint="eastAsia"/>
        </w:rPr>
        <w:t>、</w:t>
      </w:r>
      <w:r>
        <w:rPr>
          <w:rStyle w:val="af1"/>
        </w:rPr>
        <w:annotationRef/>
      </w:r>
      <w:r>
        <w:rPr>
          <w:rFonts w:hint="eastAsia"/>
        </w:rPr>
        <w:t>请在【】评述</w:t>
      </w:r>
      <w:proofErr w:type="gramStart"/>
      <w:r>
        <w:rPr>
          <w:rFonts w:hint="eastAsia"/>
        </w:rPr>
        <w:t>该现有</w:t>
      </w:r>
      <w:proofErr w:type="gramEnd"/>
      <w:r>
        <w:rPr>
          <w:rFonts w:hint="eastAsia"/>
        </w:rPr>
        <w:t>技术文件</w:t>
      </w:r>
      <w:r>
        <w:rPr>
          <w:rFonts w:hint="eastAsia"/>
        </w:rPr>
        <w:t>1</w:t>
      </w:r>
      <w:r>
        <w:rPr>
          <w:rFonts w:hint="eastAsia"/>
        </w:rPr>
        <w:t>存在的缺点，而这个缺点正好是本发明能够解决的，即本发明能够取得的有益效果。既可以是对比文件</w:t>
      </w:r>
      <w:r>
        <w:rPr>
          <w:rFonts w:hint="eastAsia"/>
        </w:rPr>
        <w:t>1</w:t>
      </w:r>
      <w:r>
        <w:rPr>
          <w:rFonts w:hint="eastAsia"/>
        </w:rPr>
        <w:t>技术方案的缺点，也可以上位为相同技术路线的缺点。例如，此处既可以针对对比文件</w:t>
      </w:r>
      <w:r>
        <w:rPr>
          <w:rFonts w:hint="eastAsia"/>
        </w:rPr>
        <w:t>1</w:t>
      </w:r>
      <w:r>
        <w:rPr>
          <w:rFonts w:hint="eastAsia"/>
        </w:rPr>
        <w:t>某个技术手段的评述，也可以是技术路线整体缺点的评述。</w:t>
      </w:r>
      <w:proofErr w:type="gramStart"/>
      <w:r>
        <w:rPr>
          <w:rFonts w:hint="eastAsia"/>
        </w:rPr>
        <w:t>若是就是</w:t>
      </w:r>
      <w:proofErr w:type="gramEnd"/>
      <w:r>
        <w:rPr>
          <w:rFonts w:hint="eastAsia"/>
        </w:rPr>
        <w:t>下方一段的内容，有补充也可以增加进来，以对比文件</w:t>
      </w:r>
      <w:r>
        <w:rPr>
          <w:rFonts w:hint="eastAsia"/>
        </w:rPr>
        <w:t>1</w:t>
      </w:r>
      <w:r>
        <w:rPr>
          <w:rFonts w:hint="eastAsia"/>
        </w:rPr>
        <w:t>为评述基础，指向性更强一些。</w:t>
      </w:r>
    </w:p>
    <w:p w14:paraId="31286319" w14:textId="43E09B40" w:rsidR="004B2F7F" w:rsidRDefault="004B2F7F" w:rsidP="004B2F7F">
      <w:pPr>
        <w:pStyle w:val="af2"/>
      </w:pPr>
      <w:r>
        <w:rPr>
          <w:rFonts w:hint="eastAsia"/>
        </w:rPr>
        <w:t>2</w:t>
      </w:r>
      <w:r>
        <w:rPr>
          <w:rFonts w:hint="eastAsia"/>
        </w:rPr>
        <w:t>、这么做的理由如下，背景技术虽然不是本发明技术方案的一部分，但是仍然非常重要，在这部分内容中，较佳的方式为通过评述现有技术缺点，引出本发明要解决的技术问题，并且能够有针对性地在后文中强调本发明的有益效果。专利局一般不会使用背景技术使用过的现有技术文件来进行评述，也是我方主动采用的一种规避手段。</w:t>
      </w:r>
    </w:p>
  </w:comment>
  <w:comment w:id="120" w:author="北京智绘未来" w:date="2021-09-04T17:24:00Z" w:initials="zhwl">
    <w:p w14:paraId="4C5E7CE1" w14:textId="36BF6F03" w:rsidR="00D629B7" w:rsidRDefault="00D629B7">
      <w:pPr>
        <w:pStyle w:val="af2"/>
        <w:rPr>
          <w:rFonts w:hint="eastAsia"/>
        </w:rPr>
      </w:pPr>
      <w:r>
        <w:rPr>
          <w:rStyle w:val="af1"/>
        </w:rPr>
        <w:annotationRef/>
      </w:r>
      <w:r>
        <w:rPr>
          <w:rFonts w:hint="eastAsia"/>
        </w:rPr>
        <w:t>张老师，没有理解这里选择这个</w:t>
      </w:r>
      <w:r w:rsidR="003B6521">
        <w:rPr>
          <w:rFonts w:hint="eastAsia"/>
        </w:rPr>
        <w:t>现有技术</w:t>
      </w:r>
      <w:r>
        <w:rPr>
          <w:rFonts w:hint="eastAsia"/>
        </w:rPr>
        <w:t>文件的理由，</w:t>
      </w:r>
      <w:r w:rsidR="003B6521">
        <w:rPr>
          <w:rFonts w:hint="eastAsia"/>
        </w:rPr>
        <w:t>什么样的</w:t>
      </w:r>
      <w:r w:rsidR="003B6521">
        <w:rPr>
          <w:rFonts w:hint="eastAsia"/>
        </w:rPr>
        <w:t>现有技术文件</w:t>
      </w:r>
      <w:r w:rsidR="003B6521">
        <w:rPr>
          <w:rFonts w:hint="eastAsia"/>
        </w:rPr>
        <w:t>可以</w:t>
      </w:r>
      <w:proofErr w:type="gramStart"/>
      <w:r w:rsidR="003B6521">
        <w:rPr>
          <w:rFonts w:hint="eastAsia"/>
        </w:rPr>
        <w:t>放进放进</w:t>
      </w:r>
      <w:proofErr w:type="gramEnd"/>
      <w:r w:rsidR="003B6521">
        <w:rPr>
          <w:rFonts w:hint="eastAsia"/>
        </w:rPr>
        <w:t>技术背景里？</w:t>
      </w:r>
    </w:p>
  </w:comment>
  <w:comment w:id="125" w:author="智绘未来专利代理" w:date="2021-09-03T10:24:00Z" w:initials="智绘未来专利代理">
    <w:p w14:paraId="34AA096D" w14:textId="52BF93E3" w:rsidR="00ED778C" w:rsidRDefault="00ED778C">
      <w:pPr>
        <w:pStyle w:val="af2"/>
      </w:pPr>
      <w:r>
        <w:rPr>
          <w:rStyle w:val="af1"/>
        </w:rPr>
        <w:annotationRef/>
      </w:r>
      <w:r>
        <w:rPr>
          <w:rFonts w:hint="eastAsia"/>
        </w:rPr>
        <w:t>并未删除，移动至后文。</w:t>
      </w:r>
    </w:p>
  </w:comment>
  <w:comment w:id="131" w:author="智绘未来专利代理" w:date="2021-09-03T10:25:00Z" w:initials="智绘未来专利代理">
    <w:p w14:paraId="6AD78175" w14:textId="6A17BDC4" w:rsidR="00ED778C" w:rsidRDefault="00ED778C">
      <w:pPr>
        <w:pStyle w:val="af2"/>
      </w:pPr>
      <w:r>
        <w:rPr>
          <w:rStyle w:val="af1"/>
        </w:rPr>
        <w:annotationRef/>
      </w:r>
      <w:r>
        <w:rPr>
          <w:rFonts w:hint="eastAsia"/>
        </w:rPr>
        <w:t>并未删除，移动至后文。</w:t>
      </w:r>
    </w:p>
  </w:comment>
  <w:comment w:id="162" w:author="北京智绘未来" w:date="2021-09-04T17:47:00Z" w:initials="zhwl">
    <w:p w14:paraId="390C7974" w14:textId="196388E9" w:rsidR="00807E86" w:rsidRDefault="00807E86">
      <w:pPr>
        <w:pStyle w:val="af2"/>
        <w:rPr>
          <w:rFonts w:hint="eastAsia"/>
        </w:rPr>
      </w:pPr>
      <w:r>
        <w:rPr>
          <w:rStyle w:val="af1"/>
        </w:rPr>
        <w:annotationRef/>
      </w:r>
      <w:r>
        <w:rPr>
          <w:rFonts w:hint="eastAsia"/>
        </w:rPr>
        <w:t>我撰写中存在的问题</w:t>
      </w:r>
      <w:r>
        <w:rPr>
          <w:rFonts w:hint="eastAsia"/>
        </w:rPr>
        <w:t>：没有仔细整理发明内容并且修改发明人交底书中的内容但是并未告知发明人</w:t>
      </w:r>
    </w:p>
  </w:comment>
  <w:comment w:id="145" w:author="智绘未来专利代理" w:date="2021-09-03T10:25:00Z" w:initials="智绘未来专利代理">
    <w:p w14:paraId="2BD7FE37" w14:textId="491A8D0D" w:rsidR="00ED778C" w:rsidRDefault="00ED778C">
      <w:pPr>
        <w:pStyle w:val="af2"/>
      </w:pPr>
      <w:r>
        <w:rPr>
          <w:rStyle w:val="af1"/>
        </w:rPr>
        <w:annotationRef/>
      </w:r>
      <w:r>
        <w:rPr>
          <w:rFonts w:hint="eastAsia"/>
        </w:rPr>
        <w:t>并未删除，移动至后文。</w:t>
      </w:r>
    </w:p>
  </w:comment>
  <w:comment w:id="180" w:author="智绘未来专利代理" w:date="2021-09-03T09:11:00Z" w:initials="智绘未来专利代理">
    <w:p w14:paraId="11FB178F" w14:textId="7050BDA7" w:rsidR="004F4B9D" w:rsidRDefault="004F4B9D" w:rsidP="004F4B9D">
      <w:pPr>
        <w:pStyle w:val="af2"/>
      </w:pPr>
      <w:r>
        <w:rPr>
          <w:rStyle w:val="af1"/>
        </w:rPr>
        <w:annotationRef/>
      </w:r>
      <w:r>
        <w:rPr>
          <w:rFonts w:hint="eastAsia"/>
        </w:rPr>
        <w:t>1</w:t>
      </w:r>
      <w:r>
        <w:rPr>
          <w:rFonts w:hint="eastAsia"/>
        </w:rPr>
        <w:t>、作为一个总的撰写思路，按照专利审查指南第二部分第二章的规定，方法发明的技术方案为包括有时间过程要素的活动。因此，对于方法类的发明，我们组织撰写技术方案的方式通常为，步骤</w:t>
      </w:r>
      <w:r>
        <w:rPr>
          <w:rFonts w:hint="eastAsia"/>
        </w:rPr>
        <w:t>1</w:t>
      </w:r>
      <w:r>
        <w:rPr>
          <w:rFonts w:hint="eastAsia"/>
        </w:rPr>
        <w:t>，…；步骤</w:t>
      </w:r>
      <w:r>
        <w:rPr>
          <w:rFonts w:hint="eastAsia"/>
        </w:rPr>
        <w:t>2</w:t>
      </w:r>
      <w:r>
        <w:rPr>
          <w:rFonts w:hint="eastAsia"/>
        </w:rPr>
        <w:t>，…；…；步骤</w:t>
      </w:r>
      <w:r>
        <w:rPr>
          <w:rFonts w:hint="eastAsia"/>
        </w:rPr>
        <w:t>n</w:t>
      </w:r>
      <w:r>
        <w:rPr>
          <w:rFonts w:hint="eastAsia"/>
        </w:rPr>
        <w:t>，…。更进一步地，使用在后的步骤引用在先步骤的结果，例如，步骤</w:t>
      </w:r>
      <w:r>
        <w:rPr>
          <w:rFonts w:hint="eastAsia"/>
        </w:rPr>
        <w:t>1</w:t>
      </w:r>
      <w:r>
        <w:rPr>
          <w:rFonts w:hint="eastAsia"/>
        </w:rPr>
        <w:t>，…；步骤</w:t>
      </w:r>
      <w:r>
        <w:rPr>
          <w:rFonts w:hint="eastAsia"/>
        </w:rPr>
        <w:t>2</w:t>
      </w:r>
      <w:r>
        <w:rPr>
          <w:rFonts w:hint="eastAsia"/>
        </w:rPr>
        <w:t>，使用步骤</w:t>
      </w:r>
      <w:r>
        <w:rPr>
          <w:rFonts w:hint="eastAsia"/>
        </w:rPr>
        <w:t>1</w:t>
      </w:r>
      <w:r>
        <w:rPr>
          <w:rFonts w:hint="eastAsia"/>
        </w:rPr>
        <w:t>中的【】，进行…；…；</w:t>
      </w:r>
      <w:r w:rsidRPr="00AB144D">
        <w:rPr>
          <w:rFonts w:hint="eastAsia"/>
          <w:b/>
          <w:bCs/>
          <w:highlight w:val="yellow"/>
        </w:rPr>
        <w:t>步骤</w:t>
      </w:r>
      <w:r w:rsidRPr="00AB144D">
        <w:rPr>
          <w:rFonts w:hint="eastAsia"/>
          <w:b/>
          <w:bCs/>
          <w:highlight w:val="yellow"/>
        </w:rPr>
        <w:t>n</w:t>
      </w:r>
      <w:r w:rsidRPr="00AB144D">
        <w:rPr>
          <w:rFonts w:hint="eastAsia"/>
          <w:b/>
          <w:bCs/>
          <w:highlight w:val="yellow"/>
        </w:rPr>
        <w:t>，使用步骤</w:t>
      </w:r>
      <w:r w:rsidRPr="00AB144D">
        <w:rPr>
          <w:rFonts w:hint="eastAsia"/>
          <w:b/>
          <w:bCs/>
          <w:highlight w:val="yellow"/>
        </w:rPr>
        <w:t>n-1</w:t>
      </w:r>
      <w:r w:rsidRPr="00AB144D">
        <w:rPr>
          <w:rFonts w:hint="eastAsia"/>
          <w:b/>
          <w:bCs/>
          <w:highlight w:val="yellow"/>
        </w:rPr>
        <w:t>中的【】，进行……</w:t>
      </w:r>
      <w:r>
        <w:rPr>
          <w:rFonts w:hint="eastAsia"/>
        </w:rPr>
        <w:t>。当然，在后的步骤不一定直接引用相邻的在先的步骤，也能可能是步骤</w:t>
      </w:r>
      <w:r>
        <w:rPr>
          <w:rFonts w:hint="eastAsia"/>
        </w:rPr>
        <w:t>4</w:t>
      </w:r>
      <w:r>
        <w:rPr>
          <w:rFonts w:hint="eastAsia"/>
        </w:rPr>
        <w:t>引用步骤</w:t>
      </w:r>
      <w:r>
        <w:rPr>
          <w:rFonts w:hint="eastAsia"/>
        </w:rPr>
        <w:t>2</w:t>
      </w:r>
      <w:r>
        <w:rPr>
          <w:rFonts w:hint="eastAsia"/>
        </w:rPr>
        <w:t>。再进一步地，在具体实施方式中，在关键的步骤中，即对于解决发明针对的技术问题的核心步骤，还要在描述了步骤的具体技术手段之后，介绍其有益效果。</w:t>
      </w:r>
      <w:r w:rsidR="00AB144D" w:rsidRPr="00AB144D">
        <w:rPr>
          <w:rFonts w:hint="eastAsia"/>
          <w:b/>
          <w:bCs/>
          <w:highlight w:val="yellow"/>
        </w:rPr>
        <w:t>后面的一些补充建议是围绕这个思路展开，请发明人知悉。</w:t>
      </w:r>
    </w:p>
    <w:p w14:paraId="06615C63" w14:textId="113AA069" w:rsidR="004F4B9D" w:rsidRDefault="004F4B9D" w:rsidP="004F4B9D">
      <w:pPr>
        <w:pStyle w:val="af2"/>
      </w:pPr>
      <w:r>
        <w:rPr>
          <w:rFonts w:hint="eastAsia"/>
        </w:rPr>
        <w:t>2</w:t>
      </w:r>
      <w:r>
        <w:rPr>
          <w:rFonts w:hint="eastAsia"/>
        </w:rPr>
        <w:t>、这样做的益处包括：一是强化了步骤之间的衔接，使技术方案表述更加清晰；二是强化了步骤间的耦合关系，使专利局审查员更加难以进行拆分评述；三是介绍有益效果更利于专利局审查过程答辩陈述意见，最终达到文本质量更高，有利于项目和奖项评审。</w:t>
      </w:r>
    </w:p>
  </w:comment>
  <w:comment w:id="183" w:author="北京智绘未来" w:date="2021-09-04T18:32:00Z" w:initials="zhwl">
    <w:p w14:paraId="46EBF656" w14:textId="6A2E5534" w:rsidR="00073651" w:rsidRDefault="00073651">
      <w:pPr>
        <w:pStyle w:val="af2"/>
        <w:rPr>
          <w:rFonts w:hint="eastAsia"/>
        </w:rPr>
      </w:pPr>
      <w:r>
        <w:rPr>
          <w:rStyle w:val="af1"/>
        </w:rPr>
        <w:annotationRef/>
      </w:r>
      <w:r>
        <w:rPr>
          <w:rFonts w:hint="eastAsia"/>
        </w:rPr>
        <w:t>没有提炼出这些内容，应该</w:t>
      </w:r>
      <w:r w:rsidR="006B2CCA">
        <w:rPr>
          <w:rFonts w:hint="eastAsia"/>
        </w:rPr>
        <w:t>考虑</w:t>
      </w:r>
      <w:r>
        <w:rPr>
          <w:rFonts w:hint="eastAsia"/>
        </w:rPr>
        <w:t>结合附图</w:t>
      </w:r>
      <w:r w:rsidR="006B2CCA">
        <w:rPr>
          <w:rFonts w:hint="eastAsia"/>
        </w:rPr>
        <w:t>和文本。</w:t>
      </w:r>
    </w:p>
  </w:comment>
  <w:comment w:id="191" w:author="智绘未来专利代理" w:date="2021-09-03T09:27:00Z" w:initials="智绘未来专利代理">
    <w:p w14:paraId="0F49C2A2" w14:textId="77777777" w:rsidR="00D963A3" w:rsidRDefault="00D963A3">
      <w:pPr>
        <w:pStyle w:val="af2"/>
      </w:pPr>
      <w:r>
        <w:rPr>
          <w:rFonts w:hint="eastAsia"/>
        </w:rPr>
        <w:t>1</w:t>
      </w:r>
      <w:r>
        <w:rPr>
          <w:rFonts w:hint="eastAsia"/>
        </w:rPr>
        <w:t>、理解是否正确？</w:t>
      </w:r>
    </w:p>
    <w:p w14:paraId="28ABCDE5" w14:textId="57EA1B90" w:rsidR="002A1163" w:rsidRDefault="00D963A3">
      <w:pPr>
        <w:pStyle w:val="af2"/>
      </w:pPr>
      <w:r>
        <w:t>2</w:t>
      </w:r>
      <w:r>
        <w:t>、</w:t>
      </w:r>
      <w:r>
        <w:rPr>
          <w:rFonts w:hint="eastAsia"/>
        </w:rPr>
        <w:t>若有其他用处，请发明</w:t>
      </w:r>
      <w:r w:rsidR="002A1163">
        <w:rPr>
          <w:rFonts w:hint="eastAsia"/>
        </w:rPr>
        <w:t>人在【】中</w:t>
      </w:r>
      <w:r w:rsidR="002F4ADC">
        <w:rPr>
          <w:rFonts w:hint="eastAsia"/>
        </w:rPr>
        <w:t>继续</w:t>
      </w:r>
      <w:r w:rsidR="002A1163">
        <w:rPr>
          <w:rFonts w:hint="eastAsia"/>
        </w:rPr>
        <w:t>补充</w:t>
      </w:r>
      <w:r w:rsidR="002A1163" w:rsidRPr="002A1163">
        <w:rPr>
          <w:rFonts w:hint="eastAsia"/>
        </w:rPr>
        <w:t>土地利用信息</w:t>
      </w:r>
      <w:r w:rsidR="002A1163">
        <w:rPr>
          <w:rFonts w:hint="eastAsia"/>
        </w:rPr>
        <w:t>的</w:t>
      </w:r>
      <w:r w:rsidR="00883EC3">
        <w:rPr>
          <w:rFonts w:hint="eastAsia"/>
        </w:rPr>
        <w:t>用处</w:t>
      </w:r>
      <w:r w:rsidR="000F4293">
        <w:rPr>
          <w:rFonts w:hint="eastAsia"/>
        </w:rPr>
        <w:t>，即数值模拟中的</w:t>
      </w:r>
      <w:r>
        <w:rPr>
          <w:rFonts w:hint="eastAsia"/>
        </w:rPr>
        <w:t>作用。</w:t>
      </w:r>
    </w:p>
  </w:comment>
  <w:comment w:id="194" w:author="智绘未来专利代理" w:date="2021-09-03T09:31:00Z" w:initials="智绘未来专利代理">
    <w:p w14:paraId="5677CF00" w14:textId="2EE4321B" w:rsidR="00826617" w:rsidRDefault="00826617">
      <w:pPr>
        <w:pStyle w:val="af2"/>
      </w:pPr>
      <w:r>
        <w:rPr>
          <w:rStyle w:val="af1"/>
        </w:rPr>
        <w:annotationRef/>
      </w:r>
      <w:r>
        <w:rPr>
          <w:rFonts w:hint="eastAsia"/>
        </w:rPr>
        <w:t>1</w:t>
      </w:r>
      <w:r>
        <w:rPr>
          <w:rFonts w:hint="eastAsia"/>
        </w:rPr>
        <w:t>、请发明人在【】补充地形信息的用途。</w:t>
      </w:r>
    </w:p>
  </w:comment>
  <w:comment w:id="202" w:author="北京智绘未来" w:date="2021-09-04T18:23:00Z" w:initials="zhwl">
    <w:p w14:paraId="7C1E9AF9" w14:textId="1F8E114E" w:rsidR="00073651" w:rsidRDefault="00073651">
      <w:pPr>
        <w:pStyle w:val="af2"/>
      </w:pPr>
      <w:r>
        <w:rPr>
          <w:rStyle w:val="af1"/>
        </w:rPr>
        <w:annotationRef/>
      </w:r>
      <w:r>
        <w:rPr>
          <w:rFonts w:hint="eastAsia"/>
        </w:rPr>
        <w:t>修改具体值为“设定值”扩大保护范围</w:t>
      </w:r>
    </w:p>
  </w:comment>
  <w:comment w:id="198" w:author="智绘未来专利代理" w:date="2021-09-03T09:35:00Z" w:initials="智绘未来专利代理">
    <w:p w14:paraId="4670E6BD" w14:textId="77777777" w:rsidR="003A111F" w:rsidRDefault="003A111F">
      <w:pPr>
        <w:pStyle w:val="af2"/>
      </w:pPr>
      <w:r>
        <w:rPr>
          <w:rStyle w:val="af1"/>
        </w:rPr>
        <w:annotationRef/>
      </w:r>
      <w:r w:rsidR="00785F6D">
        <w:rPr>
          <w:rFonts w:hint="eastAsia"/>
        </w:rPr>
        <w:t>1</w:t>
      </w:r>
      <w:r w:rsidR="00785F6D">
        <w:rPr>
          <w:rFonts w:hint="eastAsia"/>
        </w:rPr>
        <w:t>、</w:t>
      </w:r>
      <w:r>
        <w:rPr>
          <w:rFonts w:hint="eastAsia"/>
        </w:rPr>
        <w:t>这样理解是否正确？</w:t>
      </w:r>
    </w:p>
    <w:p w14:paraId="2F5EA9B6" w14:textId="5EED92F7" w:rsidR="00785F6D" w:rsidRDefault="00785F6D">
      <w:pPr>
        <w:pStyle w:val="af2"/>
      </w:pPr>
      <w:r>
        <w:rPr>
          <w:rFonts w:hint="eastAsia"/>
        </w:rPr>
        <w:t>2</w:t>
      </w:r>
      <w:r>
        <w:rPr>
          <w:rFonts w:hint="eastAsia"/>
        </w:rPr>
        <w:t>、增加一个</w:t>
      </w:r>
      <w:r w:rsidRPr="00785F6D">
        <w:t>MIKE 21</w:t>
      </w:r>
      <w:r>
        <w:rPr>
          <w:rFonts w:hint="eastAsia"/>
        </w:rPr>
        <w:t>仅是为了避免审查员提出本发明的方法仅能够以唯一的软件实施。</w:t>
      </w:r>
    </w:p>
  </w:comment>
  <w:comment w:id="206" w:author="智绘未来专利代理" w:date="2021-09-03T09:53:00Z" w:initials="智绘未来专利代理">
    <w:p w14:paraId="635D1214" w14:textId="190FF7A1" w:rsidR="001A7E00" w:rsidRDefault="001A7E00">
      <w:pPr>
        <w:pStyle w:val="af2"/>
      </w:pPr>
      <w:r>
        <w:rPr>
          <w:rStyle w:val="af1"/>
        </w:rPr>
        <w:annotationRef/>
      </w:r>
      <w:r>
        <w:rPr>
          <w:rFonts w:hint="eastAsia"/>
        </w:rPr>
        <w:t>按照步骤前后衔接的总体思路。</w:t>
      </w:r>
      <w:r w:rsidR="009769BA">
        <w:rPr>
          <w:rFonts w:hint="eastAsia"/>
        </w:rPr>
        <w:t>此处建议补充步骤</w:t>
      </w:r>
      <w:r w:rsidR="009769BA">
        <w:rPr>
          <w:rFonts w:hint="eastAsia"/>
        </w:rPr>
        <w:t>2</w:t>
      </w:r>
      <w:r w:rsidR="009769BA">
        <w:rPr>
          <w:rFonts w:hint="eastAsia"/>
        </w:rPr>
        <w:t>如何</w:t>
      </w:r>
      <w:r w:rsidR="00F36AD4">
        <w:rPr>
          <w:rFonts w:hint="eastAsia"/>
        </w:rPr>
        <w:t>在步骤</w:t>
      </w:r>
      <w:r w:rsidR="00F36AD4">
        <w:rPr>
          <w:rFonts w:hint="eastAsia"/>
        </w:rPr>
        <w:t>1</w:t>
      </w:r>
      <w:r w:rsidR="00F36AD4">
        <w:rPr>
          <w:rFonts w:hint="eastAsia"/>
        </w:rPr>
        <w:t>的基础上继续执行操作。</w:t>
      </w:r>
    </w:p>
  </w:comment>
  <w:comment w:id="208" w:author="北京智绘未来" w:date="2021-09-04T18:28:00Z" w:initials="zhwl">
    <w:p w14:paraId="0636287D" w14:textId="7A30062D" w:rsidR="00073651" w:rsidRDefault="00073651">
      <w:pPr>
        <w:pStyle w:val="af2"/>
      </w:pPr>
      <w:r>
        <w:rPr>
          <w:rStyle w:val="af1"/>
        </w:rPr>
        <w:annotationRef/>
      </w:r>
      <w:r>
        <w:rPr>
          <w:rFonts w:hint="eastAsia"/>
        </w:rPr>
        <w:t>分解为三个小步骤，更加清楚</w:t>
      </w:r>
    </w:p>
  </w:comment>
  <w:comment w:id="298" w:author="智绘未来专利代理" w:date="2021-09-03T10:07:00Z" w:initials="智绘未来专利代理">
    <w:p w14:paraId="020ACEF4" w14:textId="4E6A2D0E" w:rsidR="00872438" w:rsidRDefault="00872438">
      <w:pPr>
        <w:pStyle w:val="af2"/>
      </w:pPr>
      <w:r>
        <w:rPr>
          <w:rStyle w:val="af1"/>
        </w:rPr>
        <w:annotationRef/>
      </w:r>
      <w:r>
        <w:rPr>
          <w:rFonts w:hint="eastAsia"/>
        </w:rPr>
        <w:t>除了</w:t>
      </w:r>
      <w:r w:rsidRPr="00872438">
        <w:rPr>
          <w:rFonts w:hint="eastAsia"/>
        </w:rPr>
        <w:t>长垣一滩</w:t>
      </w:r>
      <w:r>
        <w:rPr>
          <w:rFonts w:hint="eastAsia"/>
        </w:rPr>
        <w:t>的几种类型，是否还有其他的类型，建议列举。</w:t>
      </w:r>
    </w:p>
  </w:comment>
  <w:comment w:id="301" w:author="智绘未来专利代理" w:date="2021-09-03T10:17:00Z" w:initials="智绘未来专利代理">
    <w:p w14:paraId="0C8BD0E5" w14:textId="0003202C" w:rsidR="00726A41" w:rsidRDefault="00726A41">
      <w:pPr>
        <w:pStyle w:val="af2"/>
      </w:pPr>
      <w:r>
        <w:rPr>
          <w:rStyle w:val="af1"/>
        </w:rPr>
        <w:annotationRef/>
      </w:r>
      <w:r>
        <w:rPr>
          <w:rFonts w:hint="eastAsia"/>
        </w:rPr>
        <w:t>除了</w:t>
      </w:r>
      <w:r w:rsidRPr="00872438">
        <w:rPr>
          <w:rFonts w:hint="eastAsia"/>
        </w:rPr>
        <w:t>长垣一滩</w:t>
      </w:r>
      <w:r>
        <w:rPr>
          <w:rFonts w:hint="eastAsia"/>
        </w:rPr>
        <w:t>的几种类型，是否还有其他的类型，建议列举。</w:t>
      </w:r>
    </w:p>
  </w:comment>
  <w:comment w:id="302" w:author="智绘未来专利代理" w:date="2021-09-03T10:10:00Z" w:initials="智绘未来专利代理">
    <w:p w14:paraId="720C08C9" w14:textId="1D0AA586" w:rsidR="00B84CD9" w:rsidRDefault="00B84CD9">
      <w:pPr>
        <w:pStyle w:val="af2"/>
      </w:pPr>
      <w:r>
        <w:rPr>
          <w:rStyle w:val="af1"/>
        </w:rPr>
        <w:annotationRef/>
      </w:r>
      <w:r>
        <w:rPr>
          <w:rFonts w:hint="eastAsia"/>
        </w:rPr>
        <w:t>交底书中未包括图</w:t>
      </w:r>
      <w:r>
        <w:rPr>
          <w:rFonts w:hint="eastAsia"/>
        </w:rPr>
        <w:t>3</w:t>
      </w:r>
      <w:r>
        <w:rPr>
          <w:rFonts w:hint="eastAsia"/>
        </w:rPr>
        <w:t>。</w:t>
      </w:r>
    </w:p>
  </w:comment>
  <w:comment w:id="338" w:author="北京智绘未来" w:date="2021-09-04T18:30:00Z" w:initials="zhwl">
    <w:p w14:paraId="1F69DFE4" w14:textId="793D7CDC" w:rsidR="00073651" w:rsidRDefault="00073651">
      <w:pPr>
        <w:pStyle w:val="af2"/>
        <w:rPr>
          <w:rFonts w:hint="eastAsia"/>
        </w:rPr>
      </w:pPr>
      <w:r>
        <w:rPr>
          <w:rStyle w:val="af1"/>
        </w:rPr>
        <w:annotationRef/>
      </w:r>
      <w:r>
        <w:rPr>
          <w:rFonts w:hint="eastAsia"/>
        </w:rPr>
        <w:t>我出现的问题，上下的步骤没有对应，上面的步骤只写了三个，有内容的缺失。</w:t>
      </w:r>
    </w:p>
  </w:comment>
  <w:comment w:id="347" w:author="北京智绘未来" w:date="2021-09-04T18:04:00Z" w:initials="zhwl">
    <w:p w14:paraId="1041710D" w14:textId="292602F7" w:rsidR="00D52330" w:rsidRDefault="00D52330">
      <w:pPr>
        <w:pStyle w:val="af2"/>
        <w:rPr>
          <w:rFonts w:hint="eastAsia"/>
        </w:rPr>
      </w:pPr>
      <w:r>
        <w:rPr>
          <w:rStyle w:val="af1"/>
        </w:rPr>
        <w:annotationRef/>
      </w:r>
      <w:r>
        <w:rPr>
          <w:rFonts w:hint="eastAsia"/>
        </w:rPr>
        <w:t>对交底书的内容理解不到位，没有想到将这里归为有益效果。</w:t>
      </w:r>
    </w:p>
  </w:comment>
  <w:comment w:id="367" w:author="智绘未来专利代理" w:date="2021-09-03T10:15:00Z" w:initials="智绘未来专利代理">
    <w:p w14:paraId="70E3E326" w14:textId="77777777" w:rsidR="00F43887" w:rsidRDefault="00F43887">
      <w:pPr>
        <w:pStyle w:val="af2"/>
      </w:pPr>
      <w:r>
        <w:rPr>
          <w:rStyle w:val="af1"/>
        </w:rPr>
        <w:annotationRef/>
      </w:r>
      <w:r>
        <w:rPr>
          <w:rFonts w:hint="eastAsia"/>
        </w:rPr>
        <w:t>因专利文本当中不能够使用彩色或者灰度填充的附图。请发明人在原图上修改之后贴入本文本。</w:t>
      </w:r>
    </w:p>
    <w:p w14:paraId="42F01CCB" w14:textId="28F8ADBB" w:rsidR="00D443E2" w:rsidRDefault="00D443E2">
      <w:pPr>
        <w:pStyle w:val="af2"/>
      </w:pPr>
      <w:r>
        <w:rPr>
          <w:rFonts w:hint="eastAsia"/>
        </w:rPr>
        <w:t>对于因不能够使用线条颜色区分的曲线，可以考虑实线虚线，明显粗细</w:t>
      </w:r>
      <w:proofErr w:type="gramStart"/>
      <w:r>
        <w:rPr>
          <w:rFonts w:hint="eastAsia"/>
        </w:rPr>
        <w:t>不</w:t>
      </w:r>
      <w:proofErr w:type="gramEnd"/>
      <w:r>
        <w:rPr>
          <w:rFonts w:hint="eastAsia"/>
        </w:rPr>
        <w:t>同等方式。</w:t>
      </w:r>
    </w:p>
  </w:comment>
  <w:comment w:id="368" w:author="北京智绘未来" w:date="2021-09-04T17:57:00Z" w:initials="zhwl">
    <w:p w14:paraId="1BDF6A53" w14:textId="0A61FA49" w:rsidR="00AB4025" w:rsidRDefault="00AB4025">
      <w:pPr>
        <w:pStyle w:val="af2"/>
        <w:rPr>
          <w:rFonts w:hint="eastAsia"/>
        </w:rPr>
      </w:pPr>
      <w:r>
        <w:rPr>
          <w:rStyle w:val="af1"/>
        </w:rPr>
        <w:annotationRef/>
      </w:r>
      <w:r>
        <w:rPr>
          <w:rFonts w:hint="eastAsia"/>
        </w:rPr>
        <w:t>提出问题的同时也要提供至少一种解决方案，例如“</w:t>
      </w:r>
      <w:r>
        <w:rPr>
          <w:rFonts w:hint="eastAsia"/>
        </w:rPr>
        <w:t>可以考虑实线虚线，明显粗细</w:t>
      </w:r>
      <w:proofErr w:type="gramStart"/>
      <w:r>
        <w:rPr>
          <w:rFonts w:hint="eastAsia"/>
        </w:rPr>
        <w:t>不</w:t>
      </w:r>
      <w:proofErr w:type="gramEnd"/>
      <w:r>
        <w:rPr>
          <w:rFonts w:hint="eastAsia"/>
        </w:rPr>
        <w:t>同等方式</w:t>
      </w:r>
      <w:r>
        <w:rPr>
          <w:rFonts w:hint="eastAsia"/>
        </w:rPr>
        <w:t>”</w:t>
      </w:r>
    </w:p>
  </w:comment>
  <w:comment w:id="377" w:author="智绘未来专利代理" w:date="2021-09-03T10:05:00Z" w:initials="智绘未来专利代理">
    <w:p w14:paraId="539C66C3" w14:textId="083C15FD" w:rsidR="00897DA7" w:rsidRDefault="00897DA7">
      <w:pPr>
        <w:pStyle w:val="af2"/>
      </w:pPr>
      <w:r>
        <w:rPr>
          <w:rStyle w:val="af1"/>
        </w:rPr>
        <w:annotationRef/>
      </w:r>
      <w:r>
        <w:rPr>
          <w:rFonts w:hint="eastAsia"/>
        </w:rPr>
        <w:t>交底书文字中提到了图</w:t>
      </w:r>
      <w:r>
        <w:rPr>
          <w:rFonts w:hint="eastAsia"/>
        </w:rPr>
        <w:t>3</w:t>
      </w:r>
      <w:r>
        <w:rPr>
          <w:rFonts w:hint="eastAsia"/>
        </w:rPr>
        <w:t>，但图并未附上，请发明人酌情予以补充。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FBA3C" w15:done="0"/>
  <w15:commentEx w15:paraId="5FEE7C81" w15:done="0"/>
  <w15:commentEx w15:paraId="13DB8971" w15:done="0"/>
  <w15:commentEx w15:paraId="31286319" w15:done="0"/>
  <w15:commentEx w15:paraId="4C5E7CE1" w15:paraIdParent="31286319" w15:done="0"/>
  <w15:commentEx w15:paraId="34AA096D" w15:done="0"/>
  <w15:commentEx w15:paraId="6AD78175" w15:done="0"/>
  <w15:commentEx w15:paraId="390C7974" w15:done="0"/>
  <w15:commentEx w15:paraId="2BD7FE37" w15:done="0"/>
  <w15:commentEx w15:paraId="06615C63" w15:done="0"/>
  <w15:commentEx w15:paraId="46EBF656" w15:done="0"/>
  <w15:commentEx w15:paraId="28ABCDE5" w15:done="0"/>
  <w15:commentEx w15:paraId="5677CF00" w15:done="0"/>
  <w15:commentEx w15:paraId="7C1E9AF9" w15:done="0"/>
  <w15:commentEx w15:paraId="2F5EA9B6" w15:done="0"/>
  <w15:commentEx w15:paraId="635D1214" w15:done="0"/>
  <w15:commentEx w15:paraId="0636287D" w15:done="0"/>
  <w15:commentEx w15:paraId="020ACEF4" w15:done="0"/>
  <w15:commentEx w15:paraId="0C8BD0E5" w15:done="0"/>
  <w15:commentEx w15:paraId="720C08C9" w15:done="0"/>
  <w15:commentEx w15:paraId="1F69DFE4" w15:done="0"/>
  <w15:commentEx w15:paraId="1041710D" w15:done="0"/>
  <w15:commentEx w15:paraId="42F01CCB" w15:done="0"/>
  <w15:commentEx w15:paraId="1BDF6A53" w15:done="0"/>
  <w15:commentEx w15:paraId="539C66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C74DC" w16cex:dateUtc="2021-09-03T02:18:00Z"/>
  <w16cex:commentExtensible w16cex:durableId="24DC74FB" w16cex:dateUtc="2021-09-03T02:18:00Z"/>
  <w16cex:commentExtensible w16cex:durableId="24DE29EC" w16cex:dateUtc="2021-09-04T09:22:00Z"/>
  <w16cex:commentExtensible w16cex:durableId="24DC5ED1" w16cex:dateUtc="2021-09-03T00:44:00Z"/>
  <w16cex:commentExtensible w16cex:durableId="24DE2A38" w16cex:dateUtc="2021-09-04T09:24:00Z"/>
  <w16cex:commentExtensible w16cex:durableId="24DC7642" w16cex:dateUtc="2021-09-03T02:24:00Z"/>
  <w16cex:commentExtensible w16cex:durableId="24DC7686" w16cex:dateUtc="2021-09-03T02:25:00Z"/>
  <w16cex:commentExtensible w16cex:durableId="24DE2FCC" w16cex:dateUtc="2021-09-04T09:47:00Z"/>
  <w16cex:commentExtensible w16cex:durableId="24DC7698" w16cex:dateUtc="2021-09-03T02:25:00Z"/>
  <w16cex:commentExtensible w16cex:durableId="24DC655A" w16cex:dateUtc="2021-09-03T01:11:00Z"/>
  <w16cex:commentExtensible w16cex:durableId="24DE3A4A" w16cex:dateUtc="2021-09-04T10:32:00Z"/>
  <w16cex:commentExtensible w16cex:durableId="24DC690F" w16cex:dateUtc="2021-09-03T01:27:00Z"/>
  <w16cex:commentExtensible w16cex:durableId="24DC6A0D" w16cex:dateUtc="2021-09-03T01:31:00Z"/>
  <w16cex:commentExtensible w16cex:durableId="24DE381D" w16cex:dateUtc="2021-09-04T10:23:00Z"/>
  <w16cex:commentExtensible w16cex:durableId="24DC6AD3" w16cex:dateUtc="2021-09-03T01:35:00Z"/>
  <w16cex:commentExtensible w16cex:durableId="24DC6F24" w16cex:dateUtc="2021-09-03T01:53:00Z"/>
  <w16cex:commentExtensible w16cex:durableId="24DE3931" w16cex:dateUtc="2021-09-04T10:28:00Z"/>
  <w16cex:commentExtensible w16cex:durableId="24DC7268" w16cex:dateUtc="2021-09-03T02:07:00Z"/>
  <w16cex:commentExtensible w16cex:durableId="24DC74B9" w16cex:dateUtc="2021-09-03T02:17:00Z"/>
  <w16cex:commentExtensible w16cex:durableId="24DC732B" w16cex:dateUtc="2021-09-03T02:10:00Z"/>
  <w16cex:commentExtensible w16cex:durableId="24DE39B6" w16cex:dateUtc="2021-09-04T10:30:00Z"/>
  <w16cex:commentExtensible w16cex:durableId="24DE33B5" w16cex:dateUtc="2021-09-04T10:04:00Z"/>
  <w16cex:commentExtensible w16cex:durableId="24DC7445" w16cex:dateUtc="2021-09-03T02:15:00Z"/>
  <w16cex:commentExtensible w16cex:durableId="24DE321E" w16cex:dateUtc="2021-09-04T09:57:00Z"/>
  <w16cex:commentExtensible w16cex:durableId="24DC71E2" w16cex:dateUtc="2021-09-03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FBA3C" w16cid:durableId="24DC74DC"/>
  <w16cid:commentId w16cid:paraId="5FEE7C81" w16cid:durableId="24DC74FB"/>
  <w16cid:commentId w16cid:paraId="13DB8971" w16cid:durableId="24DE29EC"/>
  <w16cid:commentId w16cid:paraId="31286319" w16cid:durableId="24DC5ED1"/>
  <w16cid:commentId w16cid:paraId="4C5E7CE1" w16cid:durableId="24DE2A38"/>
  <w16cid:commentId w16cid:paraId="34AA096D" w16cid:durableId="24DC7642"/>
  <w16cid:commentId w16cid:paraId="6AD78175" w16cid:durableId="24DC7686"/>
  <w16cid:commentId w16cid:paraId="390C7974" w16cid:durableId="24DE2FCC"/>
  <w16cid:commentId w16cid:paraId="2BD7FE37" w16cid:durableId="24DC7698"/>
  <w16cid:commentId w16cid:paraId="06615C63" w16cid:durableId="24DC655A"/>
  <w16cid:commentId w16cid:paraId="46EBF656" w16cid:durableId="24DE3A4A"/>
  <w16cid:commentId w16cid:paraId="28ABCDE5" w16cid:durableId="24DC690F"/>
  <w16cid:commentId w16cid:paraId="5677CF00" w16cid:durableId="24DC6A0D"/>
  <w16cid:commentId w16cid:paraId="7C1E9AF9" w16cid:durableId="24DE381D"/>
  <w16cid:commentId w16cid:paraId="2F5EA9B6" w16cid:durableId="24DC6AD3"/>
  <w16cid:commentId w16cid:paraId="635D1214" w16cid:durableId="24DC6F24"/>
  <w16cid:commentId w16cid:paraId="0636287D" w16cid:durableId="24DE3931"/>
  <w16cid:commentId w16cid:paraId="020ACEF4" w16cid:durableId="24DC7268"/>
  <w16cid:commentId w16cid:paraId="0C8BD0E5" w16cid:durableId="24DC74B9"/>
  <w16cid:commentId w16cid:paraId="720C08C9" w16cid:durableId="24DC732B"/>
  <w16cid:commentId w16cid:paraId="1F69DFE4" w16cid:durableId="24DE39B6"/>
  <w16cid:commentId w16cid:paraId="1041710D" w16cid:durableId="24DE33B5"/>
  <w16cid:commentId w16cid:paraId="42F01CCB" w16cid:durableId="24DC7445"/>
  <w16cid:commentId w16cid:paraId="1BDF6A53" w16cid:durableId="24DE321E"/>
  <w16cid:commentId w16cid:paraId="539C66C3" w16cid:durableId="24DC71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7DAF" w14:textId="77777777" w:rsidR="00FD2266" w:rsidRDefault="00FD2266" w:rsidP="00B710DA">
      <w:pPr>
        <w:rPr>
          <w:del w:id="42" w:author="智绘未来专利代理" w:date="2021-09-03T10:21:00Z"/>
        </w:rPr>
      </w:pPr>
      <w:r>
        <w:separator/>
      </w:r>
    </w:p>
    <w:p w14:paraId="3EBF8ABA" w14:textId="77777777" w:rsidR="00FD2266" w:rsidRDefault="00FD2266" w:rsidP="00B710DA">
      <w:pPr>
        <w:rPr>
          <w:del w:id="43" w:author="智绘未来专利代理" w:date="2021-09-03T10:21:00Z"/>
        </w:rPr>
      </w:pPr>
    </w:p>
    <w:p w14:paraId="5539C7A1" w14:textId="77777777" w:rsidR="00FD2266" w:rsidRDefault="00FD2266" w:rsidP="00B710DA">
      <w:pPr>
        <w:rPr>
          <w:del w:id="44" w:author="智绘未来专利代理" w:date="2021-09-03T10:21:00Z"/>
        </w:rPr>
      </w:pPr>
    </w:p>
    <w:p w14:paraId="24AC3EF6" w14:textId="77777777" w:rsidR="00FD2266" w:rsidRDefault="00FD2266" w:rsidP="00B710DA">
      <w:pPr>
        <w:rPr>
          <w:del w:id="45" w:author="智绘未来专利代理" w:date="2021-09-03T10:21:00Z"/>
        </w:rPr>
      </w:pPr>
    </w:p>
    <w:p w14:paraId="7EF8242D" w14:textId="77777777" w:rsidR="00FD2266" w:rsidRDefault="00FD2266" w:rsidP="00B710DA">
      <w:pPr>
        <w:rPr>
          <w:del w:id="46" w:author="智绘未来专利代理" w:date="2021-09-03T10:21:00Z"/>
        </w:rPr>
      </w:pPr>
    </w:p>
    <w:p w14:paraId="1090D720" w14:textId="77777777" w:rsidR="00FD2266" w:rsidRDefault="00FD2266" w:rsidP="00B710DA">
      <w:pPr>
        <w:rPr>
          <w:del w:id="47" w:author="智绘未来专利代理" w:date="2021-09-03T10:21:00Z"/>
        </w:rPr>
      </w:pPr>
    </w:p>
    <w:p w14:paraId="1F999502" w14:textId="77777777" w:rsidR="00FD2266" w:rsidRDefault="00FD2266" w:rsidP="00B710DA">
      <w:pPr>
        <w:rPr>
          <w:del w:id="48" w:author="智绘未来专利代理" w:date="2021-09-03T10:21:00Z"/>
        </w:rPr>
      </w:pPr>
    </w:p>
    <w:p w14:paraId="61F631E9" w14:textId="77777777" w:rsidR="00FD2266" w:rsidRDefault="00FD2266" w:rsidP="00B710DA">
      <w:pPr>
        <w:rPr>
          <w:del w:id="49" w:author="智绘未来专利代理" w:date="2021-09-03T10:21:00Z"/>
        </w:rPr>
      </w:pPr>
    </w:p>
    <w:p w14:paraId="3CE59CB9" w14:textId="77777777" w:rsidR="00FD2266" w:rsidRDefault="00FD2266" w:rsidP="00B710DA">
      <w:pPr>
        <w:rPr>
          <w:del w:id="50" w:author="智绘未来专利代理" w:date="2021-09-03T10:21:00Z"/>
        </w:rPr>
      </w:pPr>
    </w:p>
    <w:p w14:paraId="4FBA4052" w14:textId="77777777" w:rsidR="00FD2266" w:rsidRDefault="00FD2266" w:rsidP="00B710DA">
      <w:pPr>
        <w:rPr>
          <w:del w:id="51" w:author="智绘未来专利代理" w:date="2021-09-03T10:21:00Z"/>
        </w:rPr>
      </w:pPr>
    </w:p>
    <w:p w14:paraId="37425ED5" w14:textId="77777777" w:rsidR="00FD2266" w:rsidRDefault="00FD2266" w:rsidP="00B710DA">
      <w:pPr>
        <w:rPr>
          <w:del w:id="52" w:author="智绘未来专利代理" w:date="2021-09-03T10:21:00Z"/>
        </w:rPr>
      </w:pPr>
    </w:p>
    <w:p w14:paraId="083CF171" w14:textId="77777777" w:rsidR="00FD2266" w:rsidRDefault="00FD2266" w:rsidP="00B710DA">
      <w:pPr>
        <w:rPr>
          <w:del w:id="53" w:author="智绘未来专利代理" w:date="2021-09-03T10:21:00Z"/>
        </w:rPr>
      </w:pPr>
    </w:p>
    <w:p w14:paraId="25072A49" w14:textId="77777777" w:rsidR="00FD2266" w:rsidRDefault="00FD2266" w:rsidP="00B710DA">
      <w:pPr>
        <w:rPr>
          <w:del w:id="54" w:author="智绘未来专利代理" w:date="2021-09-03T10:21:00Z"/>
        </w:rPr>
      </w:pPr>
    </w:p>
    <w:p w14:paraId="1EEDE8C5" w14:textId="77777777" w:rsidR="00FD2266" w:rsidRDefault="00FD2266" w:rsidP="00B710DA">
      <w:pPr>
        <w:rPr>
          <w:del w:id="55" w:author="智绘未来专利代理" w:date="2021-09-03T10:21:00Z"/>
        </w:rPr>
      </w:pPr>
    </w:p>
    <w:p w14:paraId="28079486" w14:textId="77777777" w:rsidR="00FD2266" w:rsidRDefault="00FD2266" w:rsidP="00B710DA">
      <w:pPr>
        <w:rPr>
          <w:del w:id="56" w:author="智绘未来专利代理" w:date="2021-09-03T10:21:00Z"/>
        </w:rPr>
      </w:pPr>
    </w:p>
    <w:p w14:paraId="45D9B30B" w14:textId="77777777" w:rsidR="00FD2266" w:rsidRDefault="00FD2266" w:rsidP="00B710DA">
      <w:pPr>
        <w:rPr>
          <w:del w:id="57" w:author="智绘未来专利代理" w:date="2021-09-03T10:21:00Z"/>
        </w:rPr>
      </w:pPr>
    </w:p>
    <w:p w14:paraId="4BB68915" w14:textId="77777777" w:rsidR="00FD2266" w:rsidRDefault="00FD2266" w:rsidP="00B710DA">
      <w:pPr>
        <w:rPr>
          <w:del w:id="58" w:author="智绘未来专利代理" w:date="2021-09-03T10:21:00Z"/>
        </w:rPr>
      </w:pPr>
    </w:p>
    <w:p w14:paraId="34B5CD89" w14:textId="77777777" w:rsidR="00FD2266" w:rsidRDefault="00FD2266" w:rsidP="00B710DA">
      <w:pPr>
        <w:rPr>
          <w:del w:id="59" w:author="智绘未来专利代理" w:date="2021-09-03T10:21:00Z"/>
        </w:rPr>
      </w:pPr>
    </w:p>
    <w:p w14:paraId="3D9AD19E" w14:textId="77777777" w:rsidR="00FD2266" w:rsidRDefault="00FD2266" w:rsidP="00B710DA">
      <w:pPr>
        <w:rPr>
          <w:del w:id="60" w:author="智绘未来专利代理" w:date="2021-09-03T10:21:00Z"/>
        </w:rPr>
      </w:pPr>
    </w:p>
    <w:p w14:paraId="776873DC" w14:textId="77777777" w:rsidR="00FD2266" w:rsidRDefault="00FD2266" w:rsidP="00B710DA">
      <w:pPr>
        <w:rPr>
          <w:del w:id="61" w:author="智绘未来专利代理" w:date="2021-09-03T10:21:00Z"/>
        </w:rPr>
      </w:pPr>
    </w:p>
    <w:p w14:paraId="7D31BA7A" w14:textId="77777777" w:rsidR="00FD2266" w:rsidRDefault="00FD2266" w:rsidP="00B710DA">
      <w:pPr>
        <w:rPr>
          <w:del w:id="62" w:author="智绘未来专利代理" w:date="2021-09-03T10:21:00Z"/>
        </w:rPr>
      </w:pPr>
    </w:p>
    <w:p w14:paraId="77CBC863" w14:textId="77777777" w:rsidR="00FD2266" w:rsidRDefault="00FD2266" w:rsidP="00C35F92"/>
  </w:endnote>
  <w:endnote w:type="continuationSeparator" w:id="0">
    <w:p w14:paraId="4EA4D47D" w14:textId="77777777" w:rsidR="00FD2266" w:rsidRDefault="00FD2266" w:rsidP="00B710DA">
      <w:pPr>
        <w:rPr>
          <w:del w:id="63" w:author="智绘未来专利代理" w:date="2021-09-03T10:21:00Z"/>
        </w:rPr>
      </w:pPr>
      <w:r>
        <w:continuationSeparator/>
      </w:r>
    </w:p>
    <w:p w14:paraId="2478A8E9" w14:textId="77777777" w:rsidR="00FD2266" w:rsidRDefault="00FD2266" w:rsidP="00B710DA">
      <w:pPr>
        <w:rPr>
          <w:del w:id="64" w:author="智绘未来专利代理" w:date="2021-09-03T10:21:00Z"/>
        </w:rPr>
      </w:pPr>
    </w:p>
    <w:p w14:paraId="43F4C2E5" w14:textId="77777777" w:rsidR="00FD2266" w:rsidRDefault="00FD2266" w:rsidP="00B710DA">
      <w:pPr>
        <w:rPr>
          <w:del w:id="65" w:author="智绘未来专利代理" w:date="2021-09-03T10:21:00Z"/>
        </w:rPr>
      </w:pPr>
    </w:p>
    <w:p w14:paraId="1FE59346" w14:textId="77777777" w:rsidR="00FD2266" w:rsidRDefault="00FD2266" w:rsidP="00B710DA">
      <w:pPr>
        <w:rPr>
          <w:del w:id="66" w:author="智绘未来专利代理" w:date="2021-09-03T10:21:00Z"/>
        </w:rPr>
      </w:pPr>
    </w:p>
    <w:p w14:paraId="454FB43A" w14:textId="77777777" w:rsidR="00FD2266" w:rsidRDefault="00FD2266" w:rsidP="00B710DA">
      <w:pPr>
        <w:rPr>
          <w:del w:id="67" w:author="智绘未来专利代理" w:date="2021-09-03T10:21:00Z"/>
        </w:rPr>
      </w:pPr>
    </w:p>
    <w:p w14:paraId="1DC20012" w14:textId="77777777" w:rsidR="00FD2266" w:rsidRDefault="00FD2266" w:rsidP="00B710DA">
      <w:pPr>
        <w:rPr>
          <w:del w:id="68" w:author="智绘未来专利代理" w:date="2021-09-03T10:21:00Z"/>
        </w:rPr>
      </w:pPr>
    </w:p>
    <w:p w14:paraId="368974B4" w14:textId="77777777" w:rsidR="00FD2266" w:rsidRDefault="00FD2266" w:rsidP="00B710DA">
      <w:pPr>
        <w:rPr>
          <w:del w:id="69" w:author="智绘未来专利代理" w:date="2021-09-03T10:21:00Z"/>
        </w:rPr>
      </w:pPr>
    </w:p>
    <w:p w14:paraId="524EDFC7" w14:textId="77777777" w:rsidR="00FD2266" w:rsidRDefault="00FD2266" w:rsidP="00B710DA">
      <w:pPr>
        <w:rPr>
          <w:del w:id="70" w:author="智绘未来专利代理" w:date="2021-09-03T10:21:00Z"/>
        </w:rPr>
      </w:pPr>
    </w:p>
    <w:p w14:paraId="36EBAC96" w14:textId="77777777" w:rsidR="00FD2266" w:rsidRDefault="00FD2266" w:rsidP="00B710DA">
      <w:pPr>
        <w:rPr>
          <w:del w:id="71" w:author="智绘未来专利代理" w:date="2021-09-03T10:21:00Z"/>
        </w:rPr>
      </w:pPr>
    </w:p>
    <w:p w14:paraId="0A48C16D" w14:textId="77777777" w:rsidR="00FD2266" w:rsidRDefault="00FD2266" w:rsidP="00B710DA">
      <w:pPr>
        <w:rPr>
          <w:del w:id="72" w:author="智绘未来专利代理" w:date="2021-09-03T10:21:00Z"/>
        </w:rPr>
      </w:pPr>
    </w:p>
    <w:p w14:paraId="2431184A" w14:textId="77777777" w:rsidR="00FD2266" w:rsidRDefault="00FD2266" w:rsidP="00B710DA">
      <w:pPr>
        <w:rPr>
          <w:del w:id="73" w:author="智绘未来专利代理" w:date="2021-09-03T10:21:00Z"/>
        </w:rPr>
      </w:pPr>
    </w:p>
    <w:p w14:paraId="0A7D9060" w14:textId="77777777" w:rsidR="00FD2266" w:rsidRDefault="00FD2266" w:rsidP="00B710DA">
      <w:pPr>
        <w:rPr>
          <w:del w:id="74" w:author="智绘未来专利代理" w:date="2021-09-03T10:21:00Z"/>
        </w:rPr>
      </w:pPr>
    </w:p>
    <w:p w14:paraId="0E185CEA" w14:textId="77777777" w:rsidR="00FD2266" w:rsidRDefault="00FD2266" w:rsidP="00B710DA">
      <w:pPr>
        <w:rPr>
          <w:del w:id="75" w:author="智绘未来专利代理" w:date="2021-09-03T10:21:00Z"/>
        </w:rPr>
      </w:pPr>
    </w:p>
    <w:p w14:paraId="57B12CA9" w14:textId="77777777" w:rsidR="00FD2266" w:rsidRDefault="00FD2266" w:rsidP="00B710DA">
      <w:pPr>
        <w:rPr>
          <w:del w:id="76" w:author="智绘未来专利代理" w:date="2021-09-03T10:21:00Z"/>
        </w:rPr>
      </w:pPr>
    </w:p>
    <w:p w14:paraId="430B3D51" w14:textId="77777777" w:rsidR="00FD2266" w:rsidRDefault="00FD2266" w:rsidP="00B710DA">
      <w:pPr>
        <w:rPr>
          <w:del w:id="77" w:author="智绘未来专利代理" w:date="2021-09-03T10:21:00Z"/>
        </w:rPr>
      </w:pPr>
    </w:p>
    <w:p w14:paraId="213C11D0" w14:textId="77777777" w:rsidR="00FD2266" w:rsidRDefault="00FD2266" w:rsidP="00B710DA">
      <w:pPr>
        <w:rPr>
          <w:del w:id="78" w:author="智绘未来专利代理" w:date="2021-09-03T10:21:00Z"/>
        </w:rPr>
      </w:pPr>
    </w:p>
    <w:p w14:paraId="188413AF" w14:textId="77777777" w:rsidR="00FD2266" w:rsidRDefault="00FD2266" w:rsidP="00B710DA">
      <w:pPr>
        <w:rPr>
          <w:del w:id="79" w:author="智绘未来专利代理" w:date="2021-09-03T10:21:00Z"/>
        </w:rPr>
      </w:pPr>
    </w:p>
    <w:p w14:paraId="1DF3E01E" w14:textId="77777777" w:rsidR="00FD2266" w:rsidRDefault="00FD2266" w:rsidP="00B710DA">
      <w:pPr>
        <w:rPr>
          <w:del w:id="80" w:author="智绘未来专利代理" w:date="2021-09-03T10:21:00Z"/>
        </w:rPr>
      </w:pPr>
    </w:p>
    <w:p w14:paraId="2FE99393" w14:textId="77777777" w:rsidR="00FD2266" w:rsidRDefault="00FD2266" w:rsidP="00B710DA">
      <w:pPr>
        <w:rPr>
          <w:del w:id="81" w:author="智绘未来专利代理" w:date="2021-09-03T10:21:00Z"/>
        </w:rPr>
      </w:pPr>
    </w:p>
    <w:p w14:paraId="2ECF3C7B" w14:textId="77777777" w:rsidR="00FD2266" w:rsidRDefault="00FD2266" w:rsidP="00B710DA">
      <w:pPr>
        <w:rPr>
          <w:del w:id="82" w:author="智绘未来专利代理" w:date="2021-09-03T10:21:00Z"/>
        </w:rPr>
      </w:pPr>
    </w:p>
    <w:p w14:paraId="5F4FF87F" w14:textId="77777777" w:rsidR="00FD2266" w:rsidRDefault="00FD2266" w:rsidP="00B710DA">
      <w:pPr>
        <w:rPr>
          <w:del w:id="83" w:author="智绘未来专利代理" w:date="2021-09-03T10:21:00Z"/>
        </w:rPr>
      </w:pPr>
    </w:p>
    <w:p w14:paraId="19FD1AB9" w14:textId="77777777" w:rsidR="00FD2266" w:rsidRDefault="00FD2266" w:rsidP="00C35F92"/>
  </w:endnote>
  <w:endnote w:type="continuationNotice" w:id="1">
    <w:p w14:paraId="23BB2662" w14:textId="77777777" w:rsidR="00FD2266" w:rsidRDefault="00FD2266" w:rsidP="00ED7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5E33" w14:textId="77777777" w:rsidR="006759FE" w:rsidRDefault="006759FE" w:rsidP="00B710DA">
    <w:pPr>
      <w:pStyle w:val="ad"/>
      <w:ind w:firstLine="360"/>
      <w:rPr>
        <w:del w:id="91" w:author="智绘未来专利代理" w:date="2021-09-03T10:21:00Z"/>
      </w:rPr>
    </w:pPr>
  </w:p>
  <w:p w14:paraId="720A44ED" w14:textId="77777777" w:rsidR="006759FE" w:rsidRDefault="006759FE" w:rsidP="00B710DA">
    <w:pPr>
      <w:rPr>
        <w:del w:id="92" w:author="智绘未来专利代理" w:date="2021-09-03T10:21:00Z"/>
      </w:rPr>
    </w:pPr>
  </w:p>
  <w:customXmlInsRangeStart w:id="93" w:author="智绘未来专利代理" w:date="2021-09-03T10:21:00Z"/>
  <w:sdt>
    <w:sdtPr>
      <w:id w:val="-1580597476"/>
      <w:docPartObj>
        <w:docPartGallery w:val="Page Numbers (Bottom of Page)"/>
        <w:docPartUnique/>
      </w:docPartObj>
    </w:sdtPr>
    <w:sdtEndPr/>
    <w:sdtContent>
      <w:customXmlInsRangeEnd w:id="93"/>
      <w:p w14:paraId="3C19A489" w14:textId="6672A13C" w:rsidR="00C35F92" w:rsidRDefault="00C35F92">
        <w:pPr>
          <w:pStyle w:val="ad"/>
          <w:jc w:val="center"/>
          <w:rPr>
            <w:ins w:id="94" w:author="智绘未来专利代理" w:date="2021-09-03T10:21:00Z"/>
          </w:rPr>
        </w:pPr>
        <w:ins w:id="95" w:author="智绘未来专利代理" w:date="2021-09-03T10:21:00Z">
          <w:r>
            <w:fldChar w:fldCharType="begin"/>
          </w:r>
          <w:r>
            <w:instrText>PAGE   \* MERGEFORMAT</w:instrText>
          </w:r>
          <w:r>
            <w:fldChar w:fldCharType="separate"/>
          </w:r>
          <w:r>
            <w:rPr>
              <w:lang w:val="zh-CN"/>
            </w:rPr>
            <w:t>2</w:t>
          </w:r>
          <w:r>
            <w:fldChar w:fldCharType="end"/>
          </w:r>
        </w:ins>
      </w:p>
      <w:customXmlInsRangeStart w:id="96" w:author="智绘未来专利代理" w:date="2021-09-03T10:21:00Z"/>
    </w:sdtContent>
  </w:sdt>
  <w:customXmlInsRangeEnd w:id="96"/>
  <w:p w14:paraId="00ECEFE6" w14:textId="77777777" w:rsidR="00C35F92" w:rsidRDefault="00C35F92" w:rsidP="00ED778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0130" w14:textId="77777777" w:rsidR="006759FE" w:rsidRDefault="006759FE" w:rsidP="00B710DA">
    <w:pPr>
      <w:pStyle w:val="ad"/>
      <w:ind w:firstLine="360"/>
      <w:rPr>
        <w:del w:id="402" w:author="智绘未来专利代理" w:date="2021-09-03T10:21:00Z"/>
      </w:rPr>
    </w:pPr>
  </w:p>
  <w:p w14:paraId="595799CE" w14:textId="77777777" w:rsidR="006759FE" w:rsidRDefault="006759FE" w:rsidP="00B710DA">
    <w:pPr>
      <w:rPr>
        <w:del w:id="403" w:author="智绘未来专利代理" w:date="2021-09-03T10:21:00Z"/>
      </w:rPr>
    </w:pPr>
  </w:p>
  <w:p w14:paraId="10B447FC" w14:textId="77777777" w:rsidR="006759FE" w:rsidRDefault="006759FE" w:rsidP="00B710DA">
    <w:pPr>
      <w:rPr>
        <w:del w:id="404" w:author="智绘未来专利代理" w:date="2021-09-03T10:21:00Z"/>
      </w:rPr>
    </w:pPr>
  </w:p>
  <w:p w14:paraId="6F3A4159" w14:textId="77777777" w:rsidR="006759FE" w:rsidRDefault="006759FE" w:rsidP="00B710DA">
    <w:pPr>
      <w:rPr>
        <w:del w:id="405" w:author="智绘未来专利代理" w:date="2021-09-03T10:21:00Z"/>
      </w:rPr>
    </w:pPr>
  </w:p>
  <w:p w14:paraId="28E9D304" w14:textId="77777777" w:rsidR="006759FE" w:rsidRDefault="006759FE" w:rsidP="00B710DA">
    <w:pPr>
      <w:rPr>
        <w:del w:id="406" w:author="智绘未来专利代理" w:date="2021-09-03T10:21:00Z"/>
      </w:rPr>
    </w:pPr>
  </w:p>
  <w:p w14:paraId="2D5118A5" w14:textId="77777777" w:rsidR="006759FE" w:rsidRDefault="006759FE" w:rsidP="00B710DA">
    <w:pPr>
      <w:rPr>
        <w:del w:id="407" w:author="智绘未来专利代理" w:date="2021-09-03T10:21:00Z"/>
      </w:rPr>
    </w:pPr>
  </w:p>
  <w:p w14:paraId="1B2B43C4" w14:textId="77777777" w:rsidR="006759FE" w:rsidRDefault="006759FE" w:rsidP="00B710DA">
    <w:pPr>
      <w:rPr>
        <w:del w:id="408" w:author="智绘未来专利代理" w:date="2021-09-03T10:21:00Z"/>
      </w:rPr>
    </w:pPr>
  </w:p>
  <w:p w14:paraId="65D3772A" w14:textId="77777777" w:rsidR="006759FE" w:rsidRDefault="006759FE" w:rsidP="00B710DA">
    <w:pPr>
      <w:rPr>
        <w:del w:id="409" w:author="智绘未来专利代理" w:date="2021-09-03T10:21:00Z"/>
      </w:rPr>
    </w:pPr>
  </w:p>
  <w:p w14:paraId="7C8F729A" w14:textId="77777777" w:rsidR="006759FE" w:rsidRDefault="006759FE" w:rsidP="00B710DA">
    <w:pPr>
      <w:rPr>
        <w:del w:id="410" w:author="智绘未来专利代理" w:date="2021-09-03T10:21:00Z"/>
      </w:rPr>
    </w:pPr>
  </w:p>
  <w:p w14:paraId="262C70D0" w14:textId="77777777" w:rsidR="006759FE" w:rsidRDefault="006759FE" w:rsidP="00B710DA">
    <w:pPr>
      <w:rPr>
        <w:del w:id="411" w:author="智绘未来专利代理" w:date="2021-09-03T10:21:00Z"/>
      </w:rPr>
    </w:pPr>
  </w:p>
  <w:p w14:paraId="11F0A093" w14:textId="77777777" w:rsidR="006759FE" w:rsidRDefault="006759FE" w:rsidP="00B710DA">
    <w:pPr>
      <w:rPr>
        <w:del w:id="412" w:author="智绘未来专利代理" w:date="2021-09-03T10:21:00Z"/>
      </w:rPr>
    </w:pPr>
  </w:p>
  <w:p w14:paraId="574CE60B" w14:textId="77777777" w:rsidR="006759FE" w:rsidRDefault="006759FE" w:rsidP="00B710DA">
    <w:pPr>
      <w:rPr>
        <w:del w:id="413" w:author="智绘未来专利代理" w:date="2021-09-03T10:21:00Z"/>
      </w:rPr>
    </w:pPr>
  </w:p>
  <w:p w14:paraId="3C220824" w14:textId="77777777" w:rsidR="006759FE" w:rsidRDefault="006759FE" w:rsidP="00B710DA">
    <w:pPr>
      <w:rPr>
        <w:del w:id="414" w:author="智绘未来专利代理" w:date="2021-09-03T10:21:00Z"/>
      </w:rPr>
    </w:pPr>
  </w:p>
  <w:p w14:paraId="009F263F" w14:textId="77777777" w:rsidR="006759FE" w:rsidRDefault="006759FE" w:rsidP="00B710DA">
    <w:pPr>
      <w:rPr>
        <w:del w:id="415" w:author="智绘未来专利代理" w:date="2021-09-03T10:21:00Z"/>
      </w:rPr>
    </w:pPr>
  </w:p>
  <w:p w14:paraId="748AF834" w14:textId="77777777" w:rsidR="006759FE" w:rsidRDefault="006759FE" w:rsidP="00B710DA">
    <w:pPr>
      <w:rPr>
        <w:del w:id="416" w:author="智绘未来专利代理" w:date="2021-09-03T10:21:00Z"/>
      </w:rPr>
    </w:pPr>
  </w:p>
  <w:p w14:paraId="1260E160" w14:textId="77777777" w:rsidR="006759FE" w:rsidRDefault="006759FE" w:rsidP="00B710DA">
    <w:pPr>
      <w:rPr>
        <w:del w:id="417" w:author="智绘未来专利代理" w:date="2021-09-03T10:21:00Z"/>
      </w:rPr>
    </w:pPr>
  </w:p>
  <w:p w14:paraId="29B2CFE8" w14:textId="77777777" w:rsidR="006759FE" w:rsidRDefault="006759FE" w:rsidP="00B710DA">
    <w:pPr>
      <w:rPr>
        <w:del w:id="418" w:author="智绘未来专利代理" w:date="2021-09-03T10:21:00Z"/>
      </w:rPr>
    </w:pPr>
  </w:p>
  <w:p w14:paraId="4BDEBB51" w14:textId="77777777" w:rsidR="006759FE" w:rsidRDefault="006759FE" w:rsidP="00B710DA">
    <w:pPr>
      <w:rPr>
        <w:del w:id="419" w:author="智绘未来专利代理" w:date="2021-09-03T10:21:00Z"/>
      </w:rPr>
    </w:pPr>
  </w:p>
  <w:p w14:paraId="3AC4E991" w14:textId="77777777" w:rsidR="006759FE" w:rsidRDefault="006759FE" w:rsidP="00B710DA">
    <w:pPr>
      <w:rPr>
        <w:del w:id="420" w:author="智绘未来专利代理" w:date="2021-09-03T10:21:00Z"/>
      </w:rPr>
    </w:pPr>
  </w:p>
  <w:p w14:paraId="2D405D37" w14:textId="77777777" w:rsidR="00CD5131" w:rsidRDefault="00CD5131" w:rsidP="00ED778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1521" w14:textId="77777777" w:rsidR="00FD2266" w:rsidRDefault="00FD2266" w:rsidP="00B710DA">
      <w:pPr>
        <w:rPr>
          <w:del w:id="0" w:author="智绘未来专利代理" w:date="2021-09-03T10:21:00Z"/>
        </w:rPr>
      </w:pPr>
      <w:r>
        <w:separator/>
      </w:r>
    </w:p>
    <w:p w14:paraId="20B46DF4" w14:textId="77777777" w:rsidR="00FD2266" w:rsidRDefault="00FD2266" w:rsidP="00B710DA">
      <w:pPr>
        <w:rPr>
          <w:del w:id="1" w:author="智绘未来专利代理" w:date="2021-09-03T10:21:00Z"/>
        </w:rPr>
      </w:pPr>
    </w:p>
    <w:p w14:paraId="44EAF0BF" w14:textId="77777777" w:rsidR="00FD2266" w:rsidRDefault="00FD2266" w:rsidP="00B710DA">
      <w:pPr>
        <w:rPr>
          <w:del w:id="2" w:author="智绘未来专利代理" w:date="2021-09-03T10:21:00Z"/>
        </w:rPr>
      </w:pPr>
    </w:p>
    <w:p w14:paraId="0422B7B1" w14:textId="77777777" w:rsidR="00FD2266" w:rsidRDefault="00FD2266" w:rsidP="00B710DA">
      <w:pPr>
        <w:rPr>
          <w:del w:id="3" w:author="智绘未来专利代理" w:date="2021-09-03T10:21:00Z"/>
        </w:rPr>
      </w:pPr>
    </w:p>
    <w:p w14:paraId="42EDAEC8" w14:textId="77777777" w:rsidR="00FD2266" w:rsidRDefault="00FD2266" w:rsidP="00B710DA">
      <w:pPr>
        <w:rPr>
          <w:del w:id="4" w:author="智绘未来专利代理" w:date="2021-09-03T10:21:00Z"/>
        </w:rPr>
      </w:pPr>
    </w:p>
    <w:p w14:paraId="33571250" w14:textId="77777777" w:rsidR="00FD2266" w:rsidRDefault="00FD2266" w:rsidP="00B710DA">
      <w:pPr>
        <w:rPr>
          <w:del w:id="5" w:author="智绘未来专利代理" w:date="2021-09-03T10:21:00Z"/>
        </w:rPr>
      </w:pPr>
    </w:p>
    <w:p w14:paraId="2E6650DE" w14:textId="77777777" w:rsidR="00FD2266" w:rsidRDefault="00FD2266" w:rsidP="00B710DA">
      <w:pPr>
        <w:rPr>
          <w:del w:id="6" w:author="智绘未来专利代理" w:date="2021-09-03T10:21:00Z"/>
        </w:rPr>
      </w:pPr>
    </w:p>
    <w:p w14:paraId="26392B44" w14:textId="77777777" w:rsidR="00FD2266" w:rsidRDefault="00FD2266" w:rsidP="00B710DA">
      <w:pPr>
        <w:rPr>
          <w:del w:id="7" w:author="智绘未来专利代理" w:date="2021-09-03T10:21:00Z"/>
        </w:rPr>
      </w:pPr>
    </w:p>
    <w:p w14:paraId="7A3DA8A4" w14:textId="77777777" w:rsidR="00FD2266" w:rsidRDefault="00FD2266" w:rsidP="00B710DA">
      <w:pPr>
        <w:rPr>
          <w:del w:id="8" w:author="智绘未来专利代理" w:date="2021-09-03T10:21:00Z"/>
        </w:rPr>
      </w:pPr>
    </w:p>
    <w:p w14:paraId="2A7B8CB9" w14:textId="77777777" w:rsidR="00FD2266" w:rsidRDefault="00FD2266" w:rsidP="00B710DA">
      <w:pPr>
        <w:rPr>
          <w:del w:id="9" w:author="智绘未来专利代理" w:date="2021-09-03T10:21:00Z"/>
        </w:rPr>
      </w:pPr>
    </w:p>
    <w:p w14:paraId="60D25379" w14:textId="77777777" w:rsidR="00FD2266" w:rsidRDefault="00FD2266" w:rsidP="00B710DA">
      <w:pPr>
        <w:rPr>
          <w:del w:id="10" w:author="智绘未来专利代理" w:date="2021-09-03T10:21:00Z"/>
        </w:rPr>
      </w:pPr>
    </w:p>
    <w:p w14:paraId="7FD9209F" w14:textId="77777777" w:rsidR="00FD2266" w:rsidRDefault="00FD2266" w:rsidP="00B710DA">
      <w:pPr>
        <w:rPr>
          <w:del w:id="11" w:author="智绘未来专利代理" w:date="2021-09-03T10:21:00Z"/>
        </w:rPr>
      </w:pPr>
    </w:p>
    <w:p w14:paraId="47C56188" w14:textId="77777777" w:rsidR="00FD2266" w:rsidRDefault="00FD2266" w:rsidP="00B710DA">
      <w:pPr>
        <w:rPr>
          <w:del w:id="12" w:author="智绘未来专利代理" w:date="2021-09-03T10:21:00Z"/>
        </w:rPr>
      </w:pPr>
    </w:p>
    <w:p w14:paraId="7A3B7C4A" w14:textId="77777777" w:rsidR="00FD2266" w:rsidRDefault="00FD2266" w:rsidP="00B710DA">
      <w:pPr>
        <w:rPr>
          <w:del w:id="13" w:author="智绘未来专利代理" w:date="2021-09-03T10:21:00Z"/>
        </w:rPr>
      </w:pPr>
    </w:p>
    <w:p w14:paraId="571C1393" w14:textId="77777777" w:rsidR="00FD2266" w:rsidRDefault="00FD2266" w:rsidP="00B710DA">
      <w:pPr>
        <w:rPr>
          <w:del w:id="14" w:author="智绘未来专利代理" w:date="2021-09-03T10:21:00Z"/>
        </w:rPr>
      </w:pPr>
    </w:p>
    <w:p w14:paraId="6B27CF6F" w14:textId="77777777" w:rsidR="00FD2266" w:rsidRDefault="00FD2266" w:rsidP="00B710DA">
      <w:pPr>
        <w:rPr>
          <w:del w:id="15" w:author="智绘未来专利代理" w:date="2021-09-03T10:21:00Z"/>
        </w:rPr>
      </w:pPr>
    </w:p>
    <w:p w14:paraId="714DB7C7" w14:textId="77777777" w:rsidR="00FD2266" w:rsidRDefault="00FD2266" w:rsidP="00B710DA">
      <w:pPr>
        <w:rPr>
          <w:del w:id="16" w:author="智绘未来专利代理" w:date="2021-09-03T10:21:00Z"/>
        </w:rPr>
      </w:pPr>
    </w:p>
    <w:p w14:paraId="4D904135" w14:textId="77777777" w:rsidR="00FD2266" w:rsidRDefault="00FD2266" w:rsidP="00B710DA">
      <w:pPr>
        <w:rPr>
          <w:del w:id="17" w:author="智绘未来专利代理" w:date="2021-09-03T10:21:00Z"/>
        </w:rPr>
      </w:pPr>
    </w:p>
    <w:p w14:paraId="32226818" w14:textId="77777777" w:rsidR="00FD2266" w:rsidRDefault="00FD2266" w:rsidP="00B710DA">
      <w:pPr>
        <w:rPr>
          <w:del w:id="18" w:author="智绘未来专利代理" w:date="2021-09-03T10:21:00Z"/>
        </w:rPr>
      </w:pPr>
    </w:p>
    <w:p w14:paraId="6D003263" w14:textId="77777777" w:rsidR="00FD2266" w:rsidRDefault="00FD2266" w:rsidP="00B710DA">
      <w:pPr>
        <w:rPr>
          <w:del w:id="19" w:author="智绘未来专利代理" w:date="2021-09-03T10:21:00Z"/>
        </w:rPr>
      </w:pPr>
    </w:p>
    <w:p w14:paraId="3B99FFB8" w14:textId="77777777" w:rsidR="00FD2266" w:rsidRDefault="00FD2266" w:rsidP="00B710DA">
      <w:pPr>
        <w:rPr>
          <w:del w:id="20" w:author="智绘未来专利代理" w:date="2021-09-03T10:21:00Z"/>
        </w:rPr>
      </w:pPr>
    </w:p>
    <w:p w14:paraId="1DF40425" w14:textId="77777777" w:rsidR="00FD2266" w:rsidRDefault="00FD2266" w:rsidP="00C35F92"/>
  </w:footnote>
  <w:footnote w:type="continuationSeparator" w:id="0">
    <w:p w14:paraId="523E5D1D" w14:textId="77777777" w:rsidR="00FD2266" w:rsidRDefault="00FD2266" w:rsidP="00B710DA">
      <w:pPr>
        <w:rPr>
          <w:del w:id="21" w:author="智绘未来专利代理" w:date="2021-09-03T10:21:00Z"/>
        </w:rPr>
      </w:pPr>
      <w:r>
        <w:continuationSeparator/>
      </w:r>
    </w:p>
    <w:p w14:paraId="3D8702CB" w14:textId="77777777" w:rsidR="00FD2266" w:rsidRDefault="00FD2266" w:rsidP="00B710DA">
      <w:pPr>
        <w:rPr>
          <w:del w:id="22" w:author="智绘未来专利代理" w:date="2021-09-03T10:21:00Z"/>
        </w:rPr>
      </w:pPr>
    </w:p>
    <w:p w14:paraId="7F82F6BD" w14:textId="77777777" w:rsidR="00FD2266" w:rsidRDefault="00FD2266" w:rsidP="00B710DA">
      <w:pPr>
        <w:rPr>
          <w:del w:id="23" w:author="智绘未来专利代理" w:date="2021-09-03T10:21:00Z"/>
        </w:rPr>
      </w:pPr>
    </w:p>
    <w:p w14:paraId="5E40BE6C" w14:textId="77777777" w:rsidR="00FD2266" w:rsidRDefault="00FD2266" w:rsidP="00B710DA">
      <w:pPr>
        <w:rPr>
          <w:del w:id="24" w:author="智绘未来专利代理" w:date="2021-09-03T10:21:00Z"/>
        </w:rPr>
      </w:pPr>
    </w:p>
    <w:p w14:paraId="74D6288C" w14:textId="77777777" w:rsidR="00FD2266" w:rsidRDefault="00FD2266" w:rsidP="00B710DA">
      <w:pPr>
        <w:rPr>
          <w:del w:id="25" w:author="智绘未来专利代理" w:date="2021-09-03T10:21:00Z"/>
        </w:rPr>
      </w:pPr>
    </w:p>
    <w:p w14:paraId="56DE719A" w14:textId="77777777" w:rsidR="00FD2266" w:rsidRDefault="00FD2266" w:rsidP="00B710DA">
      <w:pPr>
        <w:rPr>
          <w:del w:id="26" w:author="智绘未来专利代理" w:date="2021-09-03T10:21:00Z"/>
        </w:rPr>
      </w:pPr>
    </w:p>
    <w:p w14:paraId="2EB90CC5" w14:textId="77777777" w:rsidR="00FD2266" w:rsidRDefault="00FD2266" w:rsidP="00B710DA">
      <w:pPr>
        <w:rPr>
          <w:del w:id="27" w:author="智绘未来专利代理" w:date="2021-09-03T10:21:00Z"/>
        </w:rPr>
      </w:pPr>
    </w:p>
    <w:p w14:paraId="0C2BA3A8" w14:textId="77777777" w:rsidR="00FD2266" w:rsidRDefault="00FD2266" w:rsidP="00B710DA">
      <w:pPr>
        <w:rPr>
          <w:del w:id="28" w:author="智绘未来专利代理" w:date="2021-09-03T10:21:00Z"/>
        </w:rPr>
      </w:pPr>
    </w:p>
    <w:p w14:paraId="01321F74" w14:textId="77777777" w:rsidR="00FD2266" w:rsidRDefault="00FD2266" w:rsidP="00B710DA">
      <w:pPr>
        <w:rPr>
          <w:del w:id="29" w:author="智绘未来专利代理" w:date="2021-09-03T10:21:00Z"/>
        </w:rPr>
      </w:pPr>
    </w:p>
    <w:p w14:paraId="7AED5A30" w14:textId="77777777" w:rsidR="00FD2266" w:rsidRDefault="00FD2266" w:rsidP="00B710DA">
      <w:pPr>
        <w:rPr>
          <w:del w:id="30" w:author="智绘未来专利代理" w:date="2021-09-03T10:21:00Z"/>
        </w:rPr>
      </w:pPr>
    </w:p>
    <w:p w14:paraId="7EA9D45A" w14:textId="77777777" w:rsidR="00FD2266" w:rsidRDefault="00FD2266" w:rsidP="00B710DA">
      <w:pPr>
        <w:rPr>
          <w:del w:id="31" w:author="智绘未来专利代理" w:date="2021-09-03T10:21:00Z"/>
        </w:rPr>
      </w:pPr>
    </w:p>
    <w:p w14:paraId="5444823F" w14:textId="77777777" w:rsidR="00FD2266" w:rsidRDefault="00FD2266" w:rsidP="00B710DA">
      <w:pPr>
        <w:rPr>
          <w:del w:id="32" w:author="智绘未来专利代理" w:date="2021-09-03T10:21:00Z"/>
        </w:rPr>
      </w:pPr>
    </w:p>
    <w:p w14:paraId="634586F9" w14:textId="77777777" w:rsidR="00FD2266" w:rsidRDefault="00FD2266" w:rsidP="00B710DA">
      <w:pPr>
        <w:rPr>
          <w:del w:id="33" w:author="智绘未来专利代理" w:date="2021-09-03T10:21:00Z"/>
        </w:rPr>
      </w:pPr>
    </w:p>
    <w:p w14:paraId="7D57E15C" w14:textId="77777777" w:rsidR="00FD2266" w:rsidRDefault="00FD2266" w:rsidP="00B710DA">
      <w:pPr>
        <w:rPr>
          <w:del w:id="34" w:author="智绘未来专利代理" w:date="2021-09-03T10:21:00Z"/>
        </w:rPr>
      </w:pPr>
    </w:p>
    <w:p w14:paraId="2F6D7DA2" w14:textId="77777777" w:rsidR="00FD2266" w:rsidRDefault="00FD2266" w:rsidP="00B710DA">
      <w:pPr>
        <w:rPr>
          <w:del w:id="35" w:author="智绘未来专利代理" w:date="2021-09-03T10:21:00Z"/>
        </w:rPr>
      </w:pPr>
    </w:p>
    <w:p w14:paraId="16798965" w14:textId="77777777" w:rsidR="00FD2266" w:rsidRDefault="00FD2266" w:rsidP="00B710DA">
      <w:pPr>
        <w:rPr>
          <w:del w:id="36" w:author="智绘未来专利代理" w:date="2021-09-03T10:21:00Z"/>
        </w:rPr>
      </w:pPr>
    </w:p>
    <w:p w14:paraId="4F989D7D" w14:textId="77777777" w:rsidR="00FD2266" w:rsidRDefault="00FD2266" w:rsidP="00B710DA">
      <w:pPr>
        <w:rPr>
          <w:del w:id="37" w:author="智绘未来专利代理" w:date="2021-09-03T10:21:00Z"/>
        </w:rPr>
      </w:pPr>
    </w:p>
    <w:p w14:paraId="2CDEAE49" w14:textId="77777777" w:rsidR="00FD2266" w:rsidRDefault="00FD2266" w:rsidP="00B710DA">
      <w:pPr>
        <w:rPr>
          <w:del w:id="38" w:author="智绘未来专利代理" w:date="2021-09-03T10:21:00Z"/>
        </w:rPr>
      </w:pPr>
    </w:p>
    <w:p w14:paraId="75D0F33E" w14:textId="77777777" w:rsidR="00FD2266" w:rsidRDefault="00FD2266" w:rsidP="00B710DA">
      <w:pPr>
        <w:rPr>
          <w:del w:id="39" w:author="智绘未来专利代理" w:date="2021-09-03T10:21:00Z"/>
        </w:rPr>
      </w:pPr>
    </w:p>
    <w:p w14:paraId="6C1091B9" w14:textId="77777777" w:rsidR="00FD2266" w:rsidRDefault="00FD2266" w:rsidP="00B710DA">
      <w:pPr>
        <w:rPr>
          <w:del w:id="40" w:author="智绘未来专利代理" w:date="2021-09-03T10:21:00Z"/>
        </w:rPr>
      </w:pPr>
    </w:p>
    <w:p w14:paraId="52B35E51" w14:textId="77777777" w:rsidR="00FD2266" w:rsidRDefault="00FD2266" w:rsidP="00B710DA">
      <w:pPr>
        <w:rPr>
          <w:del w:id="41" w:author="智绘未来专利代理" w:date="2021-09-03T10:21:00Z"/>
        </w:rPr>
      </w:pPr>
    </w:p>
    <w:p w14:paraId="463629DC" w14:textId="77777777" w:rsidR="00FD2266" w:rsidRDefault="00FD2266" w:rsidP="00C35F92"/>
  </w:footnote>
  <w:footnote w:type="continuationNotice" w:id="1">
    <w:p w14:paraId="7A4FD7A4" w14:textId="77777777" w:rsidR="00FD2266" w:rsidRDefault="00FD2266" w:rsidP="00ED77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4A4" w14:textId="77777777" w:rsidR="00CD5131" w:rsidRDefault="00CD5131" w:rsidP="00ED778C">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2A05" w14:textId="77777777" w:rsidR="006759FE" w:rsidRDefault="006759FE" w:rsidP="00B710DA">
    <w:pPr>
      <w:rPr>
        <w:del w:id="382" w:author="智绘未来专利代理" w:date="2021-09-03T10:21:00Z"/>
      </w:rPr>
    </w:pPr>
  </w:p>
  <w:p w14:paraId="0D89F090" w14:textId="77777777" w:rsidR="006759FE" w:rsidRDefault="006759FE" w:rsidP="00B710DA">
    <w:pPr>
      <w:rPr>
        <w:del w:id="383" w:author="智绘未来专利代理" w:date="2021-09-03T10:21:00Z"/>
      </w:rPr>
    </w:pPr>
  </w:p>
  <w:p w14:paraId="7FDE899E" w14:textId="77777777" w:rsidR="006759FE" w:rsidRDefault="006759FE" w:rsidP="00B710DA">
    <w:pPr>
      <w:rPr>
        <w:del w:id="384" w:author="智绘未来专利代理" w:date="2021-09-03T10:21:00Z"/>
      </w:rPr>
    </w:pPr>
  </w:p>
  <w:p w14:paraId="17527347" w14:textId="77777777" w:rsidR="006759FE" w:rsidRDefault="006759FE" w:rsidP="00B710DA">
    <w:pPr>
      <w:rPr>
        <w:del w:id="385" w:author="智绘未来专利代理" w:date="2021-09-03T10:21:00Z"/>
      </w:rPr>
    </w:pPr>
  </w:p>
  <w:p w14:paraId="511D2E74" w14:textId="77777777" w:rsidR="006759FE" w:rsidRDefault="006759FE" w:rsidP="00B710DA">
    <w:pPr>
      <w:rPr>
        <w:del w:id="386" w:author="智绘未来专利代理" w:date="2021-09-03T10:21:00Z"/>
      </w:rPr>
    </w:pPr>
  </w:p>
  <w:p w14:paraId="678BF2CD" w14:textId="77777777" w:rsidR="006759FE" w:rsidRDefault="006759FE" w:rsidP="00B710DA">
    <w:pPr>
      <w:rPr>
        <w:del w:id="387" w:author="智绘未来专利代理" w:date="2021-09-03T10:21:00Z"/>
      </w:rPr>
    </w:pPr>
  </w:p>
  <w:p w14:paraId="7EEE9A6E" w14:textId="77777777" w:rsidR="006759FE" w:rsidRDefault="006759FE" w:rsidP="00B710DA">
    <w:pPr>
      <w:rPr>
        <w:del w:id="388" w:author="智绘未来专利代理" w:date="2021-09-03T10:21:00Z"/>
      </w:rPr>
    </w:pPr>
  </w:p>
  <w:p w14:paraId="22A766BF" w14:textId="77777777" w:rsidR="006759FE" w:rsidRDefault="006759FE" w:rsidP="00B710DA">
    <w:pPr>
      <w:rPr>
        <w:del w:id="389" w:author="智绘未来专利代理" w:date="2021-09-03T10:21:00Z"/>
      </w:rPr>
    </w:pPr>
  </w:p>
  <w:p w14:paraId="0B1D7FBD" w14:textId="77777777" w:rsidR="006759FE" w:rsidRDefault="006759FE" w:rsidP="00B710DA">
    <w:pPr>
      <w:rPr>
        <w:del w:id="390" w:author="智绘未来专利代理" w:date="2021-09-03T10:21:00Z"/>
      </w:rPr>
    </w:pPr>
  </w:p>
  <w:p w14:paraId="05BA1AAE" w14:textId="77777777" w:rsidR="006759FE" w:rsidRDefault="006759FE" w:rsidP="00B710DA">
    <w:pPr>
      <w:rPr>
        <w:del w:id="391" w:author="智绘未来专利代理" w:date="2021-09-03T10:21:00Z"/>
      </w:rPr>
    </w:pPr>
  </w:p>
  <w:p w14:paraId="4F9E2E59" w14:textId="77777777" w:rsidR="006759FE" w:rsidRDefault="006759FE" w:rsidP="00B710DA">
    <w:pPr>
      <w:rPr>
        <w:del w:id="392" w:author="智绘未来专利代理" w:date="2021-09-03T10:21:00Z"/>
      </w:rPr>
    </w:pPr>
  </w:p>
  <w:p w14:paraId="0264DB76" w14:textId="77777777" w:rsidR="006759FE" w:rsidRDefault="006759FE" w:rsidP="00B710DA">
    <w:pPr>
      <w:rPr>
        <w:del w:id="393" w:author="智绘未来专利代理" w:date="2021-09-03T10:21:00Z"/>
      </w:rPr>
    </w:pPr>
  </w:p>
  <w:p w14:paraId="7243EA26" w14:textId="77777777" w:rsidR="006759FE" w:rsidRDefault="006759FE" w:rsidP="00B710DA">
    <w:pPr>
      <w:rPr>
        <w:del w:id="394" w:author="智绘未来专利代理" w:date="2021-09-03T10:21:00Z"/>
      </w:rPr>
    </w:pPr>
  </w:p>
  <w:p w14:paraId="327A9B0F" w14:textId="77777777" w:rsidR="006759FE" w:rsidRDefault="006759FE" w:rsidP="00B710DA">
    <w:pPr>
      <w:rPr>
        <w:del w:id="395" w:author="智绘未来专利代理" w:date="2021-09-03T10:21:00Z"/>
      </w:rPr>
    </w:pPr>
  </w:p>
  <w:p w14:paraId="249B648B" w14:textId="77777777" w:rsidR="006759FE" w:rsidRDefault="006759FE" w:rsidP="00B710DA">
    <w:pPr>
      <w:rPr>
        <w:del w:id="396" w:author="智绘未来专利代理" w:date="2021-09-03T10:21:00Z"/>
      </w:rPr>
    </w:pPr>
  </w:p>
  <w:p w14:paraId="786CF705" w14:textId="77777777" w:rsidR="006759FE" w:rsidRDefault="006759FE" w:rsidP="00B710DA">
    <w:pPr>
      <w:rPr>
        <w:del w:id="397" w:author="智绘未来专利代理" w:date="2021-09-03T10:21:00Z"/>
      </w:rPr>
    </w:pPr>
  </w:p>
  <w:p w14:paraId="074D6272" w14:textId="77777777" w:rsidR="006759FE" w:rsidRDefault="006759FE" w:rsidP="00B710DA">
    <w:pPr>
      <w:rPr>
        <w:del w:id="398" w:author="智绘未来专利代理" w:date="2021-09-03T10:21:00Z"/>
      </w:rPr>
    </w:pPr>
  </w:p>
  <w:p w14:paraId="3EC66AFC" w14:textId="77777777" w:rsidR="006759FE" w:rsidRDefault="006759FE" w:rsidP="00B710DA">
    <w:pPr>
      <w:rPr>
        <w:del w:id="399" w:author="智绘未来专利代理" w:date="2021-09-03T10:21:00Z"/>
      </w:rPr>
    </w:pPr>
  </w:p>
  <w:p w14:paraId="5D030888" w14:textId="77777777" w:rsidR="006759FE" w:rsidRDefault="006759FE" w:rsidP="00B710DA">
    <w:pPr>
      <w:rPr>
        <w:del w:id="400" w:author="智绘未来专利代理" w:date="2021-09-03T10:21:00Z"/>
      </w:rPr>
    </w:pPr>
  </w:p>
  <w:p w14:paraId="586B3214" w14:textId="77777777" w:rsidR="006759FE" w:rsidRDefault="006759FE" w:rsidP="00B710DA">
    <w:pPr>
      <w:rPr>
        <w:del w:id="401" w:author="智绘未来专利代理" w:date="2021-09-03T10:21:00Z"/>
      </w:rPr>
    </w:pPr>
  </w:p>
  <w:p w14:paraId="62698329" w14:textId="77777777" w:rsidR="00CD5131" w:rsidRDefault="00CD5131" w:rsidP="00ED778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FFFFFFFF">
      <w:start w:val="1"/>
      <w:numFmt w:val="decimal"/>
      <w:lvlText w:val="%1．"/>
      <w:lvlJc w:val="left"/>
      <w:pPr>
        <w:tabs>
          <w:tab w:val="num" w:pos="360"/>
        </w:tabs>
        <w:ind w:left="360" w:hanging="360"/>
      </w:pPr>
      <w:rPr>
        <w:rFonts w:cs="Times New Roman" w:hint="eastAsia"/>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1" w15:restartNumberingAfterBreak="0">
    <w:nsid w:val="07C54403"/>
    <w:multiLevelType w:val="hybridMultilevel"/>
    <w:tmpl w:val="412ED91C"/>
    <w:lvl w:ilvl="0" w:tplc="D334F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AF2779"/>
    <w:multiLevelType w:val="hybridMultilevel"/>
    <w:tmpl w:val="C9C407D2"/>
    <w:lvl w:ilvl="0" w:tplc="5CEEB122">
      <w:start w:val="1"/>
      <w:numFmt w:val="decimal"/>
      <w:pStyle w:val="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0385905"/>
    <w:multiLevelType w:val="hybridMultilevel"/>
    <w:tmpl w:val="D8EEE16A"/>
    <w:lvl w:ilvl="0" w:tplc="07C205C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36176"/>
    <w:multiLevelType w:val="hybridMultilevel"/>
    <w:tmpl w:val="9410C5D4"/>
    <w:lvl w:ilvl="0" w:tplc="FFFFFFFF">
      <w:start w:val="1"/>
      <w:numFmt w:val="decimal"/>
      <w:lvlText w:val="%1．"/>
      <w:lvlJc w:val="left"/>
      <w:pPr>
        <w:tabs>
          <w:tab w:val="num" w:pos="360"/>
        </w:tabs>
        <w:ind w:left="360" w:hanging="360"/>
      </w:pPr>
      <w:rPr>
        <w:rFonts w:cs="Times New Roman" w:hint="eastAsia"/>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6"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7"/>
  </w:num>
  <w:num w:numId="3">
    <w:abstractNumId w:val="7"/>
  </w:num>
  <w:num w:numId="4">
    <w:abstractNumId w:val="7"/>
  </w:num>
  <w:num w:numId="5">
    <w:abstractNumId w:val="7"/>
  </w:num>
  <w:num w:numId="6">
    <w:abstractNumId w:val="6"/>
  </w:num>
  <w:num w:numId="7">
    <w:abstractNumId w:val="6"/>
  </w:num>
  <w:num w:numId="8">
    <w:abstractNumId w:val="6"/>
  </w:num>
  <w:num w:numId="9">
    <w:abstractNumId w:val="6"/>
  </w:num>
  <w:num w:numId="10">
    <w:abstractNumId w:val="3"/>
  </w:num>
  <w:num w:numId="11">
    <w:abstractNumId w:val="3"/>
  </w:num>
  <w:num w:numId="12">
    <w:abstractNumId w:val="3"/>
  </w:num>
  <w:num w:numId="13">
    <w:abstractNumId w:val="3"/>
  </w:num>
  <w:num w:numId="14">
    <w:abstractNumId w:val="7"/>
  </w:num>
  <w:num w:numId="15">
    <w:abstractNumId w:val="7"/>
  </w:num>
  <w:num w:numId="16">
    <w:abstractNumId w:val="7"/>
  </w:num>
  <w:num w:numId="17">
    <w:abstractNumId w:val="7"/>
  </w:num>
  <w:num w:numId="18">
    <w:abstractNumId w:val="7"/>
  </w:num>
  <w:num w:numId="19">
    <w:abstractNumId w:val="6"/>
  </w:num>
  <w:num w:numId="20">
    <w:abstractNumId w:val="6"/>
  </w:num>
  <w:num w:numId="21">
    <w:abstractNumId w:val="6"/>
  </w:num>
  <w:num w:numId="22">
    <w:abstractNumId w:val="6"/>
  </w:num>
  <w:num w:numId="23">
    <w:abstractNumId w:val="8"/>
  </w:num>
  <w:num w:numId="24">
    <w:abstractNumId w:val="0"/>
  </w:num>
  <w:num w:numId="25">
    <w:abstractNumId w:val="5"/>
  </w:num>
  <w:num w:numId="26">
    <w:abstractNumId w:val="2"/>
  </w:num>
  <w:num w:numId="27">
    <w:abstractNumId w:val="4"/>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智绘未来专利代理">
    <w15:presenceInfo w15:providerId="None" w15:userId="智绘未来专利代理"/>
  </w15:person>
  <w15:person w15:author="北京智绘未来">
    <w15:presenceInfo w15:providerId="None" w15:userId="北京智绘未来"/>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21"/>
    <w:rsid w:val="00001D16"/>
    <w:rsid w:val="00005C27"/>
    <w:rsid w:val="00020E5A"/>
    <w:rsid w:val="00026F7E"/>
    <w:rsid w:val="000338EB"/>
    <w:rsid w:val="000369D5"/>
    <w:rsid w:val="00044693"/>
    <w:rsid w:val="000474DB"/>
    <w:rsid w:val="000560A8"/>
    <w:rsid w:val="000622C6"/>
    <w:rsid w:val="00064E4D"/>
    <w:rsid w:val="00072702"/>
    <w:rsid w:val="00073651"/>
    <w:rsid w:val="000802FE"/>
    <w:rsid w:val="00085C67"/>
    <w:rsid w:val="00091C95"/>
    <w:rsid w:val="00095C5E"/>
    <w:rsid w:val="0009624F"/>
    <w:rsid w:val="0009790C"/>
    <w:rsid w:val="000A685D"/>
    <w:rsid w:val="000B3841"/>
    <w:rsid w:val="000B5BA9"/>
    <w:rsid w:val="000C1936"/>
    <w:rsid w:val="000D1F50"/>
    <w:rsid w:val="000D403F"/>
    <w:rsid w:val="000E5A23"/>
    <w:rsid w:val="000F4293"/>
    <w:rsid w:val="000F4BA8"/>
    <w:rsid w:val="000F55EB"/>
    <w:rsid w:val="00105A49"/>
    <w:rsid w:val="0011380D"/>
    <w:rsid w:val="00114883"/>
    <w:rsid w:val="00114F7E"/>
    <w:rsid w:val="00115FF5"/>
    <w:rsid w:val="00117E82"/>
    <w:rsid w:val="001237A6"/>
    <w:rsid w:val="0012517D"/>
    <w:rsid w:val="00125DDD"/>
    <w:rsid w:val="0013198E"/>
    <w:rsid w:val="00132EEC"/>
    <w:rsid w:val="00133773"/>
    <w:rsid w:val="0013726E"/>
    <w:rsid w:val="0014129D"/>
    <w:rsid w:val="00143B20"/>
    <w:rsid w:val="0014412B"/>
    <w:rsid w:val="00144171"/>
    <w:rsid w:val="0014772D"/>
    <w:rsid w:val="00151609"/>
    <w:rsid w:val="001653D7"/>
    <w:rsid w:val="00165D7D"/>
    <w:rsid w:val="00166142"/>
    <w:rsid w:val="0016700D"/>
    <w:rsid w:val="001710FB"/>
    <w:rsid w:val="00171D78"/>
    <w:rsid w:val="001822BE"/>
    <w:rsid w:val="00192DD9"/>
    <w:rsid w:val="00192F0F"/>
    <w:rsid w:val="00195DFB"/>
    <w:rsid w:val="001A27A1"/>
    <w:rsid w:val="001A6CD4"/>
    <w:rsid w:val="001A7E00"/>
    <w:rsid w:val="001B20FD"/>
    <w:rsid w:val="001B6543"/>
    <w:rsid w:val="001C1D45"/>
    <w:rsid w:val="001C2899"/>
    <w:rsid w:val="001C5A28"/>
    <w:rsid w:val="001D3B24"/>
    <w:rsid w:val="001D4FD1"/>
    <w:rsid w:val="001E46D4"/>
    <w:rsid w:val="001E61F6"/>
    <w:rsid w:val="001E6E59"/>
    <w:rsid w:val="001F4A71"/>
    <w:rsid w:val="00205D45"/>
    <w:rsid w:val="002120E6"/>
    <w:rsid w:val="002131D1"/>
    <w:rsid w:val="0021459E"/>
    <w:rsid w:val="00216D98"/>
    <w:rsid w:val="002253AC"/>
    <w:rsid w:val="002403C0"/>
    <w:rsid w:val="00240C54"/>
    <w:rsid w:val="0024199C"/>
    <w:rsid w:val="00241BF9"/>
    <w:rsid w:val="00242C89"/>
    <w:rsid w:val="002431B4"/>
    <w:rsid w:val="00243C8C"/>
    <w:rsid w:val="00246044"/>
    <w:rsid w:val="002468E5"/>
    <w:rsid w:val="00251709"/>
    <w:rsid w:val="0025519F"/>
    <w:rsid w:val="00256E60"/>
    <w:rsid w:val="00257442"/>
    <w:rsid w:val="002606E1"/>
    <w:rsid w:val="00265455"/>
    <w:rsid w:val="00280064"/>
    <w:rsid w:val="002864AC"/>
    <w:rsid w:val="002872F6"/>
    <w:rsid w:val="00290B8B"/>
    <w:rsid w:val="00293695"/>
    <w:rsid w:val="002A1163"/>
    <w:rsid w:val="002A264C"/>
    <w:rsid w:val="002A2B28"/>
    <w:rsid w:val="002A360C"/>
    <w:rsid w:val="002A7F63"/>
    <w:rsid w:val="002B4C3C"/>
    <w:rsid w:val="002B5CF1"/>
    <w:rsid w:val="002C0B88"/>
    <w:rsid w:val="002C172F"/>
    <w:rsid w:val="002C6DC1"/>
    <w:rsid w:val="002D7E05"/>
    <w:rsid w:val="002E3D86"/>
    <w:rsid w:val="002E6311"/>
    <w:rsid w:val="002E7946"/>
    <w:rsid w:val="002F00B1"/>
    <w:rsid w:val="002F4361"/>
    <w:rsid w:val="002F4AC5"/>
    <w:rsid w:val="002F4ADC"/>
    <w:rsid w:val="00310897"/>
    <w:rsid w:val="003112BD"/>
    <w:rsid w:val="0032154E"/>
    <w:rsid w:val="00322AB4"/>
    <w:rsid w:val="00323828"/>
    <w:rsid w:val="00324D96"/>
    <w:rsid w:val="0032506F"/>
    <w:rsid w:val="00326269"/>
    <w:rsid w:val="003268A0"/>
    <w:rsid w:val="00330515"/>
    <w:rsid w:val="00330FD3"/>
    <w:rsid w:val="00337438"/>
    <w:rsid w:val="003531E3"/>
    <w:rsid w:val="00355684"/>
    <w:rsid w:val="00362AA2"/>
    <w:rsid w:val="00373079"/>
    <w:rsid w:val="00377188"/>
    <w:rsid w:val="003808FE"/>
    <w:rsid w:val="00380F4E"/>
    <w:rsid w:val="00382BB6"/>
    <w:rsid w:val="003831E1"/>
    <w:rsid w:val="003A111F"/>
    <w:rsid w:val="003A5EDC"/>
    <w:rsid w:val="003A78DB"/>
    <w:rsid w:val="003B2304"/>
    <w:rsid w:val="003B29BB"/>
    <w:rsid w:val="003B5C07"/>
    <w:rsid w:val="003B6521"/>
    <w:rsid w:val="003C3C98"/>
    <w:rsid w:val="003C4489"/>
    <w:rsid w:val="003C6C74"/>
    <w:rsid w:val="003D5965"/>
    <w:rsid w:val="003E0FF6"/>
    <w:rsid w:val="003E30B1"/>
    <w:rsid w:val="003E43FC"/>
    <w:rsid w:val="003E68A7"/>
    <w:rsid w:val="003E770B"/>
    <w:rsid w:val="003F62F6"/>
    <w:rsid w:val="0040030D"/>
    <w:rsid w:val="004055E1"/>
    <w:rsid w:val="004154E3"/>
    <w:rsid w:val="00420D56"/>
    <w:rsid w:val="00420E67"/>
    <w:rsid w:val="004372E9"/>
    <w:rsid w:val="00437B42"/>
    <w:rsid w:val="00440860"/>
    <w:rsid w:val="00441BC7"/>
    <w:rsid w:val="00444BC1"/>
    <w:rsid w:val="00456722"/>
    <w:rsid w:val="00463042"/>
    <w:rsid w:val="0046364F"/>
    <w:rsid w:val="00486E17"/>
    <w:rsid w:val="004908FB"/>
    <w:rsid w:val="00490B6B"/>
    <w:rsid w:val="004917C5"/>
    <w:rsid w:val="004946CB"/>
    <w:rsid w:val="004952A9"/>
    <w:rsid w:val="00495BD3"/>
    <w:rsid w:val="004A724B"/>
    <w:rsid w:val="004A75A0"/>
    <w:rsid w:val="004B1E70"/>
    <w:rsid w:val="004B217C"/>
    <w:rsid w:val="004B2F7F"/>
    <w:rsid w:val="004B374A"/>
    <w:rsid w:val="004B3D6A"/>
    <w:rsid w:val="004B420D"/>
    <w:rsid w:val="004C02CA"/>
    <w:rsid w:val="004C18D2"/>
    <w:rsid w:val="004C5B5B"/>
    <w:rsid w:val="004C64A0"/>
    <w:rsid w:val="004D0FF7"/>
    <w:rsid w:val="004D5266"/>
    <w:rsid w:val="004D6222"/>
    <w:rsid w:val="004F4B9D"/>
    <w:rsid w:val="004F6328"/>
    <w:rsid w:val="00502ABF"/>
    <w:rsid w:val="0050393E"/>
    <w:rsid w:val="00505A88"/>
    <w:rsid w:val="00505BD8"/>
    <w:rsid w:val="005062DB"/>
    <w:rsid w:val="00506489"/>
    <w:rsid w:val="00514C2C"/>
    <w:rsid w:val="00516458"/>
    <w:rsid w:val="00517ECB"/>
    <w:rsid w:val="00520744"/>
    <w:rsid w:val="00526D67"/>
    <w:rsid w:val="00533559"/>
    <w:rsid w:val="00541F87"/>
    <w:rsid w:val="00544467"/>
    <w:rsid w:val="00544698"/>
    <w:rsid w:val="00550D13"/>
    <w:rsid w:val="00557721"/>
    <w:rsid w:val="005737FD"/>
    <w:rsid w:val="0057524C"/>
    <w:rsid w:val="00577C8C"/>
    <w:rsid w:val="0058592C"/>
    <w:rsid w:val="00587DFA"/>
    <w:rsid w:val="00590191"/>
    <w:rsid w:val="00592914"/>
    <w:rsid w:val="005A0402"/>
    <w:rsid w:val="005B37F7"/>
    <w:rsid w:val="005B57B7"/>
    <w:rsid w:val="005D17F6"/>
    <w:rsid w:val="005D64D1"/>
    <w:rsid w:val="005E0DE2"/>
    <w:rsid w:val="005E50BB"/>
    <w:rsid w:val="005F1144"/>
    <w:rsid w:val="005F4761"/>
    <w:rsid w:val="005F53D8"/>
    <w:rsid w:val="0060474B"/>
    <w:rsid w:val="00604ED2"/>
    <w:rsid w:val="00616889"/>
    <w:rsid w:val="00622EED"/>
    <w:rsid w:val="00625000"/>
    <w:rsid w:val="00627A8F"/>
    <w:rsid w:val="00633748"/>
    <w:rsid w:val="00634BDA"/>
    <w:rsid w:val="006404BE"/>
    <w:rsid w:val="00641BA4"/>
    <w:rsid w:val="00642A3F"/>
    <w:rsid w:val="0064503D"/>
    <w:rsid w:val="00657442"/>
    <w:rsid w:val="0066347E"/>
    <w:rsid w:val="0067187C"/>
    <w:rsid w:val="00672A78"/>
    <w:rsid w:val="006759FE"/>
    <w:rsid w:val="00680739"/>
    <w:rsid w:val="00681EF2"/>
    <w:rsid w:val="00690110"/>
    <w:rsid w:val="00692F59"/>
    <w:rsid w:val="00694791"/>
    <w:rsid w:val="006963C6"/>
    <w:rsid w:val="006A20B4"/>
    <w:rsid w:val="006A62D9"/>
    <w:rsid w:val="006B2CCA"/>
    <w:rsid w:val="006C4338"/>
    <w:rsid w:val="006C4535"/>
    <w:rsid w:val="006C7851"/>
    <w:rsid w:val="006D1F3C"/>
    <w:rsid w:val="006D4056"/>
    <w:rsid w:val="006D4253"/>
    <w:rsid w:val="006D71E7"/>
    <w:rsid w:val="006E0904"/>
    <w:rsid w:val="006E0D42"/>
    <w:rsid w:val="006E38BD"/>
    <w:rsid w:val="006E4A94"/>
    <w:rsid w:val="006F0350"/>
    <w:rsid w:val="006F0762"/>
    <w:rsid w:val="006F14FD"/>
    <w:rsid w:val="006F6216"/>
    <w:rsid w:val="006F62B5"/>
    <w:rsid w:val="006F7A8D"/>
    <w:rsid w:val="0070485E"/>
    <w:rsid w:val="0071295B"/>
    <w:rsid w:val="00717D87"/>
    <w:rsid w:val="0072131B"/>
    <w:rsid w:val="00722003"/>
    <w:rsid w:val="00725AC7"/>
    <w:rsid w:val="0072658A"/>
    <w:rsid w:val="00726A41"/>
    <w:rsid w:val="00731F9E"/>
    <w:rsid w:val="00735AC2"/>
    <w:rsid w:val="00736471"/>
    <w:rsid w:val="00742AC3"/>
    <w:rsid w:val="00744000"/>
    <w:rsid w:val="00744482"/>
    <w:rsid w:val="00744BB6"/>
    <w:rsid w:val="007450EA"/>
    <w:rsid w:val="0074522F"/>
    <w:rsid w:val="007472B4"/>
    <w:rsid w:val="00753FFB"/>
    <w:rsid w:val="00763B6D"/>
    <w:rsid w:val="00765200"/>
    <w:rsid w:val="00770E9B"/>
    <w:rsid w:val="007712EB"/>
    <w:rsid w:val="007817BB"/>
    <w:rsid w:val="00781ACA"/>
    <w:rsid w:val="007856E5"/>
    <w:rsid w:val="00785F6D"/>
    <w:rsid w:val="00795197"/>
    <w:rsid w:val="007A1984"/>
    <w:rsid w:val="007A29F3"/>
    <w:rsid w:val="007A4E23"/>
    <w:rsid w:val="007A6276"/>
    <w:rsid w:val="007B0442"/>
    <w:rsid w:val="007B227F"/>
    <w:rsid w:val="007B4D4C"/>
    <w:rsid w:val="007C1B9E"/>
    <w:rsid w:val="007C2B31"/>
    <w:rsid w:val="007C49F7"/>
    <w:rsid w:val="007D2CF8"/>
    <w:rsid w:val="007D3EA9"/>
    <w:rsid w:val="007E2C2E"/>
    <w:rsid w:val="007E307B"/>
    <w:rsid w:val="007E7449"/>
    <w:rsid w:val="007F425D"/>
    <w:rsid w:val="007F464A"/>
    <w:rsid w:val="007F4B0A"/>
    <w:rsid w:val="008035E8"/>
    <w:rsid w:val="00803756"/>
    <w:rsid w:val="00805440"/>
    <w:rsid w:val="00807E86"/>
    <w:rsid w:val="00814551"/>
    <w:rsid w:val="00814DD5"/>
    <w:rsid w:val="0082169E"/>
    <w:rsid w:val="0082336C"/>
    <w:rsid w:val="0082346C"/>
    <w:rsid w:val="00824AA9"/>
    <w:rsid w:val="00825396"/>
    <w:rsid w:val="00826617"/>
    <w:rsid w:val="00826943"/>
    <w:rsid w:val="00826DB7"/>
    <w:rsid w:val="008306C1"/>
    <w:rsid w:val="0083770F"/>
    <w:rsid w:val="008400D6"/>
    <w:rsid w:val="00841EBE"/>
    <w:rsid w:val="00842843"/>
    <w:rsid w:val="008445FA"/>
    <w:rsid w:val="00850E62"/>
    <w:rsid w:val="00853576"/>
    <w:rsid w:val="0086141E"/>
    <w:rsid w:val="00861F5B"/>
    <w:rsid w:val="0086464A"/>
    <w:rsid w:val="0086481B"/>
    <w:rsid w:val="00864BB2"/>
    <w:rsid w:val="00872438"/>
    <w:rsid w:val="00874574"/>
    <w:rsid w:val="0088002C"/>
    <w:rsid w:val="00880721"/>
    <w:rsid w:val="008818A5"/>
    <w:rsid w:val="00882691"/>
    <w:rsid w:val="00883EC3"/>
    <w:rsid w:val="0088704C"/>
    <w:rsid w:val="00897DA7"/>
    <w:rsid w:val="008A2A47"/>
    <w:rsid w:val="008A3F53"/>
    <w:rsid w:val="008A68CA"/>
    <w:rsid w:val="008B2BDF"/>
    <w:rsid w:val="008B416D"/>
    <w:rsid w:val="008B601B"/>
    <w:rsid w:val="008C3FF8"/>
    <w:rsid w:val="008C54EA"/>
    <w:rsid w:val="008C55EE"/>
    <w:rsid w:val="008C7529"/>
    <w:rsid w:val="008D59AA"/>
    <w:rsid w:val="008E3AEA"/>
    <w:rsid w:val="008E619E"/>
    <w:rsid w:val="008F5BDD"/>
    <w:rsid w:val="00902E63"/>
    <w:rsid w:val="0090401C"/>
    <w:rsid w:val="00904EA1"/>
    <w:rsid w:val="009124E0"/>
    <w:rsid w:val="009137EC"/>
    <w:rsid w:val="00917E26"/>
    <w:rsid w:val="00920FEE"/>
    <w:rsid w:val="009213B9"/>
    <w:rsid w:val="0093129F"/>
    <w:rsid w:val="009350F7"/>
    <w:rsid w:val="0093555E"/>
    <w:rsid w:val="00940054"/>
    <w:rsid w:val="009419E1"/>
    <w:rsid w:val="00941AE9"/>
    <w:rsid w:val="00942820"/>
    <w:rsid w:val="009453ED"/>
    <w:rsid w:val="009458D1"/>
    <w:rsid w:val="00951603"/>
    <w:rsid w:val="009531F5"/>
    <w:rsid w:val="009545EA"/>
    <w:rsid w:val="00957C43"/>
    <w:rsid w:val="00960A6B"/>
    <w:rsid w:val="00964070"/>
    <w:rsid w:val="009661A6"/>
    <w:rsid w:val="00972BD4"/>
    <w:rsid w:val="0097674C"/>
    <w:rsid w:val="009769BA"/>
    <w:rsid w:val="00982CF3"/>
    <w:rsid w:val="009850A8"/>
    <w:rsid w:val="00997075"/>
    <w:rsid w:val="009A0761"/>
    <w:rsid w:val="009A09BC"/>
    <w:rsid w:val="009A33EC"/>
    <w:rsid w:val="009A5D35"/>
    <w:rsid w:val="009B0444"/>
    <w:rsid w:val="009B0EB0"/>
    <w:rsid w:val="009B1E00"/>
    <w:rsid w:val="009B3BE3"/>
    <w:rsid w:val="009C0364"/>
    <w:rsid w:val="009C0AB4"/>
    <w:rsid w:val="009C156C"/>
    <w:rsid w:val="009C39D7"/>
    <w:rsid w:val="009D73DC"/>
    <w:rsid w:val="009E5533"/>
    <w:rsid w:val="009F369E"/>
    <w:rsid w:val="00A00690"/>
    <w:rsid w:val="00A0200B"/>
    <w:rsid w:val="00A0508C"/>
    <w:rsid w:val="00A06054"/>
    <w:rsid w:val="00A06C9E"/>
    <w:rsid w:val="00A130E1"/>
    <w:rsid w:val="00A157FE"/>
    <w:rsid w:val="00A25FE4"/>
    <w:rsid w:val="00A27326"/>
    <w:rsid w:val="00A303AC"/>
    <w:rsid w:val="00A347E3"/>
    <w:rsid w:val="00A433E0"/>
    <w:rsid w:val="00A44FC8"/>
    <w:rsid w:val="00A50735"/>
    <w:rsid w:val="00A52670"/>
    <w:rsid w:val="00A5276B"/>
    <w:rsid w:val="00A60366"/>
    <w:rsid w:val="00A60B4E"/>
    <w:rsid w:val="00A612C7"/>
    <w:rsid w:val="00A67155"/>
    <w:rsid w:val="00A70567"/>
    <w:rsid w:val="00A73002"/>
    <w:rsid w:val="00A73E3D"/>
    <w:rsid w:val="00A74459"/>
    <w:rsid w:val="00A764DA"/>
    <w:rsid w:val="00A90B9E"/>
    <w:rsid w:val="00A94015"/>
    <w:rsid w:val="00A95EEB"/>
    <w:rsid w:val="00AA0EE3"/>
    <w:rsid w:val="00AA554A"/>
    <w:rsid w:val="00AA73BA"/>
    <w:rsid w:val="00AB0541"/>
    <w:rsid w:val="00AB144D"/>
    <w:rsid w:val="00AB4025"/>
    <w:rsid w:val="00AB4123"/>
    <w:rsid w:val="00AB77DC"/>
    <w:rsid w:val="00AD0CB3"/>
    <w:rsid w:val="00AD4474"/>
    <w:rsid w:val="00AD4CBF"/>
    <w:rsid w:val="00AD57B4"/>
    <w:rsid w:val="00AD744D"/>
    <w:rsid w:val="00AE0CEE"/>
    <w:rsid w:val="00B07D53"/>
    <w:rsid w:val="00B113E6"/>
    <w:rsid w:val="00B12A77"/>
    <w:rsid w:val="00B216E0"/>
    <w:rsid w:val="00B236CB"/>
    <w:rsid w:val="00B34AC2"/>
    <w:rsid w:val="00B46214"/>
    <w:rsid w:val="00B507B0"/>
    <w:rsid w:val="00B55D9F"/>
    <w:rsid w:val="00B60EAB"/>
    <w:rsid w:val="00B710DA"/>
    <w:rsid w:val="00B71FDD"/>
    <w:rsid w:val="00B749A3"/>
    <w:rsid w:val="00B82DD1"/>
    <w:rsid w:val="00B84CD9"/>
    <w:rsid w:val="00B93011"/>
    <w:rsid w:val="00BA1037"/>
    <w:rsid w:val="00BA7966"/>
    <w:rsid w:val="00BA7C8C"/>
    <w:rsid w:val="00BB1A00"/>
    <w:rsid w:val="00BB3960"/>
    <w:rsid w:val="00BC0279"/>
    <w:rsid w:val="00BC14CC"/>
    <w:rsid w:val="00BD1EF3"/>
    <w:rsid w:val="00BD3D80"/>
    <w:rsid w:val="00BD7A75"/>
    <w:rsid w:val="00BE174C"/>
    <w:rsid w:val="00BE74D4"/>
    <w:rsid w:val="00BF18B1"/>
    <w:rsid w:val="00C22AA3"/>
    <w:rsid w:val="00C322A3"/>
    <w:rsid w:val="00C35F92"/>
    <w:rsid w:val="00C36AE2"/>
    <w:rsid w:val="00C37C4A"/>
    <w:rsid w:val="00C4258E"/>
    <w:rsid w:val="00C44E89"/>
    <w:rsid w:val="00C47187"/>
    <w:rsid w:val="00C55B72"/>
    <w:rsid w:val="00C5623E"/>
    <w:rsid w:val="00C60F8C"/>
    <w:rsid w:val="00C64634"/>
    <w:rsid w:val="00C71EB2"/>
    <w:rsid w:val="00C723E7"/>
    <w:rsid w:val="00C77343"/>
    <w:rsid w:val="00C77593"/>
    <w:rsid w:val="00C80E83"/>
    <w:rsid w:val="00C83BD0"/>
    <w:rsid w:val="00C840E9"/>
    <w:rsid w:val="00C92316"/>
    <w:rsid w:val="00C96055"/>
    <w:rsid w:val="00CA4455"/>
    <w:rsid w:val="00CA6C6A"/>
    <w:rsid w:val="00CB0DDD"/>
    <w:rsid w:val="00CB1447"/>
    <w:rsid w:val="00CB64FD"/>
    <w:rsid w:val="00CC20AE"/>
    <w:rsid w:val="00CD05BF"/>
    <w:rsid w:val="00CD1FBC"/>
    <w:rsid w:val="00CD45CF"/>
    <w:rsid w:val="00CD510B"/>
    <w:rsid w:val="00CD5131"/>
    <w:rsid w:val="00CD6B72"/>
    <w:rsid w:val="00CD7829"/>
    <w:rsid w:val="00CE1A3E"/>
    <w:rsid w:val="00CE4BD3"/>
    <w:rsid w:val="00CE5D70"/>
    <w:rsid w:val="00CE6BA7"/>
    <w:rsid w:val="00CF4370"/>
    <w:rsid w:val="00D01489"/>
    <w:rsid w:val="00D0228A"/>
    <w:rsid w:val="00D02759"/>
    <w:rsid w:val="00D03BD9"/>
    <w:rsid w:val="00D04FDC"/>
    <w:rsid w:val="00D06938"/>
    <w:rsid w:val="00D1503F"/>
    <w:rsid w:val="00D20309"/>
    <w:rsid w:val="00D26DAF"/>
    <w:rsid w:val="00D30150"/>
    <w:rsid w:val="00D31AA5"/>
    <w:rsid w:val="00D31CF9"/>
    <w:rsid w:val="00D32EB9"/>
    <w:rsid w:val="00D4000F"/>
    <w:rsid w:val="00D443E2"/>
    <w:rsid w:val="00D51291"/>
    <w:rsid w:val="00D52330"/>
    <w:rsid w:val="00D52F07"/>
    <w:rsid w:val="00D55786"/>
    <w:rsid w:val="00D56761"/>
    <w:rsid w:val="00D629B7"/>
    <w:rsid w:val="00D6664F"/>
    <w:rsid w:val="00D75FC7"/>
    <w:rsid w:val="00D827C4"/>
    <w:rsid w:val="00D90196"/>
    <w:rsid w:val="00D93939"/>
    <w:rsid w:val="00D95AD5"/>
    <w:rsid w:val="00D963A3"/>
    <w:rsid w:val="00DA2948"/>
    <w:rsid w:val="00DA2D91"/>
    <w:rsid w:val="00DA5FC4"/>
    <w:rsid w:val="00DA7F88"/>
    <w:rsid w:val="00DB041F"/>
    <w:rsid w:val="00DB19A0"/>
    <w:rsid w:val="00DB1DA9"/>
    <w:rsid w:val="00DC4309"/>
    <w:rsid w:val="00DD5832"/>
    <w:rsid w:val="00DE21F9"/>
    <w:rsid w:val="00DE28E7"/>
    <w:rsid w:val="00DE35EF"/>
    <w:rsid w:val="00DF5D23"/>
    <w:rsid w:val="00E11678"/>
    <w:rsid w:val="00E14434"/>
    <w:rsid w:val="00E1792A"/>
    <w:rsid w:val="00E20657"/>
    <w:rsid w:val="00E2228C"/>
    <w:rsid w:val="00E23B0F"/>
    <w:rsid w:val="00E26820"/>
    <w:rsid w:val="00E30776"/>
    <w:rsid w:val="00E3576E"/>
    <w:rsid w:val="00E417BE"/>
    <w:rsid w:val="00E50263"/>
    <w:rsid w:val="00E5036E"/>
    <w:rsid w:val="00E512B5"/>
    <w:rsid w:val="00E6014A"/>
    <w:rsid w:val="00E627DC"/>
    <w:rsid w:val="00E62FF0"/>
    <w:rsid w:val="00E75721"/>
    <w:rsid w:val="00E8468A"/>
    <w:rsid w:val="00E848CB"/>
    <w:rsid w:val="00E84AF8"/>
    <w:rsid w:val="00E86333"/>
    <w:rsid w:val="00E87397"/>
    <w:rsid w:val="00E91801"/>
    <w:rsid w:val="00E96711"/>
    <w:rsid w:val="00EA1B58"/>
    <w:rsid w:val="00EA1F60"/>
    <w:rsid w:val="00EA284C"/>
    <w:rsid w:val="00EA6D46"/>
    <w:rsid w:val="00EB4F50"/>
    <w:rsid w:val="00EC3201"/>
    <w:rsid w:val="00ED00B1"/>
    <w:rsid w:val="00ED3C6B"/>
    <w:rsid w:val="00ED778C"/>
    <w:rsid w:val="00EE0DCB"/>
    <w:rsid w:val="00EE2F93"/>
    <w:rsid w:val="00EE349A"/>
    <w:rsid w:val="00EE4A36"/>
    <w:rsid w:val="00EE75F2"/>
    <w:rsid w:val="00EF3F33"/>
    <w:rsid w:val="00EF5AF9"/>
    <w:rsid w:val="00F00865"/>
    <w:rsid w:val="00F00A43"/>
    <w:rsid w:val="00F0755B"/>
    <w:rsid w:val="00F14D4A"/>
    <w:rsid w:val="00F3553E"/>
    <w:rsid w:val="00F3598A"/>
    <w:rsid w:val="00F35AD3"/>
    <w:rsid w:val="00F36A3E"/>
    <w:rsid w:val="00F36AD4"/>
    <w:rsid w:val="00F41F5B"/>
    <w:rsid w:val="00F4281D"/>
    <w:rsid w:val="00F437C3"/>
    <w:rsid w:val="00F43887"/>
    <w:rsid w:val="00F553A3"/>
    <w:rsid w:val="00F76083"/>
    <w:rsid w:val="00F77748"/>
    <w:rsid w:val="00F8379B"/>
    <w:rsid w:val="00F84837"/>
    <w:rsid w:val="00F863B5"/>
    <w:rsid w:val="00F90439"/>
    <w:rsid w:val="00F91D7A"/>
    <w:rsid w:val="00F92D06"/>
    <w:rsid w:val="00FA0B62"/>
    <w:rsid w:val="00FA15F8"/>
    <w:rsid w:val="00FB047A"/>
    <w:rsid w:val="00FC036A"/>
    <w:rsid w:val="00FC2A43"/>
    <w:rsid w:val="00FC2BB5"/>
    <w:rsid w:val="00FC2BD6"/>
    <w:rsid w:val="00FD2266"/>
    <w:rsid w:val="00FF1749"/>
    <w:rsid w:val="00FF1A22"/>
    <w:rsid w:val="00FF2903"/>
    <w:rsid w:val="00FF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9723C"/>
  <w15:chartTrackingRefBased/>
  <w15:docId w15:val="{86F0634C-770A-4A92-9B26-65E0E2A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131"/>
    <w:pPr>
      <w:widowControl w:val="0"/>
      <w:jc w:val="both"/>
    </w:pPr>
    <w:rPr>
      <w:rFonts w:ascii="Times New Roman" w:eastAsia="宋体" w:hAnsi="Times New Roman"/>
    </w:rPr>
  </w:style>
  <w:style w:type="paragraph" w:styleId="10">
    <w:name w:val="heading 1"/>
    <w:basedOn w:val="a"/>
    <w:next w:val="a"/>
    <w:link w:val="11"/>
    <w:autoRedefine/>
    <w:qFormat/>
    <w:rsid w:val="00CD5131"/>
    <w:pPr>
      <w:keepNext/>
      <w:keepLines/>
      <w:spacing w:before="100" w:beforeAutospacing="1" w:after="100" w:afterAutospacing="1" w:line="360" w:lineRule="auto"/>
      <w:jc w:val="left"/>
      <w:outlineLvl w:val="0"/>
    </w:pPr>
    <w:rPr>
      <w:rFonts w:cs="Times New Roman"/>
      <w:b/>
      <w:bCs/>
      <w:kern w:val="44"/>
      <w:sz w:val="24"/>
      <w:szCs w:val="44"/>
    </w:rPr>
  </w:style>
  <w:style w:type="paragraph" w:styleId="2">
    <w:name w:val="heading 2"/>
    <w:basedOn w:val="a"/>
    <w:next w:val="a"/>
    <w:link w:val="20"/>
    <w:autoRedefine/>
    <w:qFormat/>
    <w:rsid w:val="00CD5131"/>
    <w:pPr>
      <w:keepNext/>
      <w:keepLines/>
      <w:spacing w:before="100" w:beforeAutospacing="1" w:after="100" w:afterAutospacing="1" w:line="360" w:lineRule="auto"/>
      <w:ind w:firstLineChars="200" w:firstLine="480"/>
      <w:jc w:val="center"/>
      <w:outlineLvl w:val="1"/>
    </w:pPr>
    <w:rPr>
      <w:rFonts w:ascii="Arial" w:hAnsi="Arial" w:cs="Times New Roman"/>
      <w:b/>
      <w:bCs/>
      <w:sz w:val="24"/>
      <w:szCs w:val="32"/>
    </w:rPr>
  </w:style>
  <w:style w:type="paragraph" w:styleId="3">
    <w:name w:val="heading 3"/>
    <w:basedOn w:val="a"/>
    <w:next w:val="a"/>
    <w:link w:val="30"/>
    <w:autoRedefine/>
    <w:qFormat/>
    <w:rsid w:val="00CD5131"/>
    <w:pPr>
      <w:keepNext/>
      <w:keepLines/>
      <w:spacing w:before="100" w:beforeAutospacing="1" w:after="100" w:afterAutospacing="1" w:line="360" w:lineRule="auto"/>
      <w:ind w:firstLineChars="200" w:firstLine="480"/>
      <w:outlineLvl w:val="2"/>
    </w:pPr>
    <w:rPr>
      <w:rFonts w:cs="Times New Roman"/>
      <w:b/>
      <w:bCs/>
      <w:sz w:val="24"/>
      <w:szCs w:val="32"/>
    </w:rPr>
  </w:style>
  <w:style w:type="paragraph" w:styleId="5">
    <w:name w:val="heading 5"/>
    <w:basedOn w:val="a"/>
    <w:next w:val="a"/>
    <w:link w:val="50"/>
    <w:semiHidden/>
    <w:unhideWhenUsed/>
    <w:qFormat/>
    <w:rsid w:val="00CD5131"/>
    <w:pPr>
      <w:keepNext/>
      <w:keepLines/>
      <w:spacing w:before="280" w:after="290" w:afterAutospacing="1" w:line="376" w:lineRule="auto"/>
      <w:ind w:firstLineChars="200" w:firstLine="480"/>
      <w:outlineLvl w:val="4"/>
    </w:pPr>
    <w:rPr>
      <w:rFonts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nhideWhenUsed/>
    <w:rsid w:val="00CD513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C35F92"/>
    <w:rPr>
      <w:rFonts w:ascii="Times New Roman" w:eastAsia="宋体" w:hAnsi="Times New Roman"/>
      <w:sz w:val="18"/>
      <w:szCs w:val="18"/>
    </w:rPr>
  </w:style>
  <w:style w:type="paragraph" w:styleId="ad">
    <w:name w:val="footer"/>
    <w:basedOn w:val="a"/>
    <w:link w:val="ae"/>
    <w:unhideWhenUsed/>
    <w:rsid w:val="00CD5131"/>
    <w:pPr>
      <w:tabs>
        <w:tab w:val="center" w:pos="4153"/>
        <w:tab w:val="right" w:pos="8306"/>
      </w:tabs>
      <w:snapToGrid w:val="0"/>
      <w:jc w:val="left"/>
    </w:pPr>
    <w:rPr>
      <w:sz w:val="18"/>
      <w:szCs w:val="18"/>
    </w:rPr>
  </w:style>
  <w:style w:type="character" w:customStyle="1" w:styleId="ae">
    <w:name w:val="页脚 字符"/>
    <w:basedOn w:val="a0"/>
    <w:link w:val="ad"/>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semiHidden/>
    <w:unhideWhenUsed/>
    <w:rsid w:val="00CD5131"/>
    <w:rPr>
      <w:sz w:val="18"/>
      <w:szCs w:val="18"/>
    </w:rPr>
  </w:style>
  <w:style w:type="character" w:customStyle="1" w:styleId="af0">
    <w:name w:val="批注框文本 字符"/>
    <w:basedOn w:val="a0"/>
    <w:link w:val="af"/>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character" w:styleId="af6">
    <w:name w:val="Placeholder Text"/>
    <w:basedOn w:val="a0"/>
    <w:uiPriority w:val="99"/>
    <w:semiHidden/>
    <w:rsid w:val="00972BD4"/>
    <w:rPr>
      <w:color w:val="808080"/>
    </w:rPr>
  </w:style>
  <w:style w:type="paragraph" w:styleId="af7">
    <w:name w:val="Normal (Web)"/>
    <w:basedOn w:val="a"/>
    <w:uiPriority w:val="99"/>
    <w:rsid w:val="00CD5131"/>
    <w:pPr>
      <w:spacing w:after="100" w:afterAutospacing="1" w:line="360" w:lineRule="auto"/>
      <w:ind w:firstLineChars="200" w:firstLine="480"/>
    </w:pPr>
    <w:rPr>
      <w:rFonts w:cs="Times New Roman"/>
      <w:sz w:val="24"/>
      <w:szCs w:val="24"/>
    </w:rPr>
  </w:style>
  <w:style w:type="character" w:styleId="af8">
    <w:name w:val="Strong"/>
    <w:qFormat/>
    <w:rsid w:val="00902E63"/>
    <w:rPr>
      <w:rFonts w:eastAsia="楷体"/>
      <w:b/>
      <w:bCs/>
      <w:sz w:val="21"/>
    </w:rPr>
  </w:style>
  <w:style w:type="paragraph" w:customStyle="1" w:styleId="af9">
    <w:name w:val="表格"/>
    <w:basedOn w:val="a"/>
    <w:link w:val="afa"/>
    <w:autoRedefine/>
    <w:qFormat/>
    <w:rsid w:val="00CD5131"/>
    <w:pPr>
      <w:spacing w:after="100" w:afterAutospacing="1"/>
      <w:jc w:val="center"/>
    </w:pPr>
    <w:rPr>
      <w:rFonts w:eastAsia="楷体" w:cs="Times New Roman"/>
      <w:szCs w:val="20"/>
    </w:rPr>
  </w:style>
  <w:style w:type="character" w:customStyle="1" w:styleId="afa">
    <w:name w:val="表格 字符"/>
    <w:link w:val="af9"/>
    <w:rsid w:val="00902E63"/>
    <w:rPr>
      <w:rFonts w:ascii="Times New Roman" w:eastAsia="楷体" w:hAnsi="Times New Roman" w:cs="Times New Roman"/>
      <w:szCs w:val="20"/>
    </w:rPr>
  </w:style>
  <w:style w:type="character" w:customStyle="1" w:styleId="12">
    <w:name w:val="标题 1 字符"/>
    <w:basedOn w:val="a0"/>
    <w:uiPriority w:val="9"/>
    <w:rsid w:val="00CD5131"/>
    <w:rPr>
      <w:rFonts w:ascii="Times New Roman" w:eastAsia="宋体" w:hAnsi="Times New Roman"/>
      <w:b/>
      <w:bCs/>
      <w:kern w:val="44"/>
      <w:sz w:val="44"/>
      <w:szCs w:val="44"/>
    </w:rPr>
  </w:style>
  <w:style w:type="character" w:customStyle="1" w:styleId="20">
    <w:name w:val="标题 2 字符"/>
    <w:basedOn w:val="a0"/>
    <w:link w:val="2"/>
    <w:rsid w:val="00CD5131"/>
    <w:rPr>
      <w:rFonts w:ascii="Arial" w:eastAsia="宋体" w:hAnsi="Arial" w:cs="Times New Roman"/>
      <w:b/>
      <w:bCs/>
      <w:sz w:val="24"/>
      <w:szCs w:val="32"/>
    </w:rPr>
  </w:style>
  <w:style w:type="character" w:customStyle="1" w:styleId="30">
    <w:name w:val="标题 3 字符"/>
    <w:basedOn w:val="a0"/>
    <w:link w:val="3"/>
    <w:rsid w:val="00CD5131"/>
    <w:rPr>
      <w:rFonts w:ascii="Times New Roman" w:eastAsia="宋体" w:hAnsi="Times New Roman" w:cs="Times New Roman"/>
      <w:b/>
      <w:bCs/>
      <w:sz w:val="24"/>
      <w:szCs w:val="32"/>
    </w:rPr>
  </w:style>
  <w:style w:type="character" w:customStyle="1" w:styleId="50">
    <w:name w:val="标题 5 字符"/>
    <w:basedOn w:val="a0"/>
    <w:link w:val="5"/>
    <w:semiHidden/>
    <w:rsid w:val="00CD5131"/>
    <w:rPr>
      <w:rFonts w:ascii="Times New Roman" w:eastAsia="宋体" w:hAnsi="Times New Roman" w:cs="Times New Roman"/>
      <w:b/>
      <w:bCs/>
      <w:sz w:val="28"/>
      <w:szCs w:val="28"/>
    </w:rPr>
  </w:style>
  <w:style w:type="paragraph" w:styleId="afb">
    <w:name w:val="Body Text Indent"/>
    <w:basedOn w:val="a"/>
    <w:link w:val="afc"/>
    <w:autoRedefine/>
    <w:rsid w:val="00CD5131"/>
    <w:pPr>
      <w:spacing w:before="100" w:beforeAutospacing="1" w:after="100" w:afterAutospacing="1" w:line="360" w:lineRule="auto"/>
      <w:ind w:firstLineChars="180" w:firstLine="180"/>
    </w:pPr>
    <w:rPr>
      <w:rFonts w:ascii="宋体" w:hAnsi="宋体" w:cs="Times New Roman"/>
      <w:sz w:val="24"/>
      <w:szCs w:val="20"/>
    </w:rPr>
  </w:style>
  <w:style w:type="character" w:customStyle="1" w:styleId="afc">
    <w:name w:val="正文文本缩进 字符"/>
    <w:basedOn w:val="a0"/>
    <w:link w:val="afb"/>
    <w:rsid w:val="00CD5131"/>
    <w:rPr>
      <w:rFonts w:ascii="宋体" w:eastAsia="宋体" w:hAnsi="宋体" w:cs="Times New Roman"/>
      <w:sz w:val="24"/>
      <w:szCs w:val="20"/>
    </w:rPr>
  </w:style>
  <w:style w:type="character" w:styleId="afd">
    <w:name w:val="page number"/>
    <w:rsid w:val="00CD5131"/>
    <w:rPr>
      <w:rFonts w:cs="Times New Roman"/>
    </w:rPr>
  </w:style>
  <w:style w:type="paragraph" w:customStyle="1" w:styleId="zht">
    <w:name w:val="zht页眉"/>
    <w:basedOn w:val="a"/>
    <w:rsid w:val="00CD5131"/>
    <w:pPr>
      <w:spacing w:after="100" w:afterAutospacing="1" w:line="360" w:lineRule="auto"/>
      <w:ind w:firstLineChars="200" w:firstLine="480"/>
      <w:jc w:val="center"/>
      <w:outlineLvl w:val="0"/>
    </w:pPr>
    <w:rPr>
      <w:rFonts w:eastAsia="黑体" w:cs="Times New Roman"/>
      <w:spacing w:val="130"/>
      <w:sz w:val="28"/>
      <w:szCs w:val="20"/>
    </w:rPr>
  </w:style>
  <w:style w:type="paragraph" w:customStyle="1" w:styleId="1">
    <w:name w:val="样式1"/>
    <w:basedOn w:val="a"/>
    <w:link w:val="1Char"/>
    <w:autoRedefine/>
    <w:qFormat/>
    <w:rsid w:val="00CD5131"/>
    <w:pPr>
      <w:numPr>
        <w:numId w:val="26"/>
      </w:numPr>
      <w:spacing w:after="100" w:afterAutospacing="1" w:line="360" w:lineRule="auto"/>
      <w:ind w:firstLineChars="200" w:firstLine="200"/>
    </w:pPr>
    <w:rPr>
      <w:rFonts w:cs="Times New Roman"/>
      <w:color w:val="0000FF"/>
      <w:sz w:val="24"/>
      <w:szCs w:val="20"/>
    </w:rPr>
  </w:style>
  <w:style w:type="paragraph" w:styleId="afe">
    <w:name w:val="Title"/>
    <w:basedOn w:val="a"/>
    <w:next w:val="a"/>
    <w:link w:val="13"/>
    <w:autoRedefine/>
    <w:qFormat/>
    <w:rsid w:val="00CD5131"/>
    <w:pPr>
      <w:spacing w:afterLines="100" w:after="326" w:afterAutospacing="1" w:line="360" w:lineRule="auto"/>
      <w:outlineLvl w:val="0"/>
    </w:pPr>
    <w:rPr>
      <w:rFonts w:ascii="Cambria" w:hAnsi="Cambria" w:cs="Times New Roman"/>
      <w:b/>
      <w:bCs/>
      <w:sz w:val="24"/>
      <w:szCs w:val="32"/>
    </w:rPr>
  </w:style>
  <w:style w:type="character" w:customStyle="1" w:styleId="aff">
    <w:name w:val="标题 字符"/>
    <w:basedOn w:val="a0"/>
    <w:uiPriority w:val="10"/>
    <w:rsid w:val="00CD5131"/>
    <w:rPr>
      <w:rFonts w:asciiTheme="majorHAnsi" w:eastAsiaTheme="majorEastAsia" w:hAnsiTheme="majorHAnsi" w:cstheme="majorBidi"/>
      <w:b/>
      <w:bCs/>
      <w:sz w:val="32"/>
      <w:szCs w:val="32"/>
    </w:rPr>
  </w:style>
  <w:style w:type="character" w:customStyle="1" w:styleId="1Char">
    <w:name w:val="样式1 Char"/>
    <w:link w:val="1"/>
    <w:rsid w:val="00CD5131"/>
    <w:rPr>
      <w:rFonts w:ascii="Times New Roman" w:eastAsia="宋体" w:hAnsi="Times New Roman" w:cs="Times New Roman"/>
      <w:color w:val="0000FF"/>
      <w:sz w:val="24"/>
      <w:szCs w:val="20"/>
    </w:rPr>
  </w:style>
  <w:style w:type="character" w:customStyle="1" w:styleId="13">
    <w:name w:val="标题 字符1"/>
    <w:link w:val="afe"/>
    <w:rsid w:val="00CD5131"/>
    <w:rPr>
      <w:rFonts w:ascii="Cambria" w:eastAsia="宋体" w:hAnsi="Cambria" w:cs="Times New Roman"/>
      <w:b/>
      <w:bCs/>
      <w:sz w:val="24"/>
      <w:szCs w:val="32"/>
    </w:rPr>
  </w:style>
  <w:style w:type="character" w:customStyle="1" w:styleId="11">
    <w:name w:val="标题 1 字符1"/>
    <w:link w:val="10"/>
    <w:rsid w:val="00CD5131"/>
    <w:rPr>
      <w:rFonts w:ascii="Times New Roman" w:eastAsia="宋体" w:hAnsi="Times New Roman" w:cs="Times New Roman"/>
      <w:b/>
      <w:bCs/>
      <w:kern w:val="44"/>
      <w:sz w:val="24"/>
      <w:szCs w:val="44"/>
    </w:rPr>
  </w:style>
  <w:style w:type="paragraph" w:styleId="aff0">
    <w:name w:val="Subtitle"/>
    <w:basedOn w:val="a"/>
    <w:next w:val="a"/>
    <w:link w:val="aff1"/>
    <w:qFormat/>
    <w:rsid w:val="00CD5131"/>
    <w:pPr>
      <w:spacing w:before="240" w:after="60" w:afterAutospacing="1" w:line="312" w:lineRule="auto"/>
      <w:ind w:firstLineChars="200" w:firstLine="480"/>
      <w:jc w:val="center"/>
      <w:outlineLvl w:val="1"/>
    </w:pPr>
    <w:rPr>
      <w:rFonts w:ascii="等线 Light" w:eastAsia="黑体" w:hAnsi="等线 Light" w:cs="Times New Roman"/>
      <w:b/>
      <w:bCs/>
      <w:kern w:val="28"/>
      <w:szCs w:val="32"/>
    </w:rPr>
  </w:style>
  <w:style w:type="character" w:customStyle="1" w:styleId="aff1">
    <w:name w:val="副标题 字符"/>
    <w:basedOn w:val="a0"/>
    <w:link w:val="aff0"/>
    <w:rsid w:val="00CD5131"/>
    <w:rPr>
      <w:rFonts w:ascii="等线 Light" w:eastAsia="黑体" w:hAnsi="等线 Light" w:cs="Times New Roman"/>
      <w:b/>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9210-23D7-4EED-92AD-ACA82997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北京智绘未来</cp:lastModifiedBy>
  <cp:revision>3</cp:revision>
  <dcterms:created xsi:type="dcterms:W3CDTF">2021-09-03T00:30:00Z</dcterms:created>
  <dcterms:modified xsi:type="dcterms:W3CDTF">2021-09-04T10:34:00Z</dcterms:modified>
</cp:coreProperties>
</file>