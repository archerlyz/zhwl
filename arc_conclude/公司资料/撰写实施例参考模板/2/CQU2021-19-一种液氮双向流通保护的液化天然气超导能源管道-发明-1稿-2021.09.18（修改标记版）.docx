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75A0" w:rsidRPr="00CD05BF" w14:paraId="0439838D" w14:textId="77777777" w:rsidTr="00BD1EF3">
        <w:tc>
          <w:tcPr>
            <w:tcW w:w="5000" w:type="pct"/>
          </w:tcPr>
          <w:p w14:paraId="6B6E5ED8" w14:textId="77777777" w:rsidR="004A75A0" w:rsidRPr="00CD05BF" w:rsidRDefault="004A75A0" w:rsidP="00EF134F">
            <w:pPr>
              <w:jc w:val="center"/>
              <w:rPr>
                <w:rFonts w:eastAsia="黑体"/>
                <w:sz w:val="28"/>
                <w:szCs w:val="28"/>
              </w:rPr>
            </w:pPr>
            <w:bookmarkStart w:id="0" w:name="_Hlk33456247"/>
            <w:r w:rsidRPr="00CD05BF">
              <w:rPr>
                <w:rFonts w:eastAsia="黑体" w:hint="eastAsia"/>
                <w:sz w:val="28"/>
                <w:szCs w:val="28"/>
              </w:rPr>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r w:rsidRPr="00CD05BF">
              <w:rPr>
                <w:rFonts w:eastAsia="黑体" w:hint="eastAsia"/>
                <w:sz w:val="28"/>
                <w:szCs w:val="28"/>
              </w:rPr>
              <w:t xml:space="preserve"> </w:t>
            </w:r>
            <w:r w:rsidRPr="00CD05BF">
              <w:rPr>
                <w:rFonts w:eastAsia="黑体" w:hint="eastAsia"/>
                <w:sz w:val="28"/>
                <w:szCs w:val="28"/>
              </w:rPr>
              <w:t>摘</w:t>
            </w:r>
            <w:r w:rsidRPr="00CD05BF">
              <w:rPr>
                <w:rFonts w:eastAsia="黑体" w:hint="eastAsia"/>
                <w:sz w:val="28"/>
                <w:szCs w:val="28"/>
              </w:rPr>
              <w:t xml:space="preserve"> </w:t>
            </w:r>
            <w:r w:rsidRPr="00CD05BF">
              <w:rPr>
                <w:rFonts w:eastAsia="黑体" w:hint="eastAsia"/>
                <w:sz w:val="28"/>
                <w:szCs w:val="28"/>
              </w:rPr>
              <w:t>要</w:t>
            </w:r>
          </w:p>
        </w:tc>
      </w:tr>
    </w:tbl>
    <w:bookmarkEnd w:id="0"/>
    <w:p w14:paraId="5C601F17" w14:textId="0A8C4B3B" w:rsidR="00BD1EF3" w:rsidRPr="008436BC" w:rsidRDefault="00785441" w:rsidP="008436BC">
      <w:pPr>
        <w:pStyle w:val="00"/>
        <w:ind w:firstLine="480"/>
      </w:pPr>
      <w:r w:rsidRPr="008436BC">
        <w:rPr>
          <w:rFonts w:hint="eastAsia"/>
        </w:rPr>
        <w:t>一种液氮双向流通保护的液化天然气超导能源管道，由铜支撑管（</w:t>
      </w:r>
      <w:r w:rsidRPr="008436BC">
        <w:rPr>
          <w:rFonts w:hint="eastAsia"/>
        </w:rPr>
        <w:t>1</w:t>
      </w:r>
      <w:r w:rsidRPr="008436BC">
        <w:rPr>
          <w:rFonts w:hint="eastAsia"/>
        </w:rPr>
        <w:t>）、超导带材（</w:t>
      </w:r>
      <w:r w:rsidRPr="008436BC">
        <w:rPr>
          <w:rFonts w:hint="eastAsia"/>
        </w:rPr>
        <w:t>2</w:t>
      </w:r>
      <w:r w:rsidRPr="008436BC">
        <w:rPr>
          <w:rFonts w:hint="eastAsia"/>
        </w:rPr>
        <w:t>）、低温绝缘层（</w:t>
      </w:r>
      <w:r w:rsidRPr="008436BC">
        <w:rPr>
          <w:rFonts w:hint="eastAsia"/>
        </w:rPr>
        <w:t>3</w:t>
      </w:r>
      <w:r w:rsidRPr="008436BC">
        <w:rPr>
          <w:rFonts w:hint="eastAsia"/>
        </w:rPr>
        <w:t>）、液氮隔板通道（</w:t>
      </w:r>
      <w:r w:rsidRPr="008436BC">
        <w:rPr>
          <w:rFonts w:hint="eastAsia"/>
        </w:rPr>
        <w:t>4</w:t>
      </w:r>
      <w:r w:rsidRPr="008436BC">
        <w:rPr>
          <w:rFonts w:hint="eastAsia"/>
        </w:rPr>
        <w:t>）、屏蔽层（</w:t>
      </w:r>
      <w:r w:rsidRPr="008436BC">
        <w:rPr>
          <w:rFonts w:hint="eastAsia"/>
        </w:rPr>
        <w:t>5</w:t>
      </w:r>
      <w:r w:rsidRPr="008436BC">
        <w:rPr>
          <w:rFonts w:hint="eastAsia"/>
        </w:rPr>
        <w:t>）、支撑层（</w:t>
      </w:r>
      <w:r w:rsidRPr="008436BC">
        <w:rPr>
          <w:rFonts w:hint="eastAsia"/>
        </w:rPr>
        <w:t>6</w:t>
      </w:r>
      <w:r w:rsidRPr="008436BC">
        <w:rPr>
          <w:rFonts w:hint="eastAsia"/>
        </w:rPr>
        <w:t>、</w:t>
      </w:r>
      <w:r w:rsidRPr="008436BC">
        <w:rPr>
          <w:rFonts w:hint="eastAsia"/>
        </w:rPr>
        <w:t>7</w:t>
      </w:r>
      <w:r w:rsidRPr="008436BC">
        <w:rPr>
          <w:rFonts w:hint="eastAsia"/>
        </w:rPr>
        <w:t>）、隔热层（</w:t>
      </w:r>
      <w:r w:rsidRPr="008436BC">
        <w:rPr>
          <w:rFonts w:hint="eastAsia"/>
        </w:rPr>
        <w:t>8</w:t>
      </w:r>
      <w:r w:rsidRPr="008436BC">
        <w:rPr>
          <w:rFonts w:hint="eastAsia"/>
        </w:rPr>
        <w:t>）、保护层（</w:t>
      </w:r>
      <w:r w:rsidRPr="008436BC">
        <w:rPr>
          <w:rFonts w:hint="eastAsia"/>
        </w:rPr>
        <w:t>9</w:t>
      </w:r>
      <w:r w:rsidRPr="008436BC">
        <w:rPr>
          <w:rFonts w:hint="eastAsia"/>
        </w:rPr>
        <w:t>）组成。</w:t>
      </w:r>
    </w:p>
    <w:p w14:paraId="4335FC8E" w14:textId="0926BD2A" w:rsidR="00641BA4" w:rsidRDefault="00641BA4" w:rsidP="00A06C9E">
      <w:pPr>
        <w:pStyle w:val="00"/>
        <w:ind w:firstLine="480"/>
      </w:pPr>
    </w:p>
    <w:p w14:paraId="2E33A51D" w14:textId="77777777" w:rsidR="00641BA4" w:rsidRDefault="00641BA4" w:rsidP="00A06C9E">
      <w:pPr>
        <w:pStyle w:val="00"/>
        <w:ind w:firstLine="480"/>
      </w:pPr>
    </w:p>
    <w:p w14:paraId="7B16A38E" w14:textId="77777777" w:rsidR="00BD1EF3" w:rsidRDefault="00BD1EF3">
      <w:pPr>
        <w:sectPr w:rsidR="00BD1EF3" w:rsidSect="004A75A0">
          <w:headerReference w:type="default" r:id="rId8"/>
          <w:footerReference w:type="default" r:id="rId9"/>
          <w:pgSz w:w="11906" w:h="16838"/>
          <w:pgMar w:top="1440" w:right="1800" w:bottom="1440" w:left="1800" w:header="851" w:footer="992" w:gutter="0"/>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3A0C12DC" w14:textId="77777777" w:rsidTr="00C7412B">
        <w:tc>
          <w:tcPr>
            <w:tcW w:w="5000" w:type="pct"/>
          </w:tcPr>
          <w:p w14:paraId="23316C14" w14:textId="6A5533CA" w:rsidR="00BD1EF3" w:rsidRPr="00CD05BF" w:rsidRDefault="00BD1EF3" w:rsidP="00C7412B">
            <w:pPr>
              <w:jc w:val="center"/>
              <w:rPr>
                <w:sz w:val="28"/>
                <w:szCs w:val="28"/>
              </w:rPr>
            </w:pPr>
            <w:r w:rsidRPr="00CD05BF">
              <w:rPr>
                <w:rFonts w:eastAsia="黑体" w:hint="eastAsia"/>
                <w:sz w:val="28"/>
                <w:szCs w:val="28"/>
              </w:rPr>
              <w:lastRenderedPageBreak/>
              <w:t>摘</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附</w:t>
            </w:r>
            <w:r w:rsidRPr="00CD05BF">
              <w:rPr>
                <w:rFonts w:eastAsia="黑体" w:hint="eastAsia"/>
                <w:sz w:val="28"/>
                <w:szCs w:val="28"/>
              </w:rPr>
              <w:t xml:space="preserve"> </w:t>
            </w:r>
            <w:r w:rsidRPr="00CD05BF">
              <w:rPr>
                <w:rFonts w:eastAsia="黑体" w:hint="eastAsia"/>
                <w:sz w:val="28"/>
                <w:szCs w:val="28"/>
              </w:rPr>
              <w:t>图</w:t>
            </w:r>
          </w:p>
        </w:tc>
      </w:tr>
    </w:tbl>
    <w:p w14:paraId="0D573953" w14:textId="77777777" w:rsidR="00641BA4" w:rsidRDefault="00641BA4" w:rsidP="009B1E00">
      <w:pPr>
        <w:jc w:val="center"/>
        <w:rPr>
          <w:del w:id="1" w:author="智绘未来专利代理" w:date="2021-09-18T11:46:00Z"/>
        </w:rPr>
      </w:pPr>
    </w:p>
    <w:p w14:paraId="15F6CBB1" w14:textId="64285697" w:rsidR="00516458" w:rsidRDefault="00785441" w:rsidP="009B1E00">
      <w:pPr>
        <w:jc w:val="center"/>
      </w:pPr>
      <w:commentRangeStart w:id="2"/>
      <w:r w:rsidRPr="00CA3965">
        <w:rPr>
          <w:noProof/>
        </w:rPr>
        <w:drawing>
          <wp:inline distT="0" distB="0" distL="0" distR="0" wp14:anchorId="765C8C73" wp14:editId="5784FE81">
            <wp:extent cx="5076825" cy="4362450"/>
            <wp:effectExtent l="0" t="0" r="9525" b="0"/>
            <wp:docPr id="2" name="图片 2" descr="C:\Users\123\AppData\Local\Temp\16267840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23\AppData\Local\Temp\162678409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4362450"/>
                    </a:xfrm>
                    <a:prstGeom prst="rect">
                      <a:avLst/>
                    </a:prstGeom>
                    <a:noFill/>
                    <a:ln>
                      <a:noFill/>
                    </a:ln>
                  </pic:spPr>
                </pic:pic>
              </a:graphicData>
            </a:graphic>
          </wp:inline>
        </w:drawing>
      </w:r>
      <w:commentRangeEnd w:id="2"/>
      <w:r>
        <w:rPr>
          <w:rStyle w:val="af1"/>
        </w:rPr>
        <w:commentReference w:id="2"/>
      </w:r>
    </w:p>
    <w:p w14:paraId="7CDC914E" w14:textId="77777777" w:rsidR="00641BA4" w:rsidRDefault="00641BA4" w:rsidP="009B1E00">
      <w:pPr>
        <w:jc w:val="center"/>
        <w:rPr>
          <w:ins w:id="3" w:author="智绘未来专利代理" w:date="2021-09-18T11:46:00Z"/>
        </w:rPr>
      </w:pPr>
    </w:p>
    <w:p w14:paraId="2A592761"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BB99264" w14:textId="77777777" w:rsidTr="00C7412B">
        <w:tc>
          <w:tcPr>
            <w:tcW w:w="5000" w:type="pct"/>
          </w:tcPr>
          <w:p w14:paraId="394874E7" w14:textId="6B78B29B" w:rsidR="00BD1EF3" w:rsidRPr="00CD05BF" w:rsidRDefault="00BD1EF3" w:rsidP="00C7412B">
            <w:pPr>
              <w:jc w:val="center"/>
              <w:rPr>
                <w:sz w:val="28"/>
                <w:szCs w:val="28"/>
              </w:rPr>
            </w:pPr>
            <w:r w:rsidRPr="00CD05BF">
              <w:rPr>
                <w:rFonts w:eastAsia="黑体" w:hint="eastAsia"/>
                <w:sz w:val="28"/>
                <w:szCs w:val="28"/>
              </w:rPr>
              <w:lastRenderedPageBreak/>
              <w:t>权</w:t>
            </w:r>
            <w:r w:rsidRPr="00CD05BF">
              <w:rPr>
                <w:rFonts w:eastAsia="黑体" w:hint="eastAsia"/>
                <w:sz w:val="28"/>
                <w:szCs w:val="28"/>
              </w:rPr>
              <w:t xml:space="preserve"> </w:t>
            </w:r>
            <w:r w:rsidRPr="00CD05BF">
              <w:rPr>
                <w:rFonts w:eastAsia="黑体" w:hint="eastAsia"/>
                <w:sz w:val="28"/>
                <w:szCs w:val="28"/>
              </w:rPr>
              <w:t>利</w:t>
            </w:r>
            <w:r w:rsidRPr="00CD05BF">
              <w:rPr>
                <w:rFonts w:eastAsia="黑体" w:hint="eastAsia"/>
                <w:sz w:val="28"/>
                <w:szCs w:val="28"/>
              </w:rPr>
              <w:t xml:space="preserve"> </w:t>
            </w:r>
            <w:r w:rsidRPr="00CD05BF">
              <w:rPr>
                <w:rFonts w:eastAsia="黑体" w:hint="eastAsia"/>
                <w:sz w:val="28"/>
                <w:szCs w:val="28"/>
              </w:rPr>
              <w:t>要</w:t>
            </w:r>
            <w:r w:rsidRPr="00CD05BF">
              <w:rPr>
                <w:rFonts w:eastAsia="黑体" w:hint="eastAsia"/>
                <w:sz w:val="28"/>
                <w:szCs w:val="28"/>
              </w:rPr>
              <w:t xml:space="preserve"> </w:t>
            </w:r>
            <w:r w:rsidRPr="00CD05BF">
              <w:rPr>
                <w:rFonts w:eastAsia="黑体" w:hint="eastAsia"/>
                <w:sz w:val="28"/>
                <w:szCs w:val="28"/>
              </w:rPr>
              <w:t>求</w:t>
            </w:r>
            <w:r w:rsidRPr="00CD05BF">
              <w:rPr>
                <w:rFonts w:eastAsia="黑体" w:hint="eastAsia"/>
                <w:sz w:val="28"/>
                <w:szCs w:val="28"/>
              </w:rPr>
              <w:t xml:space="preserve"> </w:t>
            </w:r>
            <w:r w:rsidRPr="00CD05BF">
              <w:rPr>
                <w:rFonts w:eastAsia="黑体" w:hint="eastAsia"/>
                <w:sz w:val="28"/>
                <w:szCs w:val="28"/>
              </w:rPr>
              <w:t>书</w:t>
            </w:r>
          </w:p>
        </w:tc>
      </w:tr>
    </w:tbl>
    <w:p w14:paraId="04B4DF7D" w14:textId="77777777" w:rsidR="00490FA4" w:rsidRPr="008436BC" w:rsidRDefault="00490FA4" w:rsidP="008436BC">
      <w:pPr>
        <w:pStyle w:val="00"/>
        <w:ind w:firstLine="480"/>
        <w:rPr>
          <w:rFonts w:hint="eastAsia"/>
        </w:rPr>
      </w:pPr>
      <w:r w:rsidRPr="008436BC">
        <w:rPr>
          <w:rFonts w:hint="eastAsia"/>
        </w:rPr>
        <w:t xml:space="preserve">1. </w:t>
      </w:r>
      <w:r w:rsidRPr="008436BC">
        <w:rPr>
          <w:rFonts w:hint="eastAsia"/>
        </w:rPr>
        <w:t>一种液氮双向流通保护的液化天然气超导能源管道，其特征在于：所述的超导能源管道由内而外为铜支撑管（</w:t>
      </w:r>
      <w:r w:rsidRPr="008436BC">
        <w:rPr>
          <w:rFonts w:hint="eastAsia"/>
        </w:rPr>
        <w:t>1</w:t>
      </w:r>
      <w:r w:rsidRPr="008436BC">
        <w:rPr>
          <w:rFonts w:hint="eastAsia"/>
        </w:rPr>
        <w:t>）、超导带材（</w:t>
      </w:r>
      <w:r w:rsidRPr="008436BC">
        <w:rPr>
          <w:rFonts w:hint="eastAsia"/>
        </w:rPr>
        <w:t>2</w:t>
      </w:r>
      <w:r w:rsidRPr="008436BC">
        <w:rPr>
          <w:rFonts w:hint="eastAsia"/>
        </w:rPr>
        <w:t>）、低温绝缘层（</w:t>
      </w:r>
      <w:r w:rsidRPr="008436BC">
        <w:rPr>
          <w:rFonts w:hint="eastAsia"/>
        </w:rPr>
        <w:t>3</w:t>
      </w:r>
      <w:r w:rsidRPr="008436BC">
        <w:rPr>
          <w:rFonts w:hint="eastAsia"/>
        </w:rPr>
        <w:t>）、液氮通道、液氮通道内有液氮隔板通道（</w:t>
      </w:r>
      <w:r w:rsidRPr="008436BC">
        <w:rPr>
          <w:rFonts w:hint="eastAsia"/>
        </w:rPr>
        <w:t>4</w:t>
      </w:r>
      <w:r w:rsidRPr="008436BC">
        <w:rPr>
          <w:rFonts w:hint="eastAsia"/>
        </w:rPr>
        <w:t>）、屏蔽层（</w:t>
      </w:r>
      <w:r w:rsidRPr="008436BC">
        <w:rPr>
          <w:rFonts w:hint="eastAsia"/>
        </w:rPr>
        <w:t>5</w:t>
      </w:r>
      <w:r w:rsidRPr="008436BC">
        <w:rPr>
          <w:rFonts w:hint="eastAsia"/>
        </w:rPr>
        <w:t>）、液化天然气通道、支撑层（</w:t>
      </w:r>
      <w:r w:rsidRPr="008436BC">
        <w:rPr>
          <w:rFonts w:hint="eastAsia"/>
        </w:rPr>
        <w:t>6</w:t>
      </w:r>
      <w:r w:rsidRPr="008436BC">
        <w:rPr>
          <w:rFonts w:hint="eastAsia"/>
        </w:rPr>
        <w:t>、</w:t>
      </w:r>
      <w:r w:rsidRPr="008436BC">
        <w:rPr>
          <w:rFonts w:hint="eastAsia"/>
        </w:rPr>
        <w:t>7</w:t>
      </w:r>
      <w:r w:rsidRPr="008436BC">
        <w:rPr>
          <w:rFonts w:hint="eastAsia"/>
        </w:rPr>
        <w:t>）、隔热层（</w:t>
      </w:r>
      <w:r w:rsidRPr="008436BC">
        <w:rPr>
          <w:rFonts w:hint="eastAsia"/>
        </w:rPr>
        <w:t>8</w:t>
      </w:r>
      <w:r w:rsidRPr="008436BC">
        <w:rPr>
          <w:rFonts w:hint="eastAsia"/>
        </w:rPr>
        <w:t>）、保护层（</w:t>
      </w:r>
      <w:r w:rsidRPr="008436BC">
        <w:rPr>
          <w:rFonts w:hint="eastAsia"/>
        </w:rPr>
        <w:t>9</w:t>
      </w:r>
      <w:r w:rsidRPr="008436BC">
        <w:rPr>
          <w:rFonts w:hint="eastAsia"/>
        </w:rPr>
        <w:t>）</w:t>
      </w:r>
      <w:commentRangeStart w:id="4"/>
      <w:r w:rsidRPr="008436BC">
        <w:rPr>
          <w:rFonts w:hint="eastAsia"/>
        </w:rPr>
        <w:t>组成</w:t>
      </w:r>
      <w:commentRangeEnd w:id="4"/>
      <w:r>
        <w:rPr>
          <w:rStyle w:val="af1"/>
        </w:rPr>
        <w:commentReference w:id="4"/>
      </w:r>
      <w:r w:rsidRPr="008436BC">
        <w:rPr>
          <w:rFonts w:hint="eastAsia"/>
        </w:rPr>
        <w:t>。</w:t>
      </w:r>
    </w:p>
    <w:p w14:paraId="29EE606E" w14:textId="77777777" w:rsidR="00490FA4" w:rsidRPr="008436BC" w:rsidRDefault="00490FA4" w:rsidP="008436BC">
      <w:pPr>
        <w:pStyle w:val="00"/>
        <w:ind w:firstLine="480"/>
        <w:rPr>
          <w:rFonts w:hint="eastAsia"/>
        </w:rPr>
      </w:pPr>
      <w:r w:rsidRPr="008436BC">
        <w:rPr>
          <w:rFonts w:hint="eastAsia"/>
        </w:rPr>
        <w:t>2.</w:t>
      </w:r>
      <w:r w:rsidRPr="008436BC">
        <w:rPr>
          <w:rFonts w:hint="eastAsia"/>
        </w:rPr>
        <w:t>根据权利要求</w:t>
      </w:r>
      <w:r w:rsidRPr="008436BC">
        <w:rPr>
          <w:rFonts w:hint="eastAsia"/>
        </w:rPr>
        <w:t>1</w:t>
      </w:r>
      <w:r w:rsidRPr="008436BC">
        <w:rPr>
          <w:rFonts w:hint="eastAsia"/>
        </w:rPr>
        <w:t>所述的超导能源管道，其特征在于：液氮由液氮隔板通道（</w:t>
      </w:r>
      <w:r w:rsidRPr="008436BC">
        <w:rPr>
          <w:rFonts w:hint="eastAsia"/>
        </w:rPr>
        <w:t>4</w:t>
      </w:r>
      <w:r w:rsidRPr="008436BC">
        <w:rPr>
          <w:rFonts w:hint="eastAsia"/>
        </w:rPr>
        <w:t>）隔开为两个部分，使得液氮可以在两个终端来回输送。</w:t>
      </w:r>
    </w:p>
    <w:p w14:paraId="38F62145" w14:textId="77777777" w:rsidR="00490FA4" w:rsidRPr="008436BC" w:rsidRDefault="00490FA4" w:rsidP="008436BC">
      <w:pPr>
        <w:pStyle w:val="00"/>
        <w:ind w:firstLine="480"/>
        <w:rPr>
          <w:rFonts w:hint="eastAsia"/>
        </w:rPr>
      </w:pPr>
      <w:r w:rsidRPr="008436BC">
        <w:rPr>
          <w:rFonts w:hint="eastAsia"/>
        </w:rPr>
        <w:t>3.</w:t>
      </w:r>
      <w:r w:rsidRPr="008436BC">
        <w:rPr>
          <w:rFonts w:hint="eastAsia"/>
        </w:rPr>
        <w:t>根据权利要求</w:t>
      </w:r>
      <w:r w:rsidRPr="008436BC">
        <w:rPr>
          <w:rFonts w:hint="eastAsia"/>
        </w:rPr>
        <w:t>1</w:t>
      </w:r>
      <w:r w:rsidRPr="008436BC">
        <w:rPr>
          <w:rFonts w:hint="eastAsia"/>
        </w:rPr>
        <w:t>所述的超导能源管道，其特征在于：铜支撑管（</w:t>
      </w:r>
      <w:r w:rsidRPr="008436BC">
        <w:rPr>
          <w:rFonts w:hint="eastAsia"/>
        </w:rPr>
        <w:t>1</w:t>
      </w:r>
      <w:r w:rsidRPr="008436BC">
        <w:rPr>
          <w:rFonts w:hint="eastAsia"/>
        </w:rPr>
        <w:t>）为铜管；管道输送直流高压电能和液化天然气低温燃料，液氮为保护液体，来回输送，节约成本。</w:t>
      </w:r>
    </w:p>
    <w:p w14:paraId="55672E94" w14:textId="77777777" w:rsidR="00490FA4" w:rsidRPr="008436BC" w:rsidRDefault="00490FA4" w:rsidP="008436BC">
      <w:pPr>
        <w:pStyle w:val="00"/>
        <w:ind w:firstLine="480"/>
        <w:rPr>
          <w:rFonts w:hint="eastAsia"/>
        </w:rPr>
      </w:pPr>
      <w:r w:rsidRPr="008436BC">
        <w:rPr>
          <w:rFonts w:hint="eastAsia"/>
        </w:rPr>
        <w:t xml:space="preserve">4. </w:t>
      </w:r>
      <w:r w:rsidRPr="008436BC">
        <w:rPr>
          <w:rFonts w:hint="eastAsia"/>
        </w:rPr>
        <w:t>根据权利要求</w:t>
      </w:r>
      <w:r w:rsidRPr="008436BC">
        <w:rPr>
          <w:rFonts w:hint="eastAsia"/>
        </w:rPr>
        <w:t>1</w:t>
      </w:r>
      <w:r w:rsidRPr="008436BC">
        <w:rPr>
          <w:rFonts w:hint="eastAsia"/>
        </w:rPr>
        <w:t>所述的超导能源管道，其特征在于：超导带材（</w:t>
      </w:r>
      <w:r w:rsidRPr="008436BC">
        <w:rPr>
          <w:rFonts w:hint="eastAsia"/>
        </w:rPr>
        <w:t>2</w:t>
      </w:r>
      <w:r w:rsidRPr="008436BC">
        <w:rPr>
          <w:rFonts w:hint="eastAsia"/>
        </w:rPr>
        <w:t>）由液氮循环冷却保护；液氮由液化天然气冷却。</w:t>
      </w:r>
    </w:p>
    <w:p w14:paraId="7272CDC9" w14:textId="77777777" w:rsidR="00490FA4" w:rsidRPr="008436BC" w:rsidRDefault="00490FA4" w:rsidP="008436BC">
      <w:pPr>
        <w:pStyle w:val="00"/>
        <w:ind w:firstLine="480"/>
        <w:rPr>
          <w:rFonts w:hint="eastAsia"/>
        </w:rPr>
      </w:pPr>
      <w:r w:rsidRPr="008436BC">
        <w:rPr>
          <w:rFonts w:hint="eastAsia"/>
        </w:rPr>
        <w:t>5.</w:t>
      </w:r>
      <w:r w:rsidRPr="008436BC">
        <w:rPr>
          <w:rFonts w:hint="eastAsia"/>
        </w:rPr>
        <w:t>根据权利要求</w:t>
      </w:r>
      <w:r w:rsidRPr="008436BC">
        <w:rPr>
          <w:rFonts w:hint="eastAsia"/>
        </w:rPr>
        <w:t>1</w:t>
      </w:r>
      <w:r w:rsidRPr="008436BC">
        <w:rPr>
          <w:rFonts w:hint="eastAsia"/>
        </w:rPr>
        <w:t>所述的超导能源管道，其特征在于：液氮隔板通道（</w:t>
      </w:r>
      <w:r w:rsidRPr="008436BC">
        <w:rPr>
          <w:rFonts w:hint="eastAsia"/>
        </w:rPr>
        <w:t>4</w:t>
      </w:r>
      <w:r w:rsidRPr="008436BC">
        <w:rPr>
          <w:rFonts w:hint="eastAsia"/>
        </w:rPr>
        <w:t>）、屏蔽层（</w:t>
      </w:r>
      <w:r w:rsidRPr="008436BC">
        <w:rPr>
          <w:rFonts w:hint="eastAsia"/>
        </w:rPr>
        <w:t>5</w:t>
      </w:r>
      <w:r w:rsidRPr="008436BC">
        <w:rPr>
          <w:rFonts w:hint="eastAsia"/>
        </w:rPr>
        <w:t>）、支撑层（</w:t>
      </w:r>
      <w:r w:rsidRPr="008436BC">
        <w:rPr>
          <w:rFonts w:hint="eastAsia"/>
        </w:rPr>
        <w:t>6</w:t>
      </w:r>
      <w:r w:rsidRPr="008436BC">
        <w:rPr>
          <w:rFonts w:hint="eastAsia"/>
        </w:rPr>
        <w:t>、</w:t>
      </w:r>
      <w:r w:rsidRPr="008436BC">
        <w:rPr>
          <w:rFonts w:hint="eastAsia"/>
        </w:rPr>
        <w:t>7</w:t>
      </w:r>
      <w:r w:rsidRPr="008436BC">
        <w:rPr>
          <w:rFonts w:hint="eastAsia"/>
        </w:rPr>
        <w:t>）采用</w:t>
      </w:r>
      <w:r w:rsidRPr="008436BC">
        <w:rPr>
          <w:rFonts w:hint="eastAsia"/>
        </w:rPr>
        <w:t>304</w:t>
      </w:r>
      <w:r w:rsidRPr="008436BC">
        <w:rPr>
          <w:rFonts w:hint="eastAsia"/>
        </w:rPr>
        <w:t>不锈钢。</w:t>
      </w:r>
    </w:p>
    <w:p w14:paraId="394D990C" w14:textId="77777777" w:rsidR="00490FA4" w:rsidRPr="008436BC" w:rsidRDefault="00490FA4" w:rsidP="008436BC">
      <w:pPr>
        <w:pStyle w:val="00"/>
        <w:ind w:firstLine="480"/>
        <w:rPr>
          <w:rFonts w:hint="eastAsia"/>
        </w:rPr>
      </w:pPr>
      <w:r w:rsidRPr="008436BC">
        <w:rPr>
          <w:rFonts w:hint="eastAsia"/>
        </w:rPr>
        <w:t>6.</w:t>
      </w:r>
      <w:r w:rsidRPr="008436BC">
        <w:rPr>
          <w:rFonts w:hint="eastAsia"/>
        </w:rPr>
        <w:t>根据权利要求</w:t>
      </w:r>
      <w:r w:rsidRPr="008436BC">
        <w:rPr>
          <w:rFonts w:hint="eastAsia"/>
        </w:rPr>
        <w:t>1</w:t>
      </w:r>
      <w:r w:rsidRPr="008436BC">
        <w:rPr>
          <w:rFonts w:hint="eastAsia"/>
        </w:rPr>
        <w:t>所述的超导能源管道，其特征在于：隔热层（</w:t>
      </w:r>
      <w:r w:rsidRPr="008436BC">
        <w:rPr>
          <w:rFonts w:hint="eastAsia"/>
        </w:rPr>
        <w:t>8</w:t>
      </w:r>
      <w:r w:rsidRPr="008436BC">
        <w:rPr>
          <w:rFonts w:hint="eastAsia"/>
        </w:rPr>
        <w:t>）使用酚醛泡沫材料。它具有轻质、防火、遇明火不燃烧、无烟、无毒、无滴落，使用温度围广（</w:t>
      </w:r>
      <w:r w:rsidRPr="008436BC">
        <w:rPr>
          <w:rFonts w:hint="eastAsia"/>
        </w:rPr>
        <w:t>77K~473K</w:t>
      </w:r>
      <w:r w:rsidRPr="008436BC">
        <w:rPr>
          <w:rFonts w:hint="eastAsia"/>
        </w:rPr>
        <w:t>），低温环境下不收缩、不脆化的特点。由于酚醛泡沫闭孔率高，则导热系数低（可低于</w:t>
      </w:r>
      <w:r w:rsidRPr="008436BC">
        <w:rPr>
          <w:rFonts w:hint="eastAsia"/>
        </w:rPr>
        <w:t>0.030w/</w:t>
      </w:r>
      <w:proofErr w:type="spellStart"/>
      <w:r w:rsidRPr="008436BC">
        <w:rPr>
          <w:rFonts w:hint="eastAsia"/>
        </w:rPr>
        <w:t>mk</w:t>
      </w:r>
      <w:proofErr w:type="spellEnd"/>
      <w:r w:rsidRPr="008436BC">
        <w:rPr>
          <w:rFonts w:hint="eastAsia"/>
        </w:rPr>
        <w:t>），隔热性能好，并具有一定的抗水性和水蒸气渗透性，是较好的保温节能材料。</w:t>
      </w:r>
    </w:p>
    <w:p w14:paraId="75487994" w14:textId="70F5331A" w:rsidR="00516458" w:rsidRPr="008436BC" w:rsidRDefault="00490FA4" w:rsidP="008436BC">
      <w:pPr>
        <w:pStyle w:val="00"/>
        <w:ind w:firstLine="480"/>
      </w:pPr>
      <w:r w:rsidRPr="008436BC">
        <w:rPr>
          <w:rFonts w:hint="eastAsia"/>
        </w:rPr>
        <w:t>7.</w:t>
      </w:r>
      <w:r w:rsidRPr="008436BC">
        <w:rPr>
          <w:rFonts w:hint="eastAsia"/>
        </w:rPr>
        <w:t>根据权利要求</w:t>
      </w:r>
      <w:r w:rsidRPr="008436BC">
        <w:rPr>
          <w:rFonts w:hint="eastAsia"/>
        </w:rPr>
        <w:t>1</w:t>
      </w:r>
      <w:r w:rsidRPr="008436BC">
        <w:rPr>
          <w:rFonts w:hint="eastAsia"/>
        </w:rPr>
        <w:t>所述的超导能源管道，其特征在于：保护层（</w:t>
      </w:r>
      <w:r w:rsidRPr="008436BC">
        <w:rPr>
          <w:rFonts w:hint="eastAsia"/>
        </w:rPr>
        <w:t>9</w:t>
      </w:r>
      <w:r w:rsidRPr="008436BC">
        <w:rPr>
          <w:rFonts w:hint="eastAsia"/>
        </w:rPr>
        <w:t>）为镀锌铁皮。</w:t>
      </w:r>
    </w:p>
    <w:p w14:paraId="2E7F7158" w14:textId="6A2C0832" w:rsidR="00641BA4" w:rsidRDefault="00641BA4" w:rsidP="00C35F92">
      <w:pPr>
        <w:pStyle w:val="00"/>
        <w:ind w:firstLine="480"/>
      </w:pPr>
    </w:p>
    <w:p w14:paraId="36434E17" w14:textId="4F179FB9" w:rsidR="00641BA4" w:rsidRDefault="00641BA4" w:rsidP="00C35F92">
      <w:pPr>
        <w:pStyle w:val="00"/>
        <w:ind w:firstLine="480"/>
        <w:rPr>
          <w:ins w:id="5" w:author="智绘未来专利代理" w:date="2021-09-18T11:46:00Z"/>
        </w:rPr>
      </w:pPr>
    </w:p>
    <w:p w14:paraId="58574E1A" w14:textId="77777777" w:rsidR="00641BA4" w:rsidRDefault="00641BA4" w:rsidP="00C35F92">
      <w:pPr>
        <w:pStyle w:val="00"/>
        <w:ind w:firstLine="480"/>
        <w:rPr>
          <w:ins w:id="6" w:author="智绘未来专利代理" w:date="2021-09-18T11:46:00Z"/>
        </w:rPr>
      </w:pPr>
    </w:p>
    <w:p w14:paraId="484734B4" w14:textId="77777777"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CD05BF" w14:paraId="259091F8" w14:textId="77777777" w:rsidTr="00C7412B">
        <w:tc>
          <w:tcPr>
            <w:tcW w:w="5000" w:type="pct"/>
          </w:tcPr>
          <w:p w14:paraId="3ED5A7BB" w14:textId="1068D7C7" w:rsidR="00BD1EF3" w:rsidRPr="00CD05BF" w:rsidRDefault="00BD1EF3" w:rsidP="00C7412B">
            <w:pPr>
              <w:jc w:val="center"/>
              <w:rPr>
                <w:sz w:val="28"/>
                <w:szCs w:val="28"/>
              </w:rPr>
            </w:pPr>
            <w:r w:rsidRPr="00CD05BF">
              <w:rPr>
                <w:rFonts w:eastAsia="黑体" w:hint="eastAsia"/>
                <w:sz w:val="28"/>
                <w:szCs w:val="28"/>
              </w:rPr>
              <w:lastRenderedPageBreak/>
              <w:t>说</w:t>
            </w:r>
            <w:r w:rsidRPr="00CD05BF">
              <w:rPr>
                <w:rFonts w:eastAsia="黑体" w:hint="eastAsia"/>
                <w:sz w:val="28"/>
                <w:szCs w:val="28"/>
              </w:rPr>
              <w:t xml:space="preserve"> </w:t>
            </w:r>
            <w:r w:rsidRPr="00CD05BF">
              <w:rPr>
                <w:rFonts w:eastAsia="黑体" w:hint="eastAsia"/>
                <w:sz w:val="28"/>
                <w:szCs w:val="28"/>
              </w:rPr>
              <w:t>明</w:t>
            </w:r>
            <w:r w:rsidRPr="00CD05BF">
              <w:rPr>
                <w:rFonts w:eastAsia="黑体" w:hint="eastAsia"/>
                <w:sz w:val="28"/>
                <w:szCs w:val="28"/>
              </w:rPr>
              <w:t xml:space="preserve"> </w:t>
            </w:r>
            <w:r w:rsidRPr="00CD05BF">
              <w:rPr>
                <w:rFonts w:eastAsia="黑体" w:hint="eastAsia"/>
                <w:sz w:val="28"/>
                <w:szCs w:val="28"/>
              </w:rPr>
              <w:t>书</w:t>
            </w:r>
          </w:p>
        </w:tc>
      </w:tr>
    </w:tbl>
    <w:p w14:paraId="2A290AE3" w14:textId="64D68952" w:rsidR="00BD1EF3" w:rsidRPr="00BC14CC" w:rsidRDefault="007D3A80" w:rsidP="00C35F92">
      <w:pPr>
        <w:jc w:val="center"/>
        <w:rPr>
          <w:rFonts w:eastAsia="黑体"/>
          <w:sz w:val="28"/>
        </w:rPr>
      </w:pPr>
      <w:r w:rsidRPr="007D3A80">
        <w:rPr>
          <w:rFonts w:eastAsia="黑体" w:hint="eastAsia"/>
          <w:sz w:val="28"/>
        </w:rPr>
        <w:t>一种液氮双向流通保护的液化天然气超导能源管道</w:t>
      </w:r>
    </w:p>
    <w:p w14:paraId="6BA8D87B" w14:textId="77777777" w:rsidR="007712EB" w:rsidRDefault="007712EB" w:rsidP="00C35F92">
      <w:pPr>
        <w:pStyle w:val="00"/>
        <w:ind w:firstLine="482"/>
        <w:rPr>
          <w:ins w:id="7" w:author="智绘未来专利代理" w:date="2021-09-18T11:46:00Z"/>
          <w:b/>
          <w:bCs/>
        </w:rPr>
      </w:pPr>
    </w:p>
    <w:p w14:paraId="4CA8E119" w14:textId="1F967F92" w:rsidR="00516458" w:rsidRDefault="00C35F92" w:rsidP="00C35F92">
      <w:pPr>
        <w:pStyle w:val="00"/>
        <w:ind w:firstLine="482"/>
        <w:rPr>
          <w:b/>
          <w:bCs/>
        </w:rPr>
      </w:pPr>
      <w:r w:rsidRPr="00C35F92">
        <w:rPr>
          <w:rFonts w:hint="eastAsia"/>
          <w:b/>
          <w:bCs/>
        </w:rPr>
        <w:t>技术领域</w:t>
      </w:r>
    </w:p>
    <w:p w14:paraId="7449F2AE" w14:textId="43CA13FB" w:rsidR="00A06C9E" w:rsidRPr="00A06C9E" w:rsidRDefault="007D3A80" w:rsidP="00A06C9E">
      <w:pPr>
        <w:pStyle w:val="00"/>
        <w:ind w:firstLine="480"/>
        <w:rPr>
          <w:ins w:id="8" w:author="智绘未来专利代理" w:date="2021-09-18T11:46:00Z"/>
          <w:rFonts w:hint="eastAsia"/>
        </w:rPr>
      </w:pPr>
      <w:ins w:id="9" w:author="智绘未来专利代理" w:date="2021-09-18T11:46:00Z">
        <w:r>
          <w:rPr>
            <w:rFonts w:hint="eastAsia"/>
          </w:rPr>
          <w:t>本发明属于超导输电技术领域，更具体地，涉及</w:t>
        </w:r>
        <w:r w:rsidRPr="007D3A80">
          <w:rPr>
            <w:rFonts w:hint="eastAsia"/>
          </w:rPr>
          <w:t>一种液氮双向流通保护的液化天然气超导能源管道</w:t>
        </w:r>
        <w:r w:rsidR="0081766B">
          <w:rPr>
            <w:rFonts w:hint="eastAsia"/>
          </w:rPr>
          <w:t>。</w:t>
        </w:r>
      </w:ins>
    </w:p>
    <w:p w14:paraId="754B178E" w14:textId="77777777" w:rsidR="007712EB" w:rsidRDefault="007712EB" w:rsidP="00C35F92">
      <w:pPr>
        <w:pStyle w:val="00"/>
        <w:ind w:firstLine="482"/>
        <w:rPr>
          <w:b/>
          <w:bCs/>
        </w:rPr>
      </w:pPr>
    </w:p>
    <w:p w14:paraId="23C518AF" w14:textId="4785DBB9" w:rsidR="00516458" w:rsidRDefault="00C35F92" w:rsidP="00C35F92">
      <w:pPr>
        <w:pStyle w:val="00"/>
        <w:ind w:firstLine="482"/>
        <w:rPr>
          <w:b/>
          <w:bCs/>
        </w:rPr>
      </w:pPr>
      <w:r w:rsidRPr="00C35F92">
        <w:rPr>
          <w:rFonts w:hint="eastAsia"/>
          <w:b/>
          <w:bCs/>
        </w:rPr>
        <w:t>背景技术</w:t>
      </w:r>
    </w:p>
    <w:p w14:paraId="22DCFBE2" w14:textId="6B5E6FF1" w:rsidR="0064503E" w:rsidRDefault="0064503E" w:rsidP="0064503E">
      <w:pPr>
        <w:pStyle w:val="00"/>
        <w:ind w:firstLine="480"/>
      </w:pPr>
      <w:r>
        <w:rPr>
          <w:rFonts w:hint="eastAsia"/>
        </w:rPr>
        <w:t>能源的跨地域传输不可避免</w:t>
      </w:r>
      <w:r w:rsidR="00FB59B7">
        <w:rPr>
          <w:rFonts w:hint="eastAsia"/>
        </w:rPr>
        <w:t>，</w:t>
      </w:r>
      <w:r>
        <w:rPr>
          <w:rFonts w:hint="eastAsia"/>
        </w:rPr>
        <w:t>其损耗十分巨大。能源互联网可理解是综合运用先进的电力电子技术</w:t>
      </w:r>
      <w:del w:id="10" w:author="智绘未来专利代理" w:date="2021-09-18T11:46:00Z">
        <w:r w:rsidR="00360A82">
          <w:rPr>
            <w:rFonts w:hint="eastAsia"/>
          </w:rPr>
          <w:delText xml:space="preserve">, </w:delText>
        </w:r>
      </w:del>
      <w:ins w:id="11" w:author="智绘未来专利代理" w:date="2021-09-18T11:46:00Z">
        <w:r w:rsidR="00FB59B7">
          <w:rPr>
            <w:rFonts w:hint="eastAsia"/>
          </w:rPr>
          <w:t>，</w:t>
        </w:r>
      </w:ins>
      <w:r>
        <w:rPr>
          <w:rFonts w:hint="eastAsia"/>
        </w:rPr>
        <w:t>信息技术和智能管理技术</w:t>
      </w:r>
      <w:del w:id="12" w:author="智绘未来专利代理" w:date="2021-09-18T11:46:00Z">
        <w:r w:rsidR="00360A82">
          <w:rPr>
            <w:rFonts w:hint="eastAsia"/>
          </w:rPr>
          <w:delText xml:space="preserve">, </w:delText>
        </w:r>
      </w:del>
      <w:ins w:id="13" w:author="智绘未来专利代理" w:date="2021-09-18T11:46:00Z">
        <w:r w:rsidR="00FB59B7">
          <w:rPr>
            <w:rFonts w:hint="eastAsia"/>
          </w:rPr>
          <w:t>，</w:t>
        </w:r>
      </w:ins>
      <w:r>
        <w:rPr>
          <w:rFonts w:hint="eastAsia"/>
        </w:rPr>
        <w:t>将大量由分布式能量采集装置</w:t>
      </w:r>
      <w:del w:id="14" w:author="智绘未来专利代理" w:date="2021-09-18T11:46:00Z">
        <w:r w:rsidR="00360A82">
          <w:rPr>
            <w:rFonts w:hint="eastAsia"/>
          </w:rPr>
          <w:delText xml:space="preserve">, </w:delText>
        </w:r>
      </w:del>
      <w:ins w:id="15" w:author="智绘未来专利代理" w:date="2021-09-18T11:46:00Z">
        <w:r w:rsidR="00FB59B7">
          <w:rPr>
            <w:rFonts w:hint="eastAsia"/>
          </w:rPr>
          <w:t>，</w:t>
        </w:r>
      </w:ins>
      <w:r>
        <w:rPr>
          <w:rFonts w:hint="eastAsia"/>
        </w:rPr>
        <w:t>分布式能量储存装置和各种类型负载构成的新型电力网络</w:t>
      </w:r>
      <w:del w:id="16" w:author="智绘未来专利代理" w:date="2021-09-18T11:46:00Z">
        <w:r w:rsidR="00360A82">
          <w:rPr>
            <w:rFonts w:hint="eastAsia"/>
          </w:rPr>
          <w:delText>、</w:delText>
        </w:r>
      </w:del>
      <w:ins w:id="17" w:author="智绘未来专利代理" w:date="2021-09-18T11:46:00Z">
        <w:r w:rsidR="00D50AC3">
          <w:rPr>
            <w:rFonts w:hint="eastAsia"/>
          </w:rPr>
          <w:t>，</w:t>
        </w:r>
      </w:ins>
      <w:r>
        <w:rPr>
          <w:rFonts w:hint="eastAsia"/>
        </w:rPr>
        <w:t>石油网络</w:t>
      </w:r>
      <w:del w:id="18" w:author="智绘未来专利代理" w:date="2021-09-18T11:46:00Z">
        <w:r w:rsidR="00360A82">
          <w:rPr>
            <w:rFonts w:hint="eastAsia"/>
          </w:rPr>
          <w:delText>、</w:delText>
        </w:r>
      </w:del>
      <w:ins w:id="19" w:author="智绘未来专利代理" w:date="2021-09-18T11:46:00Z">
        <w:r w:rsidR="00D50AC3">
          <w:rPr>
            <w:rFonts w:hint="eastAsia"/>
          </w:rPr>
          <w:t>，</w:t>
        </w:r>
      </w:ins>
      <w:r>
        <w:rPr>
          <w:rFonts w:hint="eastAsia"/>
        </w:rPr>
        <w:t>天然气网络等能源节点互联起来</w:t>
      </w:r>
      <w:del w:id="20" w:author="智绘未来专利代理" w:date="2021-09-18T11:46:00Z">
        <w:r w:rsidR="00360A82">
          <w:rPr>
            <w:rFonts w:hint="eastAsia"/>
          </w:rPr>
          <w:delText xml:space="preserve">, </w:delText>
        </w:r>
      </w:del>
      <w:ins w:id="21" w:author="智绘未来专利代理" w:date="2021-09-18T11:46:00Z">
        <w:r w:rsidR="00FB59B7">
          <w:rPr>
            <w:rFonts w:hint="eastAsia"/>
          </w:rPr>
          <w:t>，</w:t>
        </w:r>
      </w:ins>
      <w:r>
        <w:rPr>
          <w:rFonts w:hint="eastAsia"/>
        </w:rPr>
        <w:t>以实现能量双向流动的能量对等交换与共享网络</w:t>
      </w:r>
      <w:commentRangeStart w:id="22"/>
      <w:r>
        <w:rPr>
          <w:rFonts w:hint="eastAsia"/>
        </w:rPr>
        <w:t>。</w:t>
      </w:r>
      <w:commentRangeEnd w:id="22"/>
      <w:r w:rsidR="00FB59B7">
        <w:rPr>
          <w:rStyle w:val="af1"/>
        </w:rPr>
        <w:commentReference w:id="22"/>
      </w:r>
    </w:p>
    <w:p w14:paraId="39CBE829" w14:textId="521A4987" w:rsidR="0072586C" w:rsidRPr="00FB0A4C" w:rsidRDefault="0072586C" w:rsidP="00FB0A4C">
      <w:pPr>
        <w:pStyle w:val="00"/>
        <w:ind w:firstLine="480"/>
        <w:rPr>
          <w:ins w:id="23" w:author="智绘未来专利代理" w:date="2021-09-18T11:46:00Z"/>
          <w:rFonts w:hint="eastAsia"/>
        </w:rPr>
      </w:pPr>
      <w:ins w:id="24" w:author="智绘未来专利代理" w:date="2021-09-18T11:46:00Z">
        <w:r w:rsidRPr="00FB0A4C">
          <w:rPr>
            <w:rFonts w:hint="eastAsia"/>
          </w:rPr>
          <w:t>现有技术文件</w:t>
        </w:r>
        <w:r w:rsidRPr="00FB0A4C">
          <w:rPr>
            <w:rFonts w:hint="eastAsia"/>
          </w:rPr>
          <w:t>1</w:t>
        </w:r>
        <w:r w:rsidRPr="00FB0A4C">
          <w:rPr>
            <w:rFonts w:hint="eastAsia"/>
          </w:rPr>
          <w:t>（</w:t>
        </w:r>
        <w:commentRangeStart w:id="25"/>
        <w:r w:rsidRPr="00FB0A4C">
          <w:t>CN112489877A</w:t>
        </w:r>
        <w:commentRangeEnd w:id="25"/>
        <w:r w:rsidR="00B25BA3">
          <w:rPr>
            <w:rStyle w:val="af1"/>
          </w:rPr>
          <w:commentReference w:id="25"/>
        </w:r>
        <w:r w:rsidRPr="00FB0A4C">
          <w:rPr>
            <w:rFonts w:hint="eastAsia"/>
          </w:rPr>
          <w:t>）公开了一种低温冷能循环利用的电力高温超导输送系统，</w:t>
        </w:r>
        <w:r w:rsidR="00FB0A4C" w:rsidRPr="00FB0A4C">
          <w:rPr>
            <w:rFonts w:hint="eastAsia"/>
          </w:rPr>
          <w:t>将液氮通过液氮转注泵注入带压液氮储罐中，再被液氮增压泵加压后送入高温超导电力与液化天然气联合输送管道的液氮通道内，在液氮的冷却和绝缘保护下，高温超导电缆达到超导态，电力则可以在高温超导电缆第一终端与高温超导电缆第二终端之间进行超导输送；液氮流出高温超导电力与液化天然气联合输送管道后，降压气化并使天然气液化；具体地，高压液氮在天然气用低温换热器</w:t>
        </w:r>
        <w:r w:rsidR="00FB0A4C" w:rsidRPr="00FB0A4C">
          <w:rPr>
            <w:rFonts w:hint="eastAsia"/>
          </w:rPr>
          <w:t>HX6</w:t>
        </w:r>
        <w:r w:rsidR="00FB0A4C" w:rsidRPr="00FB0A4C">
          <w:rPr>
            <w:rFonts w:hint="eastAsia"/>
          </w:rPr>
          <w:t>内吸收带压天然气低温区热量升温气化，之后在天然气用中温换热器</w:t>
        </w:r>
        <w:r w:rsidR="00FB0A4C" w:rsidRPr="00FB0A4C">
          <w:rPr>
            <w:rFonts w:hint="eastAsia"/>
          </w:rPr>
          <w:t>HX5</w:t>
        </w:r>
        <w:r w:rsidR="00FB0A4C" w:rsidRPr="00FB0A4C">
          <w:rPr>
            <w:rFonts w:hint="eastAsia"/>
          </w:rPr>
          <w:t>中进一步吸收带压天然气中温区热量，产生中温高压的氮气，之后送入高压氮气</w:t>
        </w:r>
        <w:proofErr w:type="gramStart"/>
        <w:r w:rsidR="00FB0A4C" w:rsidRPr="00FB0A4C">
          <w:rPr>
            <w:rFonts w:hint="eastAsia"/>
          </w:rPr>
          <w:t>膨胀机</w:t>
        </w:r>
        <w:proofErr w:type="gramEnd"/>
        <w:r w:rsidR="00FB0A4C" w:rsidRPr="00FB0A4C">
          <w:rPr>
            <w:rFonts w:hint="eastAsia"/>
          </w:rPr>
          <w:t>E2</w:t>
        </w:r>
        <w:r w:rsidR="00FB0A4C" w:rsidRPr="00FB0A4C">
          <w:rPr>
            <w:rFonts w:hint="eastAsia"/>
          </w:rPr>
          <w:t>中膨胀降压降温，产生的制冷量再送回至天然气用中温换热器</w:t>
        </w:r>
        <w:r w:rsidR="00FB0A4C" w:rsidRPr="00FB0A4C">
          <w:rPr>
            <w:rFonts w:hint="eastAsia"/>
          </w:rPr>
          <w:t>HX5</w:t>
        </w:r>
        <w:r w:rsidR="00FB0A4C" w:rsidRPr="00FB0A4C">
          <w:rPr>
            <w:rFonts w:hint="eastAsia"/>
          </w:rPr>
          <w:t>，用于冷却带压的天然气；</w:t>
        </w:r>
        <w:proofErr w:type="gramStart"/>
        <w:r w:rsidR="00FB0A4C" w:rsidRPr="00FB0A4C">
          <w:rPr>
            <w:rFonts w:hint="eastAsia"/>
          </w:rPr>
          <w:t>最后被复温</w:t>
        </w:r>
        <w:proofErr w:type="gramEnd"/>
        <w:r w:rsidR="00FB0A4C" w:rsidRPr="00FB0A4C">
          <w:rPr>
            <w:rFonts w:hint="eastAsia"/>
          </w:rPr>
          <w:t>的中温低压氮气进入天然气用高温换热器</w:t>
        </w:r>
        <w:r w:rsidR="00FB0A4C" w:rsidRPr="00FB0A4C">
          <w:rPr>
            <w:rFonts w:hint="eastAsia"/>
          </w:rPr>
          <w:t>HX4</w:t>
        </w:r>
        <w:r w:rsidR="00FB0A4C" w:rsidRPr="00FB0A4C">
          <w:rPr>
            <w:rFonts w:hint="eastAsia"/>
          </w:rPr>
          <w:t>中被进一步加热至环境温度，后送入氮气排放系统中</w:t>
        </w:r>
        <w:r w:rsidR="0000792C" w:rsidRPr="00FB0A4C">
          <w:rPr>
            <w:rFonts w:hint="eastAsia"/>
          </w:rPr>
          <w:t>。</w:t>
        </w:r>
      </w:ins>
    </w:p>
    <w:p w14:paraId="39F63087" w14:textId="44806483" w:rsidR="00A06C9E" w:rsidRPr="00A06C9E" w:rsidRDefault="00FB0A4C" w:rsidP="0064503E">
      <w:pPr>
        <w:pStyle w:val="00"/>
        <w:ind w:firstLine="480"/>
      </w:pPr>
      <w:ins w:id="26" w:author="智绘未来专利代理" w:date="2021-09-18T11:46:00Z">
        <w:r>
          <w:rPr>
            <w:rFonts w:hint="eastAsia"/>
          </w:rPr>
          <w:t>现有技术文件</w:t>
        </w:r>
        <w:r>
          <w:rPr>
            <w:rFonts w:hint="eastAsia"/>
          </w:rPr>
          <w:t>1</w:t>
        </w:r>
        <w:r>
          <w:rPr>
            <w:rFonts w:hint="eastAsia"/>
          </w:rPr>
          <w:t>的不足之处在于，</w:t>
        </w:r>
      </w:ins>
      <w:r w:rsidR="0064503E">
        <w:rPr>
          <w:rFonts w:hint="eastAsia"/>
        </w:rPr>
        <w:t>超导能源管道需要大量的液氮来冷却超导带材</w:t>
      </w:r>
      <w:r w:rsidR="00FB59B7">
        <w:rPr>
          <w:rFonts w:hint="eastAsia"/>
        </w:rPr>
        <w:t>，</w:t>
      </w:r>
      <w:r w:rsidR="0064503E">
        <w:rPr>
          <w:rFonts w:hint="eastAsia"/>
        </w:rPr>
        <w:t>需要气体公司按时供应大量液氮</w:t>
      </w:r>
      <w:r w:rsidR="00FB59B7">
        <w:rPr>
          <w:rFonts w:hint="eastAsia"/>
        </w:rPr>
        <w:t>，</w:t>
      </w:r>
      <w:r w:rsidR="0064503E">
        <w:rPr>
          <w:rFonts w:hint="eastAsia"/>
        </w:rPr>
        <w:t>或购买昂贵的制氮机并需要定期维护。能源管道输送电力和低温燃料</w:t>
      </w:r>
      <w:r w:rsidR="00FB59B7">
        <w:rPr>
          <w:rFonts w:hint="eastAsia"/>
        </w:rPr>
        <w:t>，</w:t>
      </w:r>
      <w:r w:rsidR="0064503E">
        <w:rPr>
          <w:rFonts w:hint="eastAsia"/>
        </w:rPr>
        <w:t>并不需要输送液氮</w:t>
      </w:r>
      <w:r w:rsidR="00FB59B7">
        <w:rPr>
          <w:rFonts w:hint="eastAsia"/>
        </w:rPr>
        <w:t>，</w:t>
      </w:r>
      <w:r w:rsidR="0064503E">
        <w:rPr>
          <w:rFonts w:hint="eastAsia"/>
        </w:rPr>
        <w:t>如果能实现液氮循环</w:t>
      </w:r>
      <w:r w:rsidR="00FB59B7">
        <w:rPr>
          <w:rFonts w:hint="eastAsia"/>
        </w:rPr>
        <w:t>，</w:t>
      </w:r>
      <w:r w:rsidR="0064503E">
        <w:rPr>
          <w:rFonts w:hint="eastAsia"/>
        </w:rPr>
        <w:t>可以节省一笔费用。</w:t>
      </w:r>
    </w:p>
    <w:p w14:paraId="3A673BC1" w14:textId="77777777" w:rsidR="007712EB" w:rsidRDefault="007712EB" w:rsidP="00C35F92">
      <w:pPr>
        <w:pStyle w:val="00"/>
        <w:ind w:firstLine="482"/>
        <w:rPr>
          <w:ins w:id="27" w:author="智绘未来专利代理" w:date="2021-09-18T11:46:00Z"/>
          <w:b/>
          <w:bCs/>
        </w:rPr>
      </w:pPr>
    </w:p>
    <w:p w14:paraId="44CF3C3C" w14:textId="5CD38A23" w:rsidR="00516458" w:rsidRDefault="00C35F92" w:rsidP="00C35F92">
      <w:pPr>
        <w:pStyle w:val="00"/>
        <w:ind w:firstLine="482"/>
        <w:rPr>
          <w:b/>
          <w:bCs/>
        </w:rPr>
      </w:pPr>
      <w:r w:rsidRPr="00C35F92">
        <w:rPr>
          <w:rFonts w:hint="eastAsia"/>
          <w:b/>
          <w:bCs/>
        </w:rPr>
        <w:t>发明内容</w:t>
      </w:r>
    </w:p>
    <w:p w14:paraId="7145D686" w14:textId="6693D55E" w:rsidR="00A06C9E" w:rsidRDefault="00CD05BF" w:rsidP="00A06C9E">
      <w:pPr>
        <w:pStyle w:val="00"/>
        <w:ind w:firstLine="480"/>
      </w:pPr>
      <w:ins w:id="28" w:author="智绘未来专利代理" w:date="2021-09-18T11:46:00Z">
        <w:r>
          <w:rPr>
            <w:rFonts w:hint="eastAsia"/>
          </w:rPr>
          <w:t>为解决现有技术中存在的</w:t>
        </w:r>
        <w:r w:rsidR="00AA554A">
          <w:rPr>
            <w:rFonts w:hint="eastAsia"/>
          </w:rPr>
          <w:t>不足</w:t>
        </w:r>
        <w:r>
          <w:rPr>
            <w:rFonts w:hint="eastAsia"/>
          </w:rPr>
          <w:t>，</w:t>
        </w:r>
      </w:ins>
      <w:r w:rsidR="00D95AD5">
        <w:rPr>
          <w:rFonts w:hint="eastAsia"/>
        </w:rPr>
        <w:t>本发明的目的</w:t>
      </w:r>
      <w:del w:id="29" w:author="智绘未来专利代理" w:date="2021-09-18T11:46:00Z">
        <w:r w:rsidR="00360A82" w:rsidRPr="00360A82">
          <w:rPr>
            <w:rFonts w:hint="eastAsia"/>
          </w:rPr>
          <w:delText>是</w:delText>
        </w:r>
      </w:del>
      <w:ins w:id="30" w:author="智绘未来专利代理" w:date="2021-09-18T11:46:00Z">
        <w:r w:rsidR="00D95AD5">
          <w:rPr>
            <w:rFonts w:hint="eastAsia"/>
          </w:rPr>
          <w:t>在于，提供</w:t>
        </w:r>
      </w:ins>
      <w:r w:rsidR="00EA4EC0" w:rsidRPr="00EA4EC0">
        <w:rPr>
          <w:rFonts w:hint="eastAsia"/>
        </w:rPr>
        <w:t>针对现有的能源管道内部存在局部放电</w:t>
      </w:r>
      <w:del w:id="31" w:author="智绘未来专利代理" w:date="2021-09-18T11:46:00Z">
        <w:r w:rsidR="00360A82" w:rsidRPr="00360A82">
          <w:rPr>
            <w:rFonts w:hint="eastAsia"/>
          </w:rPr>
          <w:delText>、</w:delText>
        </w:r>
      </w:del>
      <w:ins w:id="32" w:author="智绘未来专利代理" w:date="2021-09-18T11:46:00Z">
        <w:r w:rsidR="00D50AC3">
          <w:rPr>
            <w:rFonts w:hint="eastAsia"/>
          </w:rPr>
          <w:t>，</w:t>
        </w:r>
      </w:ins>
      <w:r w:rsidR="00EA4EC0" w:rsidRPr="00EA4EC0">
        <w:rPr>
          <w:rFonts w:hint="eastAsia"/>
        </w:rPr>
        <w:t>短路冲击</w:t>
      </w:r>
      <w:del w:id="33" w:author="智绘未来专利代理" w:date="2021-09-18T11:46:00Z">
        <w:r w:rsidR="00360A82" w:rsidRPr="00360A82">
          <w:rPr>
            <w:rFonts w:hint="eastAsia"/>
          </w:rPr>
          <w:delText>、</w:delText>
        </w:r>
      </w:del>
      <w:ins w:id="34" w:author="智绘未来专利代理" w:date="2021-09-18T11:46:00Z">
        <w:r w:rsidR="00D50AC3">
          <w:rPr>
            <w:rFonts w:hint="eastAsia"/>
          </w:rPr>
          <w:t>，</w:t>
        </w:r>
      </w:ins>
      <w:r w:rsidR="00EA4EC0" w:rsidRPr="00EA4EC0">
        <w:rPr>
          <w:rFonts w:hint="eastAsia"/>
        </w:rPr>
        <w:t>电弧烧蚀，导致能源管道的安全性难以保证，采用传导冷却存在热稳定性等问题，提出一种新的超导能源管道，并且能够回收反复利用液氮，确保冷能的高效利用和能源管道的安全性</w:t>
      </w:r>
      <w:r w:rsidR="00D95AD5">
        <w:rPr>
          <w:rFonts w:hint="eastAsia"/>
        </w:rPr>
        <w:t>。</w:t>
      </w:r>
    </w:p>
    <w:p w14:paraId="506D7241" w14:textId="77777777" w:rsidR="00360A82" w:rsidRPr="00360A82" w:rsidRDefault="00360A82" w:rsidP="00360A82">
      <w:pPr>
        <w:pStyle w:val="00"/>
        <w:ind w:firstLine="480"/>
        <w:rPr>
          <w:del w:id="35" w:author="智绘未来专利代理" w:date="2021-09-18T11:46:00Z"/>
        </w:rPr>
      </w:pPr>
      <w:del w:id="36" w:author="智绘未来专利代理" w:date="2021-09-18T11:46:00Z">
        <w:r w:rsidRPr="00360A82">
          <w:rPr>
            <w:rFonts w:hint="eastAsia"/>
          </w:rPr>
          <w:delText>为了实现上述目的，本发明采取技术方案为：一种液化天然气冷却液氮循</w:delText>
        </w:r>
        <w:commentRangeStart w:id="37"/>
        <w:r w:rsidRPr="00360A82">
          <w:rPr>
            <w:rFonts w:hint="eastAsia"/>
          </w:rPr>
          <w:delText>环保护的超导能源管道，包括超导电缆、液氮管道、液化天然气管道、隔热保护结构。其中液氮管道由隔板隔开为两个部分。液氮管道两个部分分别通反向的加压液氮。</w:delText>
        </w:r>
        <w:r w:rsidRPr="00360A82">
          <w:rPr>
            <w:rFonts w:hint="eastAsia"/>
          </w:rPr>
          <w:delText xml:space="preserve"> </w:delText>
        </w:r>
      </w:del>
    </w:p>
    <w:p w14:paraId="11C5122A" w14:textId="77777777" w:rsidR="00F07701" w:rsidRPr="00360A82" w:rsidRDefault="00F07701" w:rsidP="00F07701">
      <w:pPr>
        <w:pStyle w:val="00"/>
        <w:ind w:firstLine="480"/>
        <w:rPr>
          <w:moveFrom w:id="38" w:author="智绘未来专利代理" w:date="2021-09-18T11:46:00Z"/>
        </w:rPr>
      </w:pPr>
      <w:moveFromRangeStart w:id="39" w:author="智绘未来专利代理" w:date="2021-09-18T11:46:00Z" w:name="move82857989"/>
      <w:moveFrom w:id="40" w:author="智绘未来专利代理" w:date="2021-09-18T11:46:00Z">
        <w:r w:rsidRPr="00360A82">
          <w:rPr>
            <w:rFonts w:hint="eastAsia"/>
          </w:rPr>
          <w:t>本发明的工作原理和工作过程为：超导电缆通高压直流电，液氮层通加压液氮同时给超导电缆降温，两个部分液氮反向流通，有两个好处：其一为循环回收利用，不需要终端购买大量液氮就可以满足管道液氮的使用；其二为，双向流通的液氮管道内温度分布均匀，稳定性更好。液化天然气层输送低温液化天然气，同时也能冷却管道。</w:t>
        </w:r>
      </w:moveFrom>
      <w:commentRangeEnd w:id="37"/>
      <w:r w:rsidR="008436BC">
        <w:rPr>
          <w:rStyle w:val="af1"/>
        </w:rPr>
        <w:commentReference w:id="37"/>
      </w:r>
    </w:p>
    <w:moveFromRangeEnd w:id="39"/>
    <w:p w14:paraId="338C1B95" w14:textId="67983105" w:rsidR="00D95AD5" w:rsidRDefault="00D95AD5" w:rsidP="007712EB">
      <w:pPr>
        <w:pStyle w:val="00"/>
        <w:ind w:firstLine="480"/>
        <w:rPr>
          <w:ins w:id="41" w:author="智绘未来专利代理" w:date="2021-09-18T11:46:00Z"/>
        </w:rPr>
      </w:pPr>
      <w:ins w:id="42" w:author="智绘未来专利代理" w:date="2021-09-18T11:46:00Z">
        <w:r>
          <w:rPr>
            <w:rFonts w:hint="eastAsia"/>
          </w:rPr>
          <w:t>本发明采用如下的技术方案。</w:t>
        </w:r>
        <w:r w:rsidR="00D55786" w:rsidRPr="007712EB">
          <w:rPr>
            <w:rFonts w:hint="eastAsia"/>
            <w:highlight w:val="yellow"/>
          </w:rPr>
          <w:t>【</w:t>
        </w:r>
        <w:r w:rsidR="007712EB" w:rsidRPr="007712EB">
          <w:rPr>
            <w:rFonts w:hint="eastAsia"/>
            <w:highlight w:val="yellow"/>
          </w:rPr>
          <w:t>请注意：此部分内容应与权利要求书一致，定稿前由代理人复制整理于此，发明人无需关注此部分内容。</w:t>
        </w:r>
        <w:r w:rsidR="00D55786" w:rsidRPr="007712EB">
          <w:rPr>
            <w:rFonts w:hint="eastAsia"/>
            <w:highlight w:val="yellow"/>
          </w:rPr>
          <w:t>】</w:t>
        </w:r>
      </w:ins>
    </w:p>
    <w:p w14:paraId="3EDB84D9" w14:textId="77777777" w:rsidR="002B4510" w:rsidRDefault="00D95AD5" w:rsidP="002B4510">
      <w:pPr>
        <w:pStyle w:val="00"/>
        <w:ind w:firstLine="480"/>
        <w:rPr>
          <w:rFonts w:hint="eastAsia"/>
        </w:rPr>
      </w:pPr>
      <w:ins w:id="43" w:author="智绘未来专利代理" w:date="2021-09-18T11:46:00Z">
        <w:r>
          <w:rPr>
            <w:rFonts w:hint="eastAsia"/>
          </w:rPr>
          <w:t>本发明的有益效果在于，与现有技术相比，</w:t>
        </w:r>
      </w:ins>
      <w:r w:rsidR="002B4510">
        <w:rPr>
          <w:rFonts w:hint="eastAsia"/>
        </w:rPr>
        <w:t>本发明具有以下优点：</w:t>
      </w:r>
    </w:p>
    <w:p w14:paraId="06844291" w14:textId="77777777" w:rsidR="002B4510" w:rsidRDefault="002B4510" w:rsidP="002B4510">
      <w:pPr>
        <w:pStyle w:val="00"/>
        <w:ind w:firstLine="480"/>
        <w:rPr>
          <w:rFonts w:hint="eastAsia"/>
        </w:rPr>
      </w:pPr>
      <w:r>
        <w:rPr>
          <w:rFonts w:hint="eastAsia"/>
        </w:rPr>
        <w:t>（</w:t>
      </w:r>
      <w:r>
        <w:rPr>
          <w:rFonts w:hint="eastAsia"/>
        </w:rPr>
        <w:t>1</w:t>
      </w:r>
      <w:r>
        <w:rPr>
          <w:rFonts w:hint="eastAsia"/>
        </w:rPr>
        <w:t>）液氮循环利用，节约成本，保护超导电缆。</w:t>
      </w:r>
    </w:p>
    <w:p w14:paraId="1AFA5DF7" w14:textId="77777777" w:rsidR="002B4510" w:rsidRDefault="002B4510" w:rsidP="002B4510">
      <w:pPr>
        <w:pStyle w:val="00"/>
        <w:ind w:firstLine="480"/>
        <w:rPr>
          <w:rFonts w:hint="eastAsia"/>
        </w:rPr>
      </w:pPr>
      <w:r>
        <w:rPr>
          <w:rFonts w:hint="eastAsia"/>
        </w:rPr>
        <w:t>（</w:t>
      </w:r>
      <w:r>
        <w:rPr>
          <w:rFonts w:hint="eastAsia"/>
        </w:rPr>
        <w:t>2</w:t>
      </w:r>
      <w:r>
        <w:rPr>
          <w:rFonts w:hint="eastAsia"/>
        </w:rPr>
        <w:t>）双向流通的液氮，管道内热量分布更加均匀，稳定性更好。</w:t>
      </w:r>
    </w:p>
    <w:p w14:paraId="6F73B665" w14:textId="2173FACE" w:rsidR="00D95AD5" w:rsidRPr="00A06C9E" w:rsidRDefault="002B4510" w:rsidP="002B4510">
      <w:pPr>
        <w:pStyle w:val="00"/>
        <w:ind w:firstLine="480"/>
      </w:pPr>
      <w:r>
        <w:rPr>
          <w:rFonts w:hint="eastAsia"/>
        </w:rPr>
        <w:t>（</w:t>
      </w:r>
      <w:r>
        <w:rPr>
          <w:rFonts w:hint="eastAsia"/>
        </w:rPr>
        <w:t>3</w:t>
      </w:r>
      <w:r>
        <w:rPr>
          <w:rFonts w:hint="eastAsia"/>
        </w:rPr>
        <w:t>）液氮隔开超导电缆和液化天然气，避免了液化天然气中甲烷</w:t>
      </w:r>
      <w:proofErr w:type="gramStart"/>
      <w:r>
        <w:rPr>
          <w:rFonts w:hint="eastAsia"/>
        </w:rPr>
        <w:t>的析碳现象</w:t>
      </w:r>
      <w:proofErr w:type="gramEnd"/>
      <w:r>
        <w:rPr>
          <w:rFonts w:hint="eastAsia"/>
        </w:rPr>
        <w:t>。</w:t>
      </w:r>
    </w:p>
    <w:p w14:paraId="4174FA9E" w14:textId="77777777" w:rsidR="007712EB" w:rsidRDefault="007712EB" w:rsidP="00C35F92">
      <w:pPr>
        <w:pStyle w:val="00"/>
        <w:ind w:firstLine="482"/>
        <w:rPr>
          <w:ins w:id="44" w:author="智绘未来专利代理" w:date="2021-09-18T11:46:00Z"/>
          <w:b/>
          <w:bCs/>
        </w:rPr>
      </w:pPr>
    </w:p>
    <w:p w14:paraId="772C1679" w14:textId="256C2931" w:rsidR="00516458" w:rsidRDefault="00C35F92" w:rsidP="00C35F92">
      <w:pPr>
        <w:pStyle w:val="00"/>
        <w:ind w:firstLine="482"/>
        <w:rPr>
          <w:b/>
          <w:bCs/>
        </w:rPr>
      </w:pPr>
      <w:r w:rsidRPr="00C35F92">
        <w:rPr>
          <w:rFonts w:hint="eastAsia"/>
          <w:b/>
          <w:bCs/>
        </w:rPr>
        <w:t>附图说明</w:t>
      </w:r>
    </w:p>
    <w:p w14:paraId="2BE5E54E" w14:textId="77777777" w:rsidR="00FC7EF5" w:rsidRDefault="00FC7EF5" w:rsidP="00FC7EF5">
      <w:pPr>
        <w:pStyle w:val="00"/>
        <w:ind w:firstLine="480"/>
        <w:rPr>
          <w:rFonts w:hint="eastAsia"/>
        </w:rPr>
      </w:pPr>
      <w:r>
        <w:rPr>
          <w:rFonts w:hint="eastAsia"/>
        </w:rPr>
        <w:t>图</w:t>
      </w:r>
      <w:r>
        <w:rPr>
          <w:rFonts w:hint="eastAsia"/>
        </w:rPr>
        <w:t>1</w:t>
      </w:r>
      <w:r>
        <w:rPr>
          <w:rFonts w:hint="eastAsia"/>
        </w:rPr>
        <w:t>是本发明实施例的液化天然气冷却液氮循环保护的超导能源管道的结构示意图。</w:t>
      </w:r>
    </w:p>
    <w:p w14:paraId="2D9AB39C" w14:textId="77777777" w:rsidR="00FC7EF5" w:rsidRDefault="00FC7EF5" w:rsidP="00FC7EF5">
      <w:pPr>
        <w:pStyle w:val="00"/>
        <w:ind w:firstLine="480"/>
        <w:rPr>
          <w:rFonts w:hint="eastAsia"/>
        </w:rPr>
      </w:pPr>
      <w:r>
        <w:rPr>
          <w:rFonts w:hint="eastAsia"/>
        </w:rPr>
        <w:t>图</w:t>
      </w:r>
      <w:r>
        <w:rPr>
          <w:rFonts w:hint="eastAsia"/>
        </w:rPr>
        <w:t>2</w:t>
      </w:r>
      <w:r>
        <w:rPr>
          <w:rFonts w:hint="eastAsia"/>
        </w:rPr>
        <w:t>是本发明实施例的内部放大的结构示意图。</w:t>
      </w:r>
    </w:p>
    <w:p w14:paraId="22E92C15" w14:textId="77777777" w:rsidR="00FC7EF5" w:rsidRDefault="00FC7EF5" w:rsidP="00FC7EF5">
      <w:pPr>
        <w:pStyle w:val="00"/>
        <w:ind w:firstLine="480"/>
        <w:rPr>
          <w:rFonts w:hint="eastAsia"/>
        </w:rPr>
      </w:pPr>
      <w:r>
        <w:rPr>
          <w:rFonts w:hint="eastAsia"/>
        </w:rPr>
        <w:t>图</w:t>
      </w:r>
      <w:r>
        <w:rPr>
          <w:rFonts w:hint="eastAsia"/>
        </w:rPr>
        <w:t>3</w:t>
      </w:r>
      <w:r>
        <w:rPr>
          <w:rFonts w:hint="eastAsia"/>
        </w:rPr>
        <w:t>是</w:t>
      </w:r>
      <w:r>
        <w:rPr>
          <w:rFonts w:hint="eastAsia"/>
        </w:rPr>
        <w:t>1m</w:t>
      </w:r>
      <w:r>
        <w:rPr>
          <w:rFonts w:hint="eastAsia"/>
        </w:rPr>
        <w:t>管道内压力仿真结果。</w:t>
      </w:r>
    </w:p>
    <w:p w14:paraId="664CF53F" w14:textId="77777777" w:rsidR="00FC7EF5" w:rsidRPr="008436BC" w:rsidRDefault="00FC7EF5" w:rsidP="00FC7EF5">
      <w:pPr>
        <w:pStyle w:val="00"/>
        <w:ind w:firstLine="480"/>
        <w:rPr>
          <w:rFonts w:hint="eastAsia"/>
        </w:rPr>
      </w:pPr>
      <w:r>
        <w:rPr>
          <w:rFonts w:hint="eastAsia"/>
        </w:rPr>
        <w:t>其中，附图标记说明如下：</w:t>
      </w:r>
      <w:r>
        <w:rPr>
          <w:rFonts w:hint="eastAsia"/>
        </w:rPr>
        <w:t xml:space="preserve"> </w:t>
      </w:r>
    </w:p>
    <w:p w14:paraId="1D5E6B8E" w14:textId="0C175278" w:rsidR="009A1288" w:rsidRDefault="00FC7EF5" w:rsidP="00FC7EF5">
      <w:pPr>
        <w:pStyle w:val="00"/>
        <w:ind w:firstLine="480"/>
        <w:rPr>
          <w:rFonts w:hint="eastAsia"/>
        </w:rPr>
      </w:pPr>
      <w:r>
        <w:rPr>
          <w:rFonts w:hint="eastAsia"/>
        </w:rPr>
        <w:lastRenderedPageBreak/>
        <w:t>1</w:t>
      </w:r>
      <w:r w:rsidR="008436BC">
        <w:rPr>
          <w:rFonts w:hint="eastAsia"/>
        </w:rPr>
        <w:t>-</w:t>
      </w:r>
      <w:r>
        <w:rPr>
          <w:rFonts w:hint="eastAsia"/>
        </w:rPr>
        <w:t>铜支撑管</w:t>
      </w:r>
      <w:r w:rsidR="009A1288">
        <w:rPr>
          <w:rFonts w:hint="eastAsia"/>
        </w:rPr>
        <w:t>；</w:t>
      </w:r>
    </w:p>
    <w:p w14:paraId="1F8A52C8" w14:textId="681C6CCB" w:rsidR="009A1288" w:rsidRPr="008436BC" w:rsidRDefault="00FC7EF5" w:rsidP="00FC7EF5">
      <w:pPr>
        <w:pStyle w:val="00"/>
        <w:ind w:firstLine="480"/>
        <w:rPr>
          <w:rFonts w:hint="eastAsia"/>
        </w:rPr>
      </w:pPr>
      <w:r>
        <w:rPr>
          <w:rFonts w:hint="eastAsia"/>
        </w:rPr>
        <w:t>2</w:t>
      </w:r>
      <w:r w:rsidR="008436BC">
        <w:rPr>
          <w:rFonts w:hint="eastAsia"/>
        </w:rPr>
        <w:t>-</w:t>
      </w:r>
      <w:r>
        <w:rPr>
          <w:rFonts w:hint="eastAsia"/>
        </w:rPr>
        <w:t>超导带材</w:t>
      </w:r>
      <w:r w:rsidR="009A1288">
        <w:rPr>
          <w:rFonts w:hint="eastAsia"/>
        </w:rPr>
        <w:t>；</w:t>
      </w:r>
    </w:p>
    <w:p w14:paraId="626683AE" w14:textId="380E7C29" w:rsidR="009A1288" w:rsidRDefault="00FC7EF5" w:rsidP="00FC7EF5">
      <w:pPr>
        <w:pStyle w:val="00"/>
        <w:ind w:firstLine="480"/>
        <w:rPr>
          <w:rFonts w:hint="eastAsia"/>
        </w:rPr>
      </w:pPr>
      <w:r>
        <w:rPr>
          <w:rFonts w:hint="eastAsia"/>
        </w:rPr>
        <w:t>3</w:t>
      </w:r>
      <w:r w:rsidR="008436BC">
        <w:rPr>
          <w:rFonts w:hint="eastAsia"/>
        </w:rPr>
        <w:t>-</w:t>
      </w:r>
      <w:r>
        <w:rPr>
          <w:rFonts w:hint="eastAsia"/>
        </w:rPr>
        <w:t>低温绝缘层</w:t>
      </w:r>
      <w:r w:rsidR="009A1288">
        <w:rPr>
          <w:rFonts w:hint="eastAsia"/>
        </w:rPr>
        <w:t>；</w:t>
      </w:r>
    </w:p>
    <w:p w14:paraId="7232233D" w14:textId="7969FA17" w:rsidR="009A1288" w:rsidRPr="008436BC" w:rsidRDefault="00FC7EF5" w:rsidP="00FC7EF5">
      <w:pPr>
        <w:pStyle w:val="00"/>
        <w:ind w:firstLine="480"/>
        <w:rPr>
          <w:rFonts w:hint="eastAsia"/>
        </w:rPr>
      </w:pPr>
      <w:r>
        <w:rPr>
          <w:rFonts w:hint="eastAsia"/>
        </w:rPr>
        <w:t>4</w:t>
      </w:r>
      <w:r w:rsidR="008436BC">
        <w:rPr>
          <w:rFonts w:hint="eastAsia"/>
        </w:rPr>
        <w:t>-</w:t>
      </w:r>
      <w:r>
        <w:rPr>
          <w:rFonts w:hint="eastAsia"/>
        </w:rPr>
        <w:t>液氮隔板通道</w:t>
      </w:r>
      <w:r w:rsidR="009A1288">
        <w:rPr>
          <w:rFonts w:hint="eastAsia"/>
        </w:rPr>
        <w:t>；</w:t>
      </w:r>
    </w:p>
    <w:p w14:paraId="04C3BB32" w14:textId="77030863" w:rsidR="009A1288" w:rsidRDefault="00FC7EF5" w:rsidP="00FC7EF5">
      <w:pPr>
        <w:pStyle w:val="00"/>
        <w:ind w:firstLine="480"/>
        <w:rPr>
          <w:rFonts w:hint="eastAsia"/>
        </w:rPr>
      </w:pPr>
      <w:r>
        <w:rPr>
          <w:rFonts w:hint="eastAsia"/>
        </w:rPr>
        <w:t>5</w:t>
      </w:r>
      <w:r w:rsidR="008436BC">
        <w:rPr>
          <w:rFonts w:hint="eastAsia"/>
        </w:rPr>
        <w:t>-</w:t>
      </w:r>
      <w:r>
        <w:rPr>
          <w:rFonts w:hint="eastAsia"/>
        </w:rPr>
        <w:t>屏蔽层</w:t>
      </w:r>
      <w:r w:rsidR="009A1288">
        <w:rPr>
          <w:rFonts w:hint="eastAsia"/>
        </w:rPr>
        <w:t>；</w:t>
      </w:r>
    </w:p>
    <w:p w14:paraId="33F12B97" w14:textId="388E73CA" w:rsidR="009A1288" w:rsidRDefault="00FC7EF5" w:rsidP="00FC7EF5">
      <w:pPr>
        <w:pStyle w:val="00"/>
        <w:ind w:firstLine="480"/>
        <w:rPr>
          <w:ins w:id="45" w:author="智绘未来专利代理" w:date="2021-09-18T11:46:00Z"/>
        </w:rPr>
      </w:pPr>
      <w:ins w:id="46" w:author="智绘未来专利代理" w:date="2021-09-18T11:46:00Z">
        <w:r>
          <w:rPr>
            <w:rFonts w:hint="eastAsia"/>
          </w:rPr>
          <w:t>6</w:t>
        </w:r>
      </w:ins>
      <w:r w:rsidR="008436BC">
        <w:rPr>
          <w:rFonts w:hint="eastAsia"/>
        </w:rPr>
        <w:t>-</w:t>
      </w:r>
      <w:ins w:id="47" w:author="智绘未来专利代理" w:date="2021-09-18T11:46:00Z">
        <w:r w:rsidR="00754978">
          <w:rPr>
            <w:rFonts w:hint="eastAsia"/>
          </w:rPr>
          <w:t>第一支撑层</w:t>
        </w:r>
        <w:r w:rsidR="009A1288">
          <w:t>；</w:t>
        </w:r>
      </w:ins>
    </w:p>
    <w:p w14:paraId="20F3A4DF" w14:textId="3CAC31D3" w:rsidR="009A1288" w:rsidRDefault="00FC7EF5" w:rsidP="00FC7EF5">
      <w:pPr>
        <w:pStyle w:val="00"/>
        <w:ind w:firstLine="480"/>
        <w:rPr>
          <w:ins w:id="48" w:author="智绘未来专利代理" w:date="2021-09-18T11:46:00Z"/>
          <w:rFonts w:hint="eastAsia"/>
        </w:rPr>
      </w:pPr>
      <w:ins w:id="49" w:author="智绘未来专利代理" w:date="2021-09-18T11:46:00Z">
        <w:r>
          <w:rPr>
            <w:rFonts w:hint="eastAsia"/>
          </w:rPr>
          <w:t>7</w:t>
        </w:r>
      </w:ins>
      <w:r w:rsidR="008436BC">
        <w:rPr>
          <w:rFonts w:hint="eastAsia"/>
        </w:rPr>
        <w:t>-</w:t>
      </w:r>
      <w:ins w:id="50" w:author="智绘未来专利代理" w:date="2021-09-18T11:46:00Z">
        <w:r w:rsidR="00754978">
          <w:rPr>
            <w:rFonts w:hint="eastAsia"/>
          </w:rPr>
          <w:t>第二</w:t>
        </w:r>
        <w:r>
          <w:rPr>
            <w:rFonts w:hint="eastAsia"/>
          </w:rPr>
          <w:t>支撑层</w:t>
        </w:r>
        <w:r w:rsidR="009A1288">
          <w:rPr>
            <w:rFonts w:hint="eastAsia"/>
          </w:rPr>
          <w:t>；</w:t>
        </w:r>
      </w:ins>
    </w:p>
    <w:p w14:paraId="6F74CE6A" w14:textId="6509B4DE" w:rsidR="009A1288" w:rsidRDefault="00FC7EF5" w:rsidP="00FC7EF5">
      <w:pPr>
        <w:pStyle w:val="00"/>
        <w:ind w:firstLine="480"/>
        <w:rPr>
          <w:rFonts w:hint="eastAsia"/>
        </w:rPr>
      </w:pPr>
      <w:r>
        <w:rPr>
          <w:rFonts w:hint="eastAsia"/>
        </w:rPr>
        <w:t>8</w:t>
      </w:r>
      <w:r w:rsidR="008436BC">
        <w:rPr>
          <w:rFonts w:hint="eastAsia"/>
        </w:rPr>
        <w:t>-</w:t>
      </w:r>
      <w:r>
        <w:rPr>
          <w:rFonts w:hint="eastAsia"/>
        </w:rPr>
        <w:t>隔热层</w:t>
      </w:r>
      <w:r w:rsidR="009A1288">
        <w:rPr>
          <w:rFonts w:hint="eastAsia"/>
        </w:rPr>
        <w:t>；</w:t>
      </w:r>
    </w:p>
    <w:p w14:paraId="057CF69E" w14:textId="21773D50" w:rsidR="00A06C9E" w:rsidRPr="008436BC" w:rsidRDefault="00FC7EF5" w:rsidP="00FC7EF5">
      <w:pPr>
        <w:pStyle w:val="00"/>
        <w:ind w:firstLine="480"/>
      </w:pPr>
      <w:r>
        <w:rPr>
          <w:rFonts w:hint="eastAsia"/>
        </w:rPr>
        <w:t>9</w:t>
      </w:r>
      <w:r w:rsidR="008436BC">
        <w:rPr>
          <w:rFonts w:hint="eastAsia"/>
        </w:rPr>
        <w:t>-</w:t>
      </w:r>
      <w:r>
        <w:rPr>
          <w:rFonts w:hint="eastAsia"/>
        </w:rPr>
        <w:t>保护层</w:t>
      </w:r>
      <w:r w:rsidR="009A1288">
        <w:rPr>
          <w:rFonts w:hint="eastAsia"/>
        </w:rPr>
        <w:t>。</w:t>
      </w:r>
    </w:p>
    <w:p w14:paraId="29F7B488" w14:textId="77777777" w:rsidR="007712EB" w:rsidRDefault="007712EB" w:rsidP="00C35F92">
      <w:pPr>
        <w:pStyle w:val="00"/>
        <w:ind w:firstLine="482"/>
        <w:rPr>
          <w:b/>
          <w:bCs/>
        </w:rPr>
      </w:pPr>
    </w:p>
    <w:p w14:paraId="0F4D858C" w14:textId="3FBF539E" w:rsidR="00516458" w:rsidRDefault="00C35F92" w:rsidP="00C35F92">
      <w:pPr>
        <w:pStyle w:val="00"/>
        <w:ind w:firstLine="482"/>
        <w:rPr>
          <w:b/>
          <w:bCs/>
        </w:rPr>
      </w:pPr>
      <w:r w:rsidRPr="00C35F92">
        <w:rPr>
          <w:rFonts w:hint="eastAsia"/>
          <w:b/>
          <w:bCs/>
        </w:rPr>
        <w:t>具体实施方式</w:t>
      </w:r>
    </w:p>
    <w:p w14:paraId="3338362D" w14:textId="5FAE5BC3" w:rsidR="00241BF9" w:rsidRDefault="007A29F3" w:rsidP="007A29F3">
      <w:pPr>
        <w:pStyle w:val="00"/>
        <w:ind w:firstLine="480"/>
      </w:pPr>
      <w:r w:rsidRPr="007A29F3">
        <w:rPr>
          <w:rFonts w:hint="eastAsia"/>
        </w:rPr>
        <w:t>下面结合附图对本申请作进一步描述。以下实施例仅用于更加清楚地说明本发明的技术方案，而不能以此来限制本申请的保护范围。</w:t>
      </w:r>
    </w:p>
    <w:p w14:paraId="25E1C40E" w14:textId="37556D1A" w:rsidR="004B4A64" w:rsidRDefault="007712EB" w:rsidP="00FC7EF5">
      <w:pPr>
        <w:pStyle w:val="00"/>
        <w:ind w:firstLine="480"/>
      </w:pPr>
      <w:r>
        <w:rPr>
          <w:rFonts w:hint="eastAsia"/>
        </w:rPr>
        <w:t>如图</w:t>
      </w:r>
      <w:r>
        <w:rPr>
          <w:rFonts w:hint="eastAsia"/>
        </w:rPr>
        <w:t>1</w:t>
      </w:r>
      <w:r w:rsidR="00FA4F29">
        <w:rPr>
          <w:rFonts w:hint="eastAsia"/>
        </w:rPr>
        <w:t>、</w:t>
      </w:r>
      <w:del w:id="51" w:author="智绘未来专利代理" w:date="2021-09-18T11:46:00Z">
        <w:r w:rsidR="00DB117D">
          <w:rPr>
            <w:rFonts w:hint="eastAsia"/>
          </w:rPr>
          <w:delText>图</w:delText>
        </w:r>
      </w:del>
      <w:r w:rsidR="00FA4F29">
        <w:rPr>
          <w:rFonts w:hint="eastAsia"/>
        </w:rPr>
        <w:t>2</w:t>
      </w:r>
      <w:r>
        <w:rPr>
          <w:rFonts w:hint="eastAsia"/>
        </w:rPr>
        <w:t>所示，</w:t>
      </w:r>
      <w:ins w:id="52" w:author="智绘未来专利代理" w:date="2021-09-18T11:46:00Z">
        <w:r>
          <w:rPr>
            <w:rFonts w:hint="eastAsia"/>
          </w:rPr>
          <w:t>本发明提供了</w:t>
        </w:r>
      </w:ins>
      <w:r w:rsidR="00FC7EF5">
        <w:rPr>
          <w:rFonts w:hint="eastAsia"/>
        </w:rPr>
        <w:t>一种液化天然气冷却液氮循环保护的超导能源管道，</w:t>
      </w:r>
      <w:ins w:id="53" w:author="智绘未来专利代理" w:date="2021-09-18T11:46:00Z">
        <w:r w:rsidR="003005D7">
          <w:rPr>
            <w:rFonts w:hint="eastAsia"/>
          </w:rPr>
          <w:t>包括：</w:t>
        </w:r>
      </w:ins>
      <w:r w:rsidR="0098233A">
        <w:rPr>
          <w:rFonts w:hint="eastAsia"/>
        </w:rPr>
        <w:t>由内而外</w:t>
      </w:r>
      <w:del w:id="54" w:author="智绘未来专利代理" w:date="2021-09-18T11:46:00Z">
        <w:r w:rsidR="00DB117D">
          <w:rPr>
            <w:rFonts w:hint="eastAsia"/>
          </w:rPr>
          <w:delText>为</w:delText>
        </w:r>
      </w:del>
      <w:ins w:id="55" w:author="智绘未来专利代理" w:date="2021-09-18T11:46:00Z">
        <w:r w:rsidR="0098233A">
          <w:rPr>
            <w:rFonts w:hint="eastAsia"/>
          </w:rPr>
          <w:t>设置的</w:t>
        </w:r>
      </w:ins>
      <w:r w:rsidR="00FC7EF5">
        <w:rPr>
          <w:rFonts w:hint="eastAsia"/>
        </w:rPr>
        <w:t>铜支撑管</w:t>
      </w:r>
      <w:del w:id="56" w:author="智绘未来专利代理" w:date="2021-09-18T11:46:00Z">
        <w:r w:rsidR="00DB117D">
          <w:rPr>
            <w:rFonts w:hint="eastAsia"/>
          </w:rPr>
          <w:delText>（</w:delText>
        </w:r>
      </w:del>
      <w:r w:rsidR="00FC7EF5">
        <w:rPr>
          <w:rFonts w:hint="eastAsia"/>
        </w:rPr>
        <w:t>1</w:t>
      </w:r>
      <w:del w:id="57" w:author="智绘未来专利代理" w:date="2021-09-18T11:46:00Z">
        <w:r w:rsidR="00DB117D">
          <w:rPr>
            <w:rFonts w:hint="eastAsia"/>
          </w:rPr>
          <w:delText>）、</w:delText>
        </w:r>
      </w:del>
      <w:ins w:id="58" w:author="智绘未来专利代理" w:date="2021-09-18T11:46:00Z">
        <w:r w:rsidR="00D50AC3">
          <w:rPr>
            <w:rFonts w:hint="eastAsia"/>
          </w:rPr>
          <w:t>，</w:t>
        </w:r>
      </w:ins>
      <w:r w:rsidR="00FC7EF5">
        <w:rPr>
          <w:rFonts w:hint="eastAsia"/>
        </w:rPr>
        <w:t>超导带材</w:t>
      </w:r>
      <w:del w:id="59" w:author="智绘未来专利代理" w:date="2021-09-18T11:46:00Z">
        <w:r w:rsidR="00DB117D">
          <w:rPr>
            <w:rFonts w:hint="eastAsia"/>
          </w:rPr>
          <w:delText>（</w:delText>
        </w:r>
      </w:del>
      <w:r w:rsidR="00FC7EF5">
        <w:rPr>
          <w:rFonts w:hint="eastAsia"/>
        </w:rPr>
        <w:t>2</w:t>
      </w:r>
      <w:del w:id="60" w:author="智绘未来专利代理" w:date="2021-09-18T11:46:00Z">
        <w:r w:rsidR="00DB117D">
          <w:rPr>
            <w:rFonts w:hint="eastAsia"/>
          </w:rPr>
          <w:delText>）、</w:delText>
        </w:r>
      </w:del>
      <w:ins w:id="61" w:author="智绘未来专利代理" w:date="2021-09-18T11:46:00Z">
        <w:r w:rsidR="00D50AC3">
          <w:rPr>
            <w:rFonts w:hint="eastAsia"/>
          </w:rPr>
          <w:t>，</w:t>
        </w:r>
      </w:ins>
      <w:r w:rsidR="00FC7EF5">
        <w:rPr>
          <w:rFonts w:hint="eastAsia"/>
        </w:rPr>
        <w:t>低温绝缘层</w:t>
      </w:r>
      <w:del w:id="62" w:author="智绘未来专利代理" w:date="2021-09-18T11:46:00Z">
        <w:r w:rsidR="00DB117D">
          <w:rPr>
            <w:rFonts w:hint="eastAsia"/>
          </w:rPr>
          <w:delText>（</w:delText>
        </w:r>
      </w:del>
      <w:r w:rsidR="00FC7EF5">
        <w:rPr>
          <w:rFonts w:hint="eastAsia"/>
        </w:rPr>
        <w:t>3</w:t>
      </w:r>
      <w:del w:id="63" w:author="智绘未来专利代理" w:date="2021-09-18T11:46:00Z">
        <w:r w:rsidR="00DB117D">
          <w:rPr>
            <w:rFonts w:hint="eastAsia"/>
          </w:rPr>
          <w:delText>）、液氮通道位于（</w:delText>
        </w:r>
        <w:r w:rsidR="00DB117D">
          <w:rPr>
            <w:rFonts w:hint="eastAsia"/>
          </w:rPr>
          <w:delText>5</w:delText>
        </w:r>
        <w:r w:rsidR="00DB117D">
          <w:rPr>
            <w:rFonts w:hint="eastAsia"/>
          </w:rPr>
          <w:delText>）和（</w:delText>
        </w:r>
        <w:r w:rsidR="00DB117D">
          <w:rPr>
            <w:rFonts w:hint="eastAsia"/>
          </w:rPr>
          <w:delText>6</w:delText>
        </w:r>
        <w:r w:rsidR="00DB117D">
          <w:rPr>
            <w:rFonts w:hint="eastAsia"/>
          </w:rPr>
          <w:delText>）之间、液氮通道内有液氮隔板（</w:delText>
        </w:r>
        <w:r w:rsidR="00DB117D">
          <w:rPr>
            <w:rFonts w:hint="eastAsia"/>
          </w:rPr>
          <w:delText>4</w:delText>
        </w:r>
        <w:r w:rsidR="00DB117D">
          <w:rPr>
            <w:rFonts w:hint="eastAsia"/>
          </w:rPr>
          <w:delText>）、</w:delText>
        </w:r>
      </w:del>
      <w:ins w:id="64" w:author="智绘未来专利代理" w:date="2021-09-18T11:46:00Z">
        <w:r w:rsidR="00D50AC3">
          <w:rPr>
            <w:rFonts w:hint="eastAsia"/>
          </w:rPr>
          <w:t>，</w:t>
        </w:r>
      </w:ins>
      <w:r w:rsidR="004B4A64">
        <w:rPr>
          <w:rFonts w:hint="eastAsia"/>
        </w:rPr>
        <w:t>屏蔽层</w:t>
      </w:r>
      <w:del w:id="65" w:author="智绘未来专利代理" w:date="2021-09-18T11:46:00Z">
        <w:r w:rsidR="00DB117D">
          <w:rPr>
            <w:rFonts w:hint="eastAsia"/>
          </w:rPr>
          <w:delText>（</w:delText>
        </w:r>
        <w:r w:rsidR="00DB117D">
          <w:rPr>
            <w:rFonts w:hint="eastAsia"/>
          </w:rPr>
          <w:delText>5</w:delText>
        </w:r>
        <w:r w:rsidR="00DB117D">
          <w:rPr>
            <w:rFonts w:hint="eastAsia"/>
          </w:rPr>
          <w:delText>）、液化天然气通道位于（</w:delText>
        </w:r>
        <w:r w:rsidR="00DB117D">
          <w:rPr>
            <w:rFonts w:hint="eastAsia"/>
          </w:rPr>
          <w:delText>6</w:delText>
        </w:r>
        <w:r w:rsidR="00DB117D">
          <w:rPr>
            <w:rFonts w:hint="eastAsia"/>
          </w:rPr>
          <w:delText>）和（</w:delText>
        </w:r>
        <w:r w:rsidR="00DB117D">
          <w:rPr>
            <w:rFonts w:hint="eastAsia"/>
          </w:rPr>
          <w:delText>7</w:delText>
        </w:r>
        <w:r w:rsidR="00DB117D">
          <w:rPr>
            <w:rFonts w:hint="eastAsia"/>
          </w:rPr>
          <w:delText>）之间、</w:delText>
        </w:r>
      </w:del>
      <w:ins w:id="66" w:author="智绘未来专利代理" w:date="2021-09-18T11:46:00Z">
        <w:r w:rsidR="004B4A64">
          <w:rPr>
            <w:rFonts w:hint="eastAsia"/>
          </w:rPr>
          <w:t>5</w:t>
        </w:r>
        <w:r w:rsidR="00D50AC3">
          <w:rPr>
            <w:rFonts w:hint="eastAsia"/>
          </w:rPr>
          <w:t>，</w:t>
        </w:r>
        <w:r w:rsidR="00C32682">
          <w:rPr>
            <w:rFonts w:hint="eastAsia"/>
          </w:rPr>
          <w:t>第一</w:t>
        </w:r>
      </w:ins>
      <w:r w:rsidR="00C32682">
        <w:rPr>
          <w:rFonts w:hint="eastAsia"/>
        </w:rPr>
        <w:t>支撑层</w:t>
      </w:r>
      <w:del w:id="67" w:author="智绘未来专利代理" w:date="2021-09-18T11:46:00Z">
        <w:r w:rsidR="00DB117D">
          <w:rPr>
            <w:rFonts w:hint="eastAsia"/>
          </w:rPr>
          <w:delText>（</w:delText>
        </w:r>
      </w:del>
      <w:r w:rsidR="00C32682">
        <w:rPr>
          <w:rFonts w:hint="eastAsia"/>
        </w:rPr>
        <w:t>6</w:t>
      </w:r>
      <w:del w:id="68" w:author="智绘未来专利代理" w:date="2021-09-18T11:46:00Z">
        <w:r w:rsidR="00DB117D">
          <w:rPr>
            <w:rFonts w:hint="eastAsia"/>
          </w:rPr>
          <w:delText>、</w:delText>
        </w:r>
        <w:r w:rsidR="00DB117D">
          <w:rPr>
            <w:rFonts w:hint="eastAsia"/>
          </w:rPr>
          <w:delText>7</w:delText>
        </w:r>
        <w:r w:rsidR="00DB117D">
          <w:rPr>
            <w:rFonts w:hint="eastAsia"/>
          </w:rPr>
          <w:delText>）、</w:delText>
        </w:r>
      </w:del>
      <w:ins w:id="69" w:author="智绘未来专利代理" w:date="2021-09-18T11:46:00Z">
        <w:r w:rsidR="00D50AC3">
          <w:rPr>
            <w:rFonts w:hint="eastAsia"/>
          </w:rPr>
          <w:t>，</w:t>
        </w:r>
        <w:r w:rsidR="00C32682">
          <w:rPr>
            <w:rFonts w:hint="eastAsia"/>
          </w:rPr>
          <w:t>第二支撑层</w:t>
        </w:r>
        <w:r w:rsidR="00C32682">
          <w:rPr>
            <w:rFonts w:hint="eastAsia"/>
          </w:rPr>
          <w:t>7</w:t>
        </w:r>
        <w:r w:rsidR="00D50AC3">
          <w:rPr>
            <w:rFonts w:hint="eastAsia"/>
          </w:rPr>
          <w:t>，</w:t>
        </w:r>
      </w:ins>
      <w:r w:rsidR="008F5772">
        <w:rPr>
          <w:rFonts w:hint="eastAsia"/>
        </w:rPr>
        <w:t>隔热层</w:t>
      </w:r>
      <w:del w:id="70" w:author="智绘未来专利代理" w:date="2021-09-18T11:46:00Z">
        <w:r w:rsidR="00DB117D">
          <w:rPr>
            <w:rFonts w:hint="eastAsia"/>
          </w:rPr>
          <w:delText>（</w:delText>
        </w:r>
      </w:del>
      <w:r w:rsidR="008F5772">
        <w:rPr>
          <w:rFonts w:hint="eastAsia"/>
        </w:rPr>
        <w:t>8</w:t>
      </w:r>
      <w:del w:id="71" w:author="智绘未来专利代理" w:date="2021-09-18T11:46:00Z">
        <w:r w:rsidR="00DB117D">
          <w:rPr>
            <w:rFonts w:hint="eastAsia"/>
          </w:rPr>
          <w:delText>）、</w:delText>
        </w:r>
      </w:del>
      <w:ins w:id="72" w:author="智绘未来专利代理" w:date="2021-09-18T11:46:00Z">
        <w:r w:rsidR="008F5772">
          <w:rPr>
            <w:rFonts w:hint="eastAsia"/>
          </w:rPr>
          <w:t>和</w:t>
        </w:r>
      </w:ins>
      <w:r w:rsidR="008F5772">
        <w:rPr>
          <w:rFonts w:hint="eastAsia"/>
        </w:rPr>
        <w:t>保护层</w:t>
      </w:r>
      <w:del w:id="73" w:author="智绘未来专利代理" w:date="2021-09-18T11:46:00Z">
        <w:r w:rsidR="00DB117D">
          <w:rPr>
            <w:rFonts w:hint="eastAsia"/>
          </w:rPr>
          <w:delText>（</w:delText>
        </w:r>
      </w:del>
      <w:r w:rsidR="008F5772">
        <w:rPr>
          <w:rFonts w:hint="eastAsia"/>
        </w:rPr>
        <w:t>9</w:t>
      </w:r>
      <w:del w:id="74" w:author="智绘未来专利代理" w:date="2021-09-18T11:46:00Z">
        <w:r w:rsidR="00DB117D">
          <w:rPr>
            <w:rFonts w:hint="eastAsia"/>
          </w:rPr>
          <w:delText>）组成</w:delText>
        </w:r>
      </w:del>
      <w:r w:rsidR="00C77242">
        <w:rPr>
          <w:rFonts w:hint="eastAsia"/>
        </w:rPr>
        <w:t>。</w:t>
      </w:r>
    </w:p>
    <w:p w14:paraId="79750A77" w14:textId="2651EE69" w:rsidR="003E2444" w:rsidRDefault="00AE01CD" w:rsidP="003E2444">
      <w:pPr>
        <w:pStyle w:val="00"/>
        <w:ind w:firstLine="480"/>
      </w:pPr>
      <w:commentRangeStart w:id="75"/>
      <w:ins w:id="76" w:author="智绘未来专利代理" w:date="2021-09-18T11:46:00Z">
        <w:r w:rsidRPr="00AE01CD">
          <w:rPr>
            <w:rFonts w:hint="eastAsia"/>
          </w:rPr>
          <w:t>屏蔽层</w:t>
        </w:r>
        <w:r w:rsidRPr="00AE01CD">
          <w:rPr>
            <w:rFonts w:hint="eastAsia"/>
          </w:rPr>
          <w:t>5</w:t>
        </w:r>
        <w:r>
          <w:rPr>
            <w:rFonts w:hint="eastAsia"/>
          </w:rPr>
          <w:t>与</w:t>
        </w:r>
        <w:r w:rsidRPr="00AE01CD">
          <w:rPr>
            <w:rFonts w:hint="eastAsia"/>
          </w:rPr>
          <w:t>第一支撑层</w:t>
        </w:r>
        <w:r w:rsidRPr="00AE01CD">
          <w:rPr>
            <w:rFonts w:hint="eastAsia"/>
          </w:rPr>
          <w:t>6</w:t>
        </w:r>
        <w:r>
          <w:rPr>
            <w:rFonts w:hint="eastAsia"/>
          </w:rPr>
          <w:t>之间形成</w:t>
        </w:r>
        <w:r w:rsidR="00D431E6" w:rsidRPr="00D431E6">
          <w:rPr>
            <w:rFonts w:hint="eastAsia"/>
          </w:rPr>
          <w:t>液氮通道</w:t>
        </w:r>
        <w:r w:rsidR="00D431E6">
          <w:rPr>
            <w:rFonts w:hint="eastAsia"/>
          </w:rPr>
          <w:t>，</w:t>
        </w:r>
        <w:r w:rsidR="00A02FED">
          <w:rPr>
            <w:rFonts w:hint="eastAsia"/>
          </w:rPr>
          <w:t>液氮通道内充有液氮，用于冷却</w:t>
        </w:r>
      </w:ins>
      <w:r w:rsidR="00A02FED">
        <w:rPr>
          <w:rFonts w:hint="eastAsia"/>
        </w:rPr>
        <w:t>超导带材</w:t>
      </w:r>
      <w:del w:id="77" w:author="智绘未来专利代理" w:date="2021-09-18T11:46:00Z">
        <w:r w:rsidR="00DB117D">
          <w:rPr>
            <w:rFonts w:hint="eastAsia"/>
          </w:rPr>
          <w:delText>（</w:delText>
        </w:r>
      </w:del>
      <w:r w:rsidR="00A02FED">
        <w:rPr>
          <w:rFonts w:hint="eastAsia"/>
        </w:rPr>
        <w:t>2</w:t>
      </w:r>
      <w:del w:id="78" w:author="智绘未来专利代理" w:date="2021-09-18T11:46:00Z">
        <w:r w:rsidR="00DB117D">
          <w:rPr>
            <w:rFonts w:hint="eastAsia"/>
          </w:rPr>
          <w:delText>）由</w:delText>
        </w:r>
      </w:del>
      <w:ins w:id="79" w:author="智绘未来专利代理" w:date="2021-09-18T11:46:00Z">
        <w:r w:rsidR="00836B43">
          <w:rPr>
            <w:rFonts w:hint="eastAsia"/>
          </w:rPr>
          <w:t>。</w:t>
        </w:r>
      </w:ins>
      <w:r w:rsidR="00A95F2C" w:rsidRPr="00A95F2C">
        <w:rPr>
          <w:rFonts w:hint="eastAsia"/>
        </w:rPr>
        <w:t>液氮</w:t>
      </w:r>
      <w:del w:id="80" w:author="智绘未来专利代理" w:date="2021-09-18T11:46:00Z">
        <w:r w:rsidR="00DB117D">
          <w:rPr>
            <w:rFonts w:hint="eastAsia"/>
          </w:rPr>
          <w:delText>冷却；</w:delText>
        </w:r>
      </w:del>
      <w:ins w:id="81" w:author="智绘未来专利代理" w:date="2021-09-18T11:46:00Z">
        <w:r w:rsidR="00A95F2C" w:rsidRPr="00A95F2C">
          <w:rPr>
            <w:rFonts w:hint="eastAsia"/>
          </w:rPr>
          <w:t>通道</w:t>
        </w:r>
        <w:r w:rsidR="00A95F2C">
          <w:rPr>
            <w:rFonts w:hint="eastAsia"/>
          </w:rPr>
          <w:t>内设置有</w:t>
        </w:r>
        <w:r w:rsidR="00A95F2C" w:rsidRPr="00A95F2C">
          <w:rPr>
            <w:rFonts w:hint="eastAsia"/>
          </w:rPr>
          <w:t>液氮隔板</w:t>
        </w:r>
        <w:r w:rsidR="00A95F2C" w:rsidRPr="00A95F2C">
          <w:rPr>
            <w:rFonts w:hint="eastAsia"/>
          </w:rPr>
          <w:t>4</w:t>
        </w:r>
        <w:r w:rsidR="00A02FED">
          <w:rPr>
            <w:rFonts w:hint="eastAsia"/>
          </w:rPr>
          <w:t>，</w:t>
        </w:r>
      </w:ins>
      <w:r w:rsidR="00561BCE" w:rsidRPr="00561BCE">
        <w:rPr>
          <w:rFonts w:hint="eastAsia"/>
        </w:rPr>
        <w:t>液氮隔板通道</w:t>
      </w:r>
      <w:del w:id="82" w:author="智绘未来专利代理" w:date="2021-09-18T11:46:00Z">
        <w:r w:rsidR="00DB117D">
          <w:rPr>
            <w:rFonts w:hint="eastAsia"/>
          </w:rPr>
          <w:delText>（</w:delText>
        </w:r>
      </w:del>
      <w:r w:rsidR="00561BCE" w:rsidRPr="00561BCE">
        <w:rPr>
          <w:rFonts w:hint="eastAsia"/>
        </w:rPr>
        <w:t>4</w:t>
      </w:r>
      <w:del w:id="83" w:author="智绘未来专利代理" w:date="2021-09-18T11:46:00Z">
        <w:r w:rsidR="00DB117D">
          <w:rPr>
            <w:rFonts w:hint="eastAsia"/>
          </w:rPr>
          <w:delText>）</w:delText>
        </w:r>
      </w:del>
      <w:r w:rsidR="00561BCE" w:rsidRPr="00561BCE">
        <w:rPr>
          <w:rFonts w:hint="eastAsia"/>
        </w:rPr>
        <w:t>将液氮层对称分隔为两个部分，由两个终端分别将液氮冷却到需要的温度，向管道内输送，</w:t>
      </w:r>
      <w:ins w:id="84" w:author="智绘未来专利代理" w:date="2021-09-18T11:46:00Z">
        <w:r w:rsidR="00D45435" w:rsidRPr="00D45435">
          <w:rPr>
            <w:rFonts w:hint="eastAsia"/>
          </w:rPr>
          <w:t>使得液氮可以在两个终端来回输送</w:t>
        </w:r>
        <w:r w:rsidR="00D45435">
          <w:rPr>
            <w:rFonts w:hint="eastAsia"/>
          </w:rPr>
          <w:t>，</w:t>
        </w:r>
      </w:ins>
      <w:r w:rsidR="00561BCE" w:rsidRPr="00561BCE">
        <w:rPr>
          <w:rFonts w:hint="eastAsia"/>
        </w:rPr>
        <w:t>由此循环使用液氮。</w:t>
      </w:r>
      <w:commentRangeEnd w:id="75"/>
      <w:r w:rsidR="009F6536">
        <w:rPr>
          <w:rStyle w:val="af1"/>
        </w:rPr>
        <w:commentReference w:id="75"/>
      </w:r>
    </w:p>
    <w:p w14:paraId="303400AC" w14:textId="77777777" w:rsidR="00DB117D" w:rsidRDefault="00DB117D" w:rsidP="00DB117D">
      <w:pPr>
        <w:pStyle w:val="00"/>
        <w:ind w:firstLine="480"/>
        <w:rPr>
          <w:del w:id="85" w:author="智绘未来专利代理" w:date="2021-09-18T11:46:00Z"/>
        </w:rPr>
      </w:pPr>
      <w:del w:id="86" w:author="智绘未来专利代理" w:date="2021-09-18T11:46:00Z">
        <w:r>
          <w:rPr>
            <w:rFonts w:hint="eastAsia"/>
          </w:rPr>
          <w:delText>屏蔽层（</w:delText>
        </w:r>
        <w:r>
          <w:rPr>
            <w:rFonts w:hint="eastAsia"/>
          </w:rPr>
          <w:delText>5</w:delText>
        </w:r>
        <w:r>
          <w:rPr>
            <w:rFonts w:hint="eastAsia"/>
          </w:rPr>
          <w:delText>）、支撑层（</w:delText>
        </w:r>
        <w:r>
          <w:rPr>
            <w:rFonts w:hint="eastAsia"/>
          </w:rPr>
          <w:delText>6</w:delText>
        </w:r>
        <w:r>
          <w:rPr>
            <w:rFonts w:hint="eastAsia"/>
          </w:rPr>
          <w:delText>、</w:delText>
        </w:r>
        <w:r>
          <w:rPr>
            <w:rFonts w:hint="eastAsia"/>
          </w:rPr>
          <w:delText>7</w:delText>
        </w:r>
        <w:r>
          <w:rPr>
            <w:rFonts w:hint="eastAsia"/>
          </w:rPr>
          <w:delText>）采用</w:delText>
        </w:r>
        <w:r>
          <w:rPr>
            <w:rFonts w:hint="eastAsia"/>
          </w:rPr>
          <w:delText>304</w:delText>
        </w:r>
        <w:r>
          <w:rPr>
            <w:rFonts w:hint="eastAsia"/>
          </w:rPr>
          <w:delText>不锈钢；保护层（</w:delText>
        </w:r>
        <w:r>
          <w:rPr>
            <w:rFonts w:hint="eastAsia"/>
          </w:rPr>
          <w:delText>9</w:delText>
        </w:r>
        <w:r>
          <w:rPr>
            <w:rFonts w:hint="eastAsia"/>
          </w:rPr>
          <w:delText>）为镀锌铁皮。</w:delText>
        </w:r>
      </w:del>
    </w:p>
    <w:p w14:paraId="392DA06C" w14:textId="22F8BCD2" w:rsidR="00561BCE" w:rsidRDefault="004F7801" w:rsidP="00FC7EF5">
      <w:pPr>
        <w:pStyle w:val="00"/>
        <w:ind w:firstLine="480"/>
        <w:rPr>
          <w:ins w:id="87" w:author="智绘未来专利代理" w:date="2021-09-18T11:46:00Z"/>
        </w:rPr>
      </w:pPr>
      <w:ins w:id="88" w:author="智绘未来专利代理" w:date="2021-09-18T11:46:00Z">
        <w:r w:rsidRPr="004F7801">
          <w:rPr>
            <w:rFonts w:hint="eastAsia"/>
          </w:rPr>
          <w:t>第一支撑层</w:t>
        </w:r>
        <w:r w:rsidRPr="004F7801">
          <w:rPr>
            <w:rFonts w:hint="eastAsia"/>
          </w:rPr>
          <w:t>6</w:t>
        </w:r>
        <w:r>
          <w:rPr>
            <w:rFonts w:hint="eastAsia"/>
          </w:rPr>
          <w:t>与</w:t>
        </w:r>
        <w:r w:rsidRPr="004F7801">
          <w:rPr>
            <w:rFonts w:hint="eastAsia"/>
          </w:rPr>
          <w:t>第二支撑层</w:t>
        </w:r>
        <w:r w:rsidRPr="004F7801">
          <w:rPr>
            <w:rFonts w:hint="eastAsia"/>
          </w:rPr>
          <w:t>7</w:t>
        </w:r>
        <w:r w:rsidR="00C02FFE">
          <w:rPr>
            <w:rFonts w:hint="eastAsia"/>
          </w:rPr>
          <w:t>之间</w:t>
        </w:r>
        <w:r w:rsidR="005F34DC">
          <w:rPr>
            <w:rFonts w:hint="eastAsia"/>
          </w:rPr>
          <w:t>形成</w:t>
        </w:r>
        <w:r w:rsidR="00EE5025" w:rsidRPr="00EE5025">
          <w:rPr>
            <w:rFonts w:hint="eastAsia"/>
          </w:rPr>
          <w:t>天然气</w:t>
        </w:r>
        <w:r w:rsidR="00EE5025">
          <w:rPr>
            <w:rFonts w:hint="eastAsia"/>
          </w:rPr>
          <w:t>通道，</w:t>
        </w:r>
        <w:r w:rsidR="0048152C">
          <w:rPr>
            <w:rFonts w:hint="eastAsia"/>
          </w:rPr>
          <w:t>用于</w:t>
        </w:r>
        <w:r w:rsidR="00366FFA">
          <w:rPr>
            <w:rFonts w:hint="eastAsia"/>
          </w:rPr>
          <w:t>输送</w:t>
        </w:r>
        <w:r w:rsidR="00D44A14" w:rsidRPr="00D44A14">
          <w:rPr>
            <w:rFonts w:hint="eastAsia"/>
          </w:rPr>
          <w:t>液化天然气</w:t>
        </w:r>
        <w:r w:rsidR="00D44A14">
          <w:rPr>
            <w:rFonts w:hint="eastAsia"/>
          </w:rPr>
          <w:t>，并且液化天然气用于</w:t>
        </w:r>
        <w:r w:rsidR="00ED0091">
          <w:rPr>
            <w:rFonts w:hint="eastAsia"/>
          </w:rPr>
          <w:t>冷却液氮</w:t>
        </w:r>
        <w:r w:rsidR="00730B6E">
          <w:rPr>
            <w:rFonts w:hint="eastAsia"/>
          </w:rPr>
          <w:t>。由此，</w:t>
        </w:r>
        <w:r w:rsidRPr="004F7801">
          <w:rPr>
            <w:rFonts w:hint="eastAsia"/>
          </w:rPr>
          <w:t>管道输送直流高压电能和液化天然气低温燃料，</w:t>
        </w:r>
        <w:r w:rsidR="00737637">
          <w:rPr>
            <w:rFonts w:hint="eastAsia"/>
          </w:rPr>
          <w:t>其中，</w:t>
        </w:r>
        <w:r w:rsidRPr="004F7801">
          <w:rPr>
            <w:rFonts w:hint="eastAsia"/>
          </w:rPr>
          <w:t>液氮为保护液体，来回输送，节约成本。</w:t>
        </w:r>
      </w:ins>
    </w:p>
    <w:p w14:paraId="3515EFE8" w14:textId="6D3014D9" w:rsidR="00561BCE" w:rsidRDefault="00F279F9" w:rsidP="00FC7EF5">
      <w:pPr>
        <w:pStyle w:val="00"/>
        <w:ind w:firstLine="480"/>
        <w:rPr>
          <w:ins w:id="89" w:author="智绘未来专利代理" w:date="2021-09-18T11:46:00Z"/>
        </w:rPr>
      </w:pPr>
      <w:ins w:id="90" w:author="智绘未来专利代理" w:date="2021-09-18T11:46:00Z">
        <w:r>
          <w:rPr>
            <w:rFonts w:hint="eastAsia"/>
          </w:rPr>
          <w:t>在本发明</w:t>
        </w:r>
        <w:r w:rsidR="00D50AC3">
          <w:rPr>
            <w:rFonts w:hint="eastAsia"/>
          </w:rPr>
          <w:t>一个</w:t>
        </w:r>
        <w:r>
          <w:rPr>
            <w:rFonts w:hint="eastAsia"/>
          </w:rPr>
          <w:t>优选的实施方式中，</w:t>
        </w:r>
        <w:r w:rsidR="008C6B85" w:rsidRPr="00AE01CD">
          <w:rPr>
            <w:rFonts w:hint="eastAsia"/>
          </w:rPr>
          <w:t>屏蔽层</w:t>
        </w:r>
        <w:r w:rsidR="008C6B85" w:rsidRPr="00AE01CD">
          <w:rPr>
            <w:rFonts w:hint="eastAsia"/>
          </w:rPr>
          <w:t>5</w:t>
        </w:r>
        <w:r w:rsidR="00D50AC3">
          <w:rPr>
            <w:rFonts w:hint="eastAsia"/>
          </w:rPr>
          <w:t>，</w:t>
        </w:r>
        <w:r w:rsidR="008C6B85">
          <w:rPr>
            <w:rFonts w:hint="eastAsia"/>
          </w:rPr>
          <w:t>第一支撑层</w:t>
        </w:r>
        <w:r w:rsidR="008C6B85">
          <w:rPr>
            <w:rFonts w:hint="eastAsia"/>
          </w:rPr>
          <w:t>6</w:t>
        </w:r>
        <w:r w:rsidR="008C6B85">
          <w:rPr>
            <w:rFonts w:hint="eastAsia"/>
          </w:rPr>
          <w:t>与第二支撑层</w:t>
        </w:r>
        <w:r w:rsidR="008C6B85">
          <w:rPr>
            <w:rFonts w:hint="eastAsia"/>
          </w:rPr>
          <w:t>7</w:t>
        </w:r>
        <w:r w:rsidR="00D7207F">
          <w:rPr>
            <w:rFonts w:hint="eastAsia"/>
          </w:rPr>
          <w:t>采用</w:t>
        </w:r>
        <w:r w:rsidR="00AD681F" w:rsidRPr="00AD681F">
          <w:rPr>
            <w:rFonts w:hint="eastAsia"/>
          </w:rPr>
          <w:t>液氮隔板</w:t>
        </w:r>
        <w:r w:rsidR="00AD681F" w:rsidRPr="00AD681F">
          <w:rPr>
            <w:rFonts w:hint="eastAsia"/>
          </w:rPr>
          <w:t>4</w:t>
        </w:r>
        <w:r w:rsidR="00AD681F">
          <w:rPr>
            <w:rFonts w:hint="eastAsia"/>
          </w:rPr>
          <w:t>相同的材料制造，</w:t>
        </w:r>
        <w:r w:rsidR="00303769">
          <w:rPr>
            <w:rFonts w:hint="eastAsia"/>
          </w:rPr>
          <w:t>一个优选但非限制性的实施方式为，</w:t>
        </w:r>
        <w:r w:rsidR="00303769" w:rsidRPr="00303769">
          <w:rPr>
            <w:rFonts w:hint="eastAsia"/>
          </w:rPr>
          <w:t>液氮隔板</w:t>
        </w:r>
        <w:r w:rsidR="00303769" w:rsidRPr="00303769">
          <w:rPr>
            <w:rFonts w:hint="eastAsia"/>
          </w:rPr>
          <w:t>4</w:t>
        </w:r>
        <w:r w:rsidR="00D50AC3">
          <w:rPr>
            <w:rFonts w:hint="eastAsia"/>
          </w:rPr>
          <w:t>，</w:t>
        </w:r>
        <w:r w:rsidR="00113918" w:rsidRPr="00113918">
          <w:rPr>
            <w:rFonts w:hint="eastAsia"/>
          </w:rPr>
          <w:t>屏蔽层</w:t>
        </w:r>
        <w:r w:rsidR="00113918" w:rsidRPr="00113918">
          <w:rPr>
            <w:rFonts w:hint="eastAsia"/>
          </w:rPr>
          <w:t>5</w:t>
        </w:r>
        <w:r w:rsidR="00D50AC3">
          <w:rPr>
            <w:rFonts w:hint="eastAsia"/>
          </w:rPr>
          <w:t>，</w:t>
        </w:r>
        <w:r w:rsidR="00113918" w:rsidRPr="00113918">
          <w:rPr>
            <w:rFonts w:hint="eastAsia"/>
          </w:rPr>
          <w:t>第一支撑层</w:t>
        </w:r>
        <w:r w:rsidR="00113918" w:rsidRPr="00113918">
          <w:rPr>
            <w:rFonts w:hint="eastAsia"/>
          </w:rPr>
          <w:t>6</w:t>
        </w:r>
        <w:r w:rsidR="00113918" w:rsidRPr="00113918">
          <w:rPr>
            <w:rFonts w:hint="eastAsia"/>
          </w:rPr>
          <w:t>与第二支撑层</w:t>
        </w:r>
        <w:r w:rsidR="00113918" w:rsidRPr="00113918">
          <w:rPr>
            <w:rFonts w:hint="eastAsia"/>
          </w:rPr>
          <w:t>7</w:t>
        </w:r>
        <w:r w:rsidR="00113918" w:rsidRPr="00113918">
          <w:rPr>
            <w:rFonts w:hint="eastAsia"/>
          </w:rPr>
          <w:t>采用</w:t>
        </w:r>
        <w:r w:rsidR="00303769" w:rsidRPr="00303769">
          <w:rPr>
            <w:rFonts w:hint="eastAsia"/>
          </w:rPr>
          <w:t>不锈钢</w:t>
        </w:r>
        <w:r w:rsidR="003208C1">
          <w:rPr>
            <w:rFonts w:hint="eastAsia"/>
          </w:rPr>
          <w:t>制造</w:t>
        </w:r>
        <w:r w:rsidR="00113918">
          <w:rPr>
            <w:rFonts w:hint="eastAsia"/>
          </w:rPr>
          <w:t>，</w:t>
        </w:r>
        <w:r w:rsidR="00E60114">
          <w:rPr>
            <w:rFonts w:hint="eastAsia"/>
          </w:rPr>
          <w:t>更进一步优选</w:t>
        </w:r>
        <w:r w:rsidR="00E60114">
          <w:rPr>
            <w:rFonts w:hint="eastAsia"/>
          </w:rPr>
          <w:lastRenderedPageBreak/>
          <w:t>的是，</w:t>
        </w:r>
        <w:r w:rsidR="00FC39B8" w:rsidRPr="00FC39B8">
          <w:rPr>
            <w:rFonts w:hint="eastAsia"/>
          </w:rPr>
          <w:t>304</w:t>
        </w:r>
        <w:r w:rsidR="00FC39B8" w:rsidRPr="00FC39B8">
          <w:rPr>
            <w:rFonts w:hint="eastAsia"/>
          </w:rPr>
          <w:t>不锈钢。</w:t>
        </w:r>
      </w:ins>
    </w:p>
    <w:p w14:paraId="689CC2E3" w14:textId="255BD97E" w:rsidR="006511B8" w:rsidRDefault="006511B8" w:rsidP="00FC7EF5">
      <w:pPr>
        <w:pStyle w:val="00"/>
        <w:ind w:firstLine="480"/>
        <w:rPr>
          <w:ins w:id="91" w:author="智绘未来专利代理" w:date="2021-09-18T11:46:00Z"/>
          <w:rFonts w:hint="eastAsia"/>
        </w:rPr>
      </w:pPr>
      <w:ins w:id="92" w:author="智绘未来专利代理" w:date="2021-09-18T11:46:00Z">
        <w:r>
          <w:rPr>
            <w:rFonts w:hint="eastAsia"/>
          </w:rPr>
          <w:t>在本发明一个优选的实施方式中，所属领域技术人员可以</w:t>
        </w:r>
        <w:r w:rsidR="00B5513C">
          <w:rPr>
            <w:rFonts w:hint="eastAsia"/>
          </w:rPr>
          <w:t>考虑</w:t>
        </w:r>
        <w:r w:rsidRPr="006511B8">
          <w:rPr>
            <w:rFonts w:hint="eastAsia"/>
          </w:rPr>
          <w:t>液氮隔板</w:t>
        </w:r>
        <w:r w:rsidRPr="006511B8">
          <w:rPr>
            <w:rFonts w:hint="eastAsia"/>
          </w:rPr>
          <w:t>4</w:t>
        </w:r>
        <w:r>
          <w:rPr>
            <w:rFonts w:hint="eastAsia"/>
          </w:rPr>
          <w:t>在运行中承受的压力</w:t>
        </w:r>
        <w:r w:rsidR="00746E09">
          <w:rPr>
            <w:rFonts w:hint="eastAsia"/>
          </w:rPr>
          <w:t>和</w:t>
        </w:r>
        <w:proofErr w:type="gramStart"/>
        <w:r w:rsidR="00746E09">
          <w:rPr>
            <w:rFonts w:hint="eastAsia"/>
          </w:rPr>
          <w:t>安全裕量的</w:t>
        </w:r>
        <w:proofErr w:type="gramEnd"/>
        <w:r w:rsidR="00746E09">
          <w:rPr>
            <w:rFonts w:hint="eastAsia"/>
          </w:rPr>
          <w:t>方式</w:t>
        </w:r>
        <w:r>
          <w:rPr>
            <w:rFonts w:hint="eastAsia"/>
          </w:rPr>
          <w:t>对</w:t>
        </w:r>
        <w:r w:rsidRPr="006511B8">
          <w:rPr>
            <w:rFonts w:hint="eastAsia"/>
          </w:rPr>
          <w:t>液氮隔板</w:t>
        </w:r>
        <w:r w:rsidRPr="006511B8">
          <w:rPr>
            <w:rFonts w:hint="eastAsia"/>
          </w:rPr>
          <w:t>4</w:t>
        </w:r>
        <w:r>
          <w:rPr>
            <w:rFonts w:hint="eastAsia"/>
          </w:rPr>
          <w:t>的厚度进行设计，一个优选但非限制性的实施方式为，</w:t>
        </w:r>
        <w:r w:rsidR="008D5D07">
          <w:rPr>
            <w:rFonts w:hint="eastAsia"/>
          </w:rPr>
          <w:t>通过对管道内的压力进行仿真，</w:t>
        </w:r>
        <w:r w:rsidR="008D5E83">
          <w:rPr>
            <w:rFonts w:hint="eastAsia"/>
          </w:rPr>
          <w:t>对</w:t>
        </w:r>
        <w:r w:rsidR="008D5E83" w:rsidRPr="006511B8">
          <w:rPr>
            <w:rFonts w:hint="eastAsia"/>
          </w:rPr>
          <w:t>液氮隔板</w:t>
        </w:r>
        <w:r w:rsidR="008D5E83" w:rsidRPr="006511B8">
          <w:rPr>
            <w:rFonts w:hint="eastAsia"/>
          </w:rPr>
          <w:t>4</w:t>
        </w:r>
        <w:r w:rsidR="008D5E83">
          <w:rPr>
            <w:rFonts w:hint="eastAsia"/>
          </w:rPr>
          <w:t>的厚度进行设计</w:t>
        </w:r>
        <w:r w:rsidR="000912E5">
          <w:rPr>
            <w:rFonts w:hint="eastAsia"/>
          </w:rPr>
          <w:t>，如图</w:t>
        </w:r>
        <w:r w:rsidR="000912E5">
          <w:rPr>
            <w:rFonts w:hint="eastAsia"/>
          </w:rPr>
          <w:t>3</w:t>
        </w:r>
        <w:r w:rsidR="000912E5">
          <w:rPr>
            <w:rFonts w:hint="eastAsia"/>
          </w:rPr>
          <w:t>所示，</w:t>
        </w:r>
        <w:r w:rsidR="000912E5" w:rsidRPr="000912E5">
          <w:rPr>
            <w:rFonts w:hint="eastAsia"/>
          </w:rPr>
          <w:t>液氮隔板</w:t>
        </w:r>
        <w:r w:rsidR="000912E5" w:rsidRPr="000912E5">
          <w:rPr>
            <w:rFonts w:hint="eastAsia"/>
          </w:rPr>
          <w:t>4</w:t>
        </w:r>
        <w:r w:rsidR="000912E5">
          <w:rPr>
            <w:rFonts w:hint="eastAsia"/>
          </w:rPr>
          <w:t>所承受的压力与管道壁相当，因此隔板厚度与管道壁厚度相同即可。</w:t>
        </w:r>
      </w:ins>
    </w:p>
    <w:p w14:paraId="7AB2CCF4" w14:textId="28A8682D" w:rsidR="004F7801" w:rsidRDefault="00D50AC3" w:rsidP="00FC7EF5">
      <w:pPr>
        <w:pStyle w:val="00"/>
        <w:ind w:firstLine="480"/>
      </w:pPr>
      <w:ins w:id="93" w:author="智绘未来专利代理" w:date="2021-09-18T11:46:00Z">
        <w:r>
          <w:rPr>
            <w:rFonts w:hint="eastAsia"/>
          </w:rPr>
          <w:t>在本发明一个优选的实施方式中，</w:t>
        </w:r>
      </w:ins>
      <w:r>
        <w:rPr>
          <w:rFonts w:hint="eastAsia"/>
        </w:rPr>
        <w:t>隔热层</w:t>
      </w:r>
      <w:del w:id="94" w:author="智绘未来专利代理" w:date="2021-09-18T11:46:00Z">
        <w:r w:rsidR="00DB117D">
          <w:rPr>
            <w:rFonts w:hint="eastAsia"/>
          </w:rPr>
          <w:delText>（</w:delText>
        </w:r>
      </w:del>
      <w:r>
        <w:rPr>
          <w:rFonts w:hint="eastAsia"/>
        </w:rPr>
        <w:t>8</w:t>
      </w:r>
      <w:del w:id="95" w:author="智绘未来专利代理" w:date="2021-09-18T11:46:00Z">
        <w:r w:rsidR="00DB117D">
          <w:rPr>
            <w:rFonts w:hint="eastAsia"/>
          </w:rPr>
          <w:delText>）</w:delText>
        </w:r>
      </w:del>
      <w:r>
        <w:rPr>
          <w:rFonts w:hint="eastAsia"/>
        </w:rPr>
        <w:t>使用酚醛泡沫材料，酚醛泡沫不仅导热系数低</w:t>
      </w:r>
      <w:del w:id="96" w:author="智绘未来专利代理" w:date="2021-09-18T11:46:00Z">
        <w:r w:rsidR="00DB117D">
          <w:rPr>
            <w:rFonts w:hint="eastAsia"/>
          </w:rPr>
          <w:delText>、</w:delText>
        </w:r>
      </w:del>
      <w:ins w:id="97" w:author="智绘未来专利代理" w:date="2021-09-18T11:46:00Z">
        <w:r w:rsidR="00F07701" w:rsidRPr="00F07701">
          <w:rPr>
            <w:rFonts w:hint="eastAsia"/>
          </w:rPr>
          <w:t>（可低于</w:t>
        </w:r>
        <w:r w:rsidR="00F07701" w:rsidRPr="00F07701">
          <w:rPr>
            <w:rFonts w:hint="eastAsia"/>
          </w:rPr>
          <w:t>0.030w/</w:t>
        </w:r>
        <w:proofErr w:type="spellStart"/>
        <w:r w:rsidR="00F07701" w:rsidRPr="00F07701">
          <w:rPr>
            <w:rFonts w:hint="eastAsia"/>
          </w:rPr>
          <w:t>mk</w:t>
        </w:r>
        <w:proofErr w:type="spellEnd"/>
        <w:r w:rsidR="00F07701" w:rsidRPr="00F07701">
          <w:rPr>
            <w:rFonts w:hint="eastAsia"/>
          </w:rPr>
          <w:t>），</w:t>
        </w:r>
      </w:ins>
      <w:r>
        <w:rPr>
          <w:rFonts w:hint="eastAsia"/>
        </w:rPr>
        <w:t>保温性能好，还具有难燃</w:t>
      </w:r>
      <w:del w:id="98" w:author="智绘未来专利代理" w:date="2021-09-18T11:46:00Z">
        <w:r w:rsidR="00DB117D">
          <w:rPr>
            <w:rFonts w:hint="eastAsia"/>
          </w:rPr>
          <w:delText>、</w:delText>
        </w:r>
      </w:del>
      <w:ins w:id="99" w:author="智绘未来专利代理" w:date="2021-09-18T11:46:00Z">
        <w:r>
          <w:rPr>
            <w:rFonts w:hint="eastAsia"/>
          </w:rPr>
          <w:t>，</w:t>
        </w:r>
      </w:ins>
      <w:r>
        <w:rPr>
          <w:rFonts w:hint="eastAsia"/>
        </w:rPr>
        <w:t>热稳定性好</w:t>
      </w:r>
      <w:del w:id="100" w:author="智绘未来专利代理" w:date="2021-09-18T11:46:00Z">
        <w:r w:rsidR="00DB117D">
          <w:rPr>
            <w:rFonts w:hint="eastAsia"/>
          </w:rPr>
          <w:delText>、</w:delText>
        </w:r>
      </w:del>
      <w:ins w:id="101" w:author="智绘未来专利代理" w:date="2021-09-18T11:46:00Z">
        <w:r>
          <w:rPr>
            <w:rFonts w:hint="eastAsia"/>
          </w:rPr>
          <w:t>，</w:t>
        </w:r>
      </w:ins>
      <w:r>
        <w:rPr>
          <w:rFonts w:hint="eastAsia"/>
        </w:rPr>
        <w:t>质轻</w:t>
      </w:r>
      <w:del w:id="102" w:author="智绘未来专利代理" w:date="2021-09-18T11:46:00Z">
        <w:r w:rsidR="00DB117D">
          <w:rPr>
            <w:rFonts w:hint="eastAsia"/>
          </w:rPr>
          <w:delText>、</w:delText>
        </w:r>
      </w:del>
      <w:ins w:id="103" w:author="智绘未来专利代理" w:date="2021-09-18T11:46:00Z">
        <w:r>
          <w:rPr>
            <w:rFonts w:hint="eastAsia"/>
          </w:rPr>
          <w:t>，</w:t>
        </w:r>
      </w:ins>
      <w:proofErr w:type="gramStart"/>
      <w:r>
        <w:rPr>
          <w:rFonts w:hint="eastAsia"/>
        </w:rPr>
        <w:t>低烟</w:t>
      </w:r>
      <w:proofErr w:type="gramEnd"/>
      <w:del w:id="104" w:author="智绘未来专利代理" w:date="2021-09-18T11:46:00Z">
        <w:r w:rsidR="00DB117D">
          <w:rPr>
            <w:rFonts w:hint="eastAsia"/>
          </w:rPr>
          <w:delText>、</w:delText>
        </w:r>
      </w:del>
      <w:ins w:id="105" w:author="智绘未来专利代理" w:date="2021-09-18T11:46:00Z">
        <w:r>
          <w:rPr>
            <w:rFonts w:hint="eastAsia"/>
          </w:rPr>
          <w:t>，</w:t>
        </w:r>
      </w:ins>
      <w:r>
        <w:rPr>
          <w:rFonts w:hint="eastAsia"/>
        </w:rPr>
        <w:t>低毒</w:t>
      </w:r>
      <w:del w:id="106" w:author="智绘未来专利代理" w:date="2021-09-18T11:46:00Z">
        <w:r w:rsidR="00DB117D">
          <w:rPr>
            <w:rFonts w:hint="eastAsia"/>
          </w:rPr>
          <w:delText>、</w:delText>
        </w:r>
      </w:del>
      <w:ins w:id="107" w:author="智绘未来专利代理" w:date="2021-09-18T11:46:00Z">
        <w:r>
          <w:rPr>
            <w:rFonts w:hint="eastAsia"/>
          </w:rPr>
          <w:t>，</w:t>
        </w:r>
      </w:ins>
      <w:r>
        <w:rPr>
          <w:rFonts w:hint="eastAsia"/>
        </w:rPr>
        <w:t>耐热</w:t>
      </w:r>
      <w:del w:id="108" w:author="智绘未来专利代理" w:date="2021-09-18T11:46:00Z">
        <w:r w:rsidR="00DB117D">
          <w:rPr>
            <w:rFonts w:hint="eastAsia"/>
          </w:rPr>
          <w:delText>、</w:delText>
        </w:r>
      </w:del>
      <w:ins w:id="109" w:author="智绘未来专利代理" w:date="2021-09-18T11:46:00Z">
        <w:r>
          <w:rPr>
            <w:rFonts w:hint="eastAsia"/>
          </w:rPr>
          <w:t>，</w:t>
        </w:r>
        <w:r w:rsidRPr="00D50AC3">
          <w:rPr>
            <w:rFonts w:hint="eastAsia"/>
          </w:rPr>
          <w:t>使用温度围广（</w:t>
        </w:r>
        <w:r w:rsidRPr="00D50AC3">
          <w:rPr>
            <w:rFonts w:hint="eastAsia"/>
          </w:rPr>
          <w:t>77K~473K</w:t>
        </w:r>
        <w:r w:rsidRPr="00D50AC3">
          <w:rPr>
            <w:rFonts w:hint="eastAsia"/>
          </w:rPr>
          <w:t>）</w:t>
        </w:r>
        <w:r>
          <w:rPr>
            <w:rFonts w:hint="eastAsia"/>
          </w:rPr>
          <w:t>，</w:t>
        </w:r>
      </w:ins>
      <w:r>
        <w:rPr>
          <w:rFonts w:hint="eastAsia"/>
        </w:rPr>
        <w:t>力学强度高</w:t>
      </w:r>
      <w:del w:id="110" w:author="智绘未来专利代理" w:date="2021-09-18T11:46:00Z">
        <w:r w:rsidR="00DB117D">
          <w:rPr>
            <w:rFonts w:hint="eastAsia"/>
          </w:rPr>
          <w:delText>、</w:delText>
        </w:r>
      </w:del>
      <w:ins w:id="111" w:author="智绘未来专利代理" w:date="2021-09-18T11:46:00Z">
        <w:r>
          <w:rPr>
            <w:rFonts w:hint="eastAsia"/>
          </w:rPr>
          <w:t>，</w:t>
        </w:r>
      </w:ins>
      <w:r>
        <w:rPr>
          <w:rFonts w:hint="eastAsia"/>
        </w:rPr>
        <w:t>隔音</w:t>
      </w:r>
      <w:del w:id="112" w:author="智绘未来专利代理" w:date="2021-09-18T11:46:00Z">
        <w:r w:rsidR="00DB117D">
          <w:rPr>
            <w:rFonts w:hint="eastAsia"/>
          </w:rPr>
          <w:delText>、</w:delText>
        </w:r>
      </w:del>
      <w:ins w:id="113" w:author="智绘未来专利代理" w:date="2021-09-18T11:46:00Z">
        <w:r>
          <w:rPr>
            <w:rFonts w:hint="eastAsia"/>
          </w:rPr>
          <w:t>，</w:t>
        </w:r>
      </w:ins>
      <w:r>
        <w:rPr>
          <w:rFonts w:hint="eastAsia"/>
        </w:rPr>
        <w:t>抗化学腐蚀能力强</w:t>
      </w:r>
      <w:del w:id="114" w:author="智绘未来专利代理" w:date="2021-09-18T11:46:00Z">
        <w:r w:rsidR="00DB117D">
          <w:rPr>
            <w:rFonts w:hint="eastAsia"/>
          </w:rPr>
          <w:delText>、</w:delText>
        </w:r>
      </w:del>
      <w:ins w:id="115" w:author="智绘未来专利代理" w:date="2021-09-18T11:46:00Z">
        <w:r>
          <w:rPr>
            <w:rFonts w:hint="eastAsia"/>
          </w:rPr>
          <w:t>，</w:t>
        </w:r>
      </w:ins>
      <w:proofErr w:type="gramStart"/>
      <w:r>
        <w:rPr>
          <w:rFonts w:hint="eastAsia"/>
        </w:rPr>
        <w:t>耐侯型</w:t>
      </w:r>
      <w:proofErr w:type="gramEnd"/>
      <w:r>
        <w:rPr>
          <w:rFonts w:hint="eastAsia"/>
        </w:rPr>
        <w:t>好等多项优点，酚醛泡沫塑料原料来源丰富，价格低廉，而且生产加工简单，产品用途广泛。</w:t>
      </w:r>
    </w:p>
    <w:p w14:paraId="422427BA" w14:textId="0BF392D2" w:rsidR="00FC7EF5" w:rsidRDefault="00EE5F61" w:rsidP="00FC7EF5">
      <w:pPr>
        <w:pStyle w:val="00"/>
        <w:ind w:firstLine="480"/>
        <w:rPr>
          <w:ins w:id="116" w:author="智绘未来专利代理" w:date="2021-09-18T11:46:00Z"/>
          <w:rFonts w:hint="eastAsia"/>
        </w:rPr>
      </w:pPr>
      <w:ins w:id="117" w:author="智绘未来专利代理" w:date="2021-09-18T11:46:00Z">
        <w:r w:rsidRPr="00EE5F61">
          <w:rPr>
            <w:rFonts w:hint="eastAsia"/>
          </w:rPr>
          <w:t>在本发明一个优选的实施方式中，</w:t>
        </w:r>
        <w:r w:rsidR="00FC7EF5">
          <w:rPr>
            <w:rFonts w:hint="eastAsia"/>
          </w:rPr>
          <w:t>保护层</w:t>
        </w:r>
        <w:r w:rsidR="00FC7EF5">
          <w:rPr>
            <w:rFonts w:hint="eastAsia"/>
          </w:rPr>
          <w:t>9</w:t>
        </w:r>
        <w:r w:rsidR="00FC7EF5">
          <w:rPr>
            <w:rFonts w:hint="eastAsia"/>
          </w:rPr>
          <w:t>为镀锌铁皮。</w:t>
        </w:r>
      </w:ins>
    </w:p>
    <w:p w14:paraId="5A113FF5" w14:textId="77777777" w:rsidR="00F07701" w:rsidRPr="00360A82" w:rsidRDefault="00F07701" w:rsidP="00F07701">
      <w:pPr>
        <w:pStyle w:val="00"/>
        <w:ind w:firstLine="480"/>
        <w:rPr>
          <w:moveTo w:id="118" w:author="智绘未来专利代理" w:date="2021-09-18T11:46:00Z"/>
        </w:rPr>
      </w:pPr>
      <w:moveToRangeStart w:id="119" w:author="智绘未来专利代理" w:date="2021-09-18T11:46:00Z" w:name="move82857989"/>
      <w:moveTo w:id="120" w:author="智绘未来专利代理" w:date="2021-09-18T11:46:00Z">
        <w:r w:rsidRPr="00360A82">
          <w:rPr>
            <w:rFonts w:hint="eastAsia"/>
          </w:rPr>
          <w:t>本发明的工作原理和工作过程为：超导电缆通高压直流电，</w:t>
        </w:r>
        <w:proofErr w:type="gramStart"/>
        <w:r w:rsidRPr="00360A82">
          <w:rPr>
            <w:rFonts w:hint="eastAsia"/>
          </w:rPr>
          <w:t>液氮层通加压</w:t>
        </w:r>
        <w:proofErr w:type="gramEnd"/>
        <w:r w:rsidRPr="00360A82">
          <w:rPr>
            <w:rFonts w:hint="eastAsia"/>
          </w:rPr>
          <w:t>液氮同时给超导电缆降温，两个部分液氮反向流通，有两个好处：其一为循环回收利用，不需要终端购买大量液氮就可以满足管道液氮的使用；其二为，双向流通的液氮管道内温度分布均匀，稳定性更好。液化天然气层输送低温液化天然气，同时也能冷却管道。</w:t>
        </w:r>
      </w:moveTo>
    </w:p>
    <w:moveToRangeEnd w:id="119"/>
    <w:p w14:paraId="5FB14EBA" w14:textId="77777777" w:rsidR="00DB117D" w:rsidRDefault="00DB117D" w:rsidP="00DB117D">
      <w:pPr>
        <w:pStyle w:val="00"/>
        <w:ind w:firstLine="480"/>
        <w:rPr>
          <w:del w:id="121" w:author="智绘未来专利代理" w:date="2021-09-18T11:46:00Z"/>
        </w:rPr>
      </w:pPr>
      <w:del w:id="122" w:author="智绘未来专利代理" w:date="2021-09-18T11:46:00Z">
        <w:r>
          <w:rPr>
            <w:rFonts w:hint="eastAsia"/>
          </w:rPr>
          <w:delText>图</w:delText>
        </w:r>
        <w:r>
          <w:rPr>
            <w:rFonts w:hint="eastAsia"/>
          </w:rPr>
          <w:delText>3</w:delText>
        </w:r>
        <w:r>
          <w:rPr>
            <w:rFonts w:hint="eastAsia"/>
          </w:rPr>
          <w:delText>是</w:delText>
        </w:r>
        <w:r>
          <w:rPr>
            <w:rFonts w:hint="eastAsia"/>
          </w:rPr>
          <w:delText>1m</w:delText>
        </w:r>
        <w:r>
          <w:rPr>
            <w:rFonts w:hint="eastAsia"/>
          </w:rPr>
          <w:delText>管道内压力仿真结果图，由此图可看出，中间隔板所承受的压力与管道壁相当，因此隔板厚度与管道壁厚度相同即可。</w:delText>
        </w:r>
      </w:del>
    </w:p>
    <w:p w14:paraId="378DD7BC" w14:textId="3026213E" w:rsidR="000912E5" w:rsidRDefault="000912E5" w:rsidP="000912E5">
      <w:pPr>
        <w:pStyle w:val="00"/>
        <w:ind w:firstLine="480"/>
        <w:rPr>
          <w:rFonts w:hint="eastAsia"/>
        </w:rPr>
      </w:pPr>
      <w:r>
        <w:rPr>
          <w:rFonts w:hint="eastAsia"/>
        </w:rPr>
        <w:t>本发明的有益效果在于，与现有技术相比，</w:t>
      </w:r>
      <w:del w:id="123" w:author="智绘未来专利代理" w:date="2021-09-18T11:46:00Z">
        <w:r w:rsidR="00DB117D">
          <w:rPr>
            <w:rFonts w:hint="eastAsia"/>
          </w:rPr>
          <w:delText>液氮能够双向流通循环冷却</w:delText>
        </w:r>
      </w:del>
      <w:ins w:id="124" w:author="智绘未来专利代理" w:date="2021-09-18T11:46:00Z">
        <w:r>
          <w:rPr>
            <w:rFonts w:hint="eastAsia"/>
          </w:rPr>
          <w:t>本发明具有以下优点：</w:t>
        </w:r>
      </w:ins>
    </w:p>
    <w:p w14:paraId="579A1E96" w14:textId="77777777" w:rsidR="000912E5" w:rsidRDefault="000912E5" w:rsidP="000912E5">
      <w:pPr>
        <w:pStyle w:val="00"/>
        <w:ind w:firstLine="480"/>
        <w:rPr>
          <w:ins w:id="125" w:author="智绘未来专利代理" w:date="2021-09-18T11:46:00Z"/>
          <w:rFonts w:hint="eastAsia"/>
        </w:rPr>
      </w:pPr>
      <w:ins w:id="126" w:author="智绘未来专利代理" w:date="2021-09-18T11:46:00Z">
        <w:r>
          <w:rPr>
            <w:rFonts w:hint="eastAsia"/>
          </w:rPr>
          <w:t>（</w:t>
        </w:r>
        <w:r>
          <w:rPr>
            <w:rFonts w:hint="eastAsia"/>
          </w:rPr>
          <w:t>1</w:t>
        </w:r>
        <w:r>
          <w:rPr>
            <w:rFonts w:hint="eastAsia"/>
          </w:rPr>
          <w:t>）液氮循环利用，节约成本，</w:t>
        </w:r>
      </w:ins>
      <w:r>
        <w:rPr>
          <w:rFonts w:hint="eastAsia"/>
        </w:rPr>
        <w:t>保护</w:t>
      </w:r>
      <w:ins w:id="127" w:author="智绘未来专利代理" w:date="2021-09-18T11:46:00Z">
        <w:r>
          <w:rPr>
            <w:rFonts w:hint="eastAsia"/>
          </w:rPr>
          <w:t>超导电缆。</w:t>
        </w:r>
      </w:ins>
    </w:p>
    <w:p w14:paraId="4E9451C8" w14:textId="41D62209" w:rsidR="000912E5" w:rsidRDefault="000912E5" w:rsidP="000912E5">
      <w:pPr>
        <w:pStyle w:val="00"/>
        <w:ind w:firstLine="480"/>
        <w:rPr>
          <w:ins w:id="128" w:author="智绘未来专利代理" w:date="2021-09-18T11:46:00Z"/>
          <w:rFonts w:hint="eastAsia"/>
        </w:rPr>
      </w:pPr>
      <w:ins w:id="129" w:author="智绘未来专利代理" w:date="2021-09-18T11:46:00Z">
        <w:r>
          <w:rPr>
            <w:rFonts w:hint="eastAsia"/>
          </w:rPr>
          <w:t>（</w:t>
        </w:r>
        <w:r>
          <w:rPr>
            <w:rFonts w:hint="eastAsia"/>
          </w:rPr>
          <w:t>2</w:t>
        </w:r>
        <w:r>
          <w:rPr>
            <w:rFonts w:hint="eastAsia"/>
          </w:rPr>
          <w:t>）双向流通的液氮，</w:t>
        </w:r>
      </w:ins>
      <w:r>
        <w:rPr>
          <w:rFonts w:hint="eastAsia"/>
        </w:rPr>
        <w:t>管道</w:t>
      </w:r>
      <w:del w:id="130" w:author="智绘未来专利代理" w:date="2021-09-18T11:46:00Z">
        <w:r w:rsidR="00DB117D">
          <w:rPr>
            <w:rFonts w:hint="eastAsia"/>
          </w:rPr>
          <w:delText>内部结构，终端不需要大量采购液氮</w:delText>
        </w:r>
      </w:del>
      <w:ins w:id="131" w:author="智绘未来专利代理" w:date="2021-09-18T11:46:00Z">
        <w:r>
          <w:rPr>
            <w:rFonts w:hint="eastAsia"/>
          </w:rPr>
          <w:t>内热量分布更加均匀，稳定性更好。</w:t>
        </w:r>
      </w:ins>
    </w:p>
    <w:p w14:paraId="2B125813" w14:textId="77777777" w:rsidR="000912E5" w:rsidRPr="00A06C9E" w:rsidRDefault="000912E5" w:rsidP="000912E5">
      <w:pPr>
        <w:pStyle w:val="00"/>
        <w:ind w:firstLine="480"/>
      </w:pPr>
      <w:ins w:id="132" w:author="智绘未来专利代理" w:date="2021-09-18T11:46:00Z">
        <w:r>
          <w:rPr>
            <w:rFonts w:hint="eastAsia"/>
          </w:rPr>
          <w:t>（</w:t>
        </w:r>
        <w:r>
          <w:rPr>
            <w:rFonts w:hint="eastAsia"/>
          </w:rPr>
          <w:t>3</w:t>
        </w:r>
        <w:r>
          <w:rPr>
            <w:rFonts w:hint="eastAsia"/>
          </w:rPr>
          <w:t>）液氮隔开超导电缆和液化天然气，避免了液化天然气中甲烷</w:t>
        </w:r>
        <w:proofErr w:type="gramStart"/>
        <w:r>
          <w:rPr>
            <w:rFonts w:hint="eastAsia"/>
          </w:rPr>
          <w:t>的析碳现象</w:t>
        </w:r>
      </w:ins>
      <w:proofErr w:type="gramEnd"/>
      <w:r>
        <w:rPr>
          <w:rFonts w:hint="eastAsia"/>
        </w:rPr>
        <w:t>。</w:t>
      </w:r>
    </w:p>
    <w:p w14:paraId="56E5CD99" w14:textId="408B94A4" w:rsidR="00241BF9" w:rsidRDefault="00241BF9" w:rsidP="00241BF9">
      <w:pPr>
        <w:pStyle w:val="00"/>
        <w:ind w:firstLine="480"/>
      </w:pPr>
      <w:r w:rsidRPr="00241BF9">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w:t>
      </w:r>
      <w:r w:rsidRPr="00241BF9">
        <w:rPr>
          <w:rFonts w:hint="eastAsia"/>
        </w:rPr>
        <w:lastRenderedPageBreak/>
        <w:t>护范围的限制，相反，任何基于本发明的发明精神所作的任何改进或修饰都应当落在本发明的保护范围之内。</w:t>
      </w:r>
    </w:p>
    <w:p w14:paraId="45D23191" w14:textId="77777777" w:rsidR="00241BF9" w:rsidRPr="00241BF9" w:rsidRDefault="00241BF9" w:rsidP="00241BF9">
      <w:pPr>
        <w:pStyle w:val="00"/>
        <w:ind w:firstLine="480"/>
      </w:pPr>
    </w:p>
    <w:p w14:paraId="1B7788A4" w14:textId="786D2C68" w:rsidR="00BD1EF3" w:rsidRDefault="00BD1EF3">
      <w:pPr>
        <w:sectPr w:rsidR="00BD1EF3"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4B3D6A" w14:paraId="301D52AA" w14:textId="77777777" w:rsidTr="00C7412B">
        <w:tc>
          <w:tcPr>
            <w:tcW w:w="5000" w:type="pct"/>
          </w:tcPr>
          <w:p w14:paraId="58898E1A" w14:textId="54523194" w:rsidR="00BD1EF3" w:rsidRPr="004B3D6A" w:rsidRDefault="00BD1EF3" w:rsidP="00C7412B">
            <w:pPr>
              <w:jc w:val="center"/>
              <w:rPr>
                <w:sz w:val="28"/>
                <w:szCs w:val="28"/>
              </w:rPr>
            </w:pPr>
            <w:r w:rsidRPr="004B3D6A">
              <w:rPr>
                <w:rFonts w:eastAsia="黑体" w:hint="eastAsia"/>
                <w:sz w:val="28"/>
                <w:szCs w:val="28"/>
              </w:rPr>
              <w:lastRenderedPageBreak/>
              <w:t>说</w:t>
            </w:r>
            <w:r w:rsidRPr="004B3D6A">
              <w:rPr>
                <w:rFonts w:eastAsia="黑体" w:hint="eastAsia"/>
                <w:sz w:val="28"/>
                <w:szCs w:val="28"/>
              </w:rPr>
              <w:t xml:space="preserve"> </w:t>
            </w:r>
            <w:r w:rsidRPr="004B3D6A">
              <w:rPr>
                <w:rFonts w:eastAsia="黑体" w:hint="eastAsia"/>
                <w:sz w:val="28"/>
                <w:szCs w:val="28"/>
              </w:rPr>
              <w:t>明</w:t>
            </w:r>
            <w:r w:rsidRPr="004B3D6A">
              <w:rPr>
                <w:rFonts w:eastAsia="黑体" w:hint="eastAsia"/>
                <w:sz w:val="28"/>
                <w:szCs w:val="28"/>
              </w:rPr>
              <w:t xml:space="preserve"> </w:t>
            </w:r>
            <w:r w:rsidRPr="004B3D6A">
              <w:rPr>
                <w:rFonts w:eastAsia="黑体" w:hint="eastAsia"/>
                <w:sz w:val="28"/>
                <w:szCs w:val="28"/>
              </w:rPr>
              <w:t>书</w:t>
            </w:r>
            <w:r w:rsidRPr="004B3D6A">
              <w:rPr>
                <w:rFonts w:eastAsia="黑体" w:hint="eastAsia"/>
                <w:sz w:val="28"/>
                <w:szCs w:val="28"/>
              </w:rPr>
              <w:t xml:space="preserve"> </w:t>
            </w:r>
            <w:r w:rsidRPr="004B3D6A">
              <w:rPr>
                <w:rFonts w:eastAsia="黑体" w:hint="eastAsia"/>
                <w:sz w:val="28"/>
                <w:szCs w:val="28"/>
              </w:rPr>
              <w:t>附</w:t>
            </w:r>
            <w:r w:rsidRPr="004B3D6A">
              <w:rPr>
                <w:rFonts w:eastAsia="黑体" w:hint="eastAsia"/>
                <w:sz w:val="28"/>
                <w:szCs w:val="28"/>
              </w:rPr>
              <w:t xml:space="preserve"> </w:t>
            </w:r>
            <w:r w:rsidRPr="004B3D6A">
              <w:rPr>
                <w:rFonts w:eastAsia="黑体" w:hint="eastAsia"/>
                <w:sz w:val="28"/>
                <w:szCs w:val="28"/>
              </w:rPr>
              <w:t>图</w:t>
            </w:r>
          </w:p>
        </w:tc>
      </w:tr>
    </w:tbl>
    <w:p w14:paraId="5EB5478A" w14:textId="3C978E48" w:rsidR="00BD1EF3" w:rsidRDefault="00BD1EF3" w:rsidP="00D04FDC">
      <w:pPr>
        <w:jc w:val="center"/>
        <w:rPr>
          <w:ins w:id="133" w:author="智绘未来专利代理" w:date="2021-09-18T11:46:00Z"/>
        </w:rPr>
      </w:pPr>
    </w:p>
    <w:p w14:paraId="56C1D47C" w14:textId="47C44118" w:rsidR="00561BCE" w:rsidRPr="008436BC" w:rsidRDefault="00561BCE" w:rsidP="00D04FDC">
      <w:pPr>
        <w:jc w:val="center"/>
      </w:pPr>
      <w:r w:rsidRPr="00CC73BF">
        <w:rPr>
          <w:noProof/>
        </w:rPr>
        <w:drawing>
          <wp:inline distT="0" distB="0" distL="0" distR="0" wp14:anchorId="4F0212C7" wp14:editId="1D974D10">
            <wp:extent cx="3638550" cy="3884600"/>
            <wp:effectExtent l="57150" t="0" r="57150" b="116205"/>
            <wp:docPr id="4" name="图片 4" descr="C:\Users\123\AppData\Local\Temp\16285099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3\AppData\Local\Temp\1628509993(1).png"/>
                    <pic:cNvPicPr>
                      <a:picLocks noChangeAspect="1" noChangeArrowheads="1"/>
                    </pic:cNvPicPr>
                  </pic:nvPicPr>
                  <pic:blipFill>
                    <a:blip r:embed="rId15">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650912" cy="3897798"/>
                    </a:xfrm>
                    <a:prstGeom prst="rect">
                      <a:avLst/>
                    </a:prstGeom>
                    <a:noFill/>
                    <a:ln>
                      <a:noFill/>
                    </a:ln>
                    <a:effectLst>
                      <a:outerShdw blurRad="50800" dist="50800" dir="5400000" algn="ctr" rotWithShape="0">
                        <a:schemeClr val="bg1"/>
                      </a:outerShdw>
                    </a:effectLst>
                  </pic:spPr>
                </pic:pic>
              </a:graphicData>
            </a:graphic>
          </wp:inline>
        </w:drawing>
      </w:r>
    </w:p>
    <w:p w14:paraId="5D56943E" w14:textId="1ED5A0F9" w:rsidR="00516458" w:rsidRDefault="00D04FDC" w:rsidP="002C172F">
      <w:pPr>
        <w:jc w:val="center"/>
        <w:rPr>
          <w:rFonts w:eastAsia="黑体"/>
          <w:b/>
          <w:bCs/>
          <w:sz w:val="24"/>
        </w:rPr>
      </w:pPr>
      <w:commentRangeStart w:id="134"/>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1</w:t>
      </w:r>
      <w:r w:rsidRPr="002C172F">
        <w:rPr>
          <w:rFonts w:eastAsia="黑体"/>
          <w:b/>
          <w:bCs/>
          <w:sz w:val="24"/>
        </w:rPr>
        <w:fldChar w:fldCharType="end"/>
      </w:r>
      <w:commentRangeEnd w:id="134"/>
      <w:r w:rsidR="00561BCE">
        <w:rPr>
          <w:rStyle w:val="af1"/>
        </w:rPr>
        <w:commentReference w:id="134"/>
      </w:r>
    </w:p>
    <w:p w14:paraId="048D2297" w14:textId="77777777" w:rsidR="007712EB" w:rsidRDefault="007712EB" w:rsidP="002C172F">
      <w:pPr>
        <w:jc w:val="center"/>
        <w:rPr>
          <w:ins w:id="135" w:author="智绘未来专利代理" w:date="2021-09-18T11:46:00Z"/>
          <w:rFonts w:eastAsia="黑体"/>
          <w:b/>
          <w:bCs/>
          <w:sz w:val="24"/>
        </w:rPr>
      </w:pPr>
    </w:p>
    <w:p w14:paraId="73FD649D" w14:textId="629D0FEF" w:rsidR="00920FEE" w:rsidRDefault="00057A11" w:rsidP="002C172F">
      <w:pPr>
        <w:jc w:val="center"/>
        <w:rPr>
          <w:rFonts w:eastAsia="黑体"/>
          <w:b/>
          <w:bCs/>
          <w:sz w:val="24"/>
        </w:rPr>
      </w:pPr>
      <w:r w:rsidRPr="00CC73BF">
        <w:rPr>
          <w:noProof/>
        </w:rPr>
        <w:lastRenderedPageBreak/>
        <w:drawing>
          <wp:inline distT="0" distB="0" distL="0" distR="0" wp14:anchorId="3E7924B5" wp14:editId="48820846">
            <wp:extent cx="3352800" cy="3668534"/>
            <wp:effectExtent l="0" t="0" r="0" b="8255"/>
            <wp:docPr id="5" name="图片 5" descr="C:\Users\123\AppData\Local\Temp\16285100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23\AppData\Local\Temp\1628510021(1).png"/>
                    <pic:cNvPicPr>
                      <a:picLocks noChangeAspect="1" noChangeArrowheads="1"/>
                    </pic:cNvPicPr>
                  </pic:nvPicPr>
                  <pic:blipFill>
                    <a:blip r:embed="rId17">
                      <a:extLst>
                        <a:ext uri="{BEBA8EAE-BF5A-486C-A8C5-ECC9F3942E4B}">
                          <a14:imgProps xmlns:a14="http://schemas.microsoft.com/office/drawing/2010/main">
                            <a14:imgLayer r:embed="rId18">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360328" cy="3676771"/>
                    </a:xfrm>
                    <a:prstGeom prst="rect">
                      <a:avLst/>
                    </a:prstGeom>
                    <a:noFill/>
                    <a:ln>
                      <a:noFill/>
                    </a:ln>
                  </pic:spPr>
                </pic:pic>
              </a:graphicData>
            </a:graphic>
          </wp:inline>
        </w:drawing>
      </w:r>
    </w:p>
    <w:p w14:paraId="6039D5BA" w14:textId="35749BD3"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2</w:t>
      </w:r>
      <w:r w:rsidRPr="002C172F">
        <w:rPr>
          <w:rFonts w:eastAsia="黑体"/>
          <w:b/>
          <w:bCs/>
          <w:sz w:val="24"/>
        </w:rPr>
        <w:fldChar w:fldCharType="end"/>
      </w:r>
    </w:p>
    <w:p w14:paraId="558AC47E" w14:textId="77777777" w:rsidR="007712EB" w:rsidRDefault="007712EB" w:rsidP="002C172F">
      <w:pPr>
        <w:jc w:val="center"/>
        <w:rPr>
          <w:ins w:id="136" w:author="智绘未来专利代理" w:date="2021-09-18T11:46:00Z"/>
          <w:rFonts w:eastAsia="黑体"/>
          <w:b/>
          <w:bCs/>
          <w:sz w:val="24"/>
        </w:rPr>
      </w:pPr>
    </w:p>
    <w:p w14:paraId="22CAF4BE" w14:textId="2BE444A9" w:rsidR="00920FEE" w:rsidRDefault="00A82D22" w:rsidP="002C172F">
      <w:pPr>
        <w:jc w:val="center"/>
        <w:rPr>
          <w:rFonts w:eastAsia="黑体"/>
          <w:b/>
          <w:bCs/>
          <w:sz w:val="24"/>
        </w:rPr>
      </w:pPr>
      <w:r w:rsidRPr="00070AF5">
        <w:rPr>
          <w:noProof/>
        </w:rPr>
        <w:drawing>
          <wp:inline distT="0" distB="0" distL="0" distR="0" wp14:anchorId="6F2AC6DB" wp14:editId="571BB9FE">
            <wp:extent cx="4717547" cy="3562350"/>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biLevel thresh="25000"/>
                      <a:extLst>
                        <a:ext uri="{BEBA8EAE-BF5A-486C-A8C5-ECC9F3942E4B}">
                          <a14:imgProps xmlns:a14="http://schemas.microsoft.com/office/drawing/2010/main">
                            <a14:imgLayer r:embed="rId20">
                              <a14:imgEffect>
                                <a14:brightnessContrast bright="14000" contrast="59000"/>
                              </a14:imgEffect>
                            </a14:imgLayer>
                          </a14:imgProps>
                        </a:ext>
                      </a:extLst>
                    </a:blip>
                    <a:srcRect t="3905"/>
                    <a:stretch/>
                  </pic:blipFill>
                  <pic:spPr bwMode="auto">
                    <a:xfrm>
                      <a:off x="0" y="0"/>
                      <a:ext cx="4725456" cy="3568322"/>
                    </a:xfrm>
                    <a:prstGeom prst="rect">
                      <a:avLst/>
                    </a:prstGeom>
                    <a:ln>
                      <a:noFill/>
                    </a:ln>
                    <a:effectLst/>
                    <a:extLst>
                      <a:ext uri="{53640926-AAD7-44D8-BBD7-CCE9431645EC}">
                        <a14:shadowObscured xmlns:a14="http://schemas.microsoft.com/office/drawing/2010/main"/>
                      </a:ext>
                    </a:extLst>
                  </pic:spPr>
                </pic:pic>
              </a:graphicData>
            </a:graphic>
          </wp:inline>
        </w:drawing>
      </w:r>
    </w:p>
    <w:p w14:paraId="2F23BE86" w14:textId="47A1039E" w:rsidR="00516458" w:rsidRDefault="00D04FDC" w:rsidP="002C172F">
      <w:pPr>
        <w:jc w:val="center"/>
        <w:rPr>
          <w:rFonts w:eastAsia="黑体"/>
          <w:b/>
          <w:bCs/>
          <w:sz w:val="24"/>
        </w:rPr>
      </w:pPr>
      <w:r w:rsidRPr="002C172F">
        <w:rPr>
          <w:rFonts w:eastAsia="黑体" w:hint="eastAsia"/>
          <w:b/>
          <w:bCs/>
          <w:sz w:val="24"/>
        </w:rPr>
        <w:t>图</w:t>
      </w:r>
      <w:r w:rsidRPr="002C172F">
        <w:rPr>
          <w:rFonts w:eastAsia="黑体" w:hint="eastAsia"/>
          <w:b/>
          <w:bCs/>
          <w:sz w:val="24"/>
        </w:rPr>
        <w:t xml:space="preserve"> </w:t>
      </w:r>
      <w:r w:rsidRPr="002C172F">
        <w:rPr>
          <w:rFonts w:eastAsia="黑体"/>
          <w:b/>
          <w:bCs/>
          <w:sz w:val="24"/>
        </w:rPr>
        <w:fldChar w:fldCharType="begin"/>
      </w:r>
      <w:r w:rsidRPr="002C172F">
        <w:rPr>
          <w:rFonts w:eastAsia="黑体"/>
          <w:b/>
          <w:bCs/>
          <w:sz w:val="24"/>
        </w:rPr>
        <w:instrText xml:space="preserve"> </w:instrText>
      </w:r>
      <w:r w:rsidRPr="002C172F">
        <w:rPr>
          <w:rFonts w:eastAsia="黑体" w:hint="eastAsia"/>
          <w:b/>
          <w:bCs/>
          <w:sz w:val="24"/>
        </w:rPr>
        <w:instrText xml:space="preserve">SEQ </w:instrText>
      </w:r>
      <w:r w:rsidRPr="002C172F">
        <w:rPr>
          <w:rFonts w:eastAsia="黑体" w:hint="eastAsia"/>
          <w:b/>
          <w:bCs/>
          <w:sz w:val="24"/>
        </w:rPr>
        <w:instrText>图</w:instrText>
      </w:r>
      <w:r w:rsidRPr="002C172F">
        <w:rPr>
          <w:rFonts w:eastAsia="黑体" w:hint="eastAsia"/>
          <w:b/>
          <w:bCs/>
          <w:sz w:val="24"/>
        </w:rPr>
        <w:instrText xml:space="preserve"> \* ARABIC</w:instrText>
      </w:r>
      <w:r w:rsidRPr="002C172F">
        <w:rPr>
          <w:rFonts w:eastAsia="黑体"/>
          <w:b/>
          <w:bCs/>
          <w:sz w:val="24"/>
        </w:rPr>
        <w:instrText xml:space="preserve"> </w:instrText>
      </w:r>
      <w:r w:rsidRPr="002C172F">
        <w:rPr>
          <w:rFonts w:eastAsia="黑体"/>
          <w:b/>
          <w:bCs/>
          <w:sz w:val="24"/>
        </w:rPr>
        <w:fldChar w:fldCharType="separate"/>
      </w:r>
      <w:r w:rsidRPr="002C172F">
        <w:rPr>
          <w:rFonts w:eastAsia="黑体"/>
          <w:b/>
          <w:bCs/>
          <w:sz w:val="24"/>
        </w:rPr>
        <w:t>3</w:t>
      </w:r>
      <w:r w:rsidRPr="002C172F">
        <w:rPr>
          <w:rFonts w:eastAsia="黑体"/>
          <w:b/>
          <w:bCs/>
          <w:sz w:val="24"/>
        </w:rPr>
        <w:fldChar w:fldCharType="end"/>
      </w:r>
    </w:p>
    <w:sectPr w:rsidR="00516458" w:rsidSect="00C35F9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智绘未来专利代理" w:date="2021-09-18T11:45:00Z" w:initials="智绘未来专利代理">
    <w:p w14:paraId="1B4FB075" w14:textId="34608C81" w:rsidR="00785441" w:rsidRDefault="00785441">
      <w:pPr>
        <w:pStyle w:val="af2"/>
        <w:rPr>
          <w:rFonts w:hint="eastAsia"/>
        </w:rPr>
      </w:pPr>
      <w:r>
        <w:rPr>
          <w:rStyle w:val="af1"/>
        </w:rPr>
        <w:annotationRef/>
      </w:r>
      <w:r>
        <w:rPr>
          <w:rFonts w:hint="eastAsia"/>
        </w:rPr>
        <w:t>因专利文本中不能使用彩图，请发明人修改为白底黑色线条绘制的示意图。</w:t>
      </w:r>
    </w:p>
  </w:comment>
  <w:comment w:id="4" w:author="智绘未来专利代理" w:date="2021-09-18T11:44:00Z" w:initials="智绘未来专利代理">
    <w:p w14:paraId="09B6732C" w14:textId="6F8D884B" w:rsidR="00490FA4" w:rsidRDefault="00490FA4">
      <w:pPr>
        <w:pStyle w:val="af2"/>
        <w:rPr>
          <w:rFonts w:hint="eastAsia"/>
        </w:rPr>
      </w:pPr>
      <w:r>
        <w:rPr>
          <w:rStyle w:val="af1"/>
        </w:rPr>
        <w:annotationRef/>
      </w:r>
      <w:r>
        <w:rPr>
          <w:rFonts w:hint="eastAsia"/>
        </w:rPr>
        <w:t>权利要求暂未修改，待实施</w:t>
      </w:r>
      <w:proofErr w:type="gramStart"/>
      <w:r>
        <w:rPr>
          <w:rFonts w:hint="eastAsia"/>
        </w:rPr>
        <w:t>例方案</w:t>
      </w:r>
      <w:proofErr w:type="gramEnd"/>
      <w:r>
        <w:rPr>
          <w:rFonts w:hint="eastAsia"/>
        </w:rPr>
        <w:t>完全确认后重新整理。</w:t>
      </w:r>
    </w:p>
  </w:comment>
  <w:comment w:id="22" w:author="智绘未来专利代理" w:date="2021-09-18T08:44:00Z" w:initials="智绘未来专利代理">
    <w:p w14:paraId="1616647D" w14:textId="50BB7650" w:rsidR="00FB59B7" w:rsidRDefault="00FB59B7">
      <w:pPr>
        <w:pStyle w:val="af2"/>
      </w:pPr>
      <w:r>
        <w:rPr>
          <w:rStyle w:val="af1"/>
        </w:rPr>
        <w:annotationRef/>
      </w:r>
      <w:r w:rsidR="00CB0249">
        <w:rPr>
          <w:rFonts w:hint="eastAsia"/>
        </w:rPr>
        <w:t>此段内容与</w:t>
      </w:r>
      <w:proofErr w:type="gramStart"/>
      <w:r w:rsidR="00CB0249">
        <w:rPr>
          <w:rFonts w:hint="eastAsia"/>
        </w:rPr>
        <w:t>一</w:t>
      </w:r>
      <w:proofErr w:type="gramEnd"/>
      <w:r w:rsidR="00CB0249">
        <w:rPr>
          <w:rFonts w:hint="eastAsia"/>
        </w:rPr>
        <w:t>已发表的期刊内容相似程度较高</w:t>
      </w:r>
      <w:r w:rsidR="000D5D50">
        <w:rPr>
          <w:rFonts w:hint="eastAsia"/>
        </w:rPr>
        <w:t>（</w:t>
      </w:r>
      <w:r w:rsidRPr="00FB59B7">
        <w:rPr>
          <w:rFonts w:hint="eastAsia"/>
        </w:rPr>
        <w:t>查亚兵</w:t>
      </w:r>
      <w:r w:rsidRPr="00FB59B7">
        <w:rPr>
          <w:rFonts w:hint="eastAsia"/>
        </w:rPr>
        <w:t>,</w:t>
      </w:r>
      <w:r w:rsidRPr="00FB59B7">
        <w:rPr>
          <w:rFonts w:hint="eastAsia"/>
        </w:rPr>
        <w:t>张涛</w:t>
      </w:r>
      <w:r w:rsidRPr="00FB59B7">
        <w:rPr>
          <w:rFonts w:hint="eastAsia"/>
        </w:rPr>
        <w:t>,</w:t>
      </w:r>
      <w:r w:rsidRPr="00FB59B7">
        <w:rPr>
          <w:rFonts w:hint="eastAsia"/>
        </w:rPr>
        <w:t>黄卓</w:t>
      </w:r>
      <w:r w:rsidRPr="00FB59B7">
        <w:rPr>
          <w:rFonts w:hint="eastAsia"/>
        </w:rPr>
        <w:t>,</w:t>
      </w:r>
      <w:r w:rsidRPr="00FB59B7">
        <w:rPr>
          <w:rFonts w:hint="eastAsia"/>
        </w:rPr>
        <w:t>张彦</w:t>
      </w:r>
      <w:r w:rsidRPr="00FB59B7">
        <w:rPr>
          <w:rFonts w:hint="eastAsia"/>
        </w:rPr>
        <w:t>,</w:t>
      </w:r>
      <w:r w:rsidRPr="00FB59B7">
        <w:rPr>
          <w:rFonts w:hint="eastAsia"/>
        </w:rPr>
        <w:t>刘宝龙</w:t>
      </w:r>
      <w:r w:rsidRPr="00FB59B7">
        <w:rPr>
          <w:rFonts w:hint="eastAsia"/>
        </w:rPr>
        <w:t>,</w:t>
      </w:r>
      <w:r w:rsidRPr="00FB59B7">
        <w:rPr>
          <w:rFonts w:hint="eastAsia"/>
        </w:rPr>
        <w:t>黄生俊</w:t>
      </w:r>
      <w:r w:rsidRPr="00FB59B7">
        <w:rPr>
          <w:rFonts w:hint="eastAsia"/>
        </w:rPr>
        <w:t>.</w:t>
      </w:r>
      <w:r w:rsidRPr="00FB59B7">
        <w:rPr>
          <w:rFonts w:hint="eastAsia"/>
        </w:rPr>
        <w:t>能源互联网关键技术分析</w:t>
      </w:r>
      <w:r w:rsidRPr="00FB59B7">
        <w:rPr>
          <w:rFonts w:hint="eastAsia"/>
        </w:rPr>
        <w:t>[J].</w:t>
      </w:r>
      <w:r w:rsidRPr="00FB59B7">
        <w:rPr>
          <w:rFonts w:hint="eastAsia"/>
        </w:rPr>
        <w:t>中国科学</w:t>
      </w:r>
      <w:r w:rsidRPr="00FB59B7">
        <w:rPr>
          <w:rFonts w:hint="eastAsia"/>
        </w:rPr>
        <w:t>:</w:t>
      </w:r>
      <w:r w:rsidRPr="00FB59B7">
        <w:rPr>
          <w:rFonts w:hint="eastAsia"/>
        </w:rPr>
        <w:t>信息科学</w:t>
      </w:r>
      <w:r w:rsidRPr="00FB59B7">
        <w:rPr>
          <w:rFonts w:hint="eastAsia"/>
        </w:rPr>
        <w:t>,2014,44(06):702-713.</w:t>
      </w:r>
      <w:r w:rsidR="000D5D50">
        <w:rPr>
          <w:rFonts w:hint="eastAsia"/>
        </w:rPr>
        <w:t>）</w:t>
      </w:r>
    </w:p>
    <w:p w14:paraId="5C74BB07" w14:textId="254BAF36" w:rsidR="00CB0249" w:rsidRDefault="00CB0249">
      <w:pPr>
        <w:pStyle w:val="af2"/>
        <w:rPr>
          <w:rFonts w:hint="eastAsia"/>
        </w:rPr>
      </w:pPr>
      <w:r>
        <w:rPr>
          <w:rFonts w:hint="eastAsia"/>
        </w:rPr>
        <w:t>专利局审查员对于高校的专利申请必检索</w:t>
      </w:r>
      <w:r>
        <w:rPr>
          <w:rFonts w:hint="eastAsia"/>
        </w:rPr>
        <w:t>CNKI</w:t>
      </w:r>
      <w:r>
        <w:rPr>
          <w:rFonts w:hint="eastAsia"/>
        </w:rPr>
        <w:t>，代理人在这里提醒发明人，请勿在后面的发明内容以及具体实施方式中直</w:t>
      </w:r>
      <w:proofErr w:type="gramStart"/>
      <w:r>
        <w:rPr>
          <w:rFonts w:hint="eastAsia"/>
        </w:rPr>
        <w:t>接使用</w:t>
      </w:r>
      <w:proofErr w:type="gramEnd"/>
      <w:r>
        <w:rPr>
          <w:rFonts w:hint="eastAsia"/>
        </w:rPr>
        <w:t>已公开发表的内容，包括发明人自己在先论文的部分，即使用到的内容不是发明的核心</w:t>
      </w:r>
      <w:r w:rsidR="00C85F16">
        <w:rPr>
          <w:rFonts w:hint="eastAsia"/>
        </w:rPr>
        <w:t>构思相关内容，</w:t>
      </w:r>
      <w:r>
        <w:rPr>
          <w:rFonts w:hint="eastAsia"/>
        </w:rPr>
        <w:t>这样容易对本申请造成负面影响。</w:t>
      </w:r>
    </w:p>
  </w:comment>
  <w:comment w:id="25" w:author="智绘未来专利代理" w:date="2021-09-18T10:15:00Z" w:initials="智绘未来专利代理">
    <w:p w14:paraId="6D085876" w14:textId="77777777" w:rsidR="00D7736F" w:rsidRDefault="00B25BA3">
      <w:pPr>
        <w:pStyle w:val="af2"/>
      </w:pPr>
      <w:r>
        <w:rPr>
          <w:rStyle w:val="af1"/>
        </w:rPr>
        <w:annotationRef/>
      </w:r>
      <w:r>
        <w:rPr>
          <w:rFonts w:hint="eastAsia"/>
        </w:rPr>
        <w:t>代理人的理解是，本发明的改进之处是改变了对比文件</w:t>
      </w:r>
      <w:r>
        <w:rPr>
          <w:rFonts w:hint="eastAsia"/>
        </w:rPr>
        <w:t>1</w:t>
      </w:r>
      <w:r>
        <w:rPr>
          <w:rFonts w:hint="eastAsia"/>
        </w:rPr>
        <w:t>氮气用过即排放的问题。</w:t>
      </w:r>
      <w:r w:rsidR="00D7736F">
        <w:rPr>
          <w:rFonts w:hint="eastAsia"/>
        </w:rPr>
        <w:t>这样理解是否正确？</w:t>
      </w:r>
    </w:p>
    <w:p w14:paraId="0DA853B7" w14:textId="264CD807" w:rsidR="00B25BA3" w:rsidRDefault="002C0AF3">
      <w:pPr>
        <w:pStyle w:val="af2"/>
        <w:rPr>
          <w:rFonts w:hint="eastAsia"/>
        </w:rPr>
      </w:pPr>
      <w:r>
        <w:rPr>
          <w:rFonts w:hint="eastAsia"/>
        </w:rPr>
        <w:t>为了突出本发明的改进之处，依照《专利审查指南》关于“</w:t>
      </w:r>
      <w:r w:rsidRPr="002C0AF3">
        <w:rPr>
          <w:rFonts w:hint="eastAsia"/>
        </w:rPr>
        <w:t>说明书的撰写方式和顺序</w:t>
      </w:r>
      <w:r>
        <w:rPr>
          <w:rFonts w:hint="eastAsia"/>
        </w:rPr>
        <w:t>”的相关规定，进行了补充。</w:t>
      </w:r>
    </w:p>
    <w:p w14:paraId="3C9278D0" w14:textId="7359AEAE" w:rsidR="00B25BA3" w:rsidRDefault="00F86FBA">
      <w:pPr>
        <w:pStyle w:val="af2"/>
      </w:pPr>
      <w:r>
        <w:rPr>
          <w:rFonts w:hint="eastAsia"/>
        </w:rPr>
        <w:t>理由是，</w:t>
      </w:r>
      <w:r w:rsidR="00B25BA3" w:rsidRPr="00B25BA3">
        <w:rPr>
          <w:rFonts w:hint="eastAsia"/>
        </w:rPr>
        <w:t>背景技术虽然不是本发明核心技术方案的一部分，但是仍然非常重要，在这部分内容中，较佳的方式为通过评述现有技术缺点，引出本发明要解决的技术问题，并且能够有针对性地在后文中强调本发明的有益效果。专利局一般不会使用背景技术使用过的现有技术文件来进行评述，也是我方主动采用的一种规避手段。</w:t>
      </w:r>
    </w:p>
  </w:comment>
  <w:comment w:id="37" w:author="智绘未来专利代理" w:date="2021-09-18T11:47:00Z" w:initials="智绘未来专利代理">
    <w:p w14:paraId="340B1D9C" w14:textId="438B6C17" w:rsidR="008436BC" w:rsidRDefault="008436BC">
      <w:pPr>
        <w:pStyle w:val="af2"/>
      </w:pPr>
      <w:r>
        <w:rPr>
          <w:rStyle w:val="af1"/>
        </w:rPr>
        <w:annotationRef/>
      </w:r>
      <w:r>
        <w:rPr>
          <w:rFonts w:hint="eastAsia"/>
        </w:rPr>
        <w:t>并未删除，转移至后文。</w:t>
      </w:r>
    </w:p>
  </w:comment>
  <w:comment w:id="75" w:author="智绘未来专利代理" w:date="2021-09-18T11:22:00Z" w:initials="智绘未来专利代理">
    <w:p w14:paraId="61261113" w14:textId="13DAFD60" w:rsidR="009F6536" w:rsidRDefault="00735671">
      <w:pPr>
        <w:pStyle w:val="af2"/>
        <w:rPr>
          <w:rStyle w:val="af1"/>
        </w:rPr>
      </w:pPr>
      <w:r>
        <w:rPr>
          <w:rStyle w:val="af1"/>
          <w:rFonts w:hint="eastAsia"/>
        </w:rPr>
        <w:t>代理人的理解是，在液氮通道内设置</w:t>
      </w:r>
      <w:r w:rsidRPr="00735671">
        <w:rPr>
          <w:rStyle w:val="af1"/>
          <w:rFonts w:hint="eastAsia"/>
        </w:rPr>
        <w:t>液氮隔板</w:t>
      </w:r>
      <w:r w:rsidRPr="00735671">
        <w:rPr>
          <w:rStyle w:val="af1"/>
          <w:rFonts w:hint="eastAsia"/>
        </w:rPr>
        <w:t>4</w:t>
      </w:r>
      <w:r>
        <w:rPr>
          <w:rStyle w:val="af1"/>
          <w:rFonts w:hint="eastAsia"/>
        </w:rPr>
        <w:t>仅是发明构思核心的一部分，但实际上涉及的远不仅是液氮隔板</w:t>
      </w:r>
      <w:r>
        <w:rPr>
          <w:rStyle w:val="af1"/>
          <w:rFonts w:hint="eastAsia"/>
        </w:rPr>
        <w:t>4</w:t>
      </w:r>
      <w:r>
        <w:rPr>
          <w:rStyle w:val="af1"/>
          <w:rFonts w:hint="eastAsia"/>
        </w:rPr>
        <w:t>，对管路上设备的连接关系同样</w:t>
      </w:r>
      <w:r w:rsidR="004F2BE4">
        <w:rPr>
          <w:rStyle w:val="af1"/>
          <w:rFonts w:hint="eastAsia"/>
        </w:rPr>
        <w:t>需要</w:t>
      </w:r>
      <w:r>
        <w:rPr>
          <w:rStyle w:val="af1"/>
          <w:rFonts w:hint="eastAsia"/>
        </w:rPr>
        <w:t>有创新。代理人建议要对这个创新的整体方案进行表述更为合适。</w:t>
      </w:r>
      <w:r w:rsidR="00607F16">
        <w:rPr>
          <w:rStyle w:val="af1"/>
          <w:rFonts w:hint="eastAsia"/>
        </w:rPr>
        <w:t>为了便于表述，代理人以对比文件</w:t>
      </w:r>
      <w:r w:rsidR="00607F16">
        <w:rPr>
          <w:rStyle w:val="af1"/>
          <w:rFonts w:hint="eastAsia"/>
        </w:rPr>
        <w:t>1</w:t>
      </w:r>
      <w:r w:rsidR="00607F16">
        <w:rPr>
          <w:rStyle w:val="af1"/>
          <w:rFonts w:hint="eastAsia"/>
        </w:rPr>
        <w:t>作为参照物进行表述。发明人作为技术专家，肯定对现有技术更为熟悉，请根据您的发明内容进行针对性地补充和调整。</w:t>
      </w:r>
    </w:p>
    <w:p w14:paraId="4CE2DD6F" w14:textId="2BB031DD" w:rsidR="00607F16" w:rsidRDefault="00607F16">
      <w:pPr>
        <w:pStyle w:val="af2"/>
        <w:rPr>
          <w:rStyle w:val="af1"/>
        </w:rPr>
      </w:pPr>
      <w:r>
        <w:rPr>
          <w:rStyle w:val="af1"/>
          <w:rFonts w:hint="eastAsia"/>
        </w:rPr>
        <w:t>1</w:t>
      </w:r>
      <w:r>
        <w:rPr>
          <w:rStyle w:val="af1"/>
          <w:rFonts w:hint="eastAsia"/>
        </w:rPr>
        <w:t>、</w:t>
      </w:r>
      <w:r w:rsidR="006B11F8">
        <w:rPr>
          <w:rStyle w:val="af1"/>
          <w:rFonts w:hint="eastAsia"/>
        </w:rPr>
        <w:t>建议补充结构更为完整的示意图，与对比文件</w:t>
      </w:r>
      <w:r w:rsidR="006B11F8">
        <w:rPr>
          <w:rStyle w:val="af1"/>
          <w:rFonts w:hint="eastAsia"/>
        </w:rPr>
        <w:t>1</w:t>
      </w:r>
      <w:r w:rsidR="006B11F8">
        <w:rPr>
          <w:rStyle w:val="af1"/>
          <w:rFonts w:hint="eastAsia"/>
        </w:rPr>
        <w:t>相比，本发明并行的两条液氮通道都要与两端的终端相连接，建议把液氮循环流动的图，至少示意图介绍一下。</w:t>
      </w:r>
    </w:p>
    <w:p w14:paraId="2175A847" w14:textId="689C845C" w:rsidR="006B11F8" w:rsidRDefault="006B11F8">
      <w:pPr>
        <w:pStyle w:val="af2"/>
        <w:rPr>
          <w:rStyle w:val="af1"/>
        </w:rPr>
      </w:pPr>
      <w:r>
        <w:rPr>
          <w:rStyle w:val="af1"/>
          <w:rFonts w:hint="eastAsia"/>
        </w:rPr>
        <w:t>2</w:t>
      </w:r>
      <w:r>
        <w:rPr>
          <w:rStyle w:val="af1"/>
          <w:rFonts w:hint="eastAsia"/>
        </w:rPr>
        <w:t>、本发明中，天然气是作为液氮的冷源，那么液氮从一个终端流向另一个终端的时候，升温是否显著？也就是说，液氮从起点终端到终点终端的时候，是否需要在终点终端进行温度</w:t>
      </w:r>
      <w:proofErr w:type="gramStart"/>
      <w:r>
        <w:rPr>
          <w:rStyle w:val="af1"/>
          <w:rFonts w:hint="eastAsia"/>
        </w:rPr>
        <w:t>调整自</w:t>
      </w:r>
      <w:proofErr w:type="gramEnd"/>
      <w:r>
        <w:rPr>
          <w:rStyle w:val="af1"/>
          <w:rFonts w:hint="eastAsia"/>
        </w:rPr>
        <w:t>后再送回起点终端？那么是否需要针对性地设置相应的结构？</w:t>
      </w:r>
      <w:r w:rsidR="004F2BE4">
        <w:rPr>
          <w:rStyle w:val="af1"/>
          <w:rFonts w:hint="eastAsia"/>
        </w:rPr>
        <w:t>还是直接送回？</w:t>
      </w:r>
    </w:p>
    <w:p w14:paraId="36D9F2E4" w14:textId="7943E8FA" w:rsidR="006B11F8" w:rsidRDefault="006B11F8">
      <w:pPr>
        <w:pStyle w:val="af2"/>
        <w:rPr>
          <w:rStyle w:val="af1"/>
          <w:rFonts w:hint="eastAsia"/>
        </w:rPr>
      </w:pPr>
      <w:r>
        <w:rPr>
          <w:rStyle w:val="af1"/>
          <w:rFonts w:hint="eastAsia"/>
        </w:rPr>
        <w:t>3</w:t>
      </w:r>
      <w:r>
        <w:rPr>
          <w:rStyle w:val="af1"/>
          <w:rFonts w:hint="eastAsia"/>
        </w:rPr>
        <w:t>、并行的两条液氮通道，其中液氮的流动方向是相反的，也就是说有一条与液化天然气相同，一条</w:t>
      </w:r>
      <w:r w:rsidR="004F2BE4">
        <w:rPr>
          <w:rStyle w:val="af1"/>
          <w:rFonts w:hint="eastAsia"/>
        </w:rPr>
        <w:t>与</w:t>
      </w:r>
      <w:r>
        <w:rPr>
          <w:rStyle w:val="af1"/>
          <w:rFonts w:hint="eastAsia"/>
        </w:rPr>
        <w:t>液化天然气相反，那么</w:t>
      </w:r>
      <w:r w:rsidRPr="006B11F8">
        <w:rPr>
          <w:rStyle w:val="af1"/>
          <w:rFonts w:hint="eastAsia"/>
        </w:rPr>
        <w:t>液化天然气</w:t>
      </w:r>
      <w:r w:rsidR="004F2BE4">
        <w:rPr>
          <w:rStyle w:val="af1"/>
          <w:rFonts w:hint="eastAsia"/>
        </w:rPr>
        <w:t>与</w:t>
      </w:r>
      <w:r>
        <w:rPr>
          <w:rStyle w:val="af1"/>
          <w:rFonts w:hint="eastAsia"/>
        </w:rPr>
        <w:t>液氮进行</w:t>
      </w:r>
      <w:r w:rsidR="004F2BE4">
        <w:rPr>
          <w:rStyle w:val="af1"/>
          <w:rFonts w:hint="eastAsia"/>
        </w:rPr>
        <w:t>热交换</w:t>
      </w:r>
      <w:r>
        <w:rPr>
          <w:rStyle w:val="af1"/>
          <w:rFonts w:hint="eastAsia"/>
        </w:rPr>
        <w:t>的时候，两者效果是否相同？</w:t>
      </w:r>
      <w:r w:rsidR="004F2BE4">
        <w:rPr>
          <w:rStyle w:val="af1"/>
          <w:rFonts w:hint="eastAsia"/>
        </w:rPr>
        <w:t>若不同，</w:t>
      </w:r>
      <w:r>
        <w:rPr>
          <w:rStyle w:val="af1"/>
          <w:rFonts w:hint="eastAsia"/>
        </w:rPr>
        <w:t>是否需要进行针对性的设备</w:t>
      </w:r>
      <w:r w:rsidR="004F2BE4">
        <w:rPr>
          <w:rStyle w:val="af1"/>
          <w:rFonts w:hint="eastAsia"/>
        </w:rPr>
        <w:t>方面</w:t>
      </w:r>
      <w:r>
        <w:rPr>
          <w:rStyle w:val="af1"/>
          <w:rFonts w:hint="eastAsia"/>
        </w:rPr>
        <w:t>的设计？</w:t>
      </w:r>
    </w:p>
    <w:p w14:paraId="7C8FC5C7" w14:textId="77777777" w:rsidR="00735671" w:rsidRDefault="006B11F8">
      <w:pPr>
        <w:pStyle w:val="af2"/>
      </w:pPr>
      <w:r>
        <w:rPr>
          <w:rFonts w:hint="eastAsia"/>
        </w:rPr>
        <w:t>4</w:t>
      </w:r>
      <w:r>
        <w:rPr>
          <w:rFonts w:hint="eastAsia"/>
        </w:rPr>
        <w:t>、如果两条通路热交换效果不同，是否有可能隔板</w:t>
      </w:r>
      <w:r>
        <w:rPr>
          <w:rFonts w:hint="eastAsia"/>
        </w:rPr>
        <w:t>4</w:t>
      </w:r>
      <w:r>
        <w:rPr>
          <w:rFonts w:hint="eastAsia"/>
        </w:rPr>
        <w:t>不平分管路？</w:t>
      </w:r>
    </w:p>
    <w:p w14:paraId="1BCE32D0" w14:textId="7283BDA0" w:rsidR="006B11F8" w:rsidRPr="006B11F8" w:rsidRDefault="006B11F8">
      <w:pPr>
        <w:pStyle w:val="af2"/>
        <w:rPr>
          <w:rFonts w:hint="eastAsia"/>
        </w:rPr>
      </w:pPr>
      <w:r>
        <w:rPr>
          <w:rFonts w:hint="eastAsia"/>
        </w:rPr>
        <w:t>提醒发明人，专利文本</w:t>
      </w:r>
      <w:r w:rsidR="00A92778">
        <w:rPr>
          <w:rFonts w:hint="eastAsia"/>
        </w:rPr>
        <w:t>除了</w:t>
      </w:r>
      <w:r w:rsidR="007C316B">
        <w:rPr>
          <w:rFonts w:hint="eastAsia"/>
        </w:rPr>
        <w:t>撰写</w:t>
      </w:r>
      <w:r w:rsidR="00A92778">
        <w:rPr>
          <w:rFonts w:hint="eastAsia"/>
        </w:rPr>
        <w:t>发明人原始创新的内容之外，</w:t>
      </w:r>
      <w:r w:rsidR="00975283">
        <w:rPr>
          <w:rFonts w:hint="eastAsia"/>
        </w:rPr>
        <w:t>因为</w:t>
      </w:r>
      <w:r>
        <w:rPr>
          <w:rFonts w:hint="eastAsia"/>
        </w:rPr>
        <w:t>并不要求</w:t>
      </w:r>
      <w:r w:rsidR="007C316B">
        <w:rPr>
          <w:rFonts w:hint="eastAsia"/>
        </w:rPr>
        <w:t>全部内容都是</w:t>
      </w:r>
      <w:r>
        <w:rPr>
          <w:rFonts w:hint="eastAsia"/>
        </w:rPr>
        <w:t>在工程实践中已经应用，或者效果完美无瑕，只要有可行性，并且能够取得效果即可，</w:t>
      </w:r>
      <w:r w:rsidR="004F2BE4">
        <w:rPr>
          <w:rFonts w:hint="eastAsia"/>
        </w:rPr>
        <w:t>发明人</w:t>
      </w:r>
      <w:r w:rsidR="00975283">
        <w:rPr>
          <w:rFonts w:hint="eastAsia"/>
        </w:rPr>
        <w:t>可以补充一些尚在构思阶段的内容，</w:t>
      </w:r>
      <w:r>
        <w:rPr>
          <w:rFonts w:hint="eastAsia"/>
        </w:rPr>
        <w:t>这样做是为了丰富申请文本内容，在专利局审查过程中，我方能够更为灵活地应对审查员的意见。</w:t>
      </w:r>
      <w:r w:rsidR="00A92778">
        <w:rPr>
          <w:rFonts w:hint="eastAsia"/>
        </w:rPr>
        <w:t>所以代理人提了</w:t>
      </w:r>
      <w:proofErr w:type="gramStart"/>
      <w:r w:rsidR="00A92778">
        <w:rPr>
          <w:rFonts w:hint="eastAsia"/>
        </w:rPr>
        <w:t>些并不</w:t>
      </w:r>
      <w:proofErr w:type="gramEnd"/>
      <w:r w:rsidR="00A92778">
        <w:rPr>
          <w:rFonts w:hint="eastAsia"/>
        </w:rPr>
        <w:t>成熟的意见供发明人参考。</w:t>
      </w:r>
    </w:p>
  </w:comment>
  <w:comment w:id="134" w:author="智绘未来专利代理" w:date="2021-09-18T10:34:00Z" w:initials="智绘未来专利代理">
    <w:p w14:paraId="1CCE5E01" w14:textId="77777777" w:rsidR="00561BCE" w:rsidRDefault="00561BCE">
      <w:pPr>
        <w:pStyle w:val="af2"/>
      </w:pPr>
      <w:r>
        <w:rPr>
          <w:rFonts w:hint="eastAsia"/>
        </w:rPr>
        <w:t>因说明书附图只能是白底黑色线条绘制，</w:t>
      </w:r>
      <w:r>
        <w:rPr>
          <w:rStyle w:val="af1"/>
        </w:rPr>
        <w:annotationRef/>
      </w:r>
      <w:r>
        <w:rPr>
          <w:rFonts w:hint="eastAsia"/>
        </w:rPr>
        <w:t>请发明人在原图的基础上去掉背景的填充色。</w:t>
      </w:r>
    </w:p>
    <w:p w14:paraId="33A9B850" w14:textId="63311B7B" w:rsidR="00561BCE" w:rsidRPr="00561BCE" w:rsidRDefault="00561BCE">
      <w:pPr>
        <w:pStyle w:val="af2"/>
        <w:rPr>
          <w:rFonts w:hint="eastAsia"/>
        </w:rPr>
      </w:pPr>
      <w:r>
        <w:rPr>
          <w:rFonts w:hint="eastAsia"/>
        </w:rPr>
        <w:t>图</w:t>
      </w:r>
      <w:r>
        <w:rPr>
          <w:rFonts w:hint="eastAsia"/>
        </w:rPr>
        <w:t>2</w:t>
      </w:r>
      <w:r>
        <w:rPr>
          <w:rFonts w:hint="eastAsia"/>
        </w:rPr>
        <w:t>同理。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4FB075" w15:done="0"/>
  <w15:commentEx w15:paraId="09B6732C" w15:done="0"/>
  <w15:commentEx w15:paraId="5C74BB07" w15:done="0"/>
  <w15:commentEx w15:paraId="3C9278D0" w15:done="0"/>
  <w15:commentEx w15:paraId="340B1D9C" w15:done="0"/>
  <w15:commentEx w15:paraId="1BCE32D0" w15:done="0"/>
  <w15:commentEx w15:paraId="33A9B8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04FC0" w16cex:dateUtc="2021-09-18T03:45:00Z"/>
  <w16cex:commentExtensible w16cex:durableId="24F04F98" w16cex:dateUtc="2021-09-18T03:44:00Z"/>
  <w16cex:commentExtensible w16cex:durableId="24F02559" w16cex:dateUtc="2021-09-18T00:44:00Z"/>
  <w16cex:commentExtensible w16cex:durableId="24F03AD9" w16cex:dateUtc="2021-09-18T02:15:00Z"/>
  <w16cex:commentExtensible w16cex:durableId="24F05043" w16cex:dateUtc="2021-09-18T03:47:00Z"/>
  <w16cex:commentExtensible w16cex:durableId="24F04A67" w16cex:dateUtc="2021-09-18T03:22:00Z"/>
  <w16cex:commentExtensible w16cex:durableId="24F03F3E" w16cex:dateUtc="2021-09-18T0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4FB075" w16cid:durableId="24F04FC0"/>
  <w16cid:commentId w16cid:paraId="09B6732C" w16cid:durableId="24F04F98"/>
  <w16cid:commentId w16cid:paraId="5C74BB07" w16cid:durableId="24F02559"/>
  <w16cid:commentId w16cid:paraId="3C9278D0" w16cid:durableId="24F03AD9"/>
  <w16cid:commentId w16cid:paraId="340B1D9C" w16cid:durableId="24F05043"/>
  <w16cid:commentId w16cid:paraId="1BCE32D0" w16cid:durableId="24F04A67"/>
  <w16cid:commentId w16cid:paraId="33A9B850" w16cid:durableId="24F03F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6DF5" w14:textId="77777777" w:rsidR="00F547FF" w:rsidRDefault="00F547FF" w:rsidP="00C35F92">
      <w:r>
        <w:separator/>
      </w:r>
    </w:p>
  </w:endnote>
  <w:endnote w:type="continuationSeparator" w:id="0">
    <w:p w14:paraId="7D1A6E8C" w14:textId="77777777" w:rsidR="00F547FF" w:rsidRDefault="00F547FF" w:rsidP="00C35F92">
      <w:r>
        <w:continuationSeparator/>
      </w:r>
    </w:p>
  </w:endnote>
  <w:endnote w:type="continuationNotice" w:id="1">
    <w:p w14:paraId="4E46FFAA" w14:textId="77777777" w:rsidR="00F547FF" w:rsidRDefault="00F547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597476"/>
      <w:docPartObj>
        <w:docPartGallery w:val="Page Numbers (Bottom of Page)"/>
        <w:docPartUnique/>
      </w:docPartObj>
    </w:sdtPr>
    <w:sdtEndPr/>
    <w:sdtContent>
      <w:p w14:paraId="3C19A489" w14:textId="6672A13C" w:rsidR="00C35F92" w:rsidRDefault="00C35F92">
        <w:pPr>
          <w:pStyle w:val="ad"/>
          <w:jc w:val="center"/>
        </w:pPr>
        <w:r>
          <w:fldChar w:fldCharType="begin"/>
        </w:r>
        <w:r>
          <w:instrText>PAGE   \* MERGEFORMAT</w:instrText>
        </w:r>
        <w:r>
          <w:fldChar w:fldCharType="separate"/>
        </w:r>
        <w:r>
          <w:rPr>
            <w:lang w:val="zh-CN"/>
          </w:rPr>
          <w:t>2</w:t>
        </w:r>
        <w:r>
          <w:fldChar w:fldCharType="end"/>
        </w:r>
      </w:p>
    </w:sdtContent>
  </w:sdt>
  <w:p w14:paraId="00ECEFE6" w14:textId="77777777" w:rsidR="00C35F92" w:rsidRDefault="00C35F9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A2F53" w14:textId="77777777" w:rsidR="00F547FF" w:rsidRDefault="00F547FF" w:rsidP="00C35F92">
      <w:r>
        <w:separator/>
      </w:r>
    </w:p>
  </w:footnote>
  <w:footnote w:type="continuationSeparator" w:id="0">
    <w:p w14:paraId="1C8F9BB6" w14:textId="77777777" w:rsidR="00F547FF" w:rsidRDefault="00F547FF" w:rsidP="00C35F92">
      <w:r>
        <w:continuationSeparator/>
      </w:r>
    </w:p>
  </w:footnote>
  <w:footnote w:type="continuationNotice" w:id="1">
    <w:p w14:paraId="03A5A928" w14:textId="77777777" w:rsidR="00F547FF" w:rsidRDefault="00F547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86209" w14:textId="77777777" w:rsidR="008436BC" w:rsidRDefault="008436BC" w:rsidP="008436BC">
    <w:pPr>
      <w:pStyle w:val="ab"/>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num>
  <w:num w:numId="8">
    <w:abstractNumId w:val="1"/>
  </w:num>
  <w:num w:numId="9">
    <w:abstractNumId w:val="1"/>
  </w:num>
  <w:num w:numId="10">
    <w:abstractNumId w:val="0"/>
  </w:num>
  <w:num w:numId="11">
    <w:abstractNumId w:val="0"/>
  </w:num>
  <w:num w:numId="12">
    <w:abstractNumId w:val="0"/>
  </w:num>
  <w:num w:numId="13">
    <w:abstractNumId w:val="0"/>
  </w:num>
  <w:num w:numId="14">
    <w:abstractNumId w:val="2"/>
  </w:num>
  <w:num w:numId="15">
    <w:abstractNumId w:val="2"/>
  </w:num>
  <w:num w:numId="16">
    <w:abstractNumId w:val="2"/>
  </w:num>
  <w:num w:numId="17">
    <w:abstractNumId w:val="2"/>
  </w:num>
  <w:num w:numId="18">
    <w:abstractNumId w:val="2"/>
  </w:num>
  <w:num w:numId="19">
    <w:abstractNumId w:val="1"/>
  </w:num>
  <w:num w:numId="20">
    <w:abstractNumId w:val="1"/>
  </w:num>
  <w:num w:numId="21">
    <w:abstractNumId w:val="1"/>
  </w:num>
  <w:num w:numId="22">
    <w:abstractNumId w:val="1"/>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智绘未来专利代理">
    <w15:presenceInfo w15:providerId="None" w15:userId="智绘未来专利代理"/>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21"/>
    <w:rsid w:val="0000792C"/>
    <w:rsid w:val="00034E11"/>
    <w:rsid w:val="0005118A"/>
    <w:rsid w:val="00057A11"/>
    <w:rsid w:val="000912E5"/>
    <w:rsid w:val="000D5D50"/>
    <w:rsid w:val="000F4BA8"/>
    <w:rsid w:val="00113918"/>
    <w:rsid w:val="001813E8"/>
    <w:rsid w:val="001A27A1"/>
    <w:rsid w:val="00217961"/>
    <w:rsid w:val="00241BF9"/>
    <w:rsid w:val="00243C8C"/>
    <w:rsid w:val="00257442"/>
    <w:rsid w:val="002606E1"/>
    <w:rsid w:val="00276623"/>
    <w:rsid w:val="002B4510"/>
    <w:rsid w:val="002C0AF3"/>
    <w:rsid w:val="002C172F"/>
    <w:rsid w:val="003005D7"/>
    <w:rsid w:val="00303769"/>
    <w:rsid w:val="003208C1"/>
    <w:rsid w:val="00360A82"/>
    <w:rsid w:val="00366FFA"/>
    <w:rsid w:val="003A09D9"/>
    <w:rsid w:val="003A78DB"/>
    <w:rsid w:val="003B19A2"/>
    <w:rsid w:val="003C6C74"/>
    <w:rsid w:val="003E2444"/>
    <w:rsid w:val="003F44AA"/>
    <w:rsid w:val="004055E1"/>
    <w:rsid w:val="00444821"/>
    <w:rsid w:val="0048152C"/>
    <w:rsid w:val="004908FB"/>
    <w:rsid w:val="00490FA4"/>
    <w:rsid w:val="00495783"/>
    <w:rsid w:val="004A75A0"/>
    <w:rsid w:val="004B217C"/>
    <w:rsid w:val="004B3D6A"/>
    <w:rsid w:val="004B4A64"/>
    <w:rsid w:val="004D0ADD"/>
    <w:rsid w:val="004F2BE4"/>
    <w:rsid w:val="004F777D"/>
    <w:rsid w:val="004F7801"/>
    <w:rsid w:val="005034E2"/>
    <w:rsid w:val="00516458"/>
    <w:rsid w:val="00557721"/>
    <w:rsid w:val="00561BCE"/>
    <w:rsid w:val="005D351C"/>
    <w:rsid w:val="005F34DC"/>
    <w:rsid w:val="00607F16"/>
    <w:rsid w:val="00633748"/>
    <w:rsid w:val="00634BDA"/>
    <w:rsid w:val="00641BA4"/>
    <w:rsid w:val="0064503E"/>
    <w:rsid w:val="006511B8"/>
    <w:rsid w:val="006B11F8"/>
    <w:rsid w:val="006C744F"/>
    <w:rsid w:val="006D4056"/>
    <w:rsid w:val="006D71E7"/>
    <w:rsid w:val="00717D87"/>
    <w:rsid w:val="00722003"/>
    <w:rsid w:val="0072586C"/>
    <w:rsid w:val="00730B6E"/>
    <w:rsid w:val="00735671"/>
    <w:rsid w:val="00737637"/>
    <w:rsid w:val="00746E09"/>
    <w:rsid w:val="00754978"/>
    <w:rsid w:val="007712EB"/>
    <w:rsid w:val="00784B97"/>
    <w:rsid w:val="00785441"/>
    <w:rsid w:val="007A29F3"/>
    <w:rsid w:val="007B7FD6"/>
    <w:rsid w:val="007C1B9E"/>
    <w:rsid w:val="007C316B"/>
    <w:rsid w:val="007D3A80"/>
    <w:rsid w:val="007F4D42"/>
    <w:rsid w:val="00814DD5"/>
    <w:rsid w:val="0081766B"/>
    <w:rsid w:val="0082346C"/>
    <w:rsid w:val="008306C1"/>
    <w:rsid w:val="00836B43"/>
    <w:rsid w:val="00842127"/>
    <w:rsid w:val="008436BC"/>
    <w:rsid w:val="008531E4"/>
    <w:rsid w:val="008C6B85"/>
    <w:rsid w:val="008D5D07"/>
    <w:rsid w:val="008D5E83"/>
    <w:rsid w:val="008F5772"/>
    <w:rsid w:val="00920FEE"/>
    <w:rsid w:val="00975283"/>
    <w:rsid w:val="0098233A"/>
    <w:rsid w:val="009A1288"/>
    <w:rsid w:val="009B1E00"/>
    <w:rsid w:val="009C0AB4"/>
    <w:rsid w:val="009D3FB2"/>
    <w:rsid w:val="009E7EB2"/>
    <w:rsid w:val="009F6536"/>
    <w:rsid w:val="00A02FED"/>
    <w:rsid w:val="00A0508C"/>
    <w:rsid w:val="00A06C9E"/>
    <w:rsid w:val="00A24DFA"/>
    <w:rsid w:val="00A303AC"/>
    <w:rsid w:val="00A3335C"/>
    <w:rsid w:val="00A33AC2"/>
    <w:rsid w:val="00A74459"/>
    <w:rsid w:val="00A82D22"/>
    <w:rsid w:val="00A90B9E"/>
    <w:rsid w:val="00A92778"/>
    <w:rsid w:val="00A95F2C"/>
    <w:rsid w:val="00AA554A"/>
    <w:rsid w:val="00AD681F"/>
    <w:rsid w:val="00AE01CD"/>
    <w:rsid w:val="00B25BA3"/>
    <w:rsid w:val="00B5513C"/>
    <w:rsid w:val="00B749A3"/>
    <w:rsid w:val="00B82DD1"/>
    <w:rsid w:val="00B87A3C"/>
    <w:rsid w:val="00BA0503"/>
    <w:rsid w:val="00BB0006"/>
    <w:rsid w:val="00BC14CC"/>
    <w:rsid w:val="00BD1EF3"/>
    <w:rsid w:val="00BF1C99"/>
    <w:rsid w:val="00C02FFE"/>
    <w:rsid w:val="00C32682"/>
    <w:rsid w:val="00C35F92"/>
    <w:rsid w:val="00C677D3"/>
    <w:rsid w:val="00C71EB2"/>
    <w:rsid w:val="00C77242"/>
    <w:rsid w:val="00C85F16"/>
    <w:rsid w:val="00C976CF"/>
    <w:rsid w:val="00CB016F"/>
    <w:rsid w:val="00CB0249"/>
    <w:rsid w:val="00CD05BF"/>
    <w:rsid w:val="00CF120E"/>
    <w:rsid w:val="00D04FDC"/>
    <w:rsid w:val="00D431E6"/>
    <w:rsid w:val="00D44A14"/>
    <w:rsid w:val="00D45435"/>
    <w:rsid w:val="00D50AC3"/>
    <w:rsid w:val="00D55786"/>
    <w:rsid w:val="00D7207F"/>
    <w:rsid w:val="00D75FC7"/>
    <w:rsid w:val="00D7736F"/>
    <w:rsid w:val="00D95AD5"/>
    <w:rsid w:val="00DA228B"/>
    <w:rsid w:val="00DB117D"/>
    <w:rsid w:val="00E4510D"/>
    <w:rsid w:val="00E50263"/>
    <w:rsid w:val="00E512B5"/>
    <w:rsid w:val="00E548AC"/>
    <w:rsid w:val="00E60114"/>
    <w:rsid w:val="00E60710"/>
    <w:rsid w:val="00E75721"/>
    <w:rsid w:val="00E8468A"/>
    <w:rsid w:val="00EA4EC0"/>
    <w:rsid w:val="00EB0A95"/>
    <w:rsid w:val="00EC7284"/>
    <w:rsid w:val="00ED0091"/>
    <w:rsid w:val="00ED3C6B"/>
    <w:rsid w:val="00EE5025"/>
    <w:rsid w:val="00EE5F61"/>
    <w:rsid w:val="00EF0BA9"/>
    <w:rsid w:val="00F01D48"/>
    <w:rsid w:val="00F07701"/>
    <w:rsid w:val="00F279F9"/>
    <w:rsid w:val="00F547FF"/>
    <w:rsid w:val="00F86FBA"/>
    <w:rsid w:val="00FA4F29"/>
    <w:rsid w:val="00FB0A4C"/>
    <w:rsid w:val="00FB59B7"/>
    <w:rsid w:val="00FC2BB5"/>
    <w:rsid w:val="00FC39B8"/>
    <w:rsid w:val="00FC7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69723C"/>
  <w15:chartTrackingRefBased/>
  <w15:docId w15:val="{86F0634C-770A-4A92-9B26-65E0E2A0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before="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before="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before="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a9"/>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9">
    <w:name w:val="明显引用 字符"/>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before="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before="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before="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a">
    <w:name w:val="Table Grid"/>
    <w:basedOn w:val="a1"/>
    <w:uiPriority w:val="39"/>
    <w:rsid w:val="004A7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35F92"/>
    <w:rPr>
      <w:rFonts w:ascii="Times New Roman" w:eastAsia="宋体" w:hAnsi="Times New Roman"/>
      <w:sz w:val="18"/>
      <w:szCs w:val="18"/>
    </w:rPr>
  </w:style>
  <w:style w:type="paragraph" w:styleId="ad">
    <w:name w:val="footer"/>
    <w:basedOn w:val="a"/>
    <w:link w:val="ae"/>
    <w:uiPriority w:val="99"/>
    <w:unhideWhenUsed/>
    <w:rsid w:val="00C35F92"/>
    <w:pPr>
      <w:tabs>
        <w:tab w:val="center" w:pos="4153"/>
        <w:tab w:val="right" w:pos="8306"/>
      </w:tabs>
      <w:snapToGrid w:val="0"/>
      <w:jc w:val="left"/>
    </w:pPr>
    <w:rPr>
      <w:sz w:val="18"/>
      <w:szCs w:val="18"/>
    </w:rPr>
  </w:style>
  <w:style w:type="character" w:customStyle="1" w:styleId="ae">
    <w:name w:val="页脚 字符"/>
    <w:basedOn w:val="a0"/>
    <w:link w:val="ad"/>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f">
    <w:name w:val="Balloon Text"/>
    <w:basedOn w:val="a"/>
    <w:link w:val="af0"/>
    <w:uiPriority w:val="99"/>
    <w:semiHidden/>
    <w:unhideWhenUsed/>
    <w:rsid w:val="00A06C9E"/>
    <w:rPr>
      <w:sz w:val="18"/>
      <w:szCs w:val="18"/>
    </w:rPr>
  </w:style>
  <w:style w:type="character" w:customStyle="1" w:styleId="af0">
    <w:name w:val="批注框文本 字符"/>
    <w:basedOn w:val="a0"/>
    <w:link w:val="af"/>
    <w:uiPriority w:val="99"/>
    <w:semiHidden/>
    <w:rsid w:val="00A06C9E"/>
    <w:rPr>
      <w:rFonts w:ascii="Times New Roman" w:eastAsia="宋体" w:hAnsi="Times New Roman"/>
      <w:sz w:val="18"/>
      <w:szCs w:val="18"/>
    </w:rPr>
  </w:style>
  <w:style w:type="character" w:styleId="af1">
    <w:name w:val="annotation reference"/>
    <w:basedOn w:val="a0"/>
    <w:uiPriority w:val="99"/>
    <w:semiHidden/>
    <w:unhideWhenUsed/>
    <w:rsid w:val="00D55786"/>
    <w:rPr>
      <w:sz w:val="21"/>
      <w:szCs w:val="21"/>
    </w:rPr>
  </w:style>
  <w:style w:type="paragraph" w:styleId="af2">
    <w:name w:val="annotation text"/>
    <w:basedOn w:val="a"/>
    <w:link w:val="af3"/>
    <w:uiPriority w:val="99"/>
    <w:semiHidden/>
    <w:unhideWhenUsed/>
    <w:rsid w:val="00D55786"/>
    <w:pPr>
      <w:jc w:val="left"/>
    </w:pPr>
  </w:style>
  <w:style w:type="character" w:customStyle="1" w:styleId="af3">
    <w:name w:val="批注文字 字符"/>
    <w:basedOn w:val="a0"/>
    <w:link w:val="af2"/>
    <w:uiPriority w:val="99"/>
    <w:semiHidden/>
    <w:rsid w:val="00D55786"/>
    <w:rPr>
      <w:rFonts w:ascii="Times New Roman" w:eastAsia="宋体" w:hAnsi="Times New Roman"/>
    </w:rPr>
  </w:style>
  <w:style w:type="paragraph" w:styleId="af4">
    <w:name w:val="annotation subject"/>
    <w:basedOn w:val="af2"/>
    <w:next w:val="af2"/>
    <w:link w:val="af5"/>
    <w:uiPriority w:val="99"/>
    <w:semiHidden/>
    <w:unhideWhenUsed/>
    <w:rsid w:val="00D55786"/>
    <w:rPr>
      <w:b/>
      <w:bCs/>
    </w:rPr>
  </w:style>
  <w:style w:type="character" w:customStyle="1" w:styleId="af5">
    <w:name w:val="批注主题 字符"/>
    <w:basedOn w:val="af3"/>
    <w:link w:val="af4"/>
    <w:uiPriority w:val="99"/>
    <w:semiHidden/>
    <w:rsid w:val="00D55786"/>
    <w:rPr>
      <w:rFonts w:ascii="Times New Roman" w:eastAsia="宋体" w:hAnsi="Times New Roman"/>
      <w:b/>
      <w:bCs/>
    </w:rPr>
  </w:style>
  <w:style w:type="character" w:styleId="af6">
    <w:name w:val="Placeholder Text"/>
    <w:basedOn w:val="a0"/>
    <w:uiPriority w:val="99"/>
    <w:semiHidden/>
    <w:rsid w:val="0072586C"/>
    <w:rPr>
      <w:color w:val="808080"/>
    </w:rPr>
  </w:style>
  <w:style w:type="character" w:styleId="af7">
    <w:name w:val="Strong"/>
    <w:basedOn w:val="a0"/>
    <w:uiPriority w:val="22"/>
    <w:qFormat/>
    <w:rsid w:val="008436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07/relationships/hdphoto" Target="media/hdphoto2.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hdphoto" Target="media/hdphoto1.wdp"/><Relationship Id="rId20" Type="http://schemas.microsoft.com/office/2007/relationships/hdphoto" Target="media/hdphoto3.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9210-23D7-4EED-92AD-ACA82997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10</Pages>
  <Words>563</Words>
  <Characters>3211</Characters>
  <Application>Microsoft Office Word</Application>
  <DocSecurity>0</DocSecurity>
  <Lines>26</Lines>
  <Paragraphs>7</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智绘未来专利代理</cp:lastModifiedBy>
  <cp:revision>1</cp:revision>
  <dcterms:created xsi:type="dcterms:W3CDTF">2021-09-18T00:40:00Z</dcterms:created>
  <dcterms:modified xsi:type="dcterms:W3CDTF">2021-09-18T03:48:00Z</dcterms:modified>
</cp:coreProperties>
</file>