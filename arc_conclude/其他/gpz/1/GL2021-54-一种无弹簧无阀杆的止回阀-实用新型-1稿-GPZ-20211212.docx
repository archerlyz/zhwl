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A75A0" w:rsidRPr="00CD05BF" w14:paraId="047A0E70" w14:textId="77777777" w:rsidTr="00BD1EF3">
        <w:tc>
          <w:tcPr>
            <w:tcW w:w="5000" w:type="pct"/>
          </w:tcPr>
          <w:p w14:paraId="01C1D7A2" w14:textId="77777777" w:rsidR="004A75A0" w:rsidRPr="00CD05BF" w:rsidRDefault="004A75A0" w:rsidP="00EF134F">
            <w:pPr>
              <w:jc w:val="center"/>
              <w:rPr>
                <w:rFonts w:eastAsia="黑体"/>
                <w:sz w:val="28"/>
                <w:szCs w:val="28"/>
              </w:rPr>
            </w:pPr>
            <w:bookmarkStart w:id="0" w:name="_Hlk33456247"/>
            <w:r w:rsidRPr="00CD05BF">
              <w:rPr>
                <w:rFonts w:eastAsia="黑体" w:hint="eastAsia"/>
                <w:sz w:val="28"/>
                <w:szCs w:val="28"/>
              </w:rPr>
              <w:t>说明书摘要</w:t>
            </w:r>
          </w:p>
        </w:tc>
      </w:tr>
      <w:bookmarkEnd w:id="0"/>
    </w:tbl>
    <w:p w14:paraId="59889516" w14:textId="77777777" w:rsidR="00BD1EF3" w:rsidRDefault="00BD1EF3" w:rsidP="004B3D6A">
      <w:pPr>
        <w:pStyle w:val="00"/>
        <w:ind w:firstLine="480"/>
      </w:pPr>
    </w:p>
    <w:p w14:paraId="67CC58E1" w14:textId="77777777" w:rsidR="00641BA4" w:rsidRDefault="00641BA4" w:rsidP="00A06C9E">
      <w:pPr>
        <w:pStyle w:val="00"/>
        <w:ind w:firstLine="480"/>
      </w:pPr>
    </w:p>
    <w:p w14:paraId="257A8FE0" w14:textId="77777777" w:rsidR="00641BA4" w:rsidRDefault="00641BA4" w:rsidP="00A06C9E">
      <w:pPr>
        <w:pStyle w:val="00"/>
        <w:ind w:firstLine="480"/>
      </w:pPr>
    </w:p>
    <w:p w14:paraId="69EE3992" w14:textId="77777777" w:rsidR="00BD1EF3" w:rsidRDefault="00BD1EF3">
      <w:pPr>
        <w:sectPr w:rsidR="00BD1EF3" w:rsidSect="004A75A0">
          <w:footerReference w:type="default" r:id="rId8"/>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CD05BF" w14:paraId="3713DC86" w14:textId="77777777" w:rsidTr="00C7412B">
        <w:tc>
          <w:tcPr>
            <w:tcW w:w="5000" w:type="pct"/>
          </w:tcPr>
          <w:p w14:paraId="732394E4" w14:textId="77777777" w:rsidR="00BD1EF3" w:rsidRPr="00CD05BF" w:rsidRDefault="00BD1EF3" w:rsidP="00C7412B">
            <w:pPr>
              <w:jc w:val="center"/>
              <w:rPr>
                <w:sz w:val="28"/>
                <w:szCs w:val="28"/>
              </w:rPr>
            </w:pPr>
            <w:r w:rsidRPr="00CD05BF">
              <w:rPr>
                <w:rFonts w:eastAsia="黑体" w:hint="eastAsia"/>
                <w:sz w:val="28"/>
                <w:szCs w:val="28"/>
              </w:rPr>
              <w:lastRenderedPageBreak/>
              <w:t>摘要附图</w:t>
            </w:r>
          </w:p>
        </w:tc>
      </w:tr>
    </w:tbl>
    <w:p w14:paraId="0FFFD786" w14:textId="6D0E196A" w:rsidR="00516458" w:rsidRDefault="00200951" w:rsidP="009B1E00">
      <w:pPr>
        <w:jc w:val="center"/>
      </w:pPr>
      <w:r w:rsidRPr="00202A2F">
        <w:rPr>
          <w:noProof/>
        </w:rPr>
        <w:drawing>
          <wp:inline distT="0" distB="0" distL="0" distR="0" wp14:anchorId="50F1EEA5" wp14:editId="6C5D0296">
            <wp:extent cx="4529598" cy="3600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650" cy="3616388"/>
                    </a:xfrm>
                    <a:prstGeom prst="rect">
                      <a:avLst/>
                    </a:prstGeom>
                    <a:noFill/>
                    <a:ln>
                      <a:noFill/>
                    </a:ln>
                  </pic:spPr>
                </pic:pic>
              </a:graphicData>
            </a:graphic>
          </wp:inline>
        </w:drawing>
      </w:r>
    </w:p>
    <w:p w14:paraId="64FBF729" w14:textId="77777777" w:rsidR="00641BA4" w:rsidRDefault="00641BA4" w:rsidP="009B1E00">
      <w:pPr>
        <w:jc w:val="center"/>
      </w:pPr>
    </w:p>
    <w:p w14:paraId="3145C4AD"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CD05BF" w14:paraId="231F9186" w14:textId="77777777" w:rsidTr="00C7412B">
        <w:tc>
          <w:tcPr>
            <w:tcW w:w="5000" w:type="pct"/>
          </w:tcPr>
          <w:p w14:paraId="5C96E016" w14:textId="77777777" w:rsidR="00BD1EF3" w:rsidRPr="00CD05BF" w:rsidRDefault="00BD1EF3" w:rsidP="00C7412B">
            <w:pPr>
              <w:jc w:val="center"/>
              <w:rPr>
                <w:sz w:val="28"/>
                <w:szCs w:val="28"/>
              </w:rPr>
            </w:pPr>
            <w:r w:rsidRPr="00CD05BF">
              <w:rPr>
                <w:rFonts w:eastAsia="黑体" w:hint="eastAsia"/>
                <w:sz w:val="28"/>
                <w:szCs w:val="28"/>
              </w:rPr>
              <w:lastRenderedPageBreak/>
              <w:t>权利要求书</w:t>
            </w:r>
          </w:p>
        </w:tc>
      </w:tr>
    </w:tbl>
    <w:p w14:paraId="0D1E79E1" w14:textId="44CC99E4" w:rsidR="00516458" w:rsidRDefault="001059D8" w:rsidP="00C35F92">
      <w:pPr>
        <w:pStyle w:val="00"/>
        <w:ind w:firstLine="480"/>
      </w:pPr>
      <w:r>
        <w:rPr>
          <w:rFonts w:hint="eastAsia"/>
        </w:rPr>
        <w:t>1</w:t>
      </w:r>
      <w:r>
        <w:rPr>
          <w:rFonts w:hint="eastAsia"/>
        </w:rPr>
        <w:t>、</w:t>
      </w:r>
      <w:r w:rsidR="00421228">
        <w:rPr>
          <w:rFonts w:hint="eastAsia"/>
        </w:rPr>
        <w:t>一种无弹簧无阀杆的止回阀，其包括：阀体（</w:t>
      </w:r>
      <w:r w:rsidR="00421228">
        <w:rPr>
          <w:rFonts w:hint="eastAsia"/>
        </w:rPr>
        <w:t>1</w:t>
      </w:r>
      <w:r w:rsidR="00421228">
        <w:rPr>
          <w:rFonts w:hint="eastAsia"/>
        </w:rPr>
        <w:t>），其特征在于：</w:t>
      </w:r>
    </w:p>
    <w:p w14:paraId="6536690E" w14:textId="2A1B3311" w:rsidR="00641BA4" w:rsidRDefault="000279C4" w:rsidP="00C35F92">
      <w:pPr>
        <w:pStyle w:val="00"/>
        <w:ind w:firstLine="480"/>
      </w:pPr>
      <w:r>
        <w:rPr>
          <w:rFonts w:hint="eastAsia"/>
        </w:rPr>
        <w:t>所述阀体（</w:t>
      </w:r>
      <w:r>
        <w:rPr>
          <w:rFonts w:hint="eastAsia"/>
        </w:rPr>
        <w:t>1</w:t>
      </w:r>
      <w:r>
        <w:rPr>
          <w:rFonts w:hint="eastAsia"/>
        </w:rPr>
        <w:t>）</w:t>
      </w:r>
      <w:r w:rsidR="00FB753C">
        <w:rPr>
          <w:rFonts w:hint="eastAsia"/>
        </w:rPr>
        <w:t>为本止回阀的主体支撑部件；</w:t>
      </w:r>
    </w:p>
    <w:p w14:paraId="7BA99923" w14:textId="61E39A4D" w:rsidR="00FB753C" w:rsidRDefault="00FB753C" w:rsidP="00C35F92">
      <w:pPr>
        <w:pStyle w:val="00"/>
        <w:ind w:firstLine="480"/>
      </w:pPr>
      <w:r>
        <w:rPr>
          <w:rFonts w:hint="eastAsia"/>
        </w:rPr>
        <w:t>所述阀体（</w:t>
      </w:r>
      <w:r>
        <w:rPr>
          <w:rFonts w:hint="eastAsia"/>
        </w:rPr>
        <w:t>1</w:t>
      </w:r>
      <w:r>
        <w:rPr>
          <w:rFonts w:hint="eastAsia"/>
        </w:rPr>
        <w:t>）内固定设置有定位轴（</w:t>
      </w:r>
      <w:r>
        <w:rPr>
          <w:rFonts w:hint="eastAsia"/>
        </w:rPr>
        <w:t>2</w:t>
      </w:r>
      <w:r>
        <w:rPr>
          <w:rFonts w:hint="eastAsia"/>
        </w:rPr>
        <w:t>）</w:t>
      </w:r>
      <w:r w:rsidR="00BE0EC7">
        <w:rPr>
          <w:rFonts w:hint="eastAsia"/>
        </w:rPr>
        <w:t>；</w:t>
      </w:r>
    </w:p>
    <w:p w14:paraId="73A35A3B" w14:textId="74070752" w:rsidR="00BE0EC7" w:rsidRDefault="00BE0EC7" w:rsidP="00C35F92">
      <w:pPr>
        <w:pStyle w:val="00"/>
        <w:ind w:firstLine="480"/>
      </w:pPr>
      <w:r>
        <w:rPr>
          <w:rFonts w:hint="eastAsia"/>
        </w:rPr>
        <w:t>所述定位轴（</w:t>
      </w:r>
      <w:r>
        <w:rPr>
          <w:rFonts w:hint="eastAsia"/>
        </w:rPr>
        <w:t>2</w:t>
      </w:r>
      <w:r>
        <w:rPr>
          <w:rFonts w:hint="eastAsia"/>
        </w:rPr>
        <w:t>）上连接有两个阀瓣（</w:t>
      </w:r>
      <w:r>
        <w:rPr>
          <w:rFonts w:hint="eastAsia"/>
        </w:rPr>
        <w:t>4</w:t>
      </w:r>
      <w:r>
        <w:rPr>
          <w:rFonts w:hint="eastAsia"/>
        </w:rPr>
        <w:t>）</w:t>
      </w:r>
      <w:r w:rsidR="001E5358">
        <w:rPr>
          <w:rFonts w:hint="eastAsia"/>
        </w:rPr>
        <w:t>；</w:t>
      </w:r>
    </w:p>
    <w:p w14:paraId="22D931F2" w14:textId="55D1FDEB" w:rsidR="00D20552" w:rsidRDefault="00D20552" w:rsidP="00C35F92">
      <w:pPr>
        <w:pStyle w:val="00"/>
        <w:ind w:firstLine="480"/>
        <w:rPr>
          <w:rFonts w:hint="eastAsia"/>
        </w:rPr>
      </w:pPr>
      <w:r>
        <w:rPr>
          <w:rFonts w:hint="eastAsia"/>
        </w:rPr>
        <w:t>两个所述阀瓣（</w:t>
      </w:r>
      <w:r>
        <w:rPr>
          <w:rFonts w:hint="eastAsia"/>
        </w:rPr>
        <w:t>4</w:t>
      </w:r>
      <w:r>
        <w:rPr>
          <w:rFonts w:hint="eastAsia"/>
        </w:rPr>
        <w:t>）能够绕着定位轴（</w:t>
      </w:r>
      <w:r>
        <w:rPr>
          <w:rFonts w:hint="eastAsia"/>
        </w:rPr>
        <w:t>2</w:t>
      </w:r>
      <w:r>
        <w:rPr>
          <w:rFonts w:hint="eastAsia"/>
        </w:rPr>
        <w:t>）转动；</w:t>
      </w:r>
    </w:p>
    <w:p w14:paraId="11FD44FA" w14:textId="77777777" w:rsidR="001E5358" w:rsidRDefault="001E5358" w:rsidP="001E5358">
      <w:pPr>
        <w:pStyle w:val="00"/>
        <w:ind w:firstLine="480"/>
      </w:pPr>
      <w:r>
        <w:rPr>
          <w:rFonts w:hint="eastAsia"/>
        </w:rPr>
        <w:t>所述定位轴（</w:t>
      </w:r>
      <w:r>
        <w:rPr>
          <w:rFonts w:hint="eastAsia"/>
        </w:rPr>
        <w:t>2</w:t>
      </w:r>
      <w:r>
        <w:rPr>
          <w:rFonts w:hint="eastAsia"/>
        </w:rPr>
        <w:t>）上还设置有用于限制阀瓣（</w:t>
      </w:r>
      <w:r>
        <w:rPr>
          <w:rFonts w:hint="eastAsia"/>
        </w:rPr>
        <w:t>4</w:t>
      </w:r>
      <w:r>
        <w:rPr>
          <w:rFonts w:hint="eastAsia"/>
        </w:rPr>
        <w:t>）转动位置的定位块（</w:t>
      </w:r>
      <w:r>
        <w:rPr>
          <w:rFonts w:hint="eastAsia"/>
        </w:rPr>
        <w:t>3</w:t>
      </w:r>
      <w:r>
        <w:rPr>
          <w:rFonts w:hint="eastAsia"/>
        </w:rPr>
        <w:t>）。</w:t>
      </w:r>
    </w:p>
    <w:p w14:paraId="44EB34B9" w14:textId="5BF16E29" w:rsidR="00BE0EC7" w:rsidRDefault="00BE0EC7" w:rsidP="00C35F92">
      <w:pPr>
        <w:pStyle w:val="00"/>
        <w:ind w:firstLine="480"/>
      </w:pPr>
      <w:r>
        <w:rPr>
          <w:rFonts w:hint="eastAsia"/>
        </w:rPr>
        <w:t>2</w:t>
      </w:r>
      <w:r>
        <w:rPr>
          <w:rFonts w:hint="eastAsia"/>
        </w:rPr>
        <w:t>、</w:t>
      </w:r>
      <w:r w:rsidR="001E5358">
        <w:rPr>
          <w:rFonts w:hint="eastAsia"/>
        </w:rPr>
        <w:t>根据权利要求</w:t>
      </w:r>
      <w:r w:rsidR="001E5358">
        <w:rPr>
          <w:rFonts w:hint="eastAsia"/>
        </w:rPr>
        <w:t>1</w:t>
      </w:r>
      <w:r w:rsidR="001E5358">
        <w:rPr>
          <w:rFonts w:hint="eastAsia"/>
        </w:rPr>
        <w:t>所述的一种无弹簧无阀杆的止回阀，其特征在于：</w:t>
      </w:r>
    </w:p>
    <w:p w14:paraId="681697C8" w14:textId="25F5EA91" w:rsidR="000279C4" w:rsidRDefault="000279C4" w:rsidP="000279C4">
      <w:pPr>
        <w:pStyle w:val="00"/>
        <w:ind w:firstLine="480"/>
      </w:pPr>
      <w:r>
        <w:rPr>
          <w:rFonts w:hint="eastAsia"/>
        </w:rPr>
        <w:t>所述阀体（</w:t>
      </w:r>
      <w:r>
        <w:rPr>
          <w:rFonts w:hint="eastAsia"/>
        </w:rPr>
        <w:t>1</w:t>
      </w:r>
      <w:r>
        <w:rPr>
          <w:rFonts w:hint="eastAsia"/>
        </w:rPr>
        <w:t>）为上下两端通透的圆柱形筒状结构</w:t>
      </w:r>
      <w:r>
        <w:rPr>
          <w:rFonts w:hint="eastAsia"/>
        </w:rPr>
        <w:t>。</w:t>
      </w:r>
    </w:p>
    <w:p w14:paraId="6634729F" w14:textId="57DBCC18" w:rsidR="001E5358" w:rsidRDefault="001E5358" w:rsidP="000279C4">
      <w:pPr>
        <w:pStyle w:val="00"/>
        <w:ind w:firstLine="480"/>
      </w:pPr>
      <w:r>
        <w:rPr>
          <w:rFonts w:hint="eastAsia"/>
        </w:rPr>
        <w:t>3</w:t>
      </w:r>
      <w:r>
        <w:rPr>
          <w:rFonts w:hint="eastAsia"/>
        </w:rPr>
        <w:t>、</w:t>
      </w:r>
      <w:r>
        <w:rPr>
          <w:rFonts w:hint="eastAsia"/>
        </w:rPr>
        <w:t>根据权利要求</w:t>
      </w:r>
      <w:r>
        <w:t>2</w:t>
      </w:r>
      <w:r>
        <w:rPr>
          <w:rFonts w:hint="eastAsia"/>
        </w:rPr>
        <w:t>所述的一种无弹簧无阀杆的止回阀，其特征在于：</w:t>
      </w:r>
    </w:p>
    <w:p w14:paraId="72FA0CE2" w14:textId="2DE60F12" w:rsidR="001E5358" w:rsidRPr="001E5358" w:rsidRDefault="001E5358" w:rsidP="000279C4">
      <w:pPr>
        <w:pStyle w:val="00"/>
        <w:ind w:firstLine="480"/>
        <w:rPr>
          <w:rFonts w:hint="eastAsia"/>
        </w:rPr>
      </w:pPr>
      <w:r>
        <w:rPr>
          <w:rFonts w:hint="eastAsia"/>
        </w:rPr>
        <w:t>所述定位轴（</w:t>
      </w:r>
      <w:r>
        <w:rPr>
          <w:rFonts w:hint="eastAsia"/>
        </w:rPr>
        <w:t>2</w:t>
      </w:r>
      <w:r>
        <w:rPr>
          <w:rFonts w:hint="eastAsia"/>
        </w:rPr>
        <w:t>）穿过阀体（</w:t>
      </w:r>
      <w:r>
        <w:rPr>
          <w:rFonts w:hint="eastAsia"/>
        </w:rPr>
        <w:t>1</w:t>
      </w:r>
      <w:r>
        <w:rPr>
          <w:rFonts w:hint="eastAsia"/>
        </w:rPr>
        <w:t>）圆形截面的圆心。</w:t>
      </w:r>
    </w:p>
    <w:p w14:paraId="66E91D99" w14:textId="52327E6D" w:rsidR="000279C4" w:rsidRDefault="001E5358" w:rsidP="00C35F92">
      <w:pPr>
        <w:pStyle w:val="00"/>
        <w:ind w:firstLine="480"/>
      </w:pPr>
      <w:r>
        <w:t>4</w:t>
      </w:r>
      <w:r w:rsidR="000279C4">
        <w:rPr>
          <w:rFonts w:hint="eastAsia"/>
        </w:rPr>
        <w:t>、</w:t>
      </w:r>
      <w:r w:rsidR="000279C4">
        <w:rPr>
          <w:rFonts w:hint="eastAsia"/>
        </w:rPr>
        <w:t>根据权利要求</w:t>
      </w:r>
      <w:r w:rsidR="000279C4">
        <w:rPr>
          <w:rFonts w:hint="eastAsia"/>
        </w:rPr>
        <w:t>1</w:t>
      </w:r>
      <w:r w:rsidR="000279C4">
        <w:rPr>
          <w:rFonts w:hint="eastAsia"/>
        </w:rPr>
        <w:t>所述的一种无弹簧无阀杆的止回阀，其特征在于：</w:t>
      </w:r>
    </w:p>
    <w:p w14:paraId="12CF2C2D" w14:textId="34754237" w:rsidR="00BE0EC7" w:rsidRDefault="003516AB" w:rsidP="00C35F92">
      <w:pPr>
        <w:pStyle w:val="00"/>
        <w:ind w:firstLine="480"/>
      </w:pPr>
      <w:r>
        <w:rPr>
          <w:rFonts w:hint="eastAsia"/>
        </w:rPr>
        <w:t>所述定位块（</w:t>
      </w:r>
      <w:r>
        <w:rPr>
          <w:rFonts w:hint="eastAsia"/>
        </w:rPr>
        <w:t>3</w:t>
      </w:r>
      <w:r>
        <w:rPr>
          <w:rFonts w:hint="eastAsia"/>
        </w:rPr>
        <w:t>）套接于定位轴（</w:t>
      </w:r>
      <w:r>
        <w:rPr>
          <w:rFonts w:hint="eastAsia"/>
        </w:rPr>
        <w:t>2</w:t>
      </w:r>
      <w:r>
        <w:rPr>
          <w:rFonts w:hint="eastAsia"/>
        </w:rPr>
        <w:t>）上，</w:t>
      </w:r>
      <w:r w:rsidR="00D20552">
        <w:rPr>
          <w:rFonts w:hint="eastAsia"/>
        </w:rPr>
        <w:t>且位于两个阀瓣（</w:t>
      </w:r>
      <w:r w:rsidR="00D20552">
        <w:rPr>
          <w:rFonts w:hint="eastAsia"/>
        </w:rPr>
        <w:t>4</w:t>
      </w:r>
      <w:r w:rsidR="00D20552">
        <w:rPr>
          <w:rFonts w:hint="eastAsia"/>
        </w:rPr>
        <w:t>）之间。</w:t>
      </w:r>
    </w:p>
    <w:p w14:paraId="117A0203" w14:textId="1A9B560D" w:rsidR="00D20552" w:rsidRDefault="00D20552" w:rsidP="00C35F92">
      <w:pPr>
        <w:pStyle w:val="00"/>
        <w:ind w:firstLine="480"/>
        <w:rPr>
          <w:rFonts w:hint="eastAsia"/>
        </w:rPr>
      </w:pPr>
      <w:r>
        <w:rPr>
          <w:rFonts w:hint="eastAsia"/>
        </w:rPr>
        <w:t>5</w:t>
      </w:r>
      <w:r>
        <w:rPr>
          <w:rFonts w:hint="eastAsia"/>
        </w:rPr>
        <w:t>、</w:t>
      </w:r>
      <w:r>
        <w:rPr>
          <w:rFonts w:hint="eastAsia"/>
        </w:rPr>
        <w:t>根据权利要求</w:t>
      </w:r>
      <w:r>
        <w:rPr>
          <w:rFonts w:hint="eastAsia"/>
        </w:rPr>
        <w:t>1</w:t>
      </w:r>
      <w:r>
        <w:rPr>
          <w:rFonts w:hint="eastAsia"/>
        </w:rPr>
        <w:t>所述的一种无弹簧无阀杆的止回阀，其特征在于：</w:t>
      </w:r>
    </w:p>
    <w:p w14:paraId="73692064" w14:textId="1864691B" w:rsidR="00641BA4" w:rsidRPr="00BE0EC7" w:rsidRDefault="00641BA4" w:rsidP="00C35F92">
      <w:pPr>
        <w:pStyle w:val="00"/>
        <w:ind w:firstLine="480"/>
      </w:pPr>
    </w:p>
    <w:p w14:paraId="5F20E2EF" w14:textId="0BAED886" w:rsidR="002B6CA0" w:rsidRDefault="002B6CA0" w:rsidP="00C35F92">
      <w:pPr>
        <w:pStyle w:val="00"/>
        <w:ind w:firstLine="480"/>
      </w:pPr>
    </w:p>
    <w:p w14:paraId="4DB53D28" w14:textId="3583D7C7" w:rsidR="002B6CA0" w:rsidRDefault="00D20552" w:rsidP="00C35F92">
      <w:pPr>
        <w:pStyle w:val="00"/>
        <w:ind w:firstLine="480"/>
        <w:rPr>
          <w:ins w:id="1" w:author="111" w:date="2021-12-12T13:09:00Z"/>
        </w:rPr>
      </w:pPr>
      <w:ins w:id="2" w:author="111" w:date="2021-12-12T13:08:00Z">
        <w:r>
          <w:rPr>
            <w:rFonts w:hint="eastAsia"/>
          </w:rPr>
          <w:t>代理人关于本</w:t>
        </w:r>
      </w:ins>
      <w:ins w:id="3" w:author="111" w:date="2021-12-12T13:09:00Z">
        <w:r>
          <w:rPr>
            <w:rFonts w:hint="eastAsia"/>
          </w:rPr>
          <w:t>专利的一些疑问，希望发明人老师能够帮助解答，以提高授权的可能性：</w:t>
        </w:r>
      </w:ins>
    </w:p>
    <w:p w14:paraId="1DF9C8B5" w14:textId="41EE0EF9" w:rsidR="00D20552" w:rsidRDefault="00D20552" w:rsidP="00D20552">
      <w:pPr>
        <w:pStyle w:val="00"/>
        <w:numPr>
          <w:ilvl w:val="0"/>
          <w:numId w:val="24"/>
        </w:numPr>
        <w:ind w:firstLineChars="0"/>
        <w:rPr>
          <w:ins w:id="4" w:author="111" w:date="2021-12-12T13:10:00Z"/>
        </w:rPr>
        <w:pPrChange w:id="5" w:author="111" w:date="2021-12-12T13:10:00Z">
          <w:pPr>
            <w:pStyle w:val="00"/>
            <w:ind w:firstLine="480"/>
          </w:pPr>
        </w:pPrChange>
      </w:pPr>
      <w:ins w:id="6" w:author="111" w:date="2021-12-12T13:09:00Z">
        <w:r>
          <w:rPr>
            <w:rFonts w:hint="eastAsia"/>
          </w:rPr>
          <w:t>定位块（</w:t>
        </w:r>
        <w:r>
          <w:rPr>
            <w:rFonts w:hint="eastAsia"/>
          </w:rPr>
          <w:t>3</w:t>
        </w:r>
        <w:r>
          <w:rPr>
            <w:rFonts w:hint="eastAsia"/>
          </w:rPr>
          <w:t>）是个什么样的结构？从图上来看的话，远离阀瓣（</w:t>
        </w:r>
        <w:r>
          <w:rPr>
            <w:rFonts w:hint="eastAsia"/>
          </w:rPr>
          <w:t>4</w:t>
        </w:r>
        <w:r>
          <w:rPr>
            <w:rFonts w:hint="eastAsia"/>
          </w:rPr>
          <w:t>）的</w:t>
        </w:r>
      </w:ins>
      <w:ins w:id="7" w:author="111" w:date="2021-12-12T13:10:00Z">
        <w:r>
          <w:rPr>
            <w:rFonts w:hint="eastAsia"/>
          </w:rPr>
          <w:t>一端是方形的，那靠近阀瓣（</w:t>
        </w:r>
        <w:r>
          <w:rPr>
            <w:rFonts w:hint="eastAsia"/>
          </w:rPr>
          <w:t>4</w:t>
        </w:r>
        <w:r>
          <w:rPr>
            <w:rFonts w:hint="eastAsia"/>
          </w:rPr>
          <w:t>）的一端是什么形状的？</w:t>
        </w:r>
      </w:ins>
    </w:p>
    <w:p w14:paraId="1EB18DF7" w14:textId="3B0B285D" w:rsidR="00D20552" w:rsidRDefault="00D20552" w:rsidP="00D20552">
      <w:pPr>
        <w:pStyle w:val="00"/>
        <w:numPr>
          <w:ilvl w:val="0"/>
          <w:numId w:val="24"/>
        </w:numPr>
        <w:ind w:firstLineChars="0"/>
        <w:rPr>
          <w:ins w:id="8" w:author="111" w:date="2021-12-12T13:15:00Z"/>
        </w:rPr>
      </w:pPr>
      <w:ins w:id="9" w:author="111" w:date="2021-12-12T13:10:00Z">
        <w:r>
          <w:rPr>
            <w:rFonts w:hint="eastAsia"/>
          </w:rPr>
          <w:t>定位块（</w:t>
        </w:r>
        <w:r>
          <w:rPr>
            <w:rFonts w:hint="eastAsia"/>
          </w:rPr>
          <w:t>3</w:t>
        </w:r>
        <w:r>
          <w:rPr>
            <w:rFonts w:hint="eastAsia"/>
          </w:rPr>
          <w:t>）</w:t>
        </w:r>
      </w:ins>
      <w:ins w:id="10" w:author="111" w:date="2021-12-12T13:11:00Z">
        <w:r>
          <w:rPr>
            <w:rFonts w:hint="eastAsia"/>
          </w:rPr>
          <w:t>只能限制阀瓣（</w:t>
        </w:r>
        <w:r>
          <w:rPr>
            <w:rFonts w:hint="eastAsia"/>
          </w:rPr>
          <w:t>4</w:t>
        </w:r>
        <w:r>
          <w:rPr>
            <w:rFonts w:hint="eastAsia"/>
          </w:rPr>
          <w:t>）转动到一定的角度吗？</w:t>
        </w:r>
      </w:ins>
    </w:p>
    <w:p w14:paraId="36185CCA" w14:textId="6DEBBB67" w:rsidR="00100E35" w:rsidRDefault="00100E35" w:rsidP="00D20552">
      <w:pPr>
        <w:pStyle w:val="00"/>
        <w:numPr>
          <w:ilvl w:val="0"/>
          <w:numId w:val="24"/>
        </w:numPr>
        <w:ind w:firstLineChars="0"/>
        <w:rPr>
          <w:ins w:id="11" w:author="111" w:date="2021-12-12T13:20:00Z"/>
        </w:rPr>
      </w:pPr>
      <w:ins w:id="12" w:author="111" w:date="2021-12-12T13:15:00Z">
        <w:r>
          <w:rPr>
            <w:rFonts w:hint="eastAsia"/>
          </w:rPr>
          <w:t>阀瓣（</w:t>
        </w:r>
        <w:r>
          <w:rPr>
            <w:rFonts w:hint="eastAsia"/>
          </w:rPr>
          <w:t>4</w:t>
        </w:r>
        <w:r>
          <w:rPr>
            <w:rFonts w:hint="eastAsia"/>
          </w:rPr>
          <w:t>）复位是通过哪个部件来完成的？</w:t>
        </w:r>
      </w:ins>
    </w:p>
    <w:p w14:paraId="07815688" w14:textId="51D6ACA0" w:rsidR="00F01EA2" w:rsidRDefault="00F01EA2" w:rsidP="00D20552">
      <w:pPr>
        <w:pStyle w:val="00"/>
        <w:numPr>
          <w:ilvl w:val="0"/>
          <w:numId w:val="24"/>
        </w:numPr>
        <w:ind w:firstLineChars="0"/>
        <w:rPr>
          <w:ins w:id="13" w:author="111" w:date="2021-12-12T13:25:00Z"/>
        </w:rPr>
      </w:pPr>
      <w:ins w:id="14" w:author="111" w:date="2021-12-12T13:20:00Z">
        <w:r>
          <w:rPr>
            <w:rFonts w:hint="eastAsia"/>
          </w:rPr>
          <w:t>从图纸上看，</w:t>
        </w:r>
      </w:ins>
      <w:ins w:id="15" w:author="111" w:date="2021-12-12T13:24:00Z">
        <w:r w:rsidR="00445C93">
          <w:rPr>
            <w:rFonts w:hint="eastAsia"/>
          </w:rPr>
          <w:t>两个阀瓣（</w:t>
        </w:r>
        <w:r w:rsidR="00445C93">
          <w:rPr>
            <w:rFonts w:hint="eastAsia"/>
          </w:rPr>
          <w:t>4</w:t>
        </w:r>
        <w:r w:rsidR="00445C93">
          <w:rPr>
            <w:rFonts w:hint="eastAsia"/>
          </w:rPr>
          <w:t>）之间，还在定位轴（</w:t>
        </w:r>
        <w:r w:rsidR="00445C93">
          <w:rPr>
            <w:rFonts w:hint="eastAsia"/>
          </w:rPr>
          <w:t>2</w:t>
        </w:r>
        <w:r w:rsidR="00445C93">
          <w:rPr>
            <w:rFonts w:hint="eastAsia"/>
          </w:rPr>
          <w:t>）上套接有一个结构，请问这个结构起到什么作用？是弹性的吗？具体是如何</w:t>
        </w:r>
      </w:ins>
      <w:ins w:id="16" w:author="111" w:date="2021-12-12T13:25:00Z">
        <w:r w:rsidR="00445C93">
          <w:rPr>
            <w:rFonts w:hint="eastAsia"/>
          </w:rPr>
          <w:t>实现功能的？</w:t>
        </w:r>
        <w:r w:rsidR="00F75459">
          <w:rPr>
            <w:noProof/>
          </w:rPr>
          <w:lastRenderedPageBreak/>
          <w:drawing>
            <wp:inline distT="0" distB="0" distL="0" distR="0" wp14:anchorId="336DC8F8" wp14:editId="175B31F6">
              <wp:extent cx="5274310" cy="4084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84320"/>
                      </a:xfrm>
                      <a:prstGeom prst="rect">
                        <a:avLst/>
                      </a:prstGeom>
                    </pic:spPr>
                  </pic:pic>
                </a:graphicData>
              </a:graphic>
            </wp:inline>
          </w:drawing>
        </w:r>
      </w:ins>
    </w:p>
    <w:p w14:paraId="33A9507D" w14:textId="36987B4E" w:rsidR="00F75459" w:rsidRDefault="00F75459" w:rsidP="00D20552">
      <w:pPr>
        <w:pStyle w:val="00"/>
        <w:numPr>
          <w:ilvl w:val="0"/>
          <w:numId w:val="24"/>
        </w:numPr>
        <w:ind w:firstLineChars="0"/>
        <w:rPr>
          <w:rFonts w:hint="eastAsia"/>
        </w:rPr>
        <w:pPrChange w:id="17" w:author="111" w:date="2021-12-12T13:10:00Z">
          <w:pPr>
            <w:pStyle w:val="00"/>
            <w:ind w:firstLine="480"/>
          </w:pPr>
        </w:pPrChange>
      </w:pPr>
      <w:ins w:id="18" w:author="111" w:date="2021-12-12T13:25:00Z">
        <w:r>
          <w:rPr>
            <w:rFonts w:hint="eastAsia"/>
          </w:rPr>
          <w:t>这篇专利涉及到多张图纸，有的图纸上没有标附图标记，请问</w:t>
        </w:r>
      </w:ins>
      <w:ins w:id="19" w:author="111" w:date="2021-12-12T13:26:00Z">
        <w:r>
          <w:rPr>
            <w:rFonts w:hint="eastAsia"/>
          </w:rPr>
          <w:t>发明人老师能提供</w:t>
        </w:r>
        <w:r>
          <w:rPr>
            <w:rFonts w:hint="eastAsia"/>
          </w:rPr>
          <w:t>CAD</w:t>
        </w:r>
        <w:r>
          <w:rPr>
            <w:rFonts w:hint="eastAsia"/>
          </w:rPr>
          <w:t>版本的图纸吗？由代理人进行附图标记的添加与标注。</w:t>
        </w:r>
      </w:ins>
    </w:p>
    <w:p w14:paraId="230C8228" w14:textId="77777777" w:rsidR="00641BA4" w:rsidRDefault="00641BA4" w:rsidP="00C35F92">
      <w:pPr>
        <w:pStyle w:val="00"/>
        <w:ind w:firstLine="480"/>
      </w:pPr>
    </w:p>
    <w:p w14:paraId="31EA0CAD" w14:textId="77777777" w:rsidR="00BD1EF3" w:rsidRPr="00D20552" w:rsidRDefault="00BD1EF3">
      <w:pPr>
        <w:sectPr w:rsidR="00BD1EF3" w:rsidRPr="00D20552"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CD05BF" w14:paraId="2926ACC6" w14:textId="77777777" w:rsidTr="00C7412B">
        <w:tc>
          <w:tcPr>
            <w:tcW w:w="5000" w:type="pct"/>
          </w:tcPr>
          <w:p w14:paraId="7AF52202" w14:textId="77777777" w:rsidR="00BD1EF3" w:rsidRPr="00CD05BF" w:rsidRDefault="00BD1EF3" w:rsidP="00C7412B">
            <w:pPr>
              <w:jc w:val="center"/>
              <w:rPr>
                <w:sz w:val="28"/>
                <w:szCs w:val="28"/>
              </w:rPr>
            </w:pPr>
            <w:r w:rsidRPr="00CD05BF">
              <w:rPr>
                <w:rFonts w:eastAsia="黑体" w:hint="eastAsia"/>
                <w:sz w:val="28"/>
                <w:szCs w:val="28"/>
              </w:rPr>
              <w:lastRenderedPageBreak/>
              <w:t>说明书</w:t>
            </w:r>
          </w:p>
        </w:tc>
      </w:tr>
    </w:tbl>
    <w:p w14:paraId="4BBF001F" w14:textId="6869DD5C" w:rsidR="00BD1EF3" w:rsidRDefault="00892A82" w:rsidP="00C35F92">
      <w:pPr>
        <w:jc w:val="center"/>
        <w:rPr>
          <w:rFonts w:eastAsia="黑体"/>
          <w:sz w:val="28"/>
        </w:rPr>
      </w:pPr>
      <w:r>
        <w:rPr>
          <w:rFonts w:eastAsia="黑体" w:hint="eastAsia"/>
          <w:sz w:val="28"/>
        </w:rPr>
        <w:t>一种无弹簧无阀杆的止回阀</w:t>
      </w:r>
    </w:p>
    <w:p w14:paraId="73A8143F" w14:textId="77777777" w:rsidR="002B6CA0" w:rsidRPr="00BC14CC" w:rsidRDefault="002B6CA0" w:rsidP="00C35F92">
      <w:pPr>
        <w:jc w:val="center"/>
        <w:rPr>
          <w:rFonts w:eastAsia="黑体"/>
          <w:sz w:val="28"/>
        </w:rPr>
      </w:pPr>
    </w:p>
    <w:p w14:paraId="79747715" w14:textId="77777777" w:rsidR="00516458" w:rsidRDefault="00C35F92" w:rsidP="00C35F92">
      <w:pPr>
        <w:pStyle w:val="00"/>
        <w:ind w:firstLine="482"/>
        <w:rPr>
          <w:b/>
          <w:bCs/>
        </w:rPr>
      </w:pPr>
      <w:r w:rsidRPr="00C35F92">
        <w:rPr>
          <w:rFonts w:hint="eastAsia"/>
          <w:b/>
          <w:bCs/>
        </w:rPr>
        <w:t>技术领域</w:t>
      </w:r>
    </w:p>
    <w:p w14:paraId="040947F6" w14:textId="4C0C2C1C" w:rsidR="00A06C9E" w:rsidRDefault="00892A82" w:rsidP="00A06C9E">
      <w:pPr>
        <w:pStyle w:val="00"/>
        <w:ind w:firstLine="480"/>
        <w:rPr>
          <w:rFonts w:hint="eastAsia"/>
        </w:rPr>
      </w:pPr>
      <w:r>
        <w:rPr>
          <w:rFonts w:hint="eastAsia"/>
        </w:rPr>
        <w:t>本实用新型属于止回阀技术领域，具体涉及一种无弹簧无阀杆的止回阀。</w:t>
      </w:r>
    </w:p>
    <w:p w14:paraId="15690B2E" w14:textId="77777777" w:rsidR="002B6CA0" w:rsidRPr="00A06C9E" w:rsidRDefault="002B6CA0" w:rsidP="00A06C9E">
      <w:pPr>
        <w:pStyle w:val="00"/>
        <w:ind w:firstLine="480"/>
      </w:pPr>
    </w:p>
    <w:p w14:paraId="731A480F" w14:textId="77777777" w:rsidR="00516458" w:rsidRDefault="00C35F92" w:rsidP="00C35F92">
      <w:pPr>
        <w:pStyle w:val="00"/>
        <w:ind w:firstLine="482"/>
        <w:rPr>
          <w:b/>
          <w:bCs/>
        </w:rPr>
      </w:pPr>
      <w:r w:rsidRPr="00C35F92">
        <w:rPr>
          <w:rFonts w:hint="eastAsia"/>
          <w:b/>
          <w:bCs/>
        </w:rPr>
        <w:t>背景技术</w:t>
      </w:r>
    </w:p>
    <w:p w14:paraId="0E789426" w14:textId="77777777" w:rsidR="00255A27" w:rsidRDefault="00255A27" w:rsidP="00255A27">
      <w:pPr>
        <w:pStyle w:val="00"/>
        <w:ind w:firstLine="480"/>
        <w:rPr>
          <w:rFonts w:hint="eastAsia"/>
        </w:rPr>
      </w:pPr>
      <w:r>
        <w:rPr>
          <w:rFonts w:hint="eastAsia"/>
        </w:rPr>
        <w:t>在工业管道中，为了防止管道内介质倒流引起动力泵的损坏，往往在动力泵的出口设计安装止回阀，止回阀是指启闭件为圆形阀瓣并靠自身重量及介质压力产生动作来阻断介质倒流的一种阀门。</w:t>
      </w:r>
    </w:p>
    <w:p w14:paraId="524B6148" w14:textId="3B9B072D" w:rsidR="00A06C9E" w:rsidRDefault="00255A27" w:rsidP="00255A27">
      <w:pPr>
        <w:pStyle w:val="00"/>
        <w:ind w:firstLine="480"/>
      </w:pPr>
      <w:r>
        <w:rPr>
          <w:rFonts w:hint="eastAsia"/>
        </w:rPr>
        <w:t>双瓣止回阀是止回阀的其中一种，其具有体积小、重量轻的特点，其阀瓣关闭快速，水锤压力小，可应用场景多样，安装方便，动作灵敏，密封性能好，因此得到了广泛的应用。</w:t>
      </w:r>
    </w:p>
    <w:p w14:paraId="456F24AF" w14:textId="71414F8D" w:rsidR="006B066E" w:rsidRDefault="006B066E" w:rsidP="00255A27">
      <w:pPr>
        <w:pStyle w:val="00"/>
        <w:ind w:firstLine="480"/>
        <w:rPr>
          <w:rFonts w:hint="eastAsia"/>
        </w:rPr>
      </w:pPr>
      <w:r>
        <w:rPr>
          <w:rFonts w:hint="eastAsia"/>
        </w:rPr>
        <w:t>然而，双瓣止回阀的结构内部存在弹簧等易损</w:t>
      </w:r>
      <w:r w:rsidR="002E77BE">
        <w:rPr>
          <w:rFonts w:hint="eastAsia"/>
        </w:rPr>
        <w:t>部件，弹簧与阀杆动作时，相互摩擦，</w:t>
      </w:r>
      <w:r>
        <w:rPr>
          <w:rFonts w:hint="eastAsia"/>
        </w:rPr>
        <w:t>存在结构磨损</w:t>
      </w:r>
      <w:r w:rsidR="002E77BE">
        <w:rPr>
          <w:rFonts w:hint="eastAsia"/>
        </w:rPr>
        <w:t>，容易造成断裂，同时</w:t>
      </w:r>
      <w:r>
        <w:rPr>
          <w:rFonts w:hint="eastAsia"/>
        </w:rPr>
        <w:t>弹簧疲劳断裂的情况</w:t>
      </w:r>
      <w:r w:rsidR="002E77BE">
        <w:rPr>
          <w:rFonts w:hint="eastAsia"/>
        </w:rPr>
        <w:t>也时有发生</w:t>
      </w:r>
      <w:r>
        <w:rPr>
          <w:rFonts w:hint="eastAsia"/>
        </w:rPr>
        <w:t>，极易造成双瓣止回阀功能失效等情况的发生，</w:t>
      </w:r>
      <w:r w:rsidR="002E77BE">
        <w:rPr>
          <w:rFonts w:hint="eastAsia"/>
        </w:rPr>
        <w:t>为</w:t>
      </w:r>
      <w:r w:rsidR="000F5773">
        <w:rPr>
          <w:rFonts w:hint="eastAsia"/>
        </w:rPr>
        <w:t>生产生活带来了极大的不便，也造成了巨大的损失。</w:t>
      </w:r>
    </w:p>
    <w:p w14:paraId="6F40513B" w14:textId="77777777" w:rsidR="002B6CA0" w:rsidRPr="00A06C9E" w:rsidRDefault="002B6CA0" w:rsidP="00A06C9E">
      <w:pPr>
        <w:pStyle w:val="00"/>
        <w:ind w:firstLine="480"/>
      </w:pPr>
    </w:p>
    <w:p w14:paraId="30DFEE7C" w14:textId="3A8A524F" w:rsidR="00516458" w:rsidRDefault="00892A82" w:rsidP="00C35F92">
      <w:pPr>
        <w:pStyle w:val="00"/>
        <w:ind w:firstLine="482"/>
        <w:rPr>
          <w:b/>
          <w:bCs/>
        </w:rPr>
      </w:pPr>
      <w:r>
        <w:rPr>
          <w:rFonts w:hint="eastAsia"/>
          <w:b/>
          <w:bCs/>
        </w:rPr>
        <w:t>实用新型</w:t>
      </w:r>
      <w:r w:rsidR="00C35F92" w:rsidRPr="00C35F92">
        <w:rPr>
          <w:rFonts w:hint="eastAsia"/>
          <w:b/>
          <w:bCs/>
        </w:rPr>
        <w:t>内容</w:t>
      </w:r>
    </w:p>
    <w:p w14:paraId="19CCD108" w14:textId="639B4A92" w:rsidR="00A06C9E" w:rsidRDefault="00CD05BF" w:rsidP="00A06C9E">
      <w:pPr>
        <w:pStyle w:val="00"/>
        <w:ind w:firstLine="480"/>
      </w:pPr>
      <w:r>
        <w:rPr>
          <w:rFonts w:hint="eastAsia"/>
        </w:rPr>
        <w:t>为解决现有技术中存在的</w:t>
      </w:r>
      <w:r w:rsidR="00AA554A">
        <w:rPr>
          <w:rFonts w:hint="eastAsia"/>
        </w:rPr>
        <w:t>不足</w:t>
      </w:r>
      <w:r>
        <w:rPr>
          <w:rFonts w:hint="eastAsia"/>
        </w:rPr>
        <w:t>，</w:t>
      </w:r>
      <w:r w:rsidR="00D95AD5">
        <w:rPr>
          <w:rFonts w:hint="eastAsia"/>
        </w:rPr>
        <w:t>本</w:t>
      </w:r>
      <w:r w:rsidR="00892A82">
        <w:rPr>
          <w:rFonts w:hint="eastAsia"/>
        </w:rPr>
        <w:t>实用新型</w:t>
      </w:r>
      <w:r w:rsidR="00D95AD5">
        <w:rPr>
          <w:rFonts w:hint="eastAsia"/>
        </w:rPr>
        <w:t>的目的在于，提供一种</w:t>
      </w:r>
      <w:r w:rsidR="00892A82">
        <w:rPr>
          <w:rFonts w:hint="eastAsia"/>
        </w:rPr>
        <w:t>无弹簧无阀杆的止回阀</w:t>
      </w:r>
      <w:r w:rsidR="00D95AD5">
        <w:rPr>
          <w:rFonts w:hint="eastAsia"/>
        </w:rPr>
        <w:t>。</w:t>
      </w:r>
    </w:p>
    <w:p w14:paraId="617BEC68" w14:textId="6DCB2A94" w:rsidR="00D95AD5" w:rsidRDefault="00D95AD5" w:rsidP="00A06C9E">
      <w:pPr>
        <w:pStyle w:val="00"/>
        <w:ind w:firstLine="480"/>
      </w:pPr>
      <w:r>
        <w:rPr>
          <w:rFonts w:hint="eastAsia"/>
        </w:rPr>
        <w:t>本</w:t>
      </w:r>
      <w:r w:rsidR="00892A82">
        <w:rPr>
          <w:rFonts w:hint="eastAsia"/>
        </w:rPr>
        <w:t>实用新型</w:t>
      </w:r>
      <w:r>
        <w:rPr>
          <w:rFonts w:hint="eastAsia"/>
        </w:rPr>
        <w:t>采用如下的技术方案。</w:t>
      </w:r>
      <w:commentRangeStart w:id="20"/>
      <w:r w:rsidR="00D55786">
        <w:rPr>
          <w:rFonts w:hint="eastAsia"/>
        </w:rPr>
        <w:t>【】</w:t>
      </w:r>
      <w:commentRangeEnd w:id="20"/>
      <w:r w:rsidR="00E8468A">
        <w:rPr>
          <w:rStyle w:val="af1"/>
        </w:rPr>
        <w:commentReference w:id="20"/>
      </w:r>
    </w:p>
    <w:p w14:paraId="6A293D14" w14:textId="3683E1FB" w:rsidR="00D95AD5" w:rsidRDefault="00D95AD5" w:rsidP="00A06C9E">
      <w:pPr>
        <w:pStyle w:val="00"/>
        <w:ind w:firstLine="480"/>
      </w:pPr>
      <w:r>
        <w:rPr>
          <w:rFonts w:hint="eastAsia"/>
        </w:rPr>
        <w:t>本</w:t>
      </w:r>
      <w:r w:rsidR="00892A82">
        <w:rPr>
          <w:rFonts w:hint="eastAsia"/>
        </w:rPr>
        <w:t>实用新型</w:t>
      </w:r>
      <w:r>
        <w:rPr>
          <w:rFonts w:hint="eastAsia"/>
        </w:rPr>
        <w:t>的有益效果在于，与现有技术相比，【】。</w:t>
      </w:r>
    </w:p>
    <w:p w14:paraId="72A745D7" w14:textId="77777777" w:rsidR="002B6CA0" w:rsidRPr="00A06C9E" w:rsidRDefault="002B6CA0" w:rsidP="00A06C9E">
      <w:pPr>
        <w:pStyle w:val="00"/>
        <w:ind w:firstLine="480"/>
      </w:pPr>
    </w:p>
    <w:p w14:paraId="4B19064D" w14:textId="77777777" w:rsidR="00516458" w:rsidRDefault="00C35F92" w:rsidP="00C35F92">
      <w:pPr>
        <w:pStyle w:val="00"/>
        <w:ind w:firstLine="482"/>
        <w:rPr>
          <w:b/>
          <w:bCs/>
        </w:rPr>
      </w:pPr>
      <w:r w:rsidRPr="00C35F92">
        <w:rPr>
          <w:rFonts w:hint="eastAsia"/>
          <w:b/>
          <w:bCs/>
        </w:rPr>
        <w:t>附图说明</w:t>
      </w:r>
    </w:p>
    <w:p w14:paraId="1A13903E" w14:textId="75862EF1" w:rsidR="00A06C9E" w:rsidRDefault="00200951" w:rsidP="00A06C9E">
      <w:pPr>
        <w:pStyle w:val="00"/>
        <w:ind w:firstLine="480"/>
      </w:pPr>
      <w:r>
        <w:rPr>
          <w:rFonts w:hint="eastAsia"/>
        </w:rPr>
        <w:t>图</w:t>
      </w:r>
      <w:r>
        <w:rPr>
          <w:rFonts w:hint="eastAsia"/>
        </w:rPr>
        <w:t>1</w:t>
      </w:r>
      <w:r>
        <w:rPr>
          <w:rFonts w:hint="eastAsia"/>
        </w:rPr>
        <w:t>是本实用新型的一种无弹簧无阀杆的止回阀的结构示意图；</w:t>
      </w:r>
    </w:p>
    <w:p w14:paraId="37C3CA9D" w14:textId="65B76C73" w:rsidR="00200951" w:rsidRDefault="00200951" w:rsidP="00200951">
      <w:pPr>
        <w:pStyle w:val="00"/>
        <w:ind w:firstLine="480"/>
      </w:pPr>
      <w:r>
        <w:rPr>
          <w:rFonts w:hint="eastAsia"/>
        </w:rPr>
        <w:t>图</w:t>
      </w:r>
      <w:r>
        <w:rPr>
          <w:rFonts w:hint="eastAsia"/>
        </w:rPr>
        <w:t>2</w:t>
      </w:r>
      <w:r>
        <w:rPr>
          <w:rFonts w:hint="eastAsia"/>
        </w:rPr>
        <w:t>是本实用新型的一种无弹簧无阀杆的止回阀的主视图与侧面剖面图；</w:t>
      </w:r>
    </w:p>
    <w:p w14:paraId="48C870DC" w14:textId="4E62E83D" w:rsidR="00200951" w:rsidRDefault="00200951" w:rsidP="00200951">
      <w:pPr>
        <w:pStyle w:val="00"/>
        <w:ind w:firstLine="480"/>
      </w:pPr>
      <w:r>
        <w:rPr>
          <w:rFonts w:hint="eastAsia"/>
        </w:rPr>
        <w:t>图中：</w:t>
      </w:r>
    </w:p>
    <w:p w14:paraId="437453A3" w14:textId="401C53FA" w:rsidR="00200951" w:rsidRDefault="00200951" w:rsidP="00200951">
      <w:pPr>
        <w:pStyle w:val="00"/>
        <w:ind w:firstLine="480"/>
      </w:pPr>
      <w:r>
        <w:rPr>
          <w:rFonts w:hint="eastAsia"/>
        </w:rPr>
        <w:lastRenderedPageBreak/>
        <w:t>1-</w:t>
      </w:r>
      <w:r>
        <w:rPr>
          <w:rFonts w:hint="eastAsia"/>
        </w:rPr>
        <w:t>阀体；</w:t>
      </w:r>
    </w:p>
    <w:p w14:paraId="19CE7A5C" w14:textId="0CD3BB25" w:rsidR="00200951" w:rsidRDefault="00200951" w:rsidP="00200951">
      <w:pPr>
        <w:pStyle w:val="00"/>
        <w:ind w:firstLine="480"/>
      </w:pPr>
      <w:r>
        <w:rPr>
          <w:rFonts w:hint="eastAsia"/>
        </w:rPr>
        <w:t>2-</w:t>
      </w:r>
      <w:r>
        <w:rPr>
          <w:rFonts w:hint="eastAsia"/>
        </w:rPr>
        <w:t>定位轴；</w:t>
      </w:r>
    </w:p>
    <w:p w14:paraId="31BF3CAE" w14:textId="687D8821" w:rsidR="00200951" w:rsidRDefault="00200951" w:rsidP="00200951">
      <w:pPr>
        <w:pStyle w:val="00"/>
        <w:ind w:firstLine="480"/>
      </w:pPr>
      <w:r>
        <w:rPr>
          <w:rFonts w:hint="eastAsia"/>
        </w:rPr>
        <w:t>3-</w:t>
      </w:r>
      <w:r>
        <w:rPr>
          <w:rFonts w:hint="eastAsia"/>
        </w:rPr>
        <w:t>定位块；</w:t>
      </w:r>
    </w:p>
    <w:p w14:paraId="32DC52B3" w14:textId="2E4F86CE" w:rsidR="00200951" w:rsidRDefault="00200951" w:rsidP="00200951">
      <w:pPr>
        <w:pStyle w:val="00"/>
        <w:ind w:firstLine="480"/>
        <w:rPr>
          <w:rFonts w:hint="eastAsia"/>
        </w:rPr>
      </w:pPr>
      <w:r>
        <w:rPr>
          <w:rFonts w:hint="eastAsia"/>
        </w:rPr>
        <w:t>4-</w:t>
      </w:r>
      <w:r>
        <w:rPr>
          <w:rFonts w:hint="eastAsia"/>
        </w:rPr>
        <w:t>阀瓣。</w:t>
      </w:r>
    </w:p>
    <w:p w14:paraId="2E449712" w14:textId="77777777" w:rsidR="002B6CA0" w:rsidRPr="00A06C9E" w:rsidRDefault="002B6CA0" w:rsidP="00A06C9E">
      <w:pPr>
        <w:pStyle w:val="00"/>
        <w:ind w:firstLine="480"/>
      </w:pPr>
    </w:p>
    <w:p w14:paraId="7B914CF2" w14:textId="77777777" w:rsidR="00516458" w:rsidRDefault="00C35F92" w:rsidP="00C35F92">
      <w:pPr>
        <w:pStyle w:val="00"/>
        <w:ind w:firstLine="482"/>
        <w:rPr>
          <w:b/>
          <w:bCs/>
        </w:rPr>
      </w:pPr>
      <w:r w:rsidRPr="00C35F92">
        <w:rPr>
          <w:rFonts w:hint="eastAsia"/>
          <w:b/>
          <w:bCs/>
        </w:rPr>
        <w:t>具体实施方式</w:t>
      </w:r>
    </w:p>
    <w:p w14:paraId="432E5110" w14:textId="78F6ED3D" w:rsidR="002B6CA0" w:rsidRDefault="002B6CA0" w:rsidP="002B6CA0">
      <w:pPr>
        <w:pStyle w:val="00"/>
        <w:ind w:firstLine="480"/>
      </w:pPr>
      <w:r>
        <w:rPr>
          <w:rFonts w:hint="eastAsia"/>
        </w:rPr>
        <w:t>为使本</w:t>
      </w:r>
      <w:r w:rsidR="00892A82">
        <w:rPr>
          <w:rFonts w:hint="eastAsia"/>
        </w:rPr>
        <w:t>实用新型</w:t>
      </w:r>
      <w:r>
        <w:rPr>
          <w:rFonts w:hint="eastAsia"/>
        </w:rPr>
        <w:t>的目的、技术方案和优点更加清楚，下面将结合本</w:t>
      </w:r>
      <w:r w:rsidR="00892A82">
        <w:rPr>
          <w:rFonts w:hint="eastAsia"/>
        </w:rPr>
        <w:t>实用新型</w:t>
      </w:r>
      <w:r>
        <w:rPr>
          <w:rFonts w:hint="eastAsia"/>
        </w:rPr>
        <w:t>实施例中的附图，对本</w:t>
      </w:r>
      <w:r w:rsidR="00892A82">
        <w:rPr>
          <w:rFonts w:hint="eastAsia"/>
        </w:rPr>
        <w:t>实用新型</w:t>
      </w:r>
      <w:r>
        <w:rPr>
          <w:rFonts w:hint="eastAsia"/>
        </w:rPr>
        <w:t>的技术方案进行清楚、完整地描述。本申请所描述的实施例仅仅是本</w:t>
      </w:r>
      <w:r w:rsidR="00892A82">
        <w:rPr>
          <w:rFonts w:hint="eastAsia"/>
        </w:rPr>
        <w:t>实用新型</w:t>
      </w:r>
      <w:r>
        <w:rPr>
          <w:rFonts w:hint="eastAsia"/>
        </w:rPr>
        <w:t>一部分的实施例，而不是全部实施例。基于本</w:t>
      </w:r>
      <w:r w:rsidR="00892A82">
        <w:rPr>
          <w:rFonts w:hint="eastAsia"/>
        </w:rPr>
        <w:t>实用新型</w:t>
      </w:r>
      <w:r>
        <w:rPr>
          <w:rFonts w:hint="eastAsia"/>
        </w:rPr>
        <w:t>精神，本领域普通技术人员在没有作出创造性劳动前提下所获得的有所其它实施例，都属于本</w:t>
      </w:r>
      <w:r w:rsidR="00892A82">
        <w:rPr>
          <w:rFonts w:hint="eastAsia"/>
        </w:rPr>
        <w:t>实用新型</w:t>
      </w:r>
      <w:r>
        <w:rPr>
          <w:rFonts w:hint="eastAsia"/>
        </w:rPr>
        <w:t>的保护范围。</w:t>
      </w:r>
    </w:p>
    <w:p w14:paraId="62E8B33E" w14:textId="43494340" w:rsidR="002B6CA0" w:rsidRDefault="002B6CA0" w:rsidP="002B6CA0">
      <w:pPr>
        <w:pStyle w:val="00"/>
        <w:ind w:firstLine="480"/>
      </w:pPr>
    </w:p>
    <w:p w14:paraId="6CA5D4AD" w14:textId="30DCD64D" w:rsidR="002B6CA0" w:rsidRDefault="002B6CA0" w:rsidP="002B6CA0">
      <w:pPr>
        <w:pStyle w:val="00"/>
        <w:ind w:firstLine="480"/>
      </w:pPr>
    </w:p>
    <w:p w14:paraId="23161FB7" w14:textId="77777777" w:rsidR="002B6CA0" w:rsidRDefault="002B6CA0" w:rsidP="002B6CA0">
      <w:pPr>
        <w:pStyle w:val="00"/>
        <w:ind w:firstLine="480"/>
      </w:pPr>
    </w:p>
    <w:p w14:paraId="143148F6" w14:textId="6A4C04B9" w:rsidR="002B6CA0" w:rsidRDefault="002B6CA0" w:rsidP="002B6CA0">
      <w:pPr>
        <w:pStyle w:val="00"/>
        <w:ind w:firstLine="480"/>
      </w:pPr>
      <w:r>
        <w:rPr>
          <w:rFonts w:hint="eastAsia"/>
        </w:rPr>
        <w:t>本</w:t>
      </w:r>
      <w:r w:rsidR="00892A82">
        <w:rPr>
          <w:rFonts w:hint="eastAsia"/>
        </w:rPr>
        <w:t>实用新型</w:t>
      </w:r>
      <w:r>
        <w:rPr>
          <w:rFonts w:hint="eastAsia"/>
        </w:rPr>
        <w:t>的有益效果在于，与现有技术相比，【】。</w:t>
      </w:r>
    </w:p>
    <w:p w14:paraId="1041E97C" w14:textId="6FBF04B5" w:rsidR="00241BF9" w:rsidRDefault="002B6CA0" w:rsidP="002B6CA0">
      <w:pPr>
        <w:pStyle w:val="00"/>
        <w:ind w:firstLine="480"/>
      </w:pPr>
      <w:r>
        <w:rPr>
          <w:rFonts w:hint="eastAsia"/>
        </w:rPr>
        <w:t>最后应当说明的是：以上实施例仅用以说明本</w:t>
      </w:r>
      <w:r w:rsidR="00892A82">
        <w:rPr>
          <w:rFonts w:hint="eastAsia"/>
        </w:rPr>
        <w:t>实用新型</w:t>
      </w:r>
      <w:r>
        <w:rPr>
          <w:rFonts w:hint="eastAsia"/>
        </w:rPr>
        <w:t>的技术方案而非对其限制，尽管参照上述实施例对本</w:t>
      </w:r>
      <w:r w:rsidR="00892A82">
        <w:rPr>
          <w:rFonts w:hint="eastAsia"/>
        </w:rPr>
        <w:t>实用新型</w:t>
      </w:r>
      <w:r>
        <w:rPr>
          <w:rFonts w:hint="eastAsia"/>
        </w:rPr>
        <w:t>进行了详细的说明，所属领域的普通技术人员应当理解：依然可以对本</w:t>
      </w:r>
      <w:r w:rsidR="00892A82">
        <w:rPr>
          <w:rFonts w:hint="eastAsia"/>
        </w:rPr>
        <w:t>实用新型</w:t>
      </w:r>
      <w:r>
        <w:rPr>
          <w:rFonts w:hint="eastAsia"/>
        </w:rPr>
        <w:t>的具体实施方式进行修改或者等同替换，而未脱离本</w:t>
      </w:r>
      <w:r w:rsidR="00892A82">
        <w:rPr>
          <w:rFonts w:hint="eastAsia"/>
        </w:rPr>
        <w:t>实用新型</w:t>
      </w:r>
      <w:r>
        <w:rPr>
          <w:rFonts w:hint="eastAsia"/>
        </w:rPr>
        <w:t>精神和范围的任何修改或者等同替换，其均应涵盖在本</w:t>
      </w:r>
      <w:r w:rsidR="00892A82">
        <w:rPr>
          <w:rFonts w:hint="eastAsia"/>
        </w:rPr>
        <w:t>实用新型</w:t>
      </w:r>
      <w:r>
        <w:rPr>
          <w:rFonts w:hint="eastAsia"/>
        </w:rPr>
        <w:t>的权利要求保护范围之内。</w:t>
      </w:r>
    </w:p>
    <w:p w14:paraId="4BA70067" w14:textId="77777777" w:rsidR="007A29F3" w:rsidRDefault="007A29F3" w:rsidP="007A29F3">
      <w:pPr>
        <w:pStyle w:val="00"/>
        <w:ind w:firstLine="480"/>
      </w:pPr>
    </w:p>
    <w:p w14:paraId="06918251" w14:textId="77777777" w:rsidR="00241BF9" w:rsidRPr="00241BF9" w:rsidRDefault="00241BF9" w:rsidP="00241BF9">
      <w:pPr>
        <w:pStyle w:val="00"/>
        <w:ind w:firstLine="480"/>
      </w:pPr>
    </w:p>
    <w:p w14:paraId="17412416"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D1EF3" w:rsidRPr="004B3D6A" w14:paraId="07284142" w14:textId="77777777" w:rsidTr="00C7412B">
        <w:tc>
          <w:tcPr>
            <w:tcW w:w="5000" w:type="pct"/>
          </w:tcPr>
          <w:p w14:paraId="39121E7C" w14:textId="77777777" w:rsidR="00BD1EF3" w:rsidRPr="004B3D6A" w:rsidRDefault="00BD1EF3" w:rsidP="00C7412B">
            <w:pPr>
              <w:jc w:val="center"/>
              <w:rPr>
                <w:sz w:val="28"/>
                <w:szCs w:val="28"/>
              </w:rPr>
            </w:pPr>
            <w:r w:rsidRPr="004B3D6A">
              <w:rPr>
                <w:rFonts w:eastAsia="黑体" w:hint="eastAsia"/>
                <w:sz w:val="28"/>
                <w:szCs w:val="28"/>
              </w:rPr>
              <w:lastRenderedPageBreak/>
              <w:t>说明书附图</w:t>
            </w:r>
          </w:p>
        </w:tc>
      </w:tr>
    </w:tbl>
    <w:p w14:paraId="2E5C3C05" w14:textId="16979849" w:rsidR="00BD1EF3" w:rsidRPr="00D04FDC" w:rsidRDefault="00200951" w:rsidP="00D04FDC">
      <w:pPr>
        <w:jc w:val="center"/>
      </w:pPr>
      <w:r w:rsidRPr="00202A2F">
        <w:rPr>
          <w:noProof/>
        </w:rPr>
        <w:drawing>
          <wp:inline distT="0" distB="0" distL="0" distR="0" wp14:anchorId="1040BECE" wp14:editId="4838FE5C">
            <wp:extent cx="4529598" cy="3600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650" cy="3616388"/>
                    </a:xfrm>
                    <a:prstGeom prst="rect">
                      <a:avLst/>
                    </a:prstGeom>
                    <a:noFill/>
                    <a:ln>
                      <a:noFill/>
                    </a:ln>
                  </pic:spPr>
                </pic:pic>
              </a:graphicData>
            </a:graphic>
          </wp:inline>
        </w:drawing>
      </w:r>
    </w:p>
    <w:p w14:paraId="23776AC1" w14:textId="77777777" w:rsidR="00516458" w:rsidRDefault="00D04FDC" w:rsidP="002C172F">
      <w:pPr>
        <w:jc w:val="center"/>
        <w:rPr>
          <w:rFonts w:eastAsia="黑体"/>
          <w:b/>
          <w:bCs/>
          <w:sz w:val="24"/>
        </w:rPr>
      </w:pPr>
      <w:r w:rsidRPr="002C172F">
        <w:rPr>
          <w:rFonts w:eastAsia="黑体" w:hint="eastAsia"/>
          <w:b/>
          <w:bCs/>
          <w:sz w:val="24"/>
        </w:rPr>
        <w:t>图</w:t>
      </w:r>
      <w:r w:rsidR="001E3FCE" w:rsidRPr="002C172F">
        <w:rPr>
          <w:rFonts w:eastAsia="黑体"/>
          <w:b/>
          <w:bCs/>
          <w:sz w:val="24"/>
        </w:rPr>
        <w:fldChar w:fldCharType="begin"/>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001E3FCE" w:rsidRPr="002C172F">
        <w:rPr>
          <w:rFonts w:eastAsia="黑体"/>
          <w:b/>
          <w:bCs/>
          <w:sz w:val="24"/>
        </w:rPr>
        <w:fldChar w:fldCharType="separate"/>
      </w:r>
      <w:r w:rsidRPr="002C172F">
        <w:rPr>
          <w:rFonts w:eastAsia="黑体"/>
          <w:b/>
          <w:bCs/>
          <w:sz w:val="24"/>
        </w:rPr>
        <w:t>1</w:t>
      </w:r>
      <w:r w:rsidR="001E3FCE" w:rsidRPr="002C172F">
        <w:rPr>
          <w:rFonts w:eastAsia="黑体"/>
          <w:b/>
          <w:bCs/>
          <w:sz w:val="24"/>
        </w:rPr>
        <w:fldChar w:fldCharType="end"/>
      </w:r>
    </w:p>
    <w:p w14:paraId="374726E9" w14:textId="21121FBB" w:rsidR="00920FEE" w:rsidRDefault="00200951" w:rsidP="002C172F">
      <w:pPr>
        <w:jc w:val="center"/>
        <w:rPr>
          <w:rFonts w:eastAsia="黑体"/>
          <w:b/>
          <w:bCs/>
          <w:sz w:val="24"/>
        </w:rPr>
      </w:pPr>
      <w:r w:rsidRPr="00202A2F">
        <w:rPr>
          <w:noProof/>
        </w:rPr>
        <w:drawing>
          <wp:inline distT="0" distB="0" distL="0" distR="0" wp14:anchorId="688A0934" wp14:editId="2C931179">
            <wp:extent cx="3581400" cy="2162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2162175"/>
                    </a:xfrm>
                    <a:prstGeom prst="rect">
                      <a:avLst/>
                    </a:prstGeom>
                    <a:noFill/>
                    <a:ln>
                      <a:noFill/>
                    </a:ln>
                  </pic:spPr>
                </pic:pic>
              </a:graphicData>
            </a:graphic>
          </wp:inline>
        </w:drawing>
      </w:r>
    </w:p>
    <w:p w14:paraId="3FAC8658" w14:textId="77777777" w:rsidR="00516458" w:rsidRDefault="00D04FDC" w:rsidP="002C172F">
      <w:pPr>
        <w:jc w:val="center"/>
        <w:rPr>
          <w:rFonts w:eastAsia="黑体"/>
          <w:b/>
          <w:bCs/>
          <w:sz w:val="24"/>
        </w:rPr>
      </w:pPr>
      <w:r w:rsidRPr="002C172F">
        <w:rPr>
          <w:rFonts w:eastAsia="黑体" w:hint="eastAsia"/>
          <w:b/>
          <w:bCs/>
          <w:sz w:val="24"/>
        </w:rPr>
        <w:t>图</w:t>
      </w:r>
      <w:r w:rsidR="001E3FCE" w:rsidRPr="002C172F">
        <w:rPr>
          <w:rFonts w:eastAsia="黑体"/>
          <w:b/>
          <w:bCs/>
          <w:sz w:val="24"/>
        </w:rPr>
        <w:fldChar w:fldCharType="begin"/>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001E3FCE" w:rsidRPr="002C172F">
        <w:rPr>
          <w:rFonts w:eastAsia="黑体"/>
          <w:b/>
          <w:bCs/>
          <w:sz w:val="24"/>
        </w:rPr>
        <w:fldChar w:fldCharType="separate"/>
      </w:r>
      <w:r w:rsidRPr="002C172F">
        <w:rPr>
          <w:rFonts w:eastAsia="黑体"/>
          <w:b/>
          <w:bCs/>
          <w:sz w:val="24"/>
        </w:rPr>
        <w:t>2</w:t>
      </w:r>
      <w:r w:rsidR="001E3FCE" w:rsidRPr="002C172F">
        <w:rPr>
          <w:rFonts w:eastAsia="黑体"/>
          <w:b/>
          <w:bCs/>
          <w:sz w:val="24"/>
        </w:rPr>
        <w:fldChar w:fldCharType="end"/>
      </w:r>
    </w:p>
    <w:p w14:paraId="6E610808" w14:textId="77777777"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北京智绘未来专利代理事务所" w:date="2020-10-15T11:50:00Z" w:initials="zhwl">
    <w:p w14:paraId="1B7E192A" w14:textId="77777777" w:rsidR="00E8468A" w:rsidRDefault="00E8468A" w:rsidP="00E8468A">
      <w:pPr>
        <w:pStyle w:val="af2"/>
      </w:pPr>
      <w:r>
        <w:rPr>
          <w:rStyle w:val="af1"/>
        </w:rPr>
        <w:annotationRef/>
      </w:r>
      <w:r>
        <w:rPr>
          <w:rStyle w:val="af1"/>
        </w:rPr>
        <w:annotationRef/>
      </w:r>
      <w:r>
        <w:rPr>
          <w:rFonts w:hint="eastAsia"/>
        </w:rPr>
        <w:t>请注意：</w:t>
      </w:r>
    </w:p>
    <w:p w14:paraId="4F981648" w14:textId="565C7ED6" w:rsidR="00E8468A" w:rsidRPr="00E8468A" w:rsidRDefault="00E8468A">
      <w:pPr>
        <w:pStyle w:val="af2"/>
      </w:pPr>
      <w:r>
        <w:rPr>
          <w:rFonts w:hint="eastAsia"/>
        </w:rPr>
        <w:t>此部分内容应与权利要求书一致，定稿前由代理人复制整理于此，</w:t>
      </w:r>
      <w:r w:rsidR="00892A82">
        <w:rPr>
          <w:rFonts w:hint="eastAsia"/>
        </w:rPr>
        <w:t>实用新型</w:t>
      </w:r>
      <w:r>
        <w:rPr>
          <w:rFonts w:hint="eastAsia"/>
        </w:rPr>
        <w:t>人无需关注此部分内容。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816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A681" w16cex:dateUtc="2020-10-15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81648" w16cid:durableId="2559A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4A72" w14:textId="77777777" w:rsidR="004373E7" w:rsidRDefault="004373E7" w:rsidP="00C35F92">
      <w:r>
        <w:separator/>
      </w:r>
    </w:p>
  </w:endnote>
  <w:endnote w:type="continuationSeparator" w:id="0">
    <w:p w14:paraId="7051BC6E" w14:textId="77777777" w:rsidR="004373E7" w:rsidRDefault="004373E7" w:rsidP="00C3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docPartObj>
        <w:docPartGallery w:val="Page Numbers (Bottom of Page)"/>
        <w:docPartUnique/>
      </w:docPartObj>
    </w:sdtPr>
    <w:sdtEndPr/>
    <w:sdtContent>
      <w:p w14:paraId="1EC36340" w14:textId="77777777" w:rsidR="00C35F92" w:rsidRDefault="001E3FCE">
        <w:pPr>
          <w:pStyle w:val="ad"/>
          <w:jc w:val="center"/>
        </w:pPr>
        <w:r>
          <w:fldChar w:fldCharType="begin"/>
        </w:r>
        <w:r w:rsidR="00C35F92">
          <w:instrText>PAGE   \* MERGEFORMAT</w:instrText>
        </w:r>
        <w:r>
          <w:fldChar w:fldCharType="separate"/>
        </w:r>
        <w:r w:rsidR="001059D8" w:rsidRPr="001059D8">
          <w:rPr>
            <w:noProof/>
            <w:lang w:val="zh-CN"/>
          </w:rPr>
          <w:t>1</w:t>
        </w:r>
        <w:r>
          <w:fldChar w:fldCharType="end"/>
        </w:r>
      </w:p>
    </w:sdtContent>
  </w:sdt>
  <w:p w14:paraId="48C355E2" w14:textId="77777777" w:rsidR="00C35F92" w:rsidRDefault="00C35F9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11ABE" w14:textId="77777777" w:rsidR="004373E7" w:rsidRDefault="004373E7" w:rsidP="00C35F92">
      <w:r>
        <w:separator/>
      </w:r>
    </w:p>
  </w:footnote>
  <w:footnote w:type="continuationSeparator" w:id="0">
    <w:p w14:paraId="698EC383" w14:textId="77777777" w:rsidR="004373E7" w:rsidRDefault="004373E7" w:rsidP="00C35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4C06583"/>
    <w:multiLevelType w:val="hybridMultilevel"/>
    <w:tmpl w:val="8736AD18"/>
    <w:lvl w:ilvl="0" w:tplc="355C5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11">
    <w15:presenceInfo w15:providerId="None" w15:userId="111"/>
  </w15:person>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57721"/>
    <w:rsid w:val="000279C4"/>
    <w:rsid w:val="000F4BA8"/>
    <w:rsid w:val="000F5773"/>
    <w:rsid w:val="00100E35"/>
    <w:rsid w:val="001059D8"/>
    <w:rsid w:val="001A27A1"/>
    <w:rsid w:val="001E3FCE"/>
    <w:rsid w:val="001E5358"/>
    <w:rsid w:val="00200951"/>
    <w:rsid w:val="00241BF9"/>
    <w:rsid w:val="00243C8C"/>
    <w:rsid w:val="00255A27"/>
    <w:rsid w:val="00257442"/>
    <w:rsid w:val="002606E1"/>
    <w:rsid w:val="002B6CA0"/>
    <w:rsid w:val="002C172F"/>
    <w:rsid w:val="002E77BE"/>
    <w:rsid w:val="003516AB"/>
    <w:rsid w:val="003A78DB"/>
    <w:rsid w:val="003C6C74"/>
    <w:rsid w:val="004055E1"/>
    <w:rsid w:val="00421228"/>
    <w:rsid w:val="004373E7"/>
    <w:rsid w:val="00445C93"/>
    <w:rsid w:val="004908FB"/>
    <w:rsid w:val="004A75A0"/>
    <w:rsid w:val="004B217C"/>
    <w:rsid w:val="004B3D6A"/>
    <w:rsid w:val="00516458"/>
    <w:rsid w:val="00557721"/>
    <w:rsid w:val="00633748"/>
    <w:rsid w:val="00634BDA"/>
    <w:rsid w:val="00641BA4"/>
    <w:rsid w:val="006B066E"/>
    <w:rsid w:val="006D4056"/>
    <w:rsid w:val="006D71E7"/>
    <w:rsid w:val="00717D87"/>
    <w:rsid w:val="00722003"/>
    <w:rsid w:val="007A0030"/>
    <w:rsid w:val="007A29F3"/>
    <w:rsid w:val="007C1B9E"/>
    <w:rsid w:val="00814DD5"/>
    <w:rsid w:val="0082346C"/>
    <w:rsid w:val="008306C1"/>
    <w:rsid w:val="00892A82"/>
    <w:rsid w:val="00920FEE"/>
    <w:rsid w:val="00962DC4"/>
    <w:rsid w:val="009B1E00"/>
    <w:rsid w:val="009C0AB4"/>
    <w:rsid w:val="00A0508C"/>
    <w:rsid w:val="00A06C9E"/>
    <w:rsid w:val="00A303AC"/>
    <w:rsid w:val="00A74459"/>
    <w:rsid w:val="00A90B9E"/>
    <w:rsid w:val="00AA554A"/>
    <w:rsid w:val="00B749A3"/>
    <w:rsid w:val="00B82DD1"/>
    <w:rsid w:val="00BC14CC"/>
    <w:rsid w:val="00BD1EF3"/>
    <w:rsid w:val="00BE0EC7"/>
    <w:rsid w:val="00C35F92"/>
    <w:rsid w:val="00C71EB2"/>
    <w:rsid w:val="00CD05BF"/>
    <w:rsid w:val="00D04FDC"/>
    <w:rsid w:val="00D20552"/>
    <w:rsid w:val="00D55786"/>
    <w:rsid w:val="00D75FC7"/>
    <w:rsid w:val="00D95AD5"/>
    <w:rsid w:val="00E50263"/>
    <w:rsid w:val="00E75721"/>
    <w:rsid w:val="00E8468A"/>
    <w:rsid w:val="00ED3C6B"/>
    <w:rsid w:val="00F01EA2"/>
    <w:rsid w:val="00F75459"/>
    <w:rsid w:val="00FB753C"/>
    <w:rsid w:val="00FC2B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11BD0"/>
  <w15:docId w15:val="{C1C5796C-D8BE-4772-8C88-97C5BB36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paragraph" w:styleId="af6">
    <w:name w:val="Revision"/>
    <w:hidden/>
    <w:uiPriority w:val="99"/>
    <w:semiHidden/>
    <w:rsid w:val="00D20552"/>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9210-23D7-4EED-92AD-ACA82997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111</cp:lastModifiedBy>
  <cp:revision>30</cp:revision>
  <dcterms:created xsi:type="dcterms:W3CDTF">2020-02-24T08:59:00Z</dcterms:created>
  <dcterms:modified xsi:type="dcterms:W3CDTF">2021-12-12T05:26:00Z</dcterms:modified>
</cp:coreProperties>
</file>