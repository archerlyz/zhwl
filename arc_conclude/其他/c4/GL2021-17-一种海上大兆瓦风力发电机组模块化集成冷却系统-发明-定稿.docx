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2276B" w14:paraId="0A717299" w14:textId="77777777" w:rsidTr="00F170B0">
        <w:tc>
          <w:tcPr>
            <w:tcW w:w="5000" w:type="pct"/>
            <w:tcBorders>
              <w:top w:val="nil"/>
              <w:left w:val="nil"/>
              <w:bottom w:val="single" w:sz="4" w:space="0" w:color="auto"/>
              <w:right w:val="nil"/>
            </w:tcBorders>
          </w:tcPr>
          <w:p w14:paraId="7A1ECB7D" w14:textId="77777777" w:rsidR="0042276B" w:rsidRDefault="0042276B" w:rsidP="00F170B0">
            <w:pPr>
              <w:ind w:firstLineChars="1000" w:firstLine="2800"/>
              <w:rPr>
                <w:rFonts w:eastAsia="黑体"/>
                <w:sz w:val="28"/>
                <w:szCs w:val="28"/>
              </w:rPr>
            </w:pPr>
            <w:bookmarkStart w:id="0" w:name="_Hlk33456247"/>
            <w:r>
              <w:rPr>
                <w:rFonts w:eastAsia="黑体" w:hint="eastAsia"/>
                <w:sz w:val="28"/>
                <w:szCs w:val="28"/>
              </w:rPr>
              <w:t>说</w:t>
            </w:r>
            <w:r>
              <w:rPr>
                <w:rFonts w:eastAsia="黑体"/>
                <w:sz w:val="28"/>
                <w:szCs w:val="28"/>
              </w:rPr>
              <w:t xml:space="preserve"> </w:t>
            </w:r>
            <w:r>
              <w:rPr>
                <w:rFonts w:eastAsia="黑体" w:hint="eastAsia"/>
                <w:sz w:val="28"/>
                <w:szCs w:val="28"/>
              </w:rPr>
              <w:t>明</w:t>
            </w:r>
            <w:r>
              <w:rPr>
                <w:rFonts w:eastAsia="黑体"/>
                <w:sz w:val="28"/>
                <w:szCs w:val="28"/>
              </w:rPr>
              <w:t xml:space="preserve"> </w:t>
            </w:r>
            <w:r>
              <w:rPr>
                <w:rFonts w:eastAsia="黑体" w:hint="eastAsia"/>
                <w:sz w:val="28"/>
                <w:szCs w:val="28"/>
              </w:rPr>
              <w:t>书</w:t>
            </w:r>
            <w:r>
              <w:rPr>
                <w:rFonts w:eastAsia="黑体"/>
                <w:sz w:val="28"/>
                <w:szCs w:val="28"/>
              </w:rPr>
              <w:t xml:space="preserve"> </w:t>
            </w:r>
            <w:r>
              <w:rPr>
                <w:rFonts w:eastAsia="黑体" w:hint="eastAsia"/>
                <w:sz w:val="28"/>
                <w:szCs w:val="28"/>
              </w:rPr>
              <w:t>摘</w:t>
            </w:r>
            <w:r>
              <w:rPr>
                <w:rFonts w:eastAsia="黑体"/>
                <w:sz w:val="28"/>
                <w:szCs w:val="28"/>
              </w:rPr>
              <w:t xml:space="preserve"> </w:t>
            </w:r>
            <w:r>
              <w:rPr>
                <w:rFonts w:eastAsia="黑体" w:hint="eastAsia"/>
                <w:sz w:val="28"/>
                <w:szCs w:val="28"/>
              </w:rPr>
              <w:t>要</w:t>
            </w:r>
          </w:p>
        </w:tc>
      </w:tr>
    </w:tbl>
    <w:bookmarkEnd w:id="0"/>
    <w:p w14:paraId="3D46188C" w14:textId="77777777" w:rsidR="0042276B" w:rsidRDefault="0042276B" w:rsidP="0042276B">
      <w:pPr>
        <w:pStyle w:val="000"/>
        <w:ind w:firstLine="480"/>
      </w:pPr>
      <w:r>
        <w:rPr>
          <w:rFonts w:hint="eastAsia"/>
        </w:rPr>
        <w:t>一种大兆瓦风力发电机组</w:t>
      </w:r>
      <w:proofErr w:type="gramStart"/>
      <w:r>
        <w:rPr>
          <w:rFonts w:hint="eastAsia"/>
        </w:rPr>
        <w:t>一</w:t>
      </w:r>
      <w:proofErr w:type="gramEnd"/>
      <w:r>
        <w:rPr>
          <w:rFonts w:hint="eastAsia"/>
        </w:rPr>
        <w:t>体式水冷系统，由屏蔽泵、三通阀、加热器、过滤器、温度压力监控仪表、高位水箱、外冷散热器等组成，屏蔽泵会依据控制持续驱动冷却介质循环运动，高位水箱会不断补充或吸收冷却介质因温度变动而产生的体积变动，外冷散热器持续对冷却介质进行冷却。屏蔽泵通过将电机内部与泵腔内部直接导通，从结构上解决了</w:t>
      </w:r>
      <w:proofErr w:type="gramStart"/>
      <w:r>
        <w:rPr>
          <w:rFonts w:hint="eastAsia"/>
        </w:rPr>
        <w:t>水泵机封</w:t>
      </w:r>
      <w:proofErr w:type="gramEnd"/>
      <w:r>
        <w:rPr>
          <w:rFonts w:hint="eastAsia"/>
        </w:rPr>
        <w:t>漏水的问题，提高了水冷系统的可靠性及维护周期，目前这种技术暂未在风电水冷行业进行广泛运用。本发明用高位水箱可以有效的解决膨胀罐失效，提高了水冷系统的可靠性及维护周期；通过自然风与强迫风的结合，既有效利用了自然风能进行散热，又降低了风机的故障几率，提高了水冷系统的可靠性及维护周期。</w:t>
      </w:r>
    </w:p>
    <w:p w14:paraId="452878D8" w14:textId="77777777" w:rsidR="0042276B" w:rsidRDefault="0042276B" w:rsidP="0042276B">
      <w:pPr>
        <w:pStyle w:val="000"/>
        <w:ind w:firstLineChars="0" w:firstLine="0"/>
      </w:pPr>
    </w:p>
    <w:p w14:paraId="3CB0C2F9" w14:textId="77777777" w:rsidR="0042276B" w:rsidRDefault="0042276B" w:rsidP="0042276B">
      <w:pPr>
        <w:widowControl/>
        <w:jc w:val="left"/>
        <w:rPr>
          <w:kern w:val="0"/>
        </w:rPr>
        <w:sectPr w:rsidR="0042276B">
          <w:pgSz w:w="11906" w:h="16838"/>
          <w:pgMar w:top="1440" w:right="1800" w:bottom="1440" w:left="1800" w:header="851" w:footer="992" w:gutter="0"/>
          <w:cols w:space="720"/>
          <w:docGrid w:type="lines" w:linePitch="312"/>
        </w:sectPr>
      </w:pPr>
    </w:p>
    <w:tbl>
      <w:tblPr>
        <w:tblStyle w:val="a7"/>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2276B" w14:paraId="4F6DCD5D" w14:textId="77777777" w:rsidTr="00F170B0">
        <w:tc>
          <w:tcPr>
            <w:tcW w:w="5000" w:type="pct"/>
            <w:tcBorders>
              <w:top w:val="nil"/>
              <w:left w:val="nil"/>
              <w:bottom w:val="single" w:sz="4" w:space="0" w:color="auto"/>
              <w:right w:val="nil"/>
            </w:tcBorders>
          </w:tcPr>
          <w:p w14:paraId="64348F64" w14:textId="77777777" w:rsidR="0042276B" w:rsidRDefault="0042276B" w:rsidP="00F170B0">
            <w:pPr>
              <w:ind w:firstLine="560"/>
              <w:jc w:val="center"/>
              <w:rPr>
                <w:sz w:val="28"/>
                <w:szCs w:val="28"/>
              </w:rPr>
            </w:pPr>
            <w:r>
              <w:rPr>
                <w:rFonts w:eastAsia="黑体" w:hint="eastAsia"/>
                <w:sz w:val="28"/>
                <w:szCs w:val="28"/>
              </w:rPr>
              <w:lastRenderedPageBreak/>
              <w:t>摘</w:t>
            </w:r>
            <w:r>
              <w:rPr>
                <w:rFonts w:eastAsia="黑体"/>
                <w:sz w:val="28"/>
                <w:szCs w:val="28"/>
              </w:rPr>
              <w:t xml:space="preserve"> </w:t>
            </w:r>
            <w:r>
              <w:rPr>
                <w:rFonts w:eastAsia="黑体" w:hint="eastAsia"/>
                <w:sz w:val="28"/>
                <w:szCs w:val="28"/>
              </w:rPr>
              <w:t>要</w:t>
            </w:r>
            <w:r>
              <w:rPr>
                <w:rFonts w:eastAsia="黑体"/>
                <w:sz w:val="28"/>
                <w:szCs w:val="28"/>
              </w:rPr>
              <w:t xml:space="preserve"> </w:t>
            </w:r>
            <w:r>
              <w:rPr>
                <w:rFonts w:eastAsia="黑体" w:hint="eastAsia"/>
                <w:sz w:val="28"/>
                <w:szCs w:val="28"/>
              </w:rPr>
              <w:t>附</w:t>
            </w:r>
            <w:r>
              <w:rPr>
                <w:rFonts w:eastAsia="黑体"/>
                <w:sz w:val="28"/>
                <w:szCs w:val="28"/>
              </w:rPr>
              <w:t xml:space="preserve"> </w:t>
            </w:r>
            <w:r>
              <w:rPr>
                <w:rFonts w:eastAsia="黑体" w:hint="eastAsia"/>
                <w:sz w:val="28"/>
                <w:szCs w:val="28"/>
              </w:rPr>
              <w:t>图</w:t>
            </w:r>
          </w:p>
        </w:tc>
      </w:tr>
    </w:tbl>
    <w:p w14:paraId="426C410D" w14:textId="77777777" w:rsidR="0042276B" w:rsidRDefault="0042276B" w:rsidP="0042276B">
      <w:pPr>
        <w:jc w:val="center"/>
      </w:pPr>
      <w:r>
        <w:rPr>
          <w:noProof/>
        </w:rPr>
        <w:drawing>
          <wp:inline distT="0" distB="0" distL="0" distR="0" wp14:anchorId="1327368A" wp14:editId="62640394">
            <wp:extent cx="4437380" cy="25133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437380" cy="2513330"/>
                    </a:xfrm>
                    <a:prstGeom prst="rect">
                      <a:avLst/>
                    </a:prstGeom>
                    <a:noFill/>
                    <a:ln>
                      <a:noFill/>
                    </a:ln>
                  </pic:spPr>
                </pic:pic>
              </a:graphicData>
            </a:graphic>
          </wp:inline>
        </w:drawing>
      </w:r>
    </w:p>
    <w:p w14:paraId="4E086883" w14:textId="77777777" w:rsidR="0042276B" w:rsidRDefault="0042276B" w:rsidP="0042276B">
      <w:pPr>
        <w:jc w:val="center"/>
      </w:pPr>
    </w:p>
    <w:p w14:paraId="339E4CCC" w14:textId="77777777" w:rsidR="0042276B" w:rsidRDefault="0042276B" w:rsidP="0042276B">
      <w:pPr>
        <w:widowControl/>
        <w:jc w:val="left"/>
        <w:rPr>
          <w:kern w:val="0"/>
        </w:rPr>
        <w:sectPr w:rsidR="0042276B">
          <w:pgSz w:w="11906" w:h="16838"/>
          <w:pgMar w:top="1440" w:right="1800" w:bottom="1440" w:left="1800" w:header="851" w:footer="992" w:gutter="0"/>
          <w:pgNumType w:start="1"/>
          <w:cols w:space="720"/>
          <w:docGrid w:type="lines" w:linePitch="312"/>
        </w:sectPr>
      </w:pPr>
    </w:p>
    <w:tbl>
      <w:tblPr>
        <w:tblStyle w:val="a7"/>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2276B" w14:paraId="02536894" w14:textId="77777777" w:rsidTr="00F170B0">
        <w:tc>
          <w:tcPr>
            <w:tcW w:w="5000" w:type="pct"/>
            <w:tcBorders>
              <w:top w:val="nil"/>
              <w:left w:val="nil"/>
              <w:bottom w:val="single" w:sz="4" w:space="0" w:color="auto"/>
              <w:right w:val="nil"/>
            </w:tcBorders>
          </w:tcPr>
          <w:p w14:paraId="5AF4F477" w14:textId="77777777" w:rsidR="0042276B" w:rsidRDefault="0042276B" w:rsidP="00F170B0">
            <w:pPr>
              <w:ind w:firstLine="560"/>
              <w:jc w:val="center"/>
              <w:rPr>
                <w:sz w:val="28"/>
                <w:szCs w:val="28"/>
              </w:rPr>
            </w:pPr>
            <w:r>
              <w:rPr>
                <w:rFonts w:eastAsia="黑体" w:hint="eastAsia"/>
                <w:sz w:val="28"/>
                <w:szCs w:val="28"/>
              </w:rPr>
              <w:lastRenderedPageBreak/>
              <w:t>权</w:t>
            </w:r>
            <w:r>
              <w:rPr>
                <w:rFonts w:eastAsia="黑体"/>
                <w:sz w:val="28"/>
                <w:szCs w:val="28"/>
              </w:rPr>
              <w:t xml:space="preserve"> </w:t>
            </w:r>
            <w:r>
              <w:rPr>
                <w:rFonts w:eastAsia="黑体" w:hint="eastAsia"/>
                <w:sz w:val="28"/>
                <w:szCs w:val="28"/>
              </w:rPr>
              <w:t>利</w:t>
            </w:r>
            <w:r>
              <w:rPr>
                <w:rFonts w:eastAsia="黑体"/>
                <w:sz w:val="28"/>
                <w:szCs w:val="28"/>
              </w:rPr>
              <w:t xml:space="preserve"> </w:t>
            </w:r>
            <w:r>
              <w:rPr>
                <w:rFonts w:eastAsia="黑体" w:hint="eastAsia"/>
                <w:sz w:val="28"/>
                <w:szCs w:val="28"/>
              </w:rPr>
              <w:t>要</w:t>
            </w:r>
            <w:r>
              <w:rPr>
                <w:rFonts w:eastAsia="黑体"/>
                <w:sz w:val="28"/>
                <w:szCs w:val="28"/>
              </w:rPr>
              <w:t xml:space="preserve"> </w:t>
            </w:r>
            <w:r>
              <w:rPr>
                <w:rFonts w:eastAsia="黑体" w:hint="eastAsia"/>
                <w:sz w:val="28"/>
                <w:szCs w:val="28"/>
              </w:rPr>
              <w:t>求</w:t>
            </w:r>
            <w:r>
              <w:rPr>
                <w:rFonts w:eastAsia="黑体"/>
                <w:sz w:val="28"/>
                <w:szCs w:val="28"/>
              </w:rPr>
              <w:t xml:space="preserve"> </w:t>
            </w:r>
            <w:r>
              <w:rPr>
                <w:rFonts w:eastAsia="黑体" w:hint="eastAsia"/>
                <w:sz w:val="28"/>
                <w:szCs w:val="28"/>
              </w:rPr>
              <w:t>书</w:t>
            </w:r>
          </w:p>
        </w:tc>
      </w:tr>
    </w:tbl>
    <w:p w14:paraId="54DFA618" w14:textId="77777777" w:rsidR="0042276B" w:rsidRDefault="0042276B" w:rsidP="0042276B">
      <w:pPr>
        <w:pStyle w:val="000"/>
        <w:numPr>
          <w:ilvl w:val="0"/>
          <w:numId w:val="1"/>
        </w:numPr>
        <w:ind w:firstLineChars="0"/>
        <w:rPr>
          <w:rFonts w:cstheme="minorBidi"/>
        </w:rPr>
      </w:pPr>
      <w:r>
        <w:rPr>
          <w:rFonts w:hint="eastAsia"/>
        </w:rPr>
        <w:t>一种海上大兆瓦风力发电机组模块化集成冷却系统，其特征在于，</w:t>
      </w:r>
    </w:p>
    <w:p w14:paraId="22F3C6A2" w14:textId="75DDC967" w:rsidR="0042276B" w:rsidRDefault="0042276B" w:rsidP="0042276B">
      <w:pPr>
        <w:pStyle w:val="000"/>
        <w:ind w:firstLine="480"/>
      </w:pPr>
      <w:r>
        <w:rPr>
          <w:rFonts w:hint="eastAsia"/>
        </w:rPr>
        <w:t>所述海上大兆瓦风力发电机组模块化集成冷却系统包括水冷泵站、外冷散热器、高位水箱、多个发热元件以及外部管路；</w:t>
      </w:r>
    </w:p>
    <w:p w14:paraId="7D17EC25" w14:textId="7E796737" w:rsidR="0042276B" w:rsidRDefault="0042276B" w:rsidP="0042276B">
      <w:pPr>
        <w:pStyle w:val="000"/>
        <w:ind w:firstLine="480"/>
      </w:pPr>
      <w:r>
        <w:rPr>
          <w:rFonts w:hint="eastAsia"/>
        </w:rPr>
        <w:t>所述水冷泵站出水口通过外部管路与多个发热元件进水口连接，在</w:t>
      </w:r>
      <w:ins w:id="1" w:author="北京智绘未来专利代理事务所" w:date="2021-12-21T09:29:00Z">
        <w:r w:rsidR="00AE70F4">
          <w:rPr>
            <w:rFonts w:hint="eastAsia"/>
          </w:rPr>
          <w:t>多个</w:t>
        </w:r>
      </w:ins>
      <w:r>
        <w:rPr>
          <w:rFonts w:hint="eastAsia"/>
        </w:rPr>
        <w:t>发热元件</w:t>
      </w:r>
      <w:ins w:id="2" w:author="北京智绘未来专利代理事务所" w:date="2021-12-21T09:29:00Z">
        <w:r w:rsidR="00AE70F4">
          <w:rPr>
            <w:rFonts w:hint="eastAsia"/>
          </w:rPr>
          <w:t>的</w:t>
        </w:r>
      </w:ins>
      <w:del w:id="3" w:author="北京智绘未来专利代理事务所" w:date="2021-12-21T09:29:00Z">
        <w:r w:rsidDel="00AE70F4">
          <w:rPr>
            <w:rFonts w:hint="eastAsia"/>
          </w:rPr>
          <w:delText>组</w:delText>
        </w:r>
      </w:del>
      <w:r>
        <w:rPr>
          <w:rFonts w:hint="eastAsia"/>
        </w:rPr>
        <w:t>出水口进行分流，</w:t>
      </w:r>
      <w:commentRangeStart w:id="4"/>
      <w:r>
        <w:rPr>
          <w:rFonts w:hint="eastAsia"/>
        </w:rPr>
        <w:t>部分</w:t>
      </w:r>
      <w:commentRangeEnd w:id="4"/>
      <w:r w:rsidR="003821C9">
        <w:rPr>
          <w:rStyle w:val="a8"/>
          <w:rFonts w:cstheme="minorBidi"/>
        </w:rPr>
        <w:commentReference w:id="4"/>
      </w:r>
      <w:r>
        <w:rPr>
          <w:rFonts w:hint="eastAsia"/>
        </w:rPr>
        <w:t>通过外部管路重新返回水冷泵站支路入水口，部分通过外部管路进入外冷散热器，外冷散热器出水口通过外部管路与水冷泵站主路入水口连接，从而形成一个完整的冷却回路，高位水箱通过外部管路，从外部散热器出水口处接入水冷系统，外冷散热器上端设置</w:t>
      </w:r>
      <w:del w:id="5" w:author="北京智绘未来专利代理事务所" w:date="2021-12-21T09:28:00Z">
        <w:r w:rsidDel="006B6251">
          <w:rPr>
            <w:rFonts w:hint="eastAsia"/>
          </w:rPr>
          <w:delText>有</w:delText>
        </w:r>
      </w:del>
      <w:ins w:id="6" w:author="北京智绘未来专利代理事务所" w:date="2021-12-21T09:28:00Z">
        <w:r w:rsidR="006B6251">
          <w:rPr>
            <w:rFonts w:hint="eastAsia"/>
          </w:rPr>
          <w:t>所述</w:t>
        </w:r>
      </w:ins>
      <w:r>
        <w:rPr>
          <w:rFonts w:hint="eastAsia"/>
        </w:rPr>
        <w:t>高位水箱。</w:t>
      </w:r>
    </w:p>
    <w:p w14:paraId="19CB4998" w14:textId="77777777" w:rsidR="0042276B" w:rsidRDefault="0042276B" w:rsidP="0042276B">
      <w:pPr>
        <w:pStyle w:val="000"/>
        <w:ind w:firstLine="480"/>
      </w:pPr>
      <w:r>
        <w:t>2</w:t>
      </w:r>
      <w:r>
        <w:rPr>
          <w:rFonts w:hint="eastAsia"/>
        </w:rPr>
        <w:t>、根据权利要求</w:t>
      </w:r>
      <w:r>
        <w:t>1</w:t>
      </w:r>
      <w:r>
        <w:rPr>
          <w:rFonts w:hint="eastAsia"/>
        </w:rPr>
        <w:t>所述的一种海上大兆瓦风力发电机组模块化集成冷却系统，其特征在于，</w:t>
      </w:r>
    </w:p>
    <w:p w14:paraId="26D31354" w14:textId="3ABBEB9B" w:rsidR="0042276B" w:rsidRDefault="0042276B" w:rsidP="0042276B">
      <w:pPr>
        <w:pStyle w:val="000"/>
        <w:ind w:firstLine="480"/>
      </w:pPr>
      <w:r>
        <w:rPr>
          <w:rFonts w:hint="eastAsia"/>
        </w:rPr>
        <w:t>所述外部管路在发热元件组前后均设有阀门，阀门用于对各发热元件进行流量配比调节。</w:t>
      </w:r>
    </w:p>
    <w:p w14:paraId="0A993F75" w14:textId="77777777" w:rsidR="0042276B" w:rsidRDefault="0042276B" w:rsidP="0042276B">
      <w:pPr>
        <w:pStyle w:val="000"/>
        <w:ind w:firstLine="480"/>
      </w:pPr>
      <w:r>
        <w:t>3</w:t>
      </w:r>
      <w:r>
        <w:rPr>
          <w:rFonts w:hint="eastAsia"/>
        </w:rPr>
        <w:t>、根据权利要求</w:t>
      </w:r>
      <w:r>
        <w:t>1</w:t>
      </w:r>
      <w:r>
        <w:rPr>
          <w:rFonts w:hint="eastAsia"/>
        </w:rPr>
        <w:t>所述的一种海上大兆瓦风力发电机组模块化集成冷却系统，其特征在于，</w:t>
      </w:r>
    </w:p>
    <w:p w14:paraId="342418FD" w14:textId="5C899A16" w:rsidR="0042276B" w:rsidRDefault="0042276B" w:rsidP="0042276B">
      <w:pPr>
        <w:pStyle w:val="000"/>
        <w:ind w:firstLine="480"/>
      </w:pPr>
      <w:r>
        <w:rPr>
          <w:rFonts w:hint="eastAsia"/>
        </w:rPr>
        <w:t>所述水冷泵站包括循环泵、加热器、电动三通阀以及过滤器。</w:t>
      </w:r>
    </w:p>
    <w:p w14:paraId="67DF5F33" w14:textId="77777777" w:rsidR="0042276B" w:rsidRDefault="0042276B" w:rsidP="0042276B">
      <w:pPr>
        <w:pStyle w:val="000"/>
        <w:ind w:firstLine="480"/>
      </w:pPr>
      <w:r>
        <w:t>4</w:t>
      </w:r>
      <w:r>
        <w:rPr>
          <w:rFonts w:hint="eastAsia"/>
        </w:rPr>
        <w:t>、根据权利要求</w:t>
      </w:r>
      <w:r>
        <w:t>3</w:t>
      </w:r>
      <w:r>
        <w:rPr>
          <w:rFonts w:hint="eastAsia"/>
        </w:rPr>
        <w:t>所述的一种海上大兆瓦风力发电机组模块化集成冷却系统，其特征在于，</w:t>
      </w:r>
    </w:p>
    <w:p w14:paraId="7F5417B1" w14:textId="5DBE02A4" w:rsidR="0042276B" w:rsidRDefault="0042276B" w:rsidP="0042276B">
      <w:pPr>
        <w:pStyle w:val="000"/>
        <w:ind w:firstLineChars="100" w:firstLine="240"/>
      </w:pPr>
      <w:r>
        <w:t xml:space="preserve">  </w:t>
      </w:r>
      <w:r>
        <w:rPr>
          <w:rFonts w:hint="eastAsia"/>
        </w:rPr>
        <w:t>所述循环泵的数量为两个，其并联设置，每个循环泵顶部设置有手动排气阀和自动排气阀，在循环泵的出口</w:t>
      </w:r>
      <w:del w:id="7" w:author="北京智绘未来专利代理事务所" w:date="2021-12-21T09:28:00Z">
        <w:r w:rsidDel="00EF215A">
          <w:rPr>
            <w:rFonts w:hint="eastAsia"/>
          </w:rPr>
          <w:delText>出</w:delText>
        </w:r>
      </w:del>
      <w:ins w:id="8" w:author="北京智绘未来专利代理事务所" w:date="2021-12-21T09:28:00Z">
        <w:r w:rsidR="00EF215A">
          <w:rPr>
            <w:rFonts w:hint="eastAsia"/>
          </w:rPr>
          <w:t>处</w:t>
        </w:r>
      </w:ins>
      <w:r>
        <w:rPr>
          <w:rFonts w:hint="eastAsia"/>
        </w:rPr>
        <w:t>均设置有止回阀。</w:t>
      </w:r>
    </w:p>
    <w:p w14:paraId="581DDE48" w14:textId="77777777" w:rsidR="0042276B" w:rsidRDefault="0042276B" w:rsidP="0042276B">
      <w:pPr>
        <w:pStyle w:val="000"/>
        <w:ind w:firstLine="480"/>
      </w:pPr>
      <w:r>
        <w:t>5</w:t>
      </w:r>
      <w:r>
        <w:rPr>
          <w:rFonts w:hint="eastAsia"/>
        </w:rPr>
        <w:t>、根据权利要求</w:t>
      </w:r>
      <w:r>
        <w:t>3</w:t>
      </w:r>
      <w:r>
        <w:rPr>
          <w:rFonts w:hint="eastAsia"/>
        </w:rPr>
        <w:t>所述的一种海上大兆瓦风力发电机组模块化集成冷却系统，其特征在于，</w:t>
      </w:r>
    </w:p>
    <w:p w14:paraId="0CE54919" w14:textId="0E3AAE42" w:rsidR="0042276B" w:rsidRDefault="0042276B" w:rsidP="0042276B">
      <w:pPr>
        <w:pStyle w:val="000"/>
        <w:ind w:firstLineChars="100" w:firstLine="240"/>
      </w:pPr>
      <w:r>
        <w:t xml:space="preserve">  </w:t>
      </w:r>
      <w:r>
        <w:rPr>
          <w:rFonts w:hint="eastAsia"/>
        </w:rPr>
        <w:t>所述止回阀与水冷泵站出水口间依次设置有就地压力表、压力变送器、温度变送器；就地压力表用于监测水泵出口压力，压力变送器、温度变送器分别用于监测发热元件进口压力及温度。</w:t>
      </w:r>
    </w:p>
    <w:p w14:paraId="53320EDC" w14:textId="77777777" w:rsidR="0042276B" w:rsidRDefault="0042276B" w:rsidP="0042276B">
      <w:pPr>
        <w:pStyle w:val="000"/>
        <w:ind w:firstLine="480"/>
      </w:pPr>
      <w:r>
        <w:t>6</w:t>
      </w:r>
      <w:r>
        <w:rPr>
          <w:rFonts w:hint="eastAsia"/>
        </w:rPr>
        <w:t>、根据权利要求</w:t>
      </w:r>
      <w:r>
        <w:t>1-5</w:t>
      </w:r>
      <w:r>
        <w:rPr>
          <w:rFonts w:hint="eastAsia"/>
        </w:rPr>
        <w:t>任意一项所述的一种海上大兆瓦风力发电机组模块化集成冷却系统，其特征在于，</w:t>
      </w:r>
    </w:p>
    <w:p w14:paraId="4270F267" w14:textId="1BCD1DC2" w:rsidR="0042276B" w:rsidRDefault="0042276B" w:rsidP="0042276B">
      <w:pPr>
        <w:pStyle w:val="000"/>
        <w:ind w:firstLineChars="0" w:firstLine="480"/>
      </w:pPr>
      <w:r>
        <w:rPr>
          <w:rFonts w:hint="eastAsia"/>
        </w:rPr>
        <w:t>所述水冷泵站支路回水管路上设置有加热器，用于低温时给水冷系统进行</w:t>
      </w:r>
      <w:r>
        <w:rPr>
          <w:rFonts w:hint="eastAsia"/>
        </w:rPr>
        <w:lastRenderedPageBreak/>
        <w:t>温度补偿。</w:t>
      </w:r>
    </w:p>
    <w:p w14:paraId="02102327" w14:textId="77777777" w:rsidR="0042276B" w:rsidRDefault="0042276B" w:rsidP="0042276B">
      <w:pPr>
        <w:pStyle w:val="000"/>
        <w:ind w:firstLineChars="0" w:firstLine="480"/>
      </w:pPr>
      <w:r>
        <w:t>7</w:t>
      </w:r>
      <w:r>
        <w:rPr>
          <w:rFonts w:hint="eastAsia"/>
        </w:rPr>
        <w:t>、根据权利要求</w:t>
      </w:r>
      <w:r>
        <w:t>6</w:t>
      </w:r>
      <w:r>
        <w:rPr>
          <w:rFonts w:hint="eastAsia"/>
        </w:rPr>
        <w:t>任意一项权利要求所述的一种海上大兆瓦风力发电机组模块化集成冷却系统，其特征在于，</w:t>
      </w:r>
    </w:p>
    <w:p w14:paraId="40213874" w14:textId="416D5352" w:rsidR="0042276B" w:rsidRDefault="0042276B" w:rsidP="0042276B">
      <w:pPr>
        <w:pStyle w:val="000"/>
        <w:ind w:firstLineChars="0" w:firstLine="480"/>
      </w:pPr>
      <w:r>
        <w:rPr>
          <w:rFonts w:hint="eastAsia"/>
        </w:rPr>
        <w:t>所述水冷泵站支路和主路回水管路最终在电动三通阀处汇合，电动三通阀通过调节阀门开度，控制从支路和主路回路中返回的介质流量，从而调节供水温度；在电动三通阀与循环</w:t>
      </w:r>
      <w:proofErr w:type="gramStart"/>
      <w:r>
        <w:rPr>
          <w:rFonts w:hint="eastAsia"/>
        </w:rPr>
        <w:t>泵之间</w:t>
      </w:r>
      <w:proofErr w:type="gramEnd"/>
      <w:r>
        <w:rPr>
          <w:rFonts w:hint="eastAsia"/>
        </w:rPr>
        <w:t>设置有过滤器与压力变送器，过滤器设置在温度变送器与电动三通阀之间，过滤器用于过滤系统中可能存在的杂质，保护并使得循环泵及发热元件正常运行，温度变送器用于监测循环泵的入口压力。</w:t>
      </w:r>
    </w:p>
    <w:p w14:paraId="557F9734" w14:textId="77777777" w:rsidR="0042276B" w:rsidRDefault="0042276B" w:rsidP="0042276B">
      <w:pPr>
        <w:pStyle w:val="000"/>
        <w:ind w:firstLineChars="0" w:firstLine="480"/>
      </w:pPr>
      <w:r>
        <w:t>8</w:t>
      </w:r>
      <w:r>
        <w:rPr>
          <w:rFonts w:hint="eastAsia"/>
        </w:rPr>
        <w:t>、根据权利要求</w:t>
      </w:r>
      <w:r>
        <w:t>1</w:t>
      </w:r>
      <w:r>
        <w:rPr>
          <w:rFonts w:hint="eastAsia"/>
        </w:rPr>
        <w:t>所述的一种海上大兆瓦风力发电机组模块化集成冷却系统，其特征在于，</w:t>
      </w:r>
    </w:p>
    <w:p w14:paraId="1AD8874D" w14:textId="2F9E2B58" w:rsidR="0042276B" w:rsidRDefault="0042276B" w:rsidP="0042276B">
      <w:pPr>
        <w:pStyle w:val="000"/>
        <w:ind w:firstLineChars="0" w:firstLine="480"/>
      </w:pPr>
      <w:r>
        <w:rPr>
          <w:rFonts w:hint="eastAsia"/>
        </w:rPr>
        <w:t>所述外冷散热器包括外冷散热芯体和风机，通过外冷散热芯体，高温的冷却介质与低温的空气进行热交换；风机通过电机驱动风叶强制带动空气流经外冷散热芯体，以加强换热效果。</w:t>
      </w:r>
    </w:p>
    <w:p w14:paraId="7FCB4D8A" w14:textId="77777777" w:rsidR="0042276B" w:rsidRDefault="0042276B" w:rsidP="0042276B">
      <w:pPr>
        <w:pStyle w:val="000"/>
        <w:ind w:firstLineChars="0" w:firstLine="480"/>
      </w:pPr>
      <w:r>
        <w:t>9</w:t>
      </w:r>
      <w:r>
        <w:rPr>
          <w:rFonts w:hint="eastAsia"/>
        </w:rPr>
        <w:t>、根据权利要求</w:t>
      </w:r>
      <w:r>
        <w:t>8</w:t>
      </w:r>
      <w:r>
        <w:rPr>
          <w:rFonts w:hint="eastAsia"/>
        </w:rPr>
        <w:t>所述的一种海上大兆瓦风力发电机组模块化集成冷却系统，其特征在于，</w:t>
      </w:r>
    </w:p>
    <w:p w14:paraId="356AACA8" w14:textId="49A75B00" w:rsidR="0042276B" w:rsidRDefault="0042276B" w:rsidP="0042276B">
      <w:pPr>
        <w:pStyle w:val="000"/>
        <w:ind w:firstLineChars="0" w:firstLine="480"/>
      </w:pPr>
      <w:r>
        <w:rPr>
          <w:rFonts w:hint="eastAsia"/>
        </w:rPr>
        <w:t>所述高位水箱包括水箱及呼吸阀，水箱用于吸收冷却介质因温度变化而产生的体积变化；呼吸阀用于隔绝水箱内部与外部的空气，在所设定气压下限到所设定气压上限间保证水箱内部与外部空气不会导通，当压力低于所设定气压下限或高于所设定气压上限时，呼吸阀能及时联通水箱内外空气，补充或释放水箱内部空气压力。</w:t>
      </w:r>
    </w:p>
    <w:p w14:paraId="586E76E1" w14:textId="77777777" w:rsidR="0042276B" w:rsidRDefault="0042276B" w:rsidP="0042276B">
      <w:pPr>
        <w:pStyle w:val="000"/>
        <w:ind w:firstLineChars="0" w:firstLine="480"/>
      </w:pPr>
      <w:r>
        <w:t>10</w:t>
      </w:r>
      <w:r>
        <w:rPr>
          <w:rFonts w:hint="eastAsia"/>
        </w:rPr>
        <w:t>、根据权利要求</w:t>
      </w:r>
      <w:r>
        <w:t>9</w:t>
      </w:r>
      <w:r>
        <w:rPr>
          <w:rFonts w:hint="eastAsia"/>
        </w:rPr>
        <w:t>所述的一种海上大兆瓦风力发电机组模块化集成冷却系统，其特征在于，</w:t>
      </w:r>
    </w:p>
    <w:p w14:paraId="20D38B61" w14:textId="77777777" w:rsidR="0042276B" w:rsidRDefault="0042276B" w:rsidP="0042276B">
      <w:pPr>
        <w:pStyle w:val="000"/>
        <w:ind w:firstLineChars="0" w:firstLine="480"/>
      </w:pPr>
      <w:r>
        <w:rPr>
          <w:rFonts w:hint="eastAsia"/>
        </w:rPr>
        <w:t>所设定气压下限为</w:t>
      </w:r>
      <w:r>
        <w:t>-0.1bar</w:t>
      </w:r>
      <w:r>
        <w:rPr>
          <w:rFonts w:hint="eastAsia"/>
        </w:rPr>
        <w:t>，所设定气压上限为</w:t>
      </w:r>
      <w:r>
        <w:t>0.4bar</w:t>
      </w:r>
      <w:r>
        <w:rPr>
          <w:rFonts w:hint="eastAsia"/>
        </w:rPr>
        <w:t>。</w:t>
      </w:r>
    </w:p>
    <w:p w14:paraId="6E96C274" w14:textId="77777777" w:rsidR="0042276B" w:rsidRDefault="0042276B" w:rsidP="0042276B">
      <w:pPr>
        <w:pStyle w:val="000"/>
        <w:ind w:firstLineChars="0" w:firstLine="0"/>
      </w:pPr>
    </w:p>
    <w:p w14:paraId="28AEE184" w14:textId="77777777" w:rsidR="0042276B" w:rsidRDefault="0042276B" w:rsidP="0042276B">
      <w:pPr>
        <w:pStyle w:val="000"/>
        <w:ind w:firstLineChars="0" w:firstLine="0"/>
      </w:pPr>
    </w:p>
    <w:p w14:paraId="580E44B7" w14:textId="77777777" w:rsidR="0042276B" w:rsidRDefault="0042276B" w:rsidP="0042276B">
      <w:pPr>
        <w:widowControl/>
        <w:jc w:val="left"/>
        <w:rPr>
          <w:kern w:val="0"/>
        </w:rPr>
        <w:sectPr w:rsidR="0042276B">
          <w:pgSz w:w="11906" w:h="16838"/>
          <w:pgMar w:top="1440" w:right="1800" w:bottom="1440" w:left="1800" w:header="851" w:footer="992" w:gutter="0"/>
          <w:pgNumType w:start="1"/>
          <w:cols w:space="720"/>
          <w:docGrid w:type="lines" w:linePitch="312"/>
        </w:sectPr>
      </w:pPr>
    </w:p>
    <w:tbl>
      <w:tblPr>
        <w:tblStyle w:val="a7"/>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2276B" w14:paraId="5DD5E74F" w14:textId="77777777" w:rsidTr="00F170B0">
        <w:tc>
          <w:tcPr>
            <w:tcW w:w="5000" w:type="pct"/>
            <w:tcBorders>
              <w:top w:val="nil"/>
              <w:left w:val="nil"/>
              <w:bottom w:val="single" w:sz="4" w:space="0" w:color="auto"/>
              <w:right w:val="nil"/>
            </w:tcBorders>
          </w:tcPr>
          <w:p w14:paraId="366F106D" w14:textId="77777777" w:rsidR="0042276B" w:rsidRDefault="0042276B" w:rsidP="00F170B0">
            <w:pPr>
              <w:ind w:firstLine="560"/>
              <w:jc w:val="center"/>
              <w:rPr>
                <w:sz w:val="28"/>
                <w:szCs w:val="28"/>
              </w:rPr>
            </w:pPr>
            <w:r>
              <w:rPr>
                <w:rFonts w:eastAsia="黑体" w:hint="eastAsia"/>
                <w:sz w:val="28"/>
                <w:szCs w:val="28"/>
              </w:rPr>
              <w:lastRenderedPageBreak/>
              <w:t>说</w:t>
            </w:r>
            <w:r>
              <w:rPr>
                <w:rFonts w:eastAsia="黑体"/>
                <w:sz w:val="28"/>
                <w:szCs w:val="28"/>
              </w:rPr>
              <w:t xml:space="preserve"> </w:t>
            </w:r>
            <w:r>
              <w:rPr>
                <w:rFonts w:eastAsia="黑体" w:hint="eastAsia"/>
                <w:sz w:val="28"/>
                <w:szCs w:val="28"/>
              </w:rPr>
              <w:t>明</w:t>
            </w:r>
            <w:r>
              <w:rPr>
                <w:rFonts w:eastAsia="黑体"/>
                <w:sz w:val="28"/>
                <w:szCs w:val="28"/>
              </w:rPr>
              <w:t xml:space="preserve"> </w:t>
            </w:r>
            <w:r>
              <w:rPr>
                <w:rFonts w:eastAsia="黑体" w:hint="eastAsia"/>
                <w:sz w:val="28"/>
                <w:szCs w:val="28"/>
              </w:rPr>
              <w:t>书</w:t>
            </w:r>
          </w:p>
        </w:tc>
      </w:tr>
    </w:tbl>
    <w:p w14:paraId="7217A700" w14:textId="77777777" w:rsidR="0042276B" w:rsidRDefault="0042276B" w:rsidP="0042276B">
      <w:pPr>
        <w:jc w:val="center"/>
        <w:rPr>
          <w:rFonts w:ascii="宋体" w:hAnsi="宋体"/>
          <w:b/>
          <w:bCs/>
          <w:sz w:val="24"/>
          <w:szCs w:val="24"/>
        </w:rPr>
      </w:pPr>
      <w:r>
        <w:rPr>
          <w:rFonts w:ascii="宋体" w:hAnsi="宋体" w:hint="eastAsia"/>
          <w:b/>
          <w:bCs/>
          <w:sz w:val="24"/>
          <w:szCs w:val="24"/>
        </w:rPr>
        <w:t>一种海上大兆瓦风力发电机组模块化集成冷却系统</w:t>
      </w:r>
    </w:p>
    <w:p w14:paraId="106E9B05" w14:textId="77777777" w:rsidR="0042276B" w:rsidRDefault="0042276B" w:rsidP="0042276B">
      <w:pPr>
        <w:pStyle w:val="000"/>
        <w:ind w:firstLineChars="0" w:firstLine="0"/>
        <w:rPr>
          <w:b/>
          <w:bCs/>
        </w:rPr>
      </w:pPr>
    </w:p>
    <w:p w14:paraId="7E3DD791" w14:textId="77777777" w:rsidR="0042276B" w:rsidRDefault="0042276B" w:rsidP="0042276B">
      <w:pPr>
        <w:pStyle w:val="000"/>
        <w:ind w:firstLineChars="0" w:firstLine="0"/>
        <w:rPr>
          <w:b/>
          <w:bCs/>
        </w:rPr>
      </w:pPr>
      <w:r>
        <w:rPr>
          <w:rFonts w:hint="eastAsia"/>
          <w:b/>
          <w:bCs/>
        </w:rPr>
        <w:t>技术领域</w:t>
      </w:r>
    </w:p>
    <w:p w14:paraId="2583E431" w14:textId="77777777" w:rsidR="0042276B" w:rsidRDefault="0042276B" w:rsidP="0042276B">
      <w:pPr>
        <w:pStyle w:val="000"/>
        <w:ind w:firstLineChars="0" w:firstLine="0"/>
      </w:pPr>
      <w:r>
        <w:t xml:space="preserve">   </w:t>
      </w:r>
      <w:r>
        <w:rPr>
          <w:rFonts w:hint="eastAsia"/>
        </w:rPr>
        <w:t>本发明涉及海上发电机冷却系统领域，具体涉及一种海上大兆瓦风力发电机组模块化集成冷却系统。</w:t>
      </w:r>
      <w:r>
        <w:t xml:space="preserve"> </w:t>
      </w:r>
    </w:p>
    <w:p w14:paraId="4FD5F1DC" w14:textId="77777777" w:rsidR="0042276B" w:rsidRDefault="0042276B" w:rsidP="0042276B">
      <w:pPr>
        <w:pStyle w:val="000"/>
        <w:ind w:firstLineChars="0" w:firstLine="0"/>
      </w:pPr>
    </w:p>
    <w:p w14:paraId="5DAC5864" w14:textId="77777777" w:rsidR="0042276B" w:rsidRDefault="0042276B" w:rsidP="0042276B">
      <w:pPr>
        <w:pStyle w:val="000"/>
        <w:ind w:firstLineChars="0" w:firstLine="0"/>
        <w:rPr>
          <w:b/>
          <w:bCs/>
        </w:rPr>
      </w:pPr>
      <w:r>
        <w:rPr>
          <w:rFonts w:hint="eastAsia"/>
          <w:b/>
          <w:bCs/>
        </w:rPr>
        <w:t>背景技术</w:t>
      </w:r>
    </w:p>
    <w:p w14:paraId="37C7DB81" w14:textId="77777777" w:rsidR="0042276B" w:rsidRDefault="0042276B" w:rsidP="0042276B">
      <w:pPr>
        <w:pStyle w:val="000"/>
        <w:ind w:firstLine="480"/>
      </w:pPr>
      <w:r>
        <w:rPr>
          <w:rFonts w:hint="eastAsia"/>
        </w:rPr>
        <w:t>随着海上风资源被不断的开发，</w:t>
      </w:r>
      <w:r>
        <w:t>6</w:t>
      </w:r>
      <w:r>
        <w:rPr>
          <w:rFonts w:hint="eastAsia"/>
        </w:rPr>
        <w:t>、</w:t>
      </w:r>
      <w:r>
        <w:t>8</w:t>
      </w:r>
      <w:r>
        <w:rPr>
          <w:rFonts w:hint="eastAsia"/>
        </w:rPr>
        <w:t>、</w:t>
      </w:r>
      <w:r>
        <w:t>10</w:t>
      </w:r>
      <w:r>
        <w:rPr>
          <w:rFonts w:hint="eastAsia"/>
        </w:rPr>
        <w:t>、</w:t>
      </w:r>
      <w:r>
        <w:t>12</w:t>
      </w:r>
      <w:r>
        <w:rPr>
          <w:rFonts w:hint="eastAsia"/>
        </w:rPr>
        <w:t>、</w:t>
      </w:r>
      <w:r>
        <w:t>13MW</w:t>
      </w:r>
      <w:r>
        <w:rPr>
          <w:rFonts w:hint="eastAsia"/>
        </w:rPr>
        <w:t>风力发电机组接连被各</w:t>
      </w:r>
      <w:proofErr w:type="gramStart"/>
      <w:r>
        <w:rPr>
          <w:rFonts w:hint="eastAsia"/>
        </w:rPr>
        <w:t>大风电整机</w:t>
      </w:r>
      <w:proofErr w:type="gramEnd"/>
      <w:r>
        <w:rPr>
          <w:rFonts w:hint="eastAsia"/>
        </w:rPr>
        <w:t>厂商推上市场，大兆瓦海上风力发电机机组已成为了一种趋势。单机发电功率的提升意味着更高的热量损耗，意味着需要更高效、更稳定、更可靠的冷却介质，这只有水冷系统能满足。</w:t>
      </w:r>
    </w:p>
    <w:p w14:paraId="093CC247" w14:textId="77777777" w:rsidR="0042276B" w:rsidRDefault="0042276B" w:rsidP="0042276B">
      <w:pPr>
        <w:pStyle w:val="000"/>
        <w:ind w:firstLine="480"/>
      </w:pPr>
      <w:r>
        <w:rPr>
          <w:rFonts w:hint="eastAsia"/>
        </w:rPr>
        <w:t>常规的水冷系统一般</w:t>
      </w:r>
      <w:proofErr w:type="gramStart"/>
      <w:r>
        <w:rPr>
          <w:rFonts w:hint="eastAsia"/>
        </w:rPr>
        <w:t>采用机封离心泵</w:t>
      </w:r>
      <w:proofErr w:type="gramEnd"/>
      <w:r>
        <w:rPr>
          <w:rFonts w:hint="eastAsia"/>
        </w:rPr>
        <w:t>、气囊式膨胀罐、强迫风冷散热器，这些部件在长期运行后均会</w:t>
      </w:r>
      <w:proofErr w:type="gramStart"/>
      <w:r>
        <w:rPr>
          <w:rFonts w:hint="eastAsia"/>
        </w:rPr>
        <w:t>出现机封磨损</w:t>
      </w:r>
      <w:proofErr w:type="gramEnd"/>
      <w:r>
        <w:rPr>
          <w:rFonts w:hint="eastAsia"/>
        </w:rPr>
        <w:t>漏水、气囊老化失效、风机轴承损坏等问题，需要定期对该部件进行更换才能确保部件的可靠运行，这无法满足海上风力发电机组对部件可靠性的要求。</w:t>
      </w:r>
    </w:p>
    <w:p w14:paraId="7AF5CC2C" w14:textId="77777777" w:rsidR="0042276B" w:rsidRDefault="0042276B" w:rsidP="0042276B">
      <w:pPr>
        <w:pStyle w:val="000"/>
        <w:ind w:firstLine="480"/>
      </w:pPr>
      <w:r>
        <w:rPr>
          <w:rFonts w:hint="eastAsia"/>
        </w:rPr>
        <w:t>现有技术中存在以下问题：目前风电水冷行业普遍采用的是立式多级</w:t>
      </w:r>
      <w:proofErr w:type="gramStart"/>
      <w:r>
        <w:rPr>
          <w:rFonts w:hint="eastAsia"/>
        </w:rPr>
        <w:t>机封泵，机封</w:t>
      </w:r>
      <w:proofErr w:type="gramEnd"/>
      <w:r>
        <w:rPr>
          <w:rFonts w:hint="eastAsia"/>
        </w:rPr>
        <w:t>漏水问题普遍存在，</w:t>
      </w:r>
      <w:proofErr w:type="gramStart"/>
      <w:r>
        <w:rPr>
          <w:rFonts w:hint="eastAsia"/>
        </w:rPr>
        <w:t>机封最多</w:t>
      </w:r>
      <w:proofErr w:type="gramEnd"/>
      <w:r>
        <w:rPr>
          <w:rFonts w:hint="eastAsia"/>
        </w:rPr>
        <w:t>运行</w:t>
      </w:r>
      <w:r>
        <w:t>2</w:t>
      </w:r>
      <w:r>
        <w:rPr>
          <w:rFonts w:hint="eastAsia"/>
        </w:rPr>
        <w:t>年就会出现漏水现象，无法满足客户</w:t>
      </w:r>
      <w:r>
        <w:t>5</w:t>
      </w:r>
      <w:r>
        <w:rPr>
          <w:rFonts w:hint="eastAsia"/>
        </w:rPr>
        <w:t>年免维护要求；压力缓冲方式主要是配置气囊式膨胀罐，橡胶气囊老化导致膨胀罐失效问题普遍存在。</w:t>
      </w:r>
    </w:p>
    <w:p w14:paraId="42A69E88" w14:textId="77777777" w:rsidR="0042276B" w:rsidRDefault="0042276B" w:rsidP="0042276B">
      <w:pPr>
        <w:pStyle w:val="000"/>
        <w:ind w:firstLineChars="0" w:firstLine="0"/>
      </w:pPr>
    </w:p>
    <w:p w14:paraId="0D1CACA3" w14:textId="77777777" w:rsidR="0042276B" w:rsidRDefault="0042276B" w:rsidP="0042276B">
      <w:pPr>
        <w:pStyle w:val="000"/>
        <w:ind w:firstLineChars="0" w:firstLine="0"/>
        <w:rPr>
          <w:b/>
          <w:bCs/>
        </w:rPr>
      </w:pPr>
      <w:r>
        <w:rPr>
          <w:rFonts w:hint="eastAsia"/>
          <w:b/>
          <w:bCs/>
        </w:rPr>
        <w:t>发明内容</w:t>
      </w:r>
    </w:p>
    <w:p w14:paraId="2017ABE7" w14:textId="77777777" w:rsidR="0042276B" w:rsidRDefault="0042276B" w:rsidP="0042276B">
      <w:pPr>
        <w:pStyle w:val="000"/>
        <w:ind w:firstLine="480"/>
      </w:pPr>
      <w:r>
        <w:rPr>
          <w:rFonts w:hint="eastAsia"/>
        </w:rPr>
        <w:t>为解决现有技术中存在的不足，本发明的目的在于，提供一种海上大兆瓦风力发电机组模块化集成冷却系统。</w:t>
      </w:r>
    </w:p>
    <w:p w14:paraId="472A89B8" w14:textId="77777777" w:rsidR="0042276B" w:rsidRDefault="0042276B" w:rsidP="0042276B">
      <w:pPr>
        <w:pStyle w:val="000"/>
        <w:ind w:firstLine="480"/>
      </w:pPr>
      <w:r>
        <w:rPr>
          <w:rFonts w:hint="eastAsia"/>
        </w:rPr>
        <w:t>本发明采用如下的技术方案：</w:t>
      </w:r>
    </w:p>
    <w:p w14:paraId="1D85CD26" w14:textId="1C8FD8B6" w:rsidR="0042276B" w:rsidRDefault="0042276B" w:rsidP="0042276B">
      <w:pPr>
        <w:pStyle w:val="000"/>
        <w:ind w:firstLine="480"/>
      </w:pPr>
      <w:r>
        <w:rPr>
          <w:rFonts w:hint="eastAsia"/>
        </w:rPr>
        <w:t>一种海上大兆瓦风力发电机组模块化集成冷却系统包括水冷泵站、外冷散热器、高位水箱、多个发热元件以及外部管路；</w:t>
      </w:r>
    </w:p>
    <w:p w14:paraId="311BEB95" w14:textId="7A5EA052" w:rsidR="0042276B" w:rsidRDefault="0042276B" w:rsidP="0042276B">
      <w:pPr>
        <w:pStyle w:val="000"/>
        <w:ind w:firstLine="480"/>
      </w:pPr>
      <w:r>
        <w:rPr>
          <w:rFonts w:hint="eastAsia"/>
        </w:rPr>
        <w:t>水冷泵站出水口通过外部管路与多个发热元件进水口连接，在发热元件组出水口进行分流，部分通过外部管路重新返回水冷泵站支路入水口，部分通过</w:t>
      </w:r>
      <w:r>
        <w:rPr>
          <w:rFonts w:hint="eastAsia"/>
        </w:rPr>
        <w:lastRenderedPageBreak/>
        <w:t>外部管路进入外冷散热器，外冷散热器出水口通过外部管路与水冷泵站主路入水口连接，从而形成一个完整的冷却回路，高位水箱通过外部管路，从外部散热器出水口处接入水冷系统，外冷散热器上端设置有高位水箱。</w:t>
      </w:r>
    </w:p>
    <w:p w14:paraId="2D5BA700" w14:textId="0B8B890D" w:rsidR="0042276B" w:rsidRDefault="0042276B" w:rsidP="0042276B">
      <w:pPr>
        <w:pStyle w:val="000"/>
        <w:ind w:firstLine="480"/>
      </w:pPr>
      <w:r>
        <w:rPr>
          <w:rFonts w:hint="eastAsia"/>
        </w:rPr>
        <w:t>外部管路在发热元件组前后均设有阀门，阀门用于对各发热元件进行流量配比调节。</w:t>
      </w:r>
    </w:p>
    <w:p w14:paraId="3409137A" w14:textId="7E7C9990" w:rsidR="0042276B" w:rsidRDefault="0042276B" w:rsidP="0042276B">
      <w:pPr>
        <w:pStyle w:val="000"/>
        <w:ind w:firstLine="480"/>
      </w:pPr>
      <w:r>
        <w:rPr>
          <w:rFonts w:hint="eastAsia"/>
        </w:rPr>
        <w:t>水冷泵站包括循环泵、加热器、电动三通阀以及过滤器。</w:t>
      </w:r>
    </w:p>
    <w:p w14:paraId="4E7178B1" w14:textId="77777777" w:rsidR="0042276B" w:rsidRDefault="0042276B" w:rsidP="0042276B">
      <w:pPr>
        <w:pStyle w:val="000"/>
        <w:ind w:firstLineChars="100" w:firstLine="240"/>
      </w:pPr>
      <w:r>
        <w:t xml:space="preserve">  </w:t>
      </w:r>
      <w:r>
        <w:rPr>
          <w:rFonts w:hint="eastAsia"/>
        </w:rPr>
        <w:t>所述循环泵的数量为两个，其并联设置，每个循环泵顶部设置有手动排气阀和自动排气阀，在循环泵的</w:t>
      </w:r>
      <w:proofErr w:type="gramStart"/>
      <w:r>
        <w:rPr>
          <w:rFonts w:hint="eastAsia"/>
        </w:rPr>
        <w:t>出口出均设置</w:t>
      </w:r>
      <w:proofErr w:type="gramEnd"/>
      <w:r>
        <w:rPr>
          <w:rFonts w:hint="eastAsia"/>
        </w:rPr>
        <w:t>有止回阀。</w:t>
      </w:r>
    </w:p>
    <w:p w14:paraId="379114C2" w14:textId="29459D4D" w:rsidR="0042276B" w:rsidRDefault="0042276B" w:rsidP="0042276B">
      <w:pPr>
        <w:pStyle w:val="000"/>
        <w:ind w:firstLineChars="100" w:firstLine="240"/>
      </w:pPr>
      <w:r>
        <w:t xml:space="preserve">  </w:t>
      </w:r>
      <w:r>
        <w:rPr>
          <w:rFonts w:hint="eastAsia"/>
        </w:rPr>
        <w:t>止回阀与水冷泵站出水口间依次设置有就地压力表、压力变送器、温度变送器；就地压力表用于监测水泵出口压力，压力变送器、温度变送器分别用于监测发热元件进口压力及温度。</w:t>
      </w:r>
    </w:p>
    <w:p w14:paraId="57930CEE" w14:textId="04B5C0A5" w:rsidR="0042276B" w:rsidRDefault="0042276B" w:rsidP="0042276B">
      <w:pPr>
        <w:pStyle w:val="000"/>
        <w:ind w:firstLineChars="0" w:firstLine="480"/>
      </w:pPr>
      <w:r>
        <w:rPr>
          <w:rFonts w:hint="eastAsia"/>
        </w:rPr>
        <w:t>水冷泵站支路回水管路上设置有加热器，用于低温时给水冷系统进行温度补偿。</w:t>
      </w:r>
    </w:p>
    <w:p w14:paraId="760DF6BA" w14:textId="093BD9AC" w:rsidR="0042276B" w:rsidRDefault="0042276B" w:rsidP="0042276B">
      <w:pPr>
        <w:pStyle w:val="000"/>
        <w:ind w:firstLineChars="0" w:firstLine="480"/>
      </w:pPr>
      <w:r>
        <w:rPr>
          <w:rFonts w:hint="eastAsia"/>
        </w:rPr>
        <w:t>水冷泵站支路和主路回水管路最终在电动三通阀处汇合，电动三通阀通过调节阀门开度，控制从支路和主路回路中返回的介质流量，从而调节供水温度；在电动三通阀与循环</w:t>
      </w:r>
      <w:proofErr w:type="gramStart"/>
      <w:r>
        <w:rPr>
          <w:rFonts w:hint="eastAsia"/>
        </w:rPr>
        <w:t>泵之间</w:t>
      </w:r>
      <w:proofErr w:type="gramEnd"/>
      <w:r>
        <w:rPr>
          <w:rFonts w:hint="eastAsia"/>
        </w:rPr>
        <w:t>设置有过滤器与压力变送器，过滤器设置在温度变送器与电动三通阀之间，过滤器用于过滤系统中可能存在的杂质，保护并使得循环泵及发热元件正常运行，温度变送器用于监测循环泵的入口压力。</w:t>
      </w:r>
    </w:p>
    <w:p w14:paraId="1327ACE3" w14:textId="21BBE03E" w:rsidR="0042276B" w:rsidRDefault="0042276B" w:rsidP="0042276B">
      <w:pPr>
        <w:pStyle w:val="000"/>
        <w:ind w:firstLineChars="0" w:firstLine="480"/>
      </w:pPr>
      <w:r>
        <w:rPr>
          <w:rFonts w:hint="eastAsia"/>
        </w:rPr>
        <w:t>外冷散热器包括外冷散热芯体和风机，通过外冷散热芯体，高温的冷却介质与低温的空气进行热交换；风机通过电机驱动风叶强制带动空气流经外冷散热芯体，以加强换热效果。</w:t>
      </w:r>
    </w:p>
    <w:p w14:paraId="145580A1" w14:textId="4220FCB2" w:rsidR="0042276B" w:rsidRDefault="0042276B" w:rsidP="0042276B">
      <w:pPr>
        <w:pStyle w:val="000"/>
        <w:ind w:firstLineChars="0" w:firstLine="480"/>
      </w:pPr>
      <w:r>
        <w:rPr>
          <w:rFonts w:hint="eastAsia"/>
        </w:rPr>
        <w:t>高位水箱包括水箱及呼吸阀，水箱用于吸收冷却介质因温度变化而产生的体积变化；呼吸阀用于隔绝水箱内部与外部的空气，在所设定气压下限到所设定气压上限间保证水箱内部与外部空气不会导通，当压力低于所设定气压下限或高于所设定气压上限时，呼吸阀能及时联通水箱内外空气，补充或释放水箱内部空气压力。</w:t>
      </w:r>
    </w:p>
    <w:p w14:paraId="05D0B90B" w14:textId="77777777" w:rsidR="0042276B" w:rsidRDefault="0042276B" w:rsidP="0042276B">
      <w:pPr>
        <w:pStyle w:val="000"/>
        <w:ind w:firstLineChars="0" w:firstLine="480"/>
      </w:pPr>
      <w:r>
        <w:rPr>
          <w:rFonts w:hint="eastAsia"/>
        </w:rPr>
        <w:t>所设定气压下限为</w:t>
      </w:r>
      <w:r>
        <w:t>-0.1bar</w:t>
      </w:r>
      <w:r>
        <w:rPr>
          <w:rFonts w:hint="eastAsia"/>
        </w:rPr>
        <w:t>，所设定气压上限为</w:t>
      </w:r>
      <w:r>
        <w:t>0.4bar</w:t>
      </w:r>
      <w:r>
        <w:rPr>
          <w:rFonts w:hint="eastAsia"/>
        </w:rPr>
        <w:t>。</w:t>
      </w:r>
    </w:p>
    <w:p w14:paraId="24F6A4BF" w14:textId="77777777" w:rsidR="0042276B" w:rsidRDefault="0042276B" w:rsidP="0042276B">
      <w:pPr>
        <w:pStyle w:val="000"/>
        <w:ind w:firstLine="480"/>
      </w:pPr>
      <w:r>
        <w:rPr>
          <w:rFonts w:hint="eastAsia"/>
        </w:rPr>
        <w:t>本发明的有益效果在于，与现有技术相比，本发明：</w:t>
      </w:r>
    </w:p>
    <w:p w14:paraId="251B050F" w14:textId="77777777" w:rsidR="0042276B" w:rsidRDefault="0042276B" w:rsidP="0042276B">
      <w:pPr>
        <w:pStyle w:val="000"/>
        <w:ind w:firstLine="480"/>
      </w:pPr>
      <w:r>
        <w:t>1</w:t>
      </w:r>
      <w:r>
        <w:rPr>
          <w:rFonts w:hint="eastAsia"/>
        </w:rPr>
        <w:t>、屏蔽泵通过将电机内部与泵腔内部直接导通，从结构上解决了</w:t>
      </w:r>
      <w:proofErr w:type="gramStart"/>
      <w:r>
        <w:rPr>
          <w:rFonts w:hint="eastAsia"/>
        </w:rPr>
        <w:t>水泵机封</w:t>
      </w:r>
      <w:proofErr w:type="gramEnd"/>
      <w:r>
        <w:rPr>
          <w:rFonts w:hint="eastAsia"/>
        </w:rPr>
        <w:lastRenderedPageBreak/>
        <w:t>漏水的问题，提高了水冷系统的可靠性及维护周期，目前这种技术暂未在风电水冷行业进行广泛运用；</w:t>
      </w:r>
    </w:p>
    <w:p w14:paraId="189DE9D7" w14:textId="77777777" w:rsidR="0042276B" w:rsidRDefault="0042276B" w:rsidP="0042276B">
      <w:pPr>
        <w:pStyle w:val="000"/>
        <w:ind w:firstLine="480"/>
      </w:pPr>
      <w:r>
        <w:t>2</w:t>
      </w:r>
      <w:r>
        <w:rPr>
          <w:rFonts w:hint="eastAsia"/>
        </w:rPr>
        <w:t>、用高位水箱可以有效的解决膨胀罐失效，因为高位水箱是通过高度差来进行压力缓冲的，为满足水泵入口</w:t>
      </w:r>
      <w:r>
        <w:t>0.4bar</w:t>
      </w:r>
      <w:r>
        <w:rPr>
          <w:rFonts w:hint="eastAsia"/>
        </w:rPr>
        <w:t>静压要求，高位水箱的设置高度只要满足</w:t>
      </w:r>
      <w:r>
        <w:t>4m</w:t>
      </w:r>
      <w:r>
        <w:rPr>
          <w:rFonts w:hint="eastAsia"/>
        </w:rPr>
        <w:t>以上，即可满足水冷系统的压力缓冲要求，且不存在老化问题，提高了水冷系统的可靠性及维护周期；</w:t>
      </w:r>
    </w:p>
    <w:p w14:paraId="7D20AB54" w14:textId="77777777" w:rsidR="0042276B" w:rsidRDefault="0042276B" w:rsidP="0042276B">
      <w:pPr>
        <w:pStyle w:val="000"/>
        <w:ind w:firstLine="480"/>
      </w:pPr>
      <w:r>
        <w:t>3</w:t>
      </w:r>
      <w:r>
        <w:rPr>
          <w:rFonts w:hint="eastAsia"/>
        </w:rPr>
        <w:t>、通过自然风与强迫风的结合，既有效利用了自然风能进行散热，又降低了风机的故障几率，提高了水冷系统的可靠性及维护周期</w:t>
      </w:r>
      <w:r>
        <w:t>;</w:t>
      </w:r>
    </w:p>
    <w:p w14:paraId="6959A7A1" w14:textId="77777777" w:rsidR="0042276B" w:rsidRDefault="0042276B" w:rsidP="0042276B">
      <w:pPr>
        <w:pStyle w:val="000"/>
        <w:ind w:firstLine="480"/>
      </w:pPr>
      <w:r>
        <w:t>4</w:t>
      </w:r>
      <w:r>
        <w:rPr>
          <w:rFonts w:hint="eastAsia"/>
        </w:rPr>
        <w:t>、用单一泵站一体冷却多个部件，包含机舱内部各大发热元件，数量达到</w:t>
      </w:r>
      <w:r>
        <w:t>4</w:t>
      </w:r>
      <w:r>
        <w:rPr>
          <w:rFonts w:hint="eastAsia"/>
        </w:rPr>
        <w:t>个之多。控制逻辑也有由原先的需要监控</w:t>
      </w:r>
      <w:r>
        <w:t>4</w:t>
      </w:r>
      <w:r>
        <w:rPr>
          <w:rFonts w:hint="eastAsia"/>
        </w:rPr>
        <w:t>个支路的进出口温度、压力，优化到现在只需要监测主路的进出口压力和出口温度，简便了监控系统，提高了系统整体的可靠性。</w:t>
      </w:r>
    </w:p>
    <w:p w14:paraId="2F80BDE8" w14:textId="77777777" w:rsidR="0042276B" w:rsidRDefault="0042276B" w:rsidP="0042276B">
      <w:pPr>
        <w:pStyle w:val="000"/>
        <w:ind w:firstLineChars="0" w:firstLine="0"/>
        <w:rPr>
          <w:b/>
          <w:bCs/>
        </w:rPr>
      </w:pPr>
    </w:p>
    <w:p w14:paraId="79022EC4" w14:textId="77777777" w:rsidR="0042276B" w:rsidRDefault="0042276B" w:rsidP="0042276B">
      <w:pPr>
        <w:pStyle w:val="000"/>
        <w:ind w:firstLineChars="0" w:firstLine="0"/>
        <w:rPr>
          <w:b/>
          <w:bCs/>
        </w:rPr>
      </w:pPr>
      <w:r>
        <w:rPr>
          <w:rFonts w:hint="eastAsia"/>
          <w:b/>
          <w:bCs/>
        </w:rPr>
        <w:t>附图说明</w:t>
      </w:r>
    </w:p>
    <w:p w14:paraId="63C90BF6" w14:textId="77777777" w:rsidR="0042276B" w:rsidRDefault="0042276B" w:rsidP="0042276B">
      <w:pPr>
        <w:pStyle w:val="000"/>
        <w:ind w:firstLine="480"/>
      </w:pPr>
      <w:r>
        <w:rPr>
          <w:rFonts w:hint="eastAsia"/>
        </w:rPr>
        <w:t>图</w:t>
      </w:r>
      <w:r>
        <w:t>1</w:t>
      </w:r>
      <w:r>
        <w:rPr>
          <w:rFonts w:hint="eastAsia"/>
        </w:rPr>
        <w:t>为本发明一种海上大兆瓦风力发电机组模块化集成冷却系统的结构示意图；</w:t>
      </w:r>
    </w:p>
    <w:p w14:paraId="32DCD8D3" w14:textId="77777777" w:rsidR="0042276B" w:rsidRPr="00561408" w:rsidRDefault="0042276B" w:rsidP="0042276B">
      <w:pPr>
        <w:pStyle w:val="000"/>
        <w:ind w:firstLine="480"/>
      </w:pPr>
      <w:r>
        <w:rPr>
          <w:rFonts w:hint="eastAsia"/>
        </w:rPr>
        <w:t>图</w:t>
      </w:r>
      <w:r>
        <w:t>2</w:t>
      </w:r>
      <w:r>
        <w:rPr>
          <w:rFonts w:hint="eastAsia"/>
        </w:rPr>
        <w:t>为本发明一种海上大兆瓦风力发电机组模块化集成冷却系统的工作原理图；</w:t>
      </w:r>
    </w:p>
    <w:p w14:paraId="5D76E52D" w14:textId="77777777" w:rsidR="0042276B" w:rsidRDefault="0042276B" w:rsidP="0042276B">
      <w:pPr>
        <w:pStyle w:val="000"/>
        <w:ind w:firstLine="480"/>
      </w:pPr>
      <w:r>
        <w:rPr>
          <w:rFonts w:hint="eastAsia"/>
        </w:rPr>
        <w:t>图中代号含义：</w:t>
      </w:r>
      <w:r>
        <w:t>1</w:t>
      </w:r>
      <w:r>
        <w:rPr>
          <w:rFonts w:hint="eastAsia"/>
        </w:rPr>
        <w:t>—循环泵；</w:t>
      </w:r>
      <w:r>
        <w:t>2</w:t>
      </w:r>
      <w:r>
        <w:rPr>
          <w:rFonts w:hint="eastAsia"/>
        </w:rPr>
        <w:t>—手动排气阀；</w:t>
      </w:r>
      <w:r>
        <w:t>3</w:t>
      </w:r>
      <w:r>
        <w:rPr>
          <w:rFonts w:hint="eastAsia"/>
        </w:rPr>
        <w:t>—自动排气阀；</w:t>
      </w:r>
      <w:r>
        <w:t>4</w:t>
      </w:r>
      <w:r>
        <w:rPr>
          <w:rFonts w:hint="eastAsia"/>
        </w:rPr>
        <w:t>—止回阀；</w:t>
      </w:r>
      <w:r>
        <w:t>5</w:t>
      </w:r>
      <w:r>
        <w:rPr>
          <w:rFonts w:hint="eastAsia"/>
        </w:rPr>
        <w:t>—就地压力表；</w:t>
      </w:r>
      <w:r>
        <w:t>6</w:t>
      </w:r>
      <w:r>
        <w:rPr>
          <w:rFonts w:hint="eastAsia"/>
        </w:rPr>
        <w:t>—压力变送器；</w:t>
      </w:r>
      <w:r>
        <w:t>7</w:t>
      </w:r>
      <w:r>
        <w:rPr>
          <w:rFonts w:hint="eastAsia"/>
        </w:rPr>
        <w:t>—温度变送器；</w:t>
      </w:r>
      <w:r>
        <w:t>8</w:t>
      </w:r>
      <w:r>
        <w:rPr>
          <w:rFonts w:hint="eastAsia"/>
        </w:rPr>
        <w:t>—加热器；</w:t>
      </w:r>
      <w:r>
        <w:t>9</w:t>
      </w:r>
      <w:r>
        <w:rPr>
          <w:rFonts w:hint="eastAsia"/>
        </w:rPr>
        <w:t>—电动三通阀；</w:t>
      </w:r>
      <w:r>
        <w:t>10</w:t>
      </w:r>
      <w:r>
        <w:rPr>
          <w:rFonts w:hint="eastAsia"/>
        </w:rPr>
        <w:t>—过滤器；</w:t>
      </w:r>
      <w:r>
        <w:t>11</w:t>
      </w:r>
      <w:r>
        <w:rPr>
          <w:rFonts w:hint="eastAsia"/>
        </w:rPr>
        <w:t>—阀门；</w:t>
      </w:r>
      <w:r>
        <w:t>12</w:t>
      </w:r>
      <w:r>
        <w:rPr>
          <w:rFonts w:hint="eastAsia"/>
        </w:rPr>
        <w:t>—外冷散热芯体；</w:t>
      </w:r>
      <w:r>
        <w:t>13</w:t>
      </w:r>
      <w:r>
        <w:rPr>
          <w:rFonts w:hint="eastAsia"/>
        </w:rPr>
        <w:t>—风机；</w:t>
      </w:r>
      <w:r>
        <w:t>14</w:t>
      </w:r>
      <w:r>
        <w:rPr>
          <w:rFonts w:hint="eastAsia"/>
        </w:rPr>
        <w:t>—水箱；</w:t>
      </w:r>
      <w:r>
        <w:t>15</w:t>
      </w:r>
      <w:r>
        <w:rPr>
          <w:rFonts w:hint="eastAsia"/>
        </w:rPr>
        <w:t>—呼吸阀；</w:t>
      </w:r>
      <w:r>
        <w:t>16</w:t>
      </w:r>
      <w:r>
        <w:rPr>
          <w:rFonts w:hint="eastAsia"/>
        </w:rPr>
        <w:t>—水冷泵站；</w:t>
      </w:r>
      <w:r>
        <w:t>17</w:t>
      </w:r>
      <w:r>
        <w:rPr>
          <w:rFonts w:hint="eastAsia"/>
        </w:rPr>
        <w:t>—外冷散热器；</w:t>
      </w:r>
      <w:r>
        <w:t>18</w:t>
      </w:r>
      <w:r>
        <w:rPr>
          <w:rFonts w:hint="eastAsia"/>
        </w:rPr>
        <w:t>—高位水箱。</w:t>
      </w:r>
    </w:p>
    <w:p w14:paraId="3542D6F9" w14:textId="77777777" w:rsidR="0042276B" w:rsidRDefault="0042276B" w:rsidP="0042276B">
      <w:pPr>
        <w:pStyle w:val="000"/>
        <w:ind w:firstLineChars="0" w:firstLine="0"/>
      </w:pPr>
    </w:p>
    <w:p w14:paraId="603DF050" w14:textId="77777777" w:rsidR="0042276B" w:rsidRDefault="0042276B" w:rsidP="0042276B">
      <w:pPr>
        <w:pStyle w:val="000"/>
        <w:ind w:firstLineChars="0" w:firstLine="0"/>
        <w:rPr>
          <w:b/>
          <w:bCs/>
        </w:rPr>
      </w:pPr>
      <w:r>
        <w:rPr>
          <w:rFonts w:hint="eastAsia"/>
          <w:b/>
          <w:bCs/>
        </w:rPr>
        <w:t>具体实施方式</w:t>
      </w:r>
    </w:p>
    <w:p w14:paraId="43390F72" w14:textId="77777777" w:rsidR="0042276B" w:rsidRDefault="0042276B" w:rsidP="0042276B">
      <w:pPr>
        <w:pStyle w:val="000"/>
        <w:ind w:firstLine="480"/>
      </w:pPr>
      <w:r>
        <w:rPr>
          <w:rFonts w:hint="eastAsia"/>
        </w:rPr>
        <w:t>下面结合附图对本申请作进一步描述。以下实施例仅用于更加清楚地说明本发明的技术方案，而不能以此来限制本申请的保护范围。</w:t>
      </w:r>
    </w:p>
    <w:p w14:paraId="7F124ED8" w14:textId="77777777" w:rsidR="0042276B" w:rsidRDefault="0042276B" w:rsidP="0042276B">
      <w:pPr>
        <w:pStyle w:val="000"/>
        <w:ind w:firstLine="480"/>
      </w:pPr>
      <w:r>
        <w:rPr>
          <w:rFonts w:hint="eastAsia"/>
        </w:rPr>
        <w:t>大兆瓦风力发电机组</w:t>
      </w:r>
      <w:proofErr w:type="gramStart"/>
      <w:r>
        <w:rPr>
          <w:rFonts w:hint="eastAsia"/>
        </w:rPr>
        <w:t>一</w:t>
      </w:r>
      <w:proofErr w:type="gramEnd"/>
      <w:r>
        <w:rPr>
          <w:rFonts w:hint="eastAsia"/>
        </w:rPr>
        <w:t>体式水冷系统主要负责对风力发电机内部的发电机、变压器、变频器、主轴承以及机舱内环境提供冷却介质，冷却系统主</w:t>
      </w:r>
      <w:proofErr w:type="gramStart"/>
      <w:r>
        <w:rPr>
          <w:rFonts w:hint="eastAsia"/>
        </w:rPr>
        <w:t>循环泵将低温</w:t>
      </w:r>
      <w:proofErr w:type="gramEnd"/>
      <w:r>
        <w:rPr>
          <w:rFonts w:hint="eastAsia"/>
        </w:rPr>
        <w:t>冷却介质输送到上部各被冷却器件中，经过热交换将热量从被冷却期</w:t>
      </w:r>
      <w:r>
        <w:rPr>
          <w:rFonts w:hint="eastAsia"/>
        </w:rPr>
        <w:lastRenderedPageBreak/>
        <w:t>间转移到冷却介质中，在将升温后的冷却介质输送到外冷散热器，通过二次换热，将热量排出到大气中。</w:t>
      </w:r>
    </w:p>
    <w:p w14:paraId="7C67AAC7" w14:textId="77777777" w:rsidR="0042276B" w:rsidRDefault="0042276B" w:rsidP="0042276B">
      <w:pPr>
        <w:pStyle w:val="000"/>
        <w:ind w:firstLine="480"/>
      </w:pPr>
      <w:r>
        <w:rPr>
          <w:rFonts w:hint="eastAsia"/>
        </w:rPr>
        <w:t>该水冷系统为持续不断地向风力发电机内部的发电机、变压器、变频器、主轴承以及机舱内环境提供冷却介质的半</w:t>
      </w:r>
      <w:proofErr w:type="gramStart"/>
      <w:r>
        <w:rPr>
          <w:rFonts w:hint="eastAsia"/>
        </w:rPr>
        <w:t>开式</w:t>
      </w:r>
      <w:proofErr w:type="gramEnd"/>
      <w:r>
        <w:rPr>
          <w:rFonts w:hint="eastAsia"/>
        </w:rPr>
        <w:t>密闭循环系统，高位水箱中的介质能起到补充系统中冷却介质损耗的作用。</w:t>
      </w:r>
    </w:p>
    <w:p w14:paraId="300F8D4E" w14:textId="77777777" w:rsidR="0042276B" w:rsidRDefault="0042276B" w:rsidP="0042276B">
      <w:pPr>
        <w:pStyle w:val="000"/>
        <w:ind w:firstLine="480"/>
      </w:pPr>
      <w:r>
        <w:rPr>
          <w:rFonts w:hint="eastAsia"/>
        </w:rPr>
        <w:t>一种海上大兆瓦风力发电机组模块化集成冷却系统包括水冷泵站</w:t>
      </w:r>
      <w:r>
        <w:t>16</w:t>
      </w:r>
      <w:r>
        <w:rPr>
          <w:rFonts w:hint="eastAsia"/>
        </w:rPr>
        <w:t>、外冷散热器</w:t>
      </w:r>
      <w:r>
        <w:t>17</w:t>
      </w:r>
      <w:r>
        <w:rPr>
          <w:rFonts w:hint="eastAsia"/>
        </w:rPr>
        <w:t>、高位水箱</w:t>
      </w:r>
      <w:r>
        <w:t>18</w:t>
      </w:r>
      <w:r>
        <w:rPr>
          <w:rFonts w:hint="eastAsia"/>
        </w:rPr>
        <w:t>、多个发热元件及外部管路，其结构示意图如图</w:t>
      </w:r>
      <w:r>
        <w:t>1</w:t>
      </w:r>
      <w:r>
        <w:rPr>
          <w:rFonts w:hint="eastAsia"/>
        </w:rPr>
        <w:t>所示；水冷泵站</w:t>
      </w:r>
      <w:r>
        <w:t>16</w:t>
      </w:r>
      <w:r>
        <w:rPr>
          <w:rFonts w:hint="eastAsia"/>
        </w:rPr>
        <w:t>出水口通过外部管路与多个发热元件进水口连接，在发热元件组出水口进行分流，部分通过外部管路重新返回水冷泵站</w:t>
      </w:r>
      <w:r>
        <w:t>16</w:t>
      </w:r>
      <w:r>
        <w:rPr>
          <w:rFonts w:hint="eastAsia"/>
        </w:rPr>
        <w:t>支路入水口，部分通过外部管路进入外冷散热器</w:t>
      </w:r>
      <w:r>
        <w:t>17</w:t>
      </w:r>
      <w:r>
        <w:rPr>
          <w:rFonts w:hint="eastAsia"/>
        </w:rPr>
        <w:t>，外冷散热器</w:t>
      </w:r>
      <w:r>
        <w:t>17</w:t>
      </w:r>
      <w:r>
        <w:rPr>
          <w:rFonts w:hint="eastAsia"/>
        </w:rPr>
        <w:t>出水口通过外部管路与水冷泵站</w:t>
      </w:r>
      <w:r>
        <w:t>16</w:t>
      </w:r>
      <w:r>
        <w:rPr>
          <w:rFonts w:hint="eastAsia"/>
        </w:rPr>
        <w:t>主路入水口连接，从而形成一个完整的冷却回路，高位水箱通过外部管路，从外部散热器</w:t>
      </w:r>
      <w:r>
        <w:t>17</w:t>
      </w:r>
      <w:r>
        <w:rPr>
          <w:rFonts w:hint="eastAsia"/>
        </w:rPr>
        <w:t>出水口处接入水冷系统。外冷散热器</w:t>
      </w:r>
      <w:r>
        <w:t>17</w:t>
      </w:r>
      <w:r>
        <w:rPr>
          <w:rFonts w:hint="eastAsia"/>
        </w:rPr>
        <w:t>上端设置有高位水箱</w:t>
      </w:r>
      <w:r>
        <w:t>18</w:t>
      </w:r>
      <w:r>
        <w:rPr>
          <w:rFonts w:hint="eastAsia"/>
        </w:rPr>
        <w:t>。</w:t>
      </w:r>
    </w:p>
    <w:p w14:paraId="5FACAA4C" w14:textId="77777777" w:rsidR="0042276B" w:rsidRDefault="0042276B" w:rsidP="0042276B">
      <w:pPr>
        <w:pStyle w:val="000"/>
        <w:ind w:firstLine="480"/>
      </w:pPr>
      <w:r>
        <w:rPr>
          <w:rFonts w:hint="eastAsia"/>
        </w:rPr>
        <w:t>发热元件的个数至少为</w:t>
      </w:r>
      <w:r>
        <w:t>3</w:t>
      </w:r>
      <w:r>
        <w:rPr>
          <w:rFonts w:hint="eastAsia"/>
        </w:rPr>
        <w:t>个，优选地，为</w:t>
      </w:r>
      <w:r>
        <w:t>4</w:t>
      </w:r>
      <w:r>
        <w:rPr>
          <w:rFonts w:hint="eastAsia"/>
        </w:rPr>
        <w:t>个；</w:t>
      </w:r>
    </w:p>
    <w:p w14:paraId="7E0E11F4" w14:textId="77777777" w:rsidR="0042276B" w:rsidRDefault="0042276B" w:rsidP="0042276B">
      <w:pPr>
        <w:pStyle w:val="000"/>
        <w:ind w:firstLine="480"/>
      </w:pPr>
      <w:r>
        <w:rPr>
          <w:rFonts w:hint="eastAsia"/>
        </w:rPr>
        <w:t>图</w:t>
      </w:r>
      <w:r>
        <w:t>2</w:t>
      </w:r>
      <w:r>
        <w:rPr>
          <w:rFonts w:hint="eastAsia"/>
        </w:rPr>
        <w:t>为本发明的工作原理图，具体地，外部管路在发热元件组前后均设有阀门</w:t>
      </w:r>
      <w:r>
        <w:t>11</w:t>
      </w:r>
      <w:r>
        <w:rPr>
          <w:rFonts w:hint="eastAsia"/>
        </w:rPr>
        <w:t>，阀门</w:t>
      </w:r>
      <w:r>
        <w:t>11</w:t>
      </w:r>
      <w:r>
        <w:rPr>
          <w:rFonts w:hint="eastAsia"/>
        </w:rPr>
        <w:t>主要用于对各发热元件进行流量配比调节，以使各部件流量能达到最优状态；外部管路在发热元件组的两端通过阀门</w:t>
      </w:r>
      <w:r>
        <w:t>11</w:t>
      </w:r>
      <w:r>
        <w:rPr>
          <w:rFonts w:hint="eastAsia"/>
        </w:rPr>
        <w:t>分别与水冷泵站</w:t>
      </w:r>
      <w:r>
        <w:t>16</w:t>
      </w:r>
      <w:r>
        <w:rPr>
          <w:rFonts w:hint="eastAsia"/>
        </w:rPr>
        <w:t>与外冷散热器</w:t>
      </w:r>
      <w:r>
        <w:t>17</w:t>
      </w:r>
      <w:r>
        <w:rPr>
          <w:rFonts w:hint="eastAsia"/>
        </w:rPr>
        <w:t>相连，外部管路在发热元件组与外冷散热器</w:t>
      </w:r>
      <w:r>
        <w:t>17</w:t>
      </w:r>
      <w:r>
        <w:rPr>
          <w:rFonts w:hint="eastAsia"/>
        </w:rPr>
        <w:t>相连的一端同时与水冷泵站</w:t>
      </w:r>
      <w:r>
        <w:t>16</w:t>
      </w:r>
      <w:r>
        <w:rPr>
          <w:rFonts w:hint="eastAsia"/>
        </w:rPr>
        <w:t>相连形成回路；外冷散热器</w:t>
      </w:r>
      <w:r>
        <w:t>17</w:t>
      </w:r>
      <w:r>
        <w:rPr>
          <w:rFonts w:hint="eastAsia"/>
        </w:rPr>
        <w:t>连接高位水箱</w:t>
      </w:r>
      <w:r>
        <w:t>18</w:t>
      </w:r>
      <w:r>
        <w:rPr>
          <w:rFonts w:hint="eastAsia"/>
        </w:rPr>
        <w:t>；</w:t>
      </w:r>
    </w:p>
    <w:p w14:paraId="7CD3B081" w14:textId="77777777" w:rsidR="0042276B" w:rsidRDefault="0042276B" w:rsidP="0042276B">
      <w:pPr>
        <w:pStyle w:val="000"/>
        <w:ind w:firstLine="480"/>
      </w:pPr>
      <w:r>
        <w:rPr>
          <w:rFonts w:hint="eastAsia"/>
        </w:rPr>
        <w:t>水冷泵站</w:t>
      </w:r>
      <w:r>
        <w:t>16</w:t>
      </w:r>
      <w:r>
        <w:rPr>
          <w:rFonts w:hint="eastAsia"/>
        </w:rPr>
        <w:t>包括循环泵</w:t>
      </w:r>
      <w:r>
        <w:t>1</w:t>
      </w:r>
      <w:r>
        <w:rPr>
          <w:rFonts w:hint="eastAsia"/>
        </w:rPr>
        <w:t>、加热器</w:t>
      </w:r>
      <w:r>
        <w:t>8</w:t>
      </w:r>
      <w:r>
        <w:rPr>
          <w:rFonts w:hint="eastAsia"/>
        </w:rPr>
        <w:t>、电动三通阀</w:t>
      </w:r>
      <w:r>
        <w:t>9</w:t>
      </w:r>
      <w:r>
        <w:rPr>
          <w:rFonts w:hint="eastAsia"/>
        </w:rPr>
        <w:t>以及过滤器</w:t>
      </w:r>
      <w:r>
        <w:t>10</w:t>
      </w:r>
      <w:r>
        <w:rPr>
          <w:rFonts w:hint="eastAsia"/>
        </w:rPr>
        <w:t>，具体地，还包括止回阀</w:t>
      </w:r>
      <w:r>
        <w:t>4</w:t>
      </w:r>
      <w:r>
        <w:rPr>
          <w:rFonts w:hint="eastAsia"/>
        </w:rPr>
        <w:t>、就地压力表</w:t>
      </w:r>
      <w:r>
        <w:t>5</w:t>
      </w:r>
      <w:r>
        <w:rPr>
          <w:rFonts w:hint="eastAsia"/>
        </w:rPr>
        <w:t>、压力变送器</w:t>
      </w:r>
      <w:r>
        <w:t>6</w:t>
      </w:r>
      <w:r>
        <w:rPr>
          <w:rFonts w:hint="eastAsia"/>
        </w:rPr>
        <w:t>以及温度变送器</w:t>
      </w:r>
      <w:r>
        <w:t>7</w:t>
      </w:r>
      <w:r>
        <w:rPr>
          <w:rFonts w:hint="eastAsia"/>
        </w:rPr>
        <w:t>；</w:t>
      </w:r>
    </w:p>
    <w:p w14:paraId="6027303C" w14:textId="77777777" w:rsidR="0042276B" w:rsidRDefault="0042276B" w:rsidP="0042276B">
      <w:pPr>
        <w:pStyle w:val="000"/>
        <w:ind w:firstLine="480"/>
      </w:pPr>
      <w:r>
        <w:rPr>
          <w:rFonts w:hint="eastAsia"/>
        </w:rPr>
        <w:t>循环泵</w:t>
      </w:r>
      <w:r>
        <w:t>1</w:t>
      </w:r>
      <w:r>
        <w:rPr>
          <w:rFonts w:hint="eastAsia"/>
        </w:rPr>
        <w:t>采用的是屏蔽泵，通过电机驱动叶轮转动，带动冷却介质在整个系统中循环运行；优选地，本实施例中的水冷泵站</w:t>
      </w:r>
      <w:r>
        <w:t>16</w:t>
      </w:r>
      <w:r>
        <w:rPr>
          <w:rFonts w:hint="eastAsia"/>
        </w:rPr>
        <w:t>包含两个循环泵</w:t>
      </w:r>
      <w:r>
        <w:t>1</w:t>
      </w:r>
      <w:r>
        <w:rPr>
          <w:rFonts w:hint="eastAsia"/>
        </w:rPr>
        <w:t>，两个循环泵</w:t>
      </w:r>
      <w:r>
        <w:t>1</w:t>
      </w:r>
      <w:r>
        <w:rPr>
          <w:rFonts w:hint="eastAsia"/>
        </w:rPr>
        <w:t>并联设置；在循环泵顶部设置有手动排气阀</w:t>
      </w:r>
      <w:r>
        <w:t>2</w:t>
      </w:r>
      <w:r>
        <w:rPr>
          <w:rFonts w:hint="eastAsia"/>
        </w:rPr>
        <w:t>和自动排气阀</w:t>
      </w:r>
      <w:r>
        <w:t>3</w:t>
      </w:r>
      <w:r>
        <w:rPr>
          <w:rFonts w:hint="eastAsia"/>
        </w:rPr>
        <w:t>，用于排出系统内部的空气；在两个循环泵</w:t>
      </w:r>
      <w:r>
        <w:t>1</w:t>
      </w:r>
      <w:r>
        <w:rPr>
          <w:rFonts w:hint="eastAsia"/>
        </w:rPr>
        <w:t>的</w:t>
      </w:r>
      <w:proofErr w:type="gramStart"/>
      <w:r>
        <w:rPr>
          <w:rFonts w:hint="eastAsia"/>
        </w:rPr>
        <w:t>出口出均设置</w:t>
      </w:r>
      <w:proofErr w:type="gramEnd"/>
      <w:r>
        <w:rPr>
          <w:rFonts w:hint="eastAsia"/>
        </w:rPr>
        <w:t>有止回阀</w:t>
      </w:r>
      <w:r>
        <w:t>4</w:t>
      </w:r>
      <w:r>
        <w:rPr>
          <w:rFonts w:hint="eastAsia"/>
        </w:rPr>
        <w:t>，用于防止单泵运行时介质回流；止回阀</w:t>
      </w:r>
      <w:r>
        <w:t>4</w:t>
      </w:r>
      <w:r>
        <w:rPr>
          <w:rFonts w:hint="eastAsia"/>
        </w:rPr>
        <w:t>与水冷泵站</w:t>
      </w:r>
      <w:r>
        <w:t>16</w:t>
      </w:r>
      <w:r>
        <w:rPr>
          <w:rFonts w:hint="eastAsia"/>
        </w:rPr>
        <w:t>出水口间依次设置有就地压力表</w:t>
      </w:r>
      <w:r>
        <w:t>5</w:t>
      </w:r>
      <w:r>
        <w:rPr>
          <w:rFonts w:hint="eastAsia"/>
        </w:rPr>
        <w:t>、压力变送器</w:t>
      </w:r>
      <w:r>
        <w:t>6</w:t>
      </w:r>
      <w:r>
        <w:rPr>
          <w:rFonts w:hint="eastAsia"/>
        </w:rPr>
        <w:t>、温度变送器</w:t>
      </w:r>
      <w:r>
        <w:t>7</w:t>
      </w:r>
      <w:r>
        <w:rPr>
          <w:rFonts w:hint="eastAsia"/>
        </w:rPr>
        <w:t>，就地压力表</w:t>
      </w:r>
      <w:r>
        <w:t>5</w:t>
      </w:r>
      <w:r>
        <w:rPr>
          <w:rFonts w:hint="eastAsia"/>
        </w:rPr>
        <w:t>用于监测水泵出口压力，压力变送器</w:t>
      </w:r>
      <w:r>
        <w:t>6</w:t>
      </w:r>
      <w:r>
        <w:rPr>
          <w:rFonts w:hint="eastAsia"/>
        </w:rPr>
        <w:t>、温度变送器</w:t>
      </w:r>
      <w:r>
        <w:t>7</w:t>
      </w:r>
      <w:r>
        <w:rPr>
          <w:rFonts w:hint="eastAsia"/>
        </w:rPr>
        <w:t>分别用于监测发热元件进口压力及温度；在水冷泵站</w:t>
      </w:r>
      <w:r>
        <w:t>16</w:t>
      </w:r>
      <w:r>
        <w:rPr>
          <w:rFonts w:hint="eastAsia"/>
        </w:rPr>
        <w:t>支路回水管路上设置有加热器</w:t>
      </w:r>
      <w:r>
        <w:t>8</w:t>
      </w:r>
      <w:r>
        <w:rPr>
          <w:rFonts w:hint="eastAsia"/>
        </w:rPr>
        <w:t>，用于低温时给水冷系统进行温度补偿；水</w:t>
      </w:r>
      <w:r>
        <w:rPr>
          <w:rFonts w:hint="eastAsia"/>
        </w:rPr>
        <w:lastRenderedPageBreak/>
        <w:t>冷泵站支路和主路回水管路最终在电动三通阀</w:t>
      </w:r>
      <w:r>
        <w:t>9</w:t>
      </w:r>
      <w:r>
        <w:rPr>
          <w:rFonts w:hint="eastAsia"/>
        </w:rPr>
        <w:t>处汇合，电动三通阀</w:t>
      </w:r>
      <w:r>
        <w:t>9</w:t>
      </w:r>
      <w:r>
        <w:rPr>
          <w:rFonts w:hint="eastAsia"/>
        </w:rPr>
        <w:t>通过调节阀门开度，控制从支路和主路回路中返回的介质流量，从而调节供水温度；在电动三通阀</w:t>
      </w:r>
      <w:r>
        <w:t>9</w:t>
      </w:r>
      <w:r>
        <w:rPr>
          <w:rFonts w:hint="eastAsia"/>
        </w:rPr>
        <w:t>与循环泵</w:t>
      </w:r>
      <w:r>
        <w:t>1</w:t>
      </w:r>
      <w:r>
        <w:rPr>
          <w:rFonts w:hint="eastAsia"/>
        </w:rPr>
        <w:t>之间设置有过滤器</w:t>
      </w:r>
      <w:r>
        <w:t>10</w:t>
      </w:r>
      <w:r>
        <w:rPr>
          <w:rFonts w:hint="eastAsia"/>
        </w:rPr>
        <w:t>与压力变送器</w:t>
      </w:r>
      <w:r>
        <w:t>6</w:t>
      </w:r>
      <w:r>
        <w:rPr>
          <w:rFonts w:hint="eastAsia"/>
        </w:rPr>
        <w:t>，过滤器</w:t>
      </w:r>
      <w:r>
        <w:t>10</w:t>
      </w:r>
      <w:r>
        <w:rPr>
          <w:rFonts w:hint="eastAsia"/>
        </w:rPr>
        <w:t>设置在温度变送器</w:t>
      </w:r>
      <w:r>
        <w:t>6</w:t>
      </w:r>
      <w:r>
        <w:rPr>
          <w:rFonts w:hint="eastAsia"/>
        </w:rPr>
        <w:t>与电动三通阀</w:t>
      </w:r>
      <w:r>
        <w:t>9</w:t>
      </w:r>
      <w:r>
        <w:rPr>
          <w:rFonts w:hint="eastAsia"/>
        </w:rPr>
        <w:t>之间，过滤器</w:t>
      </w:r>
      <w:r>
        <w:t>10</w:t>
      </w:r>
      <w:r>
        <w:rPr>
          <w:rFonts w:hint="eastAsia"/>
        </w:rPr>
        <w:t>的作用是过滤</w:t>
      </w:r>
      <w:proofErr w:type="gramStart"/>
      <w:r>
        <w:rPr>
          <w:rFonts w:hint="eastAsia"/>
        </w:rPr>
        <w:t>掉系统</w:t>
      </w:r>
      <w:proofErr w:type="gramEnd"/>
      <w:r>
        <w:rPr>
          <w:rFonts w:hint="eastAsia"/>
        </w:rPr>
        <w:t>中可能存在的杂质，保护循环泵</w:t>
      </w:r>
      <w:r>
        <w:t>1</w:t>
      </w:r>
      <w:r>
        <w:rPr>
          <w:rFonts w:hint="eastAsia"/>
        </w:rPr>
        <w:t>及发热元件正常运行，温度变送器</w:t>
      </w:r>
      <w:r>
        <w:t>6</w:t>
      </w:r>
      <w:r>
        <w:rPr>
          <w:rFonts w:hint="eastAsia"/>
        </w:rPr>
        <w:t>的作用是监测循环泵</w:t>
      </w:r>
      <w:r>
        <w:t>1</w:t>
      </w:r>
      <w:r>
        <w:rPr>
          <w:rFonts w:hint="eastAsia"/>
        </w:rPr>
        <w:t>入口压力。</w:t>
      </w:r>
    </w:p>
    <w:p w14:paraId="5A7252E0" w14:textId="77777777" w:rsidR="0042276B" w:rsidRDefault="0042276B" w:rsidP="0042276B">
      <w:pPr>
        <w:pStyle w:val="000"/>
        <w:ind w:firstLine="480"/>
      </w:pPr>
      <w:r>
        <w:rPr>
          <w:rFonts w:hint="eastAsia"/>
        </w:rPr>
        <w:t>外冷散热器</w:t>
      </w:r>
      <w:r>
        <w:t>17</w:t>
      </w:r>
      <w:r>
        <w:rPr>
          <w:rFonts w:hint="eastAsia"/>
        </w:rPr>
        <w:t>包括外冷散热芯体</w:t>
      </w:r>
      <w:r>
        <w:t>12</w:t>
      </w:r>
      <w:r>
        <w:rPr>
          <w:rFonts w:hint="eastAsia"/>
        </w:rPr>
        <w:t>和风机</w:t>
      </w:r>
      <w:r>
        <w:t>13</w:t>
      </w:r>
      <w:r>
        <w:rPr>
          <w:rFonts w:hint="eastAsia"/>
        </w:rPr>
        <w:t>，外冷散热芯体</w:t>
      </w:r>
      <w:r>
        <w:t>12</w:t>
      </w:r>
      <w:r>
        <w:rPr>
          <w:rFonts w:hint="eastAsia"/>
        </w:rPr>
        <w:t>是冷却介质与空气进行热交换的地方，通过外冷散热芯体</w:t>
      </w:r>
      <w:r>
        <w:t>12</w:t>
      </w:r>
      <w:r>
        <w:rPr>
          <w:rFonts w:hint="eastAsia"/>
        </w:rPr>
        <w:t>，高温的冷却介质与低温的空气进行热交换，从而起到给介质降温的功能。风机</w:t>
      </w:r>
      <w:r>
        <w:t>13</w:t>
      </w:r>
      <w:r>
        <w:rPr>
          <w:rFonts w:hint="eastAsia"/>
        </w:rPr>
        <w:t>是通过电机驱动风叶，强制带动空气流经外冷散热芯体</w:t>
      </w:r>
      <w:r>
        <w:t>12</w:t>
      </w:r>
      <w:r>
        <w:rPr>
          <w:rFonts w:hint="eastAsia"/>
        </w:rPr>
        <w:t>，起到加强换热的功能。</w:t>
      </w:r>
    </w:p>
    <w:p w14:paraId="6EE2367C" w14:textId="77777777" w:rsidR="0042276B" w:rsidRDefault="0042276B" w:rsidP="0042276B">
      <w:pPr>
        <w:pStyle w:val="000"/>
        <w:ind w:firstLine="480"/>
      </w:pPr>
      <w:r>
        <w:rPr>
          <w:rFonts w:hint="eastAsia"/>
        </w:rPr>
        <w:t>优选地，外冷散热器</w:t>
      </w:r>
      <w:r>
        <w:t>17</w:t>
      </w:r>
      <w:r>
        <w:rPr>
          <w:rFonts w:hint="eastAsia"/>
        </w:rPr>
        <w:t>采用的是自然与强迫风冷相结合的外冷散热器，即在发电量不大、散热量较低时，可直接通过自然环境下流过的风对散热器进行冷却；当发电机满负载或超负载时，散热量达到或超出设计值时，通过开启风机，辅助增加外冷散热器的散热效果，从而使设备能够稳定运行。</w:t>
      </w:r>
    </w:p>
    <w:p w14:paraId="77512E73" w14:textId="77777777" w:rsidR="0042276B" w:rsidRDefault="0042276B" w:rsidP="0042276B">
      <w:pPr>
        <w:pStyle w:val="000"/>
        <w:ind w:firstLine="480"/>
      </w:pPr>
      <w:r>
        <w:rPr>
          <w:rFonts w:hint="eastAsia"/>
        </w:rPr>
        <w:t>高位水箱</w:t>
      </w:r>
      <w:r>
        <w:t>18</w:t>
      </w:r>
      <w:r>
        <w:rPr>
          <w:rFonts w:hint="eastAsia"/>
        </w:rPr>
        <w:t>主要由水箱</w:t>
      </w:r>
      <w:r>
        <w:t>14</w:t>
      </w:r>
      <w:r>
        <w:rPr>
          <w:rFonts w:hint="eastAsia"/>
        </w:rPr>
        <w:t>及呼吸阀</w:t>
      </w:r>
      <w:r>
        <w:t>15</w:t>
      </w:r>
      <w:r>
        <w:rPr>
          <w:rFonts w:hint="eastAsia"/>
        </w:rPr>
        <w:t>组成，水箱</w:t>
      </w:r>
      <w:r>
        <w:t>14</w:t>
      </w:r>
      <w:r>
        <w:rPr>
          <w:rFonts w:hint="eastAsia"/>
        </w:rPr>
        <w:t>主要用于吸收冷却介质因温度变化而产生的体积变化，同时通过高度差对水泵进口提供足够的静压；呼吸阀</w:t>
      </w:r>
      <w:r>
        <w:t>15</w:t>
      </w:r>
      <w:r>
        <w:rPr>
          <w:rFonts w:hint="eastAsia"/>
        </w:rPr>
        <w:t>主要用于隔绝水箱内部与外部的空气，在所设定气压下限到所设定气压上限间包装水箱内部与外部空气不会导通，当压力低于所设定气压下限或高于所设定气压上限时，呼吸阀能及时连同水箱内外空气，对水箱内补充或释放水箱内部的压力，从而起到稳定系统压力的作用</w:t>
      </w:r>
      <w:r>
        <w:t>;</w:t>
      </w:r>
    </w:p>
    <w:p w14:paraId="006FF847" w14:textId="77777777" w:rsidR="0042276B" w:rsidRDefault="0042276B" w:rsidP="0042276B">
      <w:pPr>
        <w:pStyle w:val="000"/>
        <w:ind w:firstLine="480"/>
      </w:pPr>
      <w:r>
        <w:rPr>
          <w:rFonts w:hint="eastAsia"/>
        </w:rPr>
        <w:t>在本实施例中，所设定气压下限为</w:t>
      </w:r>
      <w:r>
        <w:t>-0.1bar</w:t>
      </w:r>
      <w:r>
        <w:rPr>
          <w:rFonts w:hint="eastAsia"/>
        </w:rPr>
        <w:t>，所设定气压上限为</w:t>
      </w:r>
      <w:r>
        <w:t>0.4bar</w:t>
      </w:r>
      <w:r>
        <w:rPr>
          <w:rFonts w:hint="eastAsia"/>
        </w:rPr>
        <w:t>；</w:t>
      </w:r>
    </w:p>
    <w:p w14:paraId="62947111" w14:textId="77777777" w:rsidR="0042276B" w:rsidRDefault="0042276B" w:rsidP="0042276B">
      <w:pPr>
        <w:pStyle w:val="000"/>
        <w:ind w:firstLine="480"/>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73C278A2" w14:textId="77777777" w:rsidR="0042276B" w:rsidRDefault="0042276B" w:rsidP="0042276B">
      <w:pPr>
        <w:pStyle w:val="000"/>
        <w:ind w:firstLineChars="0" w:firstLine="0"/>
      </w:pPr>
    </w:p>
    <w:p w14:paraId="069AD3E5" w14:textId="77777777" w:rsidR="0042276B" w:rsidRDefault="0042276B" w:rsidP="0042276B">
      <w:pPr>
        <w:widowControl/>
        <w:jc w:val="left"/>
        <w:rPr>
          <w:kern w:val="0"/>
        </w:rPr>
        <w:sectPr w:rsidR="0042276B">
          <w:pgSz w:w="11906" w:h="16838"/>
          <w:pgMar w:top="1440" w:right="1800" w:bottom="1440" w:left="1800" w:header="851" w:footer="992" w:gutter="0"/>
          <w:pgNumType w:start="1"/>
          <w:cols w:space="720"/>
          <w:docGrid w:type="lines" w:linePitch="312"/>
        </w:sectPr>
      </w:pPr>
    </w:p>
    <w:tbl>
      <w:tblPr>
        <w:tblStyle w:val="a7"/>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2276B" w14:paraId="5E9722E6" w14:textId="77777777" w:rsidTr="00F170B0">
        <w:tc>
          <w:tcPr>
            <w:tcW w:w="5000" w:type="pct"/>
            <w:tcBorders>
              <w:top w:val="nil"/>
              <w:left w:val="nil"/>
              <w:bottom w:val="single" w:sz="4" w:space="0" w:color="auto"/>
              <w:right w:val="nil"/>
            </w:tcBorders>
          </w:tcPr>
          <w:p w14:paraId="7CBFA12C" w14:textId="77777777" w:rsidR="0042276B" w:rsidRDefault="0042276B" w:rsidP="00F170B0">
            <w:pPr>
              <w:ind w:firstLine="560"/>
              <w:jc w:val="center"/>
              <w:rPr>
                <w:sz w:val="28"/>
                <w:szCs w:val="28"/>
              </w:rPr>
            </w:pPr>
            <w:r>
              <w:rPr>
                <w:rFonts w:eastAsia="黑体" w:hint="eastAsia"/>
                <w:sz w:val="28"/>
                <w:szCs w:val="28"/>
              </w:rPr>
              <w:lastRenderedPageBreak/>
              <w:t>说</w:t>
            </w:r>
            <w:r>
              <w:rPr>
                <w:rFonts w:eastAsia="黑体"/>
                <w:sz w:val="28"/>
                <w:szCs w:val="28"/>
              </w:rPr>
              <w:t xml:space="preserve"> </w:t>
            </w:r>
            <w:r>
              <w:rPr>
                <w:rFonts w:eastAsia="黑体" w:hint="eastAsia"/>
                <w:sz w:val="28"/>
                <w:szCs w:val="28"/>
              </w:rPr>
              <w:t>明</w:t>
            </w:r>
            <w:r>
              <w:rPr>
                <w:rFonts w:eastAsia="黑体"/>
                <w:sz w:val="28"/>
                <w:szCs w:val="28"/>
              </w:rPr>
              <w:t xml:space="preserve"> </w:t>
            </w:r>
            <w:r>
              <w:rPr>
                <w:rFonts w:eastAsia="黑体" w:hint="eastAsia"/>
                <w:sz w:val="28"/>
                <w:szCs w:val="28"/>
              </w:rPr>
              <w:t>书</w:t>
            </w:r>
            <w:r>
              <w:rPr>
                <w:rFonts w:eastAsia="黑体"/>
                <w:sz w:val="28"/>
                <w:szCs w:val="28"/>
              </w:rPr>
              <w:t xml:space="preserve"> </w:t>
            </w:r>
            <w:r>
              <w:rPr>
                <w:rFonts w:eastAsia="黑体" w:hint="eastAsia"/>
                <w:sz w:val="28"/>
                <w:szCs w:val="28"/>
              </w:rPr>
              <w:t>附</w:t>
            </w:r>
            <w:r>
              <w:rPr>
                <w:rFonts w:eastAsia="黑体"/>
                <w:sz w:val="28"/>
                <w:szCs w:val="28"/>
              </w:rPr>
              <w:t xml:space="preserve"> </w:t>
            </w:r>
            <w:r>
              <w:rPr>
                <w:rFonts w:eastAsia="黑体" w:hint="eastAsia"/>
                <w:sz w:val="28"/>
                <w:szCs w:val="28"/>
              </w:rPr>
              <w:t>图</w:t>
            </w:r>
          </w:p>
        </w:tc>
      </w:tr>
    </w:tbl>
    <w:p w14:paraId="6722AC97" w14:textId="77777777" w:rsidR="0042276B" w:rsidRDefault="0042276B" w:rsidP="0042276B">
      <w:pPr>
        <w:jc w:val="center"/>
      </w:pPr>
      <w:r>
        <w:rPr>
          <w:noProof/>
        </w:rPr>
        <w:drawing>
          <wp:inline distT="0" distB="0" distL="0" distR="0" wp14:anchorId="31EA2E7E" wp14:editId="00065691">
            <wp:extent cx="4218305" cy="467868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18305" cy="4678680"/>
                    </a:xfrm>
                    <a:prstGeom prst="rect">
                      <a:avLst/>
                    </a:prstGeom>
                    <a:noFill/>
                    <a:ln>
                      <a:noFill/>
                    </a:ln>
                  </pic:spPr>
                </pic:pic>
              </a:graphicData>
            </a:graphic>
          </wp:inline>
        </w:drawing>
      </w:r>
    </w:p>
    <w:p w14:paraId="3844114B" w14:textId="77777777" w:rsidR="0042276B" w:rsidRDefault="0042276B" w:rsidP="0042276B">
      <w:pPr>
        <w:jc w:val="center"/>
        <w:rPr>
          <w:rFonts w:eastAsia="黑体"/>
          <w:b/>
          <w:bCs/>
          <w:sz w:val="24"/>
        </w:rPr>
      </w:pPr>
      <w:r>
        <w:rPr>
          <w:rFonts w:eastAsia="黑体" w:hint="eastAsia"/>
          <w:b/>
          <w:bCs/>
          <w:sz w:val="24"/>
        </w:rPr>
        <w:t>图</w:t>
      </w:r>
      <w:r>
        <w:rPr>
          <w:rFonts w:eastAsia="黑体"/>
          <w:b/>
          <w:bCs/>
          <w:sz w:val="24"/>
        </w:rPr>
        <w:t xml:space="preserve"> </w:t>
      </w:r>
      <w:r>
        <w:rPr>
          <w:rFonts w:eastAsia="黑体"/>
          <w:b/>
          <w:bCs/>
          <w:sz w:val="24"/>
        </w:rPr>
        <w:fldChar w:fldCharType="begin"/>
      </w:r>
      <w:r>
        <w:rPr>
          <w:rFonts w:eastAsia="黑体"/>
          <w:b/>
          <w:bCs/>
          <w:sz w:val="24"/>
        </w:rPr>
        <w:instrText xml:space="preserve"> SEQ </w:instrText>
      </w:r>
      <w:r>
        <w:rPr>
          <w:rFonts w:eastAsia="黑体" w:hint="eastAsia"/>
          <w:b/>
          <w:bCs/>
          <w:sz w:val="24"/>
        </w:rPr>
        <w:instrText>图</w:instrText>
      </w:r>
      <w:r>
        <w:rPr>
          <w:rFonts w:eastAsia="黑体"/>
          <w:b/>
          <w:bCs/>
          <w:sz w:val="24"/>
        </w:rPr>
        <w:instrText xml:space="preserve"> \* ARABIC </w:instrText>
      </w:r>
      <w:r>
        <w:rPr>
          <w:rFonts w:eastAsia="黑体"/>
          <w:b/>
          <w:bCs/>
          <w:sz w:val="24"/>
        </w:rPr>
        <w:fldChar w:fldCharType="separate"/>
      </w:r>
      <w:r>
        <w:rPr>
          <w:rFonts w:eastAsia="黑体"/>
          <w:b/>
          <w:bCs/>
          <w:sz w:val="24"/>
        </w:rPr>
        <w:t>1</w:t>
      </w:r>
      <w:r>
        <w:rPr>
          <w:rFonts w:eastAsia="黑体"/>
          <w:b/>
          <w:bCs/>
          <w:sz w:val="24"/>
        </w:rPr>
        <w:fldChar w:fldCharType="end"/>
      </w:r>
    </w:p>
    <w:p w14:paraId="26584E6D" w14:textId="77777777" w:rsidR="0042276B" w:rsidRDefault="0042276B" w:rsidP="0042276B">
      <w:r>
        <w:rPr>
          <w:noProof/>
        </w:rPr>
        <w:drawing>
          <wp:inline distT="0" distB="0" distL="0" distR="0" wp14:anchorId="0E33B466" wp14:editId="709C579D">
            <wp:extent cx="4437380" cy="25133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437380" cy="2513330"/>
                    </a:xfrm>
                    <a:prstGeom prst="rect">
                      <a:avLst/>
                    </a:prstGeom>
                    <a:noFill/>
                    <a:ln>
                      <a:noFill/>
                    </a:ln>
                  </pic:spPr>
                </pic:pic>
              </a:graphicData>
            </a:graphic>
          </wp:inline>
        </w:drawing>
      </w:r>
    </w:p>
    <w:p w14:paraId="24C57FD2" w14:textId="77777777" w:rsidR="0042276B" w:rsidRDefault="0042276B" w:rsidP="0042276B">
      <w:pPr>
        <w:jc w:val="center"/>
        <w:rPr>
          <w:rFonts w:eastAsia="黑体"/>
          <w:b/>
          <w:bCs/>
          <w:sz w:val="24"/>
        </w:rPr>
      </w:pPr>
      <w:r>
        <w:rPr>
          <w:rFonts w:eastAsia="黑体" w:hint="eastAsia"/>
          <w:b/>
          <w:bCs/>
          <w:sz w:val="24"/>
        </w:rPr>
        <w:t>图</w:t>
      </w:r>
      <w:r>
        <w:rPr>
          <w:rFonts w:eastAsia="黑体"/>
          <w:b/>
          <w:bCs/>
          <w:sz w:val="24"/>
        </w:rPr>
        <w:t xml:space="preserve"> 2</w:t>
      </w:r>
    </w:p>
    <w:p w14:paraId="47C5550F" w14:textId="77777777" w:rsidR="0042276B" w:rsidRDefault="0042276B" w:rsidP="0042276B"/>
    <w:p w14:paraId="785CFC02" w14:textId="77777777" w:rsidR="0042276B" w:rsidRDefault="0042276B" w:rsidP="0042276B"/>
    <w:p w14:paraId="41A95A3B" w14:textId="77777777" w:rsidR="00A23526" w:rsidRDefault="00A23526"/>
    <w:sectPr w:rsidR="00A235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北京智绘未来专利代理事务所" w:date="2021-12-21T09:17:00Z" w:initials="zhwl">
    <w:p w14:paraId="1FF0FEDE" w14:textId="70C1CE5F" w:rsidR="005E417D" w:rsidRDefault="003821C9" w:rsidP="007D5A7D">
      <w:pPr>
        <w:pStyle w:val="a9"/>
      </w:pPr>
      <w:r>
        <w:rPr>
          <w:rStyle w:val="a8"/>
        </w:rPr>
        <w:annotationRef/>
      </w:r>
      <w:r w:rsidR="001E27E4">
        <w:rPr>
          <w:rFonts w:hint="eastAsia"/>
        </w:rPr>
        <w:t>可能</w:t>
      </w:r>
      <w:r>
        <w:rPr>
          <w:rFonts w:hint="eastAsia"/>
        </w:rPr>
        <w:t>不清楚</w:t>
      </w:r>
      <w:r w:rsidR="007D5A7D">
        <w:rPr>
          <w:rFonts w:hint="eastAsia"/>
        </w:rPr>
        <w:t>，</w:t>
      </w:r>
      <w:r w:rsidR="005E417D">
        <w:rPr>
          <w:rFonts w:hint="eastAsia"/>
        </w:rPr>
        <w:t>建议</w:t>
      </w:r>
      <w:r w:rsidR="007C42CE">
        <w:rPr>
          <w:rFonts w:hint="eastAsia"/>
        </w:rPr>
        <w:t>换种描述方式</w:t>
      </w:r>
      <w:r w:rsidR="005E417D">
        <w:rPr>
          <w:rFonts w:hint="eastAsia"/>
        </w:rPr>
        <w:t>：</w:t>
      </w:r>
    </w:p>
    <w:p w14:paraId="547C67CE" w14:textId="77777777" w:rsidR="005E417D" w:rsidRDefault="005E417D">
      <w:pPr>
        <w:pStyle w:val="a9"/>
        <w:ind w:leftChars="86" w:left="181"/>
      </w:pPr>
    </w:p>
    <w:p w14:paraId="78F0C6D4" w14:textId="77777777" w:rsidR="005E417D" w:rsidRDefault="005E417D">
      <w:pPr>
        <w:pStyle w:val="a9"/>
      </w:pPr>
      <w:r>
        <w:rPr>
          <w:rFonts w:hint="eastAsia"/>
        </w:rPr>
        <w:t>所述多个发热元件包括：</w:t>
      </w:r>
      <w:r w:rsidR="008B5991">
        <w:rPr>
          <w:rFonts w:hint="eastAsia"/>
        </w:rPr>
        <w:t>x</w:t>
      </w:r>
      <w:r w:rsidR="008B5991">
        <w:t>x</w:t>
      </w:r>
      <w:r>
        <w:rPr>
          <w:rFonts w:hint="eastAsia"/>
        </w:rPr>
        <w:t>发热元件与</w:t>
      </w:r>
      <w:r w:rsidR="008B5991">
        <w:rPr>
          <w:rFonts w:hint="eastAsia"/>
        </w:rPr>
        <w:t>y</w:t>
      </w:r>
      <w:r w:rsidR="008B5991">
        <w:t>y</w:t>
      </w:r>
      <w:r>
        <w:rPr>
          <w:rFonts w:hint="eastAsia"/>
        </w:rPr>
        <w:t>发热元件</w:t>
      </w:r>
      <w:r w:rsidR="008B5991">
        <w:rPr>
          <w:rFonts w:hint="eastAsia"/>
        </w:rPr>
        <w:t>，其中，</w:t>
      </w:r>
      <w:r w:rsidR="008B5991" w:rsidRPr="008B5991">
        <w:rPr>
          <w:rFonts w:hint="eastAsia"/>
        </w:rPr>
        <w:t xml:space="preserve"> </w:t>
      </w:r>
      <w:r w:rsidR="008B5991">
        <w:rPr>
          <w:rFonts w:hint="eastAsia"/>
        </w:rPr>
        <w:t>x</w:t>
      </w:r>
      <w:r w:rsidR="008B5991">
        <w:t>x</w:t>
      </w:r>
      <w:r w:rsidR="008B5991">
        <w:rPr>
          <w:rFonts w:hint="eastAsia"/>
        </w:rPr>
        <w:t>发热元件通过外部管路重新返回水冷泵站支路入水口，</w:t>
      </w:r>
      <w:r w:rsidR="008B5991">
        <w:rPr>
          <w:rFonts w:hint="eastAsia"/>
        </w:rPr>
        <w:t>y</w:t>
      </w:r>
      <w:r w:rsidR="008B5991">
        <w:t>y</w:t>
      </w:r>
      <w:r w:rsidR="008B5991">
        <w:rPr>
          <w:rFonts w:hint="eastAsia"/>
        </w:rPr>
        <w:t>发热元件通过外部管路进入外冷散热器。</w:t>
      </w:r>
    </w:p>
    <w:p w14:paraId="0FC20940" w14:textId="77777777" w:rsidR="008B5991" w:rsidRDefault="008B5991">
      <w:pPr>
        <w:pStyle w:val="a9"/>
      </w:pPr>
    </w:p>
    <w:p w14:paraId="0803F4B0" w14:textId="7FB2446A" w:rsidR="008B5991" w:rsidRPr="005E417D" w:rsidRDefault="008B5991">
      <w:pPr>
        <w:pStyle w:val="a9"/>
      </w:pPr>
      <w:r>
        <w:t xml:space="preserve">Xx yy </w:t>
      </w:r>
      <w:r>
        <w:rPr>
          <w:rFonts w:hint="eastAsia"/>
        </w:rPr>
        <w:t>自己取名字，或者用“第一”“第二”替代也可。</w:t>
      </w:r>
      <w:r w:rsidR="008C4A58">
        <w:rPr>
          <w:rFonts w:hint="eastAsia"/>
        </w:rPr>
        <w:t>从权可以描述一下</w:t>
      </w:r>
      <w:r w:rsidR="008C4A58">
        <w:rPr>
          <w:rFonts w:hint="eastAsia"/>
        </w:rPr>
        <w:t>x</w:t>
      </w:r>
      <w:r w:rsidR="008C4A58">
        <w:t>x</w:t>
      </w:r>
      <w:r w:rsidR="008C4A58">
        <w:rPr>
          <w:rFonts w:hint="eastAsia"/>
        </w:rPr>
        <w:t>发热元件与</w:t>
      </w:r>
      <w:r w:rsidR="008C4A58">
        <w:rPr>
          <w:rFonts w:hint="eastAsia"/>
        </w:rPr>
        <w:t>y</w:t>
      </w:r>
      <w:r w:rsidR="008C4A58">
        <w:t>y</w:t>
      </w:r>
      <w:r w:rsidR="008C4A58">
        <w:rPr>
          <w:rFonts w:hint="eastAsia"/>
        </w:rPr>
        <w:t>发热元件的数量或配比（没有就算了）。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03F4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1A2A" w16cex:dateUtc="2021-12-21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03F4B0" w16cid:durableId="256C1A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3A1FB" w14:textId="77777777" w:rsidR="00CF56E7" w:rsidRDefault="00CF56E7" w:rsidP="0042276B">
      <w:r>
        <w:separator/>
      </w:r>
    </w:p>
  </w:endnote>
  <w:endnote w:type="continuationSeparator" w:id="0">
    <w:p w14:paraId="2896F42B" w14:textId="77777777" w:rsidR="00CF56E7" w:rsidRDefault="00CF56E7" w:rsidP="0042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E307D" w14:textId="77777777" w:rsidR="00CF56E7" w:rsidRDefault="00CF56E7" w:rsidP="0042276B">
      <w:r>
        <w:separator/>
      </w:r>
    </w:p>
  </w:footnote>
  <w:footnote w:type="continuationSeparator" w:id="0">
    <w:p w14:paraId="21C78699" w14:textId="77777777" w:rsidR="00CF56E7" w:rsidRDefault="00CF56E7" w:rsidP="00422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423A6"/>
    <w:multiLevelType w:val="multilevel"/>
    <w:tmpl w:val="2D5423A6"/>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BF"/>
    <w:rsid w:val="00052F9A"/>
    <w:rsid w:val="001E27E4"/>
    <w:rsid w:val="002B3ADD"/>
    <w:rsid w:val="002D7FD0"/>
    <w:rsid w:val="003821C9"/>
    <w:rsid w:val="0042276B"/>
    <w:rsid w:val="005E417D"/>
    <w:rsid w:val="006B4AF2"/>
    <w:rsid w:val="006B6251"/>
    <w:rsid w:val="007C42CE"/>
    <w:rsid w:val="007D5A7D"/>
    <w:rsid w:val="008B5991"/>
    <w:rsid w:val="008C4A58"/>
    <w:rsid w:val="00A23526"/>
    <w:rsid w:val="00A93DC3"/>
    <w:rsid w:val="00AE70F4"/>
    <w:rsid w:val="00AE7202"/>
    <w:rsid w:val="00B82CEB"/>
    <w:rsid w:val="00CF56E7"/>
    <w:rsid w:val="00EF215A"/>
    <w:rsid w:val="00F264E1"/>
    <w:rsid w:val="00F7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51629"/>
  <w15:chartTrackingRefBased/>
  <w15:docId w15:val="{02A10D65-7212-45EC-9599-BE53E2F8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76B"/>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276B"/>
    <w:rPr>
      <w:sz w:val="18"/>
      <w:szCs w:val="18"/>
    </w:rPr>
  </w:style>
  <w:style w:type="paragraph" w:styleId="a5">
    <w:name w:val="footer"/>
    <w:basedOn w:val="a"/>
    <w:link w:val="a6"/>
    <w:uiPriority w:val="99"/>
    <w:unhideWhenUsed/>
    <w:rsid w:val="0042276B"/>
    <w:pPr>
      <w:tabs>
        <w:tab w:val="center" w:pos="4153"/>
        <w:tab w:val="right" w:pos="8306"/>
      </w:tabs>
      <w:snapToGrid w:val="0"/>
      <w:jc w:val="left"/>
    </w:pPr>
    <w:rPr>
      <w:sz w:val="18"/>
      <w:szCs w:val="18"/>
    </w:rPr>
  </w:style>
  <w:style w:type="character" w:customStyle="1" w:styleId="a6">
    <w:name w:val="页脚 字符"/>
    <w:basedOn w:val="a0"/>
    <w:link w:val="a5"/>
    <w:uiPriority w:val="99"/>
    <w:rsid w:val="0042276B"/>
    <w:rPr>
      <w:sz w:val="18"/>
      <w:szCs w:val="18"/>
    </w:rPr>
  </w:style>
  <w:style w:type="table" w:styleId="a7">
    <w:name w:val="Table Grid"/>
    <w:basedOn w:val="a1"/>
    <w:uiPriority w:val="39"/>
    <w:qFormat/>
    <w:rsid w:val="0042276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0">
    <w:name w:val="00小四正文 字符"/>
    <w:basedOn w:val="a0"/>
    <w:link w:val="000"/>
    <w:qFormat/>
    <w:locked/>
    <w:rsid w:val="0042276B"/>
    <w:rPr>
      <w:rFonts w:ascii="Times New Roman" w:eastAsia="宋体" w:hAnsi="Times New Roman" w:cs="Times New Roman"/>
      <w:sz w:val="24"/>
    </w:rPr>
  </w:style>
  <w:style w:type="paragraph" w:customStyle="1" w:styleId="000">
    <w:name w:val="00小四正文"/>
    <w:basedOn w:val="a"/>
    <w:link w:val="00"/>
    <w:qFormat/>
    <w:rsid w:val="0042276B"/>
    <w:pPr>
      <w:spacing w:line="360" w:lineRule="auto"/>
      <w:ind w:firstLineChars="200" w:firstLine="200"/>
      <w:jc w:val="left"/>
    </w:pPr>
    <w:rPr>
      <w:rFonts w:cs="Times New Roman"/>
      <w:sz w:val="24"/>
    </w:rPr>
  </w:style>
  <w:style w:type="character" w:styleId="a8">
    <w:name w:val="annotation reference"/>
    <w:basedOn w:val="a0"/>
    <w:uiPriority w:val="99"/>
    <w:semiHidden/>
    <w:unhideWhenUsed/>
    <w:rsid w:val="003821C9"/>
    <w:rPr>
      <w:sz w:val="21"/>
      <w:szCs w:val="21"/>
    </w:rPr>
  </w:style>
  <w:style w:type="paragraph" w:styleId="a9">
    <w:name w:val="annotation text"/>
    <w:basedOn w:val="a"/>
    <w:link w:val="aa"/>
    <w:uiPriority w:val="99"/>
    <w:semiHidden/>
    <w:unhideWhenUsed/>
    <w:rsid w:val="003821C9"/>
    <w:pPr>
      <w:jc w:val="left"/>
    </w:pPr>
  </w:style>
  <w:style w:type="character" w:customStyle="1" w:styleId="aa">
    <w:name w:val="批注文字 字符"/>
    <w:basedOn w:val="a0"/>
    <w:link w:val="a9"/>
    <w:uiPriority w:val="99"/>
    <w:semiHidden/>
    <w:rsid w:val="003821C9"/>
    <w:rPr>
      <w:rFonts w:ascii="Times New Roman" w:eastAsia="宋体" w:hAnsi="Times New Roman"/>
    </w:rPr>
  </w:style>
  <w:style w:type="paragraph" w:styleId="ab">
    <w:name w:val="annotation subject"/>
    <w:basedOn w:val="a9"/>
    <w:next w:val="a9"/>
    <w:link w:val="ac"/>
    <w:uiPriority w:val="99"/>
    <w:semiHidden/>
    <w:unhideWhenUsed/>
    <w:rsid w:val="003821C9"/>
    <w:rPr>
      <w:b/>
      <w:bCs/>
    </w:rPr>
  </w:style>
  <w:style w:type="character" w:customStyle="1" w:styleId="ac">
    <w:name w:val="批注主题 字符"/>
    <w:basedOn w:val="aa"/>
    <w:link w:val="ab"/>
    <w:uiPriority w:val="99"/>
    <w:semiHidden/>
    <w:rsid w:val="003821C9"/>
    <w:rPr>
      <w:rFonts w:ascii="Times New Roman" w:eastAsia="宋体" w:hAnsi="Times New Roman"/>
      <w:b/>
      <w:bCs/>
    </w:rPr>
  </w:style>
  <w:style w:type="paragraph" w:styleId="ad">
    <w:name w:val="Revision"/>
    <w:hidden/>
    <w:uiPriority w:val="99"/>
    <w:semiHidden/>
    <w:rsid w:val="00EF215A"/>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智绘未来</dc:creator>
  <cp:keywords/>
  <dc:description/>
  <cp:lastModifiedBy>北京智绘未来专利代理事务所</cp:lastModifiedBy>
  <cp:revision>15</cp:revision>
  <dcterms:created xsi:type="dcterms:W3CDTF">2021-12-20T22:00:00Z</dcterms:created>
  <dcterms:modified xsi:type="dcterms:W3CDTF">2021-12-21T01:41:00Z</dcterms:modified>
</cp:coreProperties>
</file>