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494AD" w14:textId="7FC850A6" w:rsidR="00167AAF" w:rsidRDefault="00A0032A" w:rsidP="001B181D">
      <w:pPr>
        <w:pStyle w:val="00"/>
        <w:tabs>
          <w:tab w:val="center" w:pos="4393"/>
        </w:tabs>
        <w:ind w:firstLine="480"/>
      </w:pPr>
      <w:r w:rsidRPr="00A0032A">
        <w:rPr>
          <w:rFonts w:hint="eastAsia"/>
          <w:bCs/>
        </w:rPr>
        <w:t>一种用于风电水冷装置的功能性测试</w:t>
      </w:r>
      <w:ins w:id="0" w:author="北京智绘未来专利代理事务所" w:date="2021-12-06T15:53:00Z">
        <w:r w:rsidRPr="00A0032A">
          <w:rPr>
            <w:bCs/>
          </w:rPr>
          <w:t>系统</w:t>
        </w:r>
      </w:ins>
      <w:del w:id="1" w:author="北京智绘未来专利代理事务所" w:date="2021-12-06T15:53:00Z">
        <w:r w:rsidRPr="00A0032A" w:rsidDel="00C07156">
          <w:rPr>
            <w:rFonts w:hint="eastAsia"/>
            <w:bCs/>
          </w:rPr>
          <w:delText>装置</w:delText>
        </w:r>
      </w:del>
      <w:r w:rsidRPr="00A0032A">
        <w:rPr>
          <w:rFonts w:hint="eastAsia"/>
          <w:bCs/>
        </w:rPr>
        <w:t>及方法</w:t>
      </w:r>
      <w:r w:rsidR="005031A4" w:rsidRPr="007547EA">
        <w:rPr>
          <w:rFonts w:hint="eastAsia"/>
          <w:bCs/>
        </w:rPr>
        <w:t>，</w:t>
      </w:r>
    </w:p>
    <w:p w14:paraId="7BA88A3C" w14:textId="60F64568" w:rsidR="00167AAF" w:rsidRDefault="00167AAF">
      <w:pPr>
        <w:pStyle w:val="00"/>
        <w:ind w:firstLine="480"/>
      </w:pPr>
    </w:p>
    <w:p w14:paraId="0BCC1464" w14:textId="77777777" w:rsidR="00167AAF" w:rsidRDefault="00167AAF">
      <w:pPr>
        <w:pStyle w:val="00"/>
        <w:ind w:firstLine="480"/>
      </w:pPr>
    </w:p>
    <w:p w14:paraId="2F36E5B8" w14:textId="77777777" w:rsidR="00167AAF" w:rsidRDefault="00167AAF">
      <w:pPr>
        <w:pStyle w:val="00"/>
        <w:ind w:firstLine="480"/>
      </w:pPr>
    </w:p>
    <w:p w14:paraId="68178FD2" w14:textId="77777777" w:rsidR="00167AAF" w:rsidRDefault="00167AAF">
      <w:pPr>
        <w:pStyle w:val="00"/>
        <w:ind w:firstLine="480"/>
      </w:pPr>
    </w:p>
    <w:p w14:paraId="6AF54C2B" w14:textId="77777777" w:rsidR="00167AAF" w:rsidRDefault="005031A4">
      <w:pPr>
        <w:sectPr w:rsidR="00167AAF">
          <w:headerReference w:type="default" r:id="rId10"/>
          <w:footerReference w:type="default" r:id="rId11"/>
          <w:pgSz w:w="11906" w:h="16838"/>
          <w:pgMar w:top="1440" w:right="1800" w:bottom="1440" w:left="1800" w:header="851" w:footer="992" w:gutter="0"/>
          <w:cols w:space="425"/>
          <w:docGrid w:type="lines" w:linePitch="312"/>
        </w:sectPr>
      </w:pPr>
      <w:r>
        <w:rPr>
          <w:rFonts w:hint="eastAsia"/>
        </w:rPr>
        <w:t>,</w:t>
      </w:r>
    </w:p>
    <w:p w14:paraId="4731D04E" w14:textId="34CEA1BD" w:rsidR="00167AAF" w:rsidRDefault="00167AAF">
      <w:pPr>
        <w:jc w:val="center"/>
      </w:pPr>
    </w:p>
    <w:p w14:paraId="5C15540A" w14:textId="18A3DF1F" w:rsidR="0034015F" w:rsidRDefault="004437C4" w:rsidP="00664319">
      <w:pPr>
        <w:ind w:leftChars="-202" w:hangingChars="202" w:hanging="424"/>
        <w:jc w:val="center"/>
      </w:pPr>
      <w:ins w:id="2" w:author="陈珊" w:date="2021-12-11T19:34:00Z">
        <w:r>
          <w:rPr>
            <w:noProof/>
          </w:rPr>
          <w:drawing>
            <wp:anchor distT="0" distB="0" distL="114300" distR="114300" simplePos="0" relativeHeight="251658240" behindDoc="0" locked="0" layoutInCell="1" allowOverlap="1" wp14:anchorId="1CE8DC57" wp14:editId="61B36D6B">
              <wp:simplePos x="0" y="0"/>
              <wp:positionH relativeFrom="column">
                <wp:posOffset>975360</wp:posOffset>
              </wp:positionH>
              <wp:positionV relativeFrom="paragraph">
                <wp:posOffset>129540</wp:posOffset>
              </wp:positionV>
              <wp:extent cx="2695575" cy="3044825"/>
              <wp:effectExtent l="0" t="0" r="9525" b="317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3044825"/>
                      </a:xfrm>
                      <a:prstGeom prst="rect">
                        <a:avLst/>
                      </a:prstGeom>
                      <a:noFill/>
                    </pic:spPr>
                  </pic:pic>
                </a:graphicData>
              </a:graphic>
              <wp14:sizeRelH relativeFrom="page">
                <wp14:pctWidth>0</wp14:pctWidth>
              </wp14:sizeRelH>
              <wp14:sizeRelV relativeFrom="page">
                <wp14:pctHeight>0</wp14:pctHeight>
              </wp14:sizeRelV>
            </wp:anchor>
          </w:drawing>
        </w:r>
      </w:ins>
    </w:p>
    <w:p w14:paraId="742BC1C2" w14:textId="77777777" w:rsidR="00167AAF" w:rsidRDefault="00167AAF">
      <w:pPr>
        <w:jc w:val="center"/>
      </w:pPr>
    </w:p>
    <w:p w14:paraId="4DB526FD" w14:textId="79D91913" w:rsidR="00167AAF" w:rsidRDefault="00167AAF">
      <w:pPr>
        <w:jc w:val="center"/>
      </w:pPr>
    </w:p>
    <w:p w14:paraId="39A586F6" w14:textId="77777777" w:rsidR="00167AAF" w:rsidRDefault="00167AAF">
      <w:pPr>
        <w:sectPr w:rsidR="00167AAF">
          <w:headerReference w:type="default" r:id="rId13"/>
          <w:pgSz w:w="11906" w:h="16838"/>
          <w:pgMar w:top="1440" w:right="1800" w:bottom="1440" w:left="1800" w:header="851" w:footer="992" w:gutter="0"/>
          <w:pgNumType w:start="1"/>
          <w:cols w:space="425"/>
          <w:docGrid w:type="lines" w:linePitch="312"/>
        </w:sectPr>
      </w:pPr>
    </w:p>
    <w:p w14:paraId="3817F88C" w14:textId="5BA22612" w:rsidR="00553789" w:rsidRDefault="00A0032A" w:rsidP="00CB667F">
      <w:pPr>
        <w:pStyle w:val="04"/>
        <w:ind w:firstLine="480"/>
      </w:pPr>
      <w:bookmarkStart w:id="3" w:name="_Hlk70686906"/>
      <w:r w:rsidRPr="00A0032A">
        <w:rPr>
          <w:rFonts w:hint="eastAsia"/>
        </w:rPr>
        <w:lastRenderedPageBreak/>
        <w:t>一种用于风电水冷装置的功能性测试</w:t>
      </w:r>
      <w:r w:rsidR="00553789" w:rsidRPr="00A0032A">
        <w:rPr>
          <w:rFonts w:hint="eastAsia"/>
        </w:rPr>
        <w:t>方法</w:t>
      </w:r>
      <w:r w:rsidR="00090467">
        <w:rPr>
          <w:rFonts w:hint="eastAsia"/>
        </w:rPr>
        <w:t>，</w:t>
      </w:r>
      <w:r w:rsidR="001B5B43">
        <w:rPr>
          <w:rFonts w:hint="eastAsia"/>
        </w:rPr>
        <w:t>其特征在于，</w:t>
      </w:r>
    </w:p>
    <w:p w14:paraId="769B5654" w14:textId="00E7DA82" w:rsidR="001B5B43" w:rsidRDefault="001B5B43" w:rsidP="001B5B43">
      <w:pPr>
        <w:pStyle w:val="00"/>
        <w:ind w:firstLine="480"/>
      </w:pPr>
      <w:r>
        <w:rPr>
          <w:rFonts w:hint="eastAsia"/>
        </w:rPr>
        <w:t>所述方法包括：</w:t>
      </w:r>
    </w:p>
    <w:p w14:paraId="59B65D7B" w14:textId="1BB932C9" w:rsidR="001B5B43" w:rsidRDefault="001B5B43" w:rsidP="001B5B43">
      <w:pPr>
        <w:pStyle w:val="00"/>
        <w:ind w:firstLine="480"/>
      </w:pPr>
      <w:r>
        <w:rPr>
          <w:rFonts w:hint="eastAsia"/>
        </w:rPr>
        <w:t>步骤</w:t>
      </w:r>
      <w:r>
        <w:rPr>
          <w:rFonts w:hint="eastAsia"/>
        </w:rPr>
        <w:t>1</w:t>
      </w:r>
      <w:r>
        <w:rPr>
          <w:rFonts w:hint="eastAsia"/>
        </w:rPr>
        <w:t>，</w:t>
      </w:r>
      <w:r w:rsidR="004D0CF4">
        <w:rPr>
          <w:rFonts w:hint="eastAsia"/>
        </w:rPr>
        <w:t>使用</w:t>
      </w:r>
      <w:ins w:id="4" w:author="陈珊" w:date="2021-12-11T19:37:00Z">
        <w:r w:rsidR="00D7447B">
          <w:rPr>
            <w:rFonts w:hint="eastAsia"/>
          </w:rPr>
          <w:t>外管、压力变送器等</w:t>
        </w:r>
      </w:ins>
      <w:ins w:id="5" w:author="陈珊" w:date="2021-12-11T19:38:00Z">
        <w:r w:rsidR="00D7447B">
          <w:rPr>
            <w:rFonts w:hint="eastAsia"/>
          </w:rPr>
          <w:t>装置</w:t>
        </w:r>
      </w:ins>
      <w:del w:id="6" w:author="陈珊" w:date="2021-12-12T19:26:00Z">
        <w:r w:rsidR="004D0CF4" w:rsidDel="00537521">
          <w:rPr>
            <w:rFonts w:hint="eastAsia"/>
          </w:rPr>
          <w:delText>……</w:delText>
        </w:r>
        <w:r w:rsidR="004D0CF4" w:rsidRPr="004D0CF4" w:rsidDel="00537521">
          <w:rPr>
            <w:rFonts w:hint="eastAsia"/>
            <w:color w:val="FF0000"/>
          </w:rPr>
          <w:delText>（</w:delText>
        </w:r>
        <w:r w:rsidR="004D0CF4" w:rsidDel="00537521">
          <w:rPr>
            <w:rFonts w:hint="eastAsia"/>
            <w:color w:val="FF0000"/>
          </w:rPr>
          <w:delText>此处需要补充具体的</w:delText>
        </w:r>
        <w:r w:rsidR="004D0CF4" w:rsidRPr="004D0CF4" w:rsidDel="00537521">
          <w:rPr>
            <w:rFonts w:hint="eastAsia"/>
            <w:color w:val="FF0000"/>
          </w:rPr>
          <w:delText>装置</w:delText>
        </w:r>
        <w:r w:rsidR="004D0CF4" w:rsidDel="00537521">
          <w:rPr>
            <w:rFonts w:hint="eastAsia"/>
            <w:color w:val="FF0000"/>
          </w:rPr>
          <w:delText>或者</w:delText>
        </w:r>
        <w:r w:rsidR="00D10C03" w:rsidDel="00537521">
          <w:rPr>
            <w:rFonts w:hint="eastAsia"/>
            <w:color w:val="FF0000"/>
          </w:rPr>
          <w:delText>操作</w:delText>
        </w:r>
        <w:r w:rsidR="004D0CF4" w:rsidRPr="004D0CF4" w:rsidDel="00537521">
          <w:rPr>
            <w:rFonts w:hint="eastAsia"/>
            <w:color w:val="FF0000"/>
          </w:rPr>
          <w:delText>线）</w:delText>
        </w:r>
      </w:del>
      <w:r w:rsidR="004D0CF4">
        <w:rPr>
          <w:rFonts w:hint="eastAsia"/>
          <w:color w:val="FF0000"/>
        </w:rPr>
        <w:t>对</w:t>
      </w:r>
      <w:r w:rsidR="004D0CF4" w:rsidRPr="00A0032A">
        <w:rPr>
          <w:rFonts w:hint="eastAsia"/>
        </w:rPr>
        <w:t>风电水冷装置</w:t>
      </w:r>
      <w:r w:rsidR="004D0CF4">
        <w:rPr>
          <w:rFonts w:hint="eastAsia"/>
        </w:rPr>
        <w:t>的</w:t>
      </w:r>
      <w:r>
        <w:rPr>
          <w:rFonts w:hint="eastAsia"/>
        </w:rPr>
        <w:t>密封性</w:t>
      </w:r>
      <w:r w:rsidR="004D0CF4">
        <w:rPr>
          <w:rFonts w:hint="eastAsia"/>
        </w:rPr>
        <w:t>进行</w:t>
      </w:r>
      <w:r>
        <w:rPr>
          <w:rFonts w:hint="eastAsia"/>
        </w:rPr>
        <w:t>检测；</w:t>
      </w:r>
      <w:del w:id="7" w:author="陈珊" w:date="2021-12-11T19:41:00Z">
        <w:r w:rsidR="004D0CF4" w:rsidDel="00D7447B">
          <w:rPr>
            <w:rFonts w:hint="eastAsia"/>
          </w:rPr>
          <w:delText>采集</w:delText>
        </w:r>
      </w:del>
      <w:ins w:id="8" w:author="陈珊" w:date="2021-12-11T19:41:00Z">
        <w:r w:rsidR="00D7447B">
          <w:rPr>
            <w:rFonts w:hint="eastAsia"/>
          </w:rPr>
          <w:t>经过对</w:t>
        </w:r>
      </w:ins>
      <w:ins w:id="9" w:author="陈珊" w:date="2021-12-11T19:42:00Z">
        <w:r w:rsidR="00D7447B">
          <w:rPr>
            <w:rFonts w:hint="eastAsia"/>
          </w:rPr>
          <w:t>检测开始时间</w:t>
        </w:r>
      </w:ins>
      <w:ins w:id="10" w:author="陈珊" w:date="2021-12-11T19:43:00Z">
        <w:r w:rsidR="00D7447B">
          <w:rPr>
            <w:rFonts w:hint="eastAsia"/>
          </w:rPr>
          <w:t>的</w:t>
        </w:r>
      </w:ins>
      <w:ins w:id="11" w:author="陈珊" w:date="2021-12-11T19:42:00Z">
        <w:r w:rsidR="00D7447B">
          <w:rPr>
            <w:rFonts w:hint="eastAsia"/>
          </w:rPr>
          <w:t>压力与检测结束时间压力的差值，</w:t>
        </w:r>
      </w:ins>
      <w:del w:id="12" w:author="陈珊" w:date="2021-12-12T19:26:00Z">
        <w:r w:rsidR="004D0CF4" w:rsidDel="00537521">
          <w:rPr>
            <w:rFonts w:hint="eastAsia"/>
          </w:rPr>
          <w:delText>……（</w:delText>
        </w:r>
        <w:r w:rsidR="004D0CF4" w:rsidRPr="00A0032A" w:rsidDel="00537521">
          <w:rPr>
            <w:rFonts w:hint="eastAsia"/>
          </w:rPr>
          <w:delText>风电水冷装置</w:delText>
        </w:r>
        <w:r w:rsidR="004D0CF4" w:rsidDel="00537521">
          <w:rPr>
            <w:rFonts w:hint="eastAsia"/>
          </w:rPr>
          <w:delText>的何处的？）</w:delText>
        </w:r>
      </w:del>
      <w:del w:id="13" w:author="陈珊" w:date="2021-12-11T19:43:00Z">
        <w:r w:rsidR="004D0CF4" w:rsidDel="00D7447B">
          <w:rPr>
            <w:rFonts w:hint="eastAsia"/>
          </w:rPr>
          <w:delText>的压降值</w:delText>
        </w:r>
      </w:del>
      <w:r w:rsidR="004D0CF4">
        <w:rPr>
          <w:rFonts w:hint="eastAsia"/>
        </w:rPr>
        <w:t>，与压降允许值进行比较，当压降值小于压降允许值时，判定</w:t>
      </w:r>
      <w:r w:rsidR="004D0CF4" w:rsidRPr="00A0032A">
        <w:rPr>
          <w:rFonts w:hint="eastAsia"/>
        </w:rPr>
        <w:t>风电水冷装置</w:t>
      </w:r>
      <w:r w:rsidR="004D0CF4">
        <w:rPr>
          <w:rFonts w:hint="eastAsia"/>
        </w:rPr>
        <w:t>的密封性合格，进入步骤</w:t>
      </w:r>
      <w:r w:rsidR="004D0CF4">
        <w:rPr>
          <w:rFonts w:hint="eastAsia"/>
        </w:rPr>
        <w:t>2</w:t>
      </w:r>
      <w:r w:rsidR="004D0CF4">
        <w:rPr>
          <w:rFonts w:hint="eastAsia"/>
        </w:rPr>
        <w:t>；否则，对</w:t>
      </w:r>
      <w:r w:rsidR="004D0CF4" w:rsidRPr="00A0032A">
        <w:rPr>
          <w:rFonts w:hint="eastAsia"/>
        </w:rPr>
        <w:t>风电水冷</w:t>
      </w:r>
      <w:del w:id="14" w:author="陈珊" w:date="2021-12-11T19:48:00Z">
        <w:r w:rsidR="004D0CF4" w:rsidRPr="00A0032A" w:rsidDel="00D72861">
          <w:rPr>
            <w:rFonts w:hint="eastAsia"/>
          </w:rPr>
          <w:delText>装置</w:delText>
        </w:r>
      </w:del>
      <w:ins w:id="15" w:author="陈珊" w:date="2021-12-11T19:48:00Z">
        <w:r w:rsidR="00D72861">
          <w:rPr>
            <w:rFonts w:hint="eastAsia"/>
          </w:rPr>
          <w:t>系统</w:t>
        </w:r>
      </w:ins>
      <w:r w:rsidR="004D0CF4">
        <w:rPr>
          <w:rFonts w:hint="eastAsia"/>
        </w:rPr>
        <w:t>进行</w:t>
      </w:r>
      <w:r w:rsidR="004B50EB">
        <w:rPr>
          <w:rFonts w:hint="eastAsia"/>
        </w:rPr>
        <w:t>整改，并</w:t>
      </w:r>
      <w:r w:rsidR="004D0CF4">
        <w:rPr>
          <w:rFonts w:hint="eastAsia"/>
        </w:rPr>
        <w:t>重复步骤</w:t>
      </w:r>
      <w:r w:rsidR="004D0CF4">
        <w:rPr>
          <w:rFonts w:hint="eastAsia"/>
        </w:rPr>
        <w:t>1</w:t>
      </w:r>
      <w:r w:rsidR="004B50EB">
        <w:rPr>
          <w:rFonts w:hint="eastAsia"/>
        </w:rPr>
        <w:t>；</w:t>
      </w:r>
      <w:r w:rsidR="004B50EB">
        <w:t xml:space="preserve"> </w:t>
      </w:r>
    </w:p>
    <w:p w14:paraId="173D5795" w14:textId="04B9F122" w:rsidR="001B5B43" w:rsidRDefault="001B5B43" w:rsidP="001B5B43">
      <w:pPr>
        <w:pStyle w:val="00"/>
        <w:ind w:firstLine="480"/>
      </w:pPr>
      <w:r>
        <w:rPr>
          <w:rFonts w:hint="eastAsia"/>
        </w:rPr>
        <w:t>步骤</w:t>
      </w:r>
      <w:r w:rsidR="00B97397">
        <w:t>2</w:t>
      </w:r>
      <w:r>
        <w:rPr>
          <w:rFonts w:hint="eastAsia"/>
        </w:rPr>
        <w:t>，</w:t>
      </w:r>
      <w:ins w:id="16" w:author="陈珊" w:date="2021-12-11T19:43:00Z">
        <w:r w:rsidR="00D7447B" w:rsidDel="00D7447B">
          <w:rPr>
            <w:rFonts w:hint="eastAsia"/>
          </w:rPr>
          <w:t xml:space="preserve"> </w:t>
        </w:r>
      </w:ins>
      <w:del w:id="17" w:author="陈珊" w:date="2021-12-11T19:43:00Z">
        <w:r w:rsidDel="00D7447B">
          <w:rPr>
            <w:rFonts w:hint="eastAsia"/>
          </w:rPr>
          <w:delText>主循环泵功能性检测；</w:delText>
        </w:r>
      </w:del>
      <w:ins w:id="18" w:author="陈珊" w:date="2021-12-11T19:44:00Z">
        <w:r w:rsidR="00D7447B">
          <w:rPr>
            <w:rFonts w:hint="eastAsia"/>
          </w:rPr>
          <w:t>使用电流检测装置对主循环</w:t>
        </w:r>
        <w:proofErr w:type="gramStart"/>
        <w:r w:rsidR="00D7447B">
          <w:rPr>
            <w:rFonts w:hint="eastAsia"/>
          </w:rPr>
          <w:t>泵进行</w:t>
        </w:r>
        <w:proofErr w:type="gramEnd"/>
        <w:r w:rsidR="00D7447B">
          <w:rPr>
            <w:rFonts w:hint="eastAsia"/>
          </w:rPr>
          <w:t>功能性检测；在主循环</w:t>
        </w:r>
        <w:proofErr w:type="gramStart"/>
        <w:r w:rsidR="00D7447B">
          <w:rPr>
            <w:rFonts w:hint="eastAsia"/>
          </w:rPr>
          <w:t>泵</w:t>
        </w:r>
      </w:ins>
      <w:ins w:id="19" w:author="陈珊" w:date="2021-12-11T19:45:00Z">
        <w:r w:rsidR="00D7447B">
          <w:rPr>
            <w:rFonts w:hint="eastAsia"/>
          </w:rPr>
          <w:t>运行</w:t>
        </w:r>
        <w:proofErr w:type="gramEnd"/>
        <w:r w:rsidR="00D7447B">
          <w:rPr>
            <w:rFonts w:hint="eastAsia"/>
          </w:rPr>
          <w:t>期间，检测</w:t>
        </w:r>
        <w:r w:rsidR="00D72861">
          <w:rPr>
            <w:rFonts w:hint="eastAsia"/>
          </w:rPr>
          <w:t>主循环水泵的相间电流，当</w:t>
        </w:r>
      </w:ins>
      <w:ins w:id="20" w:author="陈珊" w:date="2021-12-11T19:46:00Z">
        <w:r w:rsidR="00D72861">
          <w:rPr>
            <w:rFonts w:hint="eastAsia"/>
          </w:rPr>
          <w:t>最大相间不平衡电流</w:t>
        </w:r>
      </w:ins>
      <w:ins w:id="21" w:author="陈珊" w:date="2021-12-11T19:47:00Z">
        <w:r w:rsidR="00D72861">
          <w:rPr>
            <w:rFonts w:hint="eastAsia"/>
          </w:rPr>
          <w:t>小于</w:t>
        </w:r>
      </w:ins>
      <w:ins w:id="22" w:author="陈珊" w:date="2021-12-11T19:46:00Z">
        <w:r w:rsidR="00D72861">
          <w:rPr>
            <w:rFonts w:hint="eastAsia"/>
          </w:rPr>
          <w:t>相间不平衡电流</w:t>
        </w:r>
      </w:ins>
      <w:ins w:id="23" w:author="陈珊" w:date="2021-12-11T19:47:00Z">
        <w:r w:rsidR="00D72861">
          <w:rPr>
            <w:rFonts w:hint="eastAsia"/>
          </w:rPr>
          <w:t>允许值时，判定主循环泵的功能合格，进入步骤</w:t>
        </w:r>
        <w:r w:rsidR="00D72861">
          <w:rPr>
            <w:rFonts w:hint="eastAsia"/>
          </w:rPr>
          <w:t>3</w:t>
        </w:r>
        <w:r w:rsidR="00D72861">
          <w:rPr>
            <w:rFonts w:hint="eastAsia"/>
          </w:rPr>
          <w:t>；否则，对风电水冷</w:t>
        </w:r>
      </w:ins>
      <w:ins w:id="24" w:author="陈珊" w:date="2021-12-11T19:48:00Z">
        <w:r w:rsidR="00D72861">
          <w:rPr>
            <w:rFonts w:hint="eastAsia"/>
          </w:rPr>
          <w:t>系统进行整改，并重复步骤</w:t>
        </w:r>
        <w:r w:rsidR="00D72861">
          <w:rPr>
            <w:rFonts w:hint="eastAsia"/>
          </w:rPr>
          <w:t>2</w:t>
        </w:r>
        <w:r w:rsidR="00D72861">
          <w:rPr>
            <w:rFonts w:hint="eastAsia"/>
          </w:rPr>
          <w:t>；</w:t>
        </w:r>
      </w:ins>
    </w:p>
    <w:p w14:paraId="53002D74" w14:textId="13DB62F8" w:rsidR="001B5B43" w:rsidRDefault="001B5B43" w:rsidP="001B5B43">
      <w:pPr>
        <w:pStyle w:val="00"/>
        <w:ind w:firstLine="480"/>
      </w:pPr>
      <w:r>
        <w:rPr>
          <w:rFonts w:hint="eastAsia"/>
        </w:rPr>
        <w:t>步骤</w:t>
      </w:r>
      <w:r w:rsidR="00B97397">
        <w:t>3</w:t>
      </w:r>
      <w:r>
        <w:rPr>
          <w:rFonts w:hint="eastAsia"/>
        </w:rPr>
        <w:t>，</w:t>
      </w:r>
      <w:ins w:id="25" w:author="陈珊" w:date="2021-12-11T19:48:00Z">
        <w:r w:rsidR="00D72861" w:rsidDel="00D72861">
          <w:rPr>
            <w:rFonts w:hint="eastAsia"/>
          </w:rPr>
          <w:t xml:space="preserve"> </w:t>
        </w:r>
      </w:ins>
      <w:del w:id="26" w:author="陈珊" w:date="2021-12-11T19:48:00Z">
        <w:r w:rsidDel="00D72861">
          <w:rPr>
            <w:rFonts w:hint="eastAsia"/>
          </w:rPr>
          <w:delText>电加热器功能性检测；</w:delText>
        </w:r>
      </w:del>
      <w:ins w:id="27" w:author="陈珊" w:date="2021-12-11T19:48:00Z">
        <w:r w:rsidR="00D72861">
          <w:rPr>
            <w:rFonts w:hint="eastAsia"/>
          </w:rPr>
          <w:t>使用电流检测装置对电加热器进行功能性检测；在电加热器运行期间，检测</w:t>
        </w:r>
      </w:ins>
      <w:ins w:id="28" w:author="陈珊" w:date="2021-12-11T19:49:00Z">
        <w:r w:rsidR="00D72861">
          <w:rPr>
            <w:rFonts w:hint="eastAsia"/>
          </w:rPr>
          <w:t>电加热器</w:t>
        </w:r>
      </w:ins>
      <w:ins w:id="29" w:author="陈珊" w:date="2021-12-11T19:48:00Z">
        <w:r w:rsidR="00D72861">
          <w:rPr>
            <w:rFonts w:hint="eastAsia"/>
          </w:rPr>
          <w:t>的相间电流，当最大相间不平衡电流小于相间不平衡电流允许值时，判定</w:t>
        </w:r>
      </w:ins>
      <w:ins w:id="30" w:author="陈珊" w:date="2021-12-11T19:49:00Z">
        <w:r w:rsidR="00D72861">
          <w:rPr>
            <w:rFonts w:hint="eastAsia"/>
          </w:rPr>
          <w:t>电加热器</w:t>
        </w:r>
      </w:ins>
      <w:ins w:id="31" w:author="陈珊" w:date="2021-12-11T19:48:00Z">
        <w:r w:rsidR="00D72861">
          <w:rPr>
            <w:rFonts w:hint="eastAsia"/>
          </w:rPr>
          <w:t>的功能合格，进入步骤</w:t>
        </w:r>
      </w:ins>
      <w:ins w:id="32" w:author="陈珊" w:date="2021-12-11T19:49:00Z">
        <w:r w:rsidR="00D72861">
          <w:rPr>
            <w:rFonts w:hint="eastAsia"/>
          </w:rPr>
          <w:t>4</w:t>
        </w:r>
      </w:ins>
      <w:ins w:id="33" w:author="陈珊" w:date="2021-12-11T19:48:00Z">
        <w:r w:rsidR="00D72861">
          <w:rPr>
            <w:rFonts w:hint="eastAsia"/>
          </w:rPr>
          <w:t>；否则，对风电水冷系统进行整改，并重复步骤</w:t>
        </w:r>
      </w:ins>
      <w:ins w:id="34" w:author="陈珊" w:date="2021-12-11T19:49:00Z">
        <w:r w:rsidR="00D72861">
          <w:rPr>
            <w:rFonts w:hint="eastAsia"/>
          </w:rPr>
          <w:t>3</w:t>
        </w:r>
      </w:ins>
      <w:ins w:id="35" w:author="陈珊" w:date="2021-12-11T19:48:00Z">
        <w:r w:rsidR="00D72861">
          <w:rPr>
            <w:rFonts w:hint="eastAsia"/>
          </w:rPr>
          <w:t>；</w:t>
        </w:r>
      </w:ins>
    </w:p>
    <w:p w14:paraId="6FA2C49C" w14:textId="1749EBDF" w:rsidR="001B5B43" w:rsidRDefault="001B5B43" w:rsidP="001B5B43">
      <w:pPr>
        <w:pStyle w:val="00"/>
        <w:ind w:firstLine="480"/>
      </w:pPr>
      <w:r>
        <w:rPr>
          <w:rFonts w:hint="eastAsia"/>
        </w:rPr>
        <w:t>步骤</w:t>
      </w:r>
      <w:r w:rsidR="00B97397">
        <w:t>4</w:t>
      </w:r>
      <w:r>
        <w:rPr>
          <w:rFonts w:hint="eastAsia"/>
        </w:rPr>
        <w:t>，</w:t>
      </w:r>
      <w:ins w:id="36" w:author="陈珊" w:date="2021-12-11T19:56:00Z">
        <w:r w:rsidR="00CD21E3" w:rsidDel="00CD21E3">
          <w:rPr>
            <w:rFonts w:hint="eastAsia"/>
          </w:rPr>
          <w:t xml:space="preserve"> </w:t>
        </w:r>
      </w:ins>
      <w:del w:id="37" w:author="陈珊" w:date="2021-12-11T19:56:00Z">
        <w:r w:rsidDel="00CD21E3">
          <w:rPr>
            <w:rFonts w:hint="eastAsia"/>
          </w:rPr>
          <w:delText>电动三通阀功能性检测；</w:delText>
        </w:r>
      </w:del>
      <w:ins w:id="38" w:author="陈珊" w:date="2021-12-12T19:12:00Z">
        <w:r w:rsidR="00693BF5">
          <w:rPr>
            <w:rFonts w:hint="eastAsia"/>
          </w:rPr>
          <w:t>通过三通阀动作时间对</w:t>
        </w:r>
      </w:ins>
      <w:ins w:id="39" w:author="陈珊" w:date="2021-12-12T19:13:00Z">
        <w:r w:rsidR="00693BF5">
          <w:rPr>
            <w:rFonts w:hint="eastAsia"/>
          </w:rPr>
          <w:t>三通阀功能进行检测；</w:t>
        </w:r>
      </w:ins>
      <w:ins w:id="40" w:author="陈珊" w:date="2021-12-11T19:56:00Z">
        <w:r w:rsidR="00CD21E3">
          <w:rPr>
            <w:rFonts w:hint="eastAsia"/>
          </w:rPr>
          <w:t>在检测系统中设置三通阀全开、全关的最大允许时间，</w:t>
        </w:r>
      </w:ins>
      <w:ins w:id="41" w:author="陈珊" w:date="2021-12-12T18:36:00Z">
        <w:r w:rsidR="00185EFB">
          <w:rPr>
            <w:rFonts w:hint="eastAsia"/>
          </w:rPr>
          <w:t>检测装置控制三通阀开、关</w:t>
        </w:r>
      </w:ins>
      <w:ins w:id="42" w:author="陈珊" w:date="2021-12-12T18:37:00Z">
        <w:r w:rsidR="00185EFB">
          <w:rPr>
            <w:rFonts w:hint="eastAsia"/>
          </w:rPr>
          <w:t>动作</w:t>
        </w:r>
      </w:ins>
      <w:ins w:id="43" w:author="陈珊" w:date="2021-12-12T18:36:00Z">
        <w:r w:rsidR="00185EFB">
          <w:rPr>
            <w:rFonts w:hint="eastAsia"/>
          </w:rPr>
          <w:t>，当三通阀</w:t>
        </w:r>
      </w:ins>
      <w:ins w:id="44" w:author="陈珊" w:date="2021-12-12T18:37:00Z">
        <w:r w:rsidR="00185EFB">
          <w:rPr>
            <w:rFonts w:hint="eastAsia"/>
          </w:rPr>
          <w:t>达到</w:t>
        </w:r>
      </w:ins>
      <w:ins w:id="45" w:author="陈珊" w:date="2021-12-12T18:36:00Z">
        <w:r w:rsidR="00185EFB">
          <w:rPr>
            <w:rFonts w:hint="eastAsia"/>
          </w:rPr>
          <w:t>开</w:t>
        </w:r>
      </w:ins>
      <w:ins w:id="46" w:author="陈珊" w:date="2021-12-12T18:37:00Z">
        <w:r w:rsidR="00185EFB">
          <w:rPr>
            <w:rFonts w:hint="eastAsia"/>
          </w:rPr>
          <w:t>限位</w:t>
        </w:r>
      </w:ins>
      <w:ins w:id="47" w:author="陈珊" w:date="2021-12-12T18:36:00Z">
        <w:r w:rsidR="00185EFB">
          <w:rPr>
            <w:rFonts w:hint="eastAsia"/>
          </w:rPr>
          <w:t>、</w:t>
        </w:r>
      </w:ins>
      <w:ins w:id="48" w:author="陈珊" w:date="2021-12-12T18:37:00Z">
        <w:r w:rsidR="00185EFB">
          <w:rPr>
            <w:rFonts w:hint="eastAsia"/>
          </w:rPr>
          <w:t>关限位的时间小于允许时间，判定三通阀</w:t>
        </w:r>
      </w:ins>
      <w:ins w:id="49" w:author="陈珊" w:date="2021-12-12T18:38:00Z">
        <w:r w:rsidR="00185EFB">
          <w:rPr>
            <w:rFonts w:hint="eastAsia"/>
          </w:rPr>
          <w:t>的功能合格，进入步骤</w:t>
        </w:r>
        <w:r w:rsidR="00185EFB">
          <w:rPr>
            <w:rFonts w:hint="eastAsia"/>
          </w:rPr>
          <w:t>5</w:t>
        </w:r>
        <w:r w:rsidR="00185EFB">
          <w:rPr>
            <w:rFonts w:hint="eastAsia"/>
          </w:rPr>
          <w:t>；否则，对风电水冷系统进行整改，并重复步骤</w:t>
        </w:r>
        <w:r w:rsidR="00185EFB">
          <w:rPr>
            <w:rFonts w:hint="eastAsia"/>
          </w:rPr>
          <w:t>4</w:t>
        </w:r>
        <w:r w:rsidR="00185EFB">
          <w:rPr>
            <w:rFonts w:hint="eastAsia"/>
          </w:rPr>
          <w:t>；</w:t>
        </w:r>
      </w:ins>
    </w:p>
    <w:p w14:paraId="0337A256" w14:textId="77CCC599" w:rsidR="001B5B43" w:rsidRDefault="001B5B43" w:rsidP="001B5B43">
      <w:pPr>
        <w:pStyle w:val="00"/>
        <w:ind w:firstLine="480"/>
      </w:pPr>
      <w:r>
        <w:rPr>
          <w:rFonts w:hint="eastAsia"/>
        </w:rPr>
        <w:t>步骤</w:t>
      </w:r>
      <w:r w:rsidR="00B97397">
        <w:t>5</w:t>
      </w:r>
      <w:r>
        <w:rPr>
          <w:rFonts w:hint="eastAsia"/>
        </w:rPr>
        <w:t>，</w:t>
      </w:r>
      <w:ins w:id="50" w:author="陈珊" w:date="2021-12-12T18:38:00Z">
        <w:r w:rsidR="00185EFB" w:rsidDel="00185EFB">
          <w:rPr>
            <w:rFonts w:hint="eastAsia"/>
          </w:rPr>
          <w:t xml:space="preserve"> </w:t>
        </w:r>
      </w:ins>
      <w:del w:id="51" w:author="陈珊" w:date="2021-12-12T18:38:00Z">
        <w:r w:rsidDel="00185EFB">
          <w:rPr>
            <w:rFonts w:hint="eastAsia"/>
          </w:rPr>
          <w:delText>压力变送器功能性检测；</w:delText>
        </w:r>
      </w:del>
      <w:ins w:id="52" w:author="陈珊" w:date="2021-12-12T18:39:00Z">
        <w:r w:rsidR="00D65420">
          <w:rPr>
            <w:rFonts w:hint="eastAsia"/>
          </w:rPr>
          <w:t>在</w:t>
        </w:r>
      </w:ins>
      <w:ins w:id="53" w:author="陈珊" w:date="2021-12-12T19:09:00Z">
        <w:r w:rsidR="00693BF5">
          <w:rPr>
            <w:rFonts w:hint="eastAsia"/>
          </w:rPr>
          <w:t>风电水冷系统的外管路上安装基准压力变送器</w:t>
        </w:r>
      </w:ins>
      <w:ins w:id="54" w:author="陈珊" w:date="2021-12-12T19:12:00Z">
        <w:r w:rsidR="00693BF5">
          <w:rPr>
            <w:rFonts w:hint="eastAsia"/>
          </w:rPr>
          <w:t>对压力变送器进行检测；</w:t>
        </w:r>
      </w:ins>
      <w:ins w:id="55" w:author="陈珊" w:date="2021-12-12T19:13:00Z">
        <w:r w:rsidR="00693BF5">
          <w:rPr>
            <w:rFonts w:hint="eastAsia"/>
          </w:rPr>
          <w:t>在系统运行期间，检测外管路上基准压力变送器的</w:t>
        </w:r>
      </w:ins>
      <w:ins w:id="56" w:author="陈珊" w:date="2021-12-12T19:14:00Z">
        <w:r w:rsidR="000A10B5">
          <w:rPr>
            <w:rFonts w:hint="eastAsia"/>
          </w:rPr>
          <w:t>值与风电水冷装置本体上的压力变送器值，当基准压力值与风电本体上的压力值</w:t>
        </w:r>
      </w:ins>
      <w:ins w:id="57" w:author="陈珊" w:date="2021-12-12T19:15:00Z">
        <w:r w:rsidR="000A10B5">
          <w:rPr>
            <w:rFonts w:hint="eastAsia"/>
          </w:rPr>
          <w:t>偏差小于允许压力偏差时，判定压力变送器的功能合格，进入步骤</w:t>
        </w:r>
        <w:r w:rsidR="000A10B5">
          <w:rPr>
            <w:rFonts w:hint="eastAsia"/>
          </w:rPr>
          <w:t>6</w:t>
        </w:r>
        <w:r w:rsidR="000A10B5">
          <w:rPr>
            <w:rFonts w:hint="eastAsia"/>
          </w:rPr>
          <w:t>；否则，对</w:t>
        </w:r>
        <w:proofErr w:type="gramStart"/>
        <w:r w:rsidR="000A10B5">
          <w:rPr>
            <w:rFonts w:hint="eastAsia"/>
          </w:rPr>
          <w:t>风电水系统</w:t>
        </w:r>
        <w:proofErr w:type="gramEnd"/>
        <w:r w:rsidR="000A10B5">
          <w:rPr>
            <w:rFonts w:hint="eastAsia"/>
          </w:rPr>
          <w:t>进行整改，</w:t>
        </w:r>
      </w:ins>
      <w:ins w:id="58" w:author="陈珊" w:date="2021-12-12T19:16:00Z">
        <w:r w:rsidR="000A10B5">
          <w:rPr>
            <w:rFonts w:hint="eastAsia"/>
          </w:rPr>
          <w:t>并重复步骤</w:t>
        </w:r>
        <w:r w:rsidR="000A10B5">
          <w:rPr>
            <w:rFonts w:hint="eastAsia"/>
          </w:rPr>
          <w:t>5</w:t>
        </w:r>
        <w:r w:rsidR="000A10B5">
          <w:rPr>
            <w:rFonts w:hint="eastAsia"/>
          </w:rPr>
          <w:t>；</w:t>
        </w:r>
      </w:ins>
    </w:p>
    <w:p w14:paraId="4149E29F" w14:textId="65DC1A63" w:rsidR="002C3E11" w:rsidRDefault="002C3E11" w:rsidP="001B5B43">
      <w:pPr>
        <w:pStyle w:val="00"/>
        <w:ind w:firstLine="480"/>
      </w:pPr>
      <w:r>
        <w:rPr>
          <w:rFonts w:hint="eastAsia"/>
        </w:rPr>
        <w:t>步骤</w:t>
      </w:r>
      <w:r w:rsidR="00B97397">
        <w:t>6</w:t>
      </w:r>
      <w:r>
        <w:rPr>
          <w:rFonts w:hint="eastAsia"/>
        </w:rPr>
        <w:t>，</w:t>
      </w:r>
      <w:ins w:id="59" w:author="陈珊" w:date="2021-12-12T19:16:00Z">
        <w:r w:rsidR="000A10B5" w:rsidDel="000A10B5">
          <w:rPr>
            <w:rFonts w:hint="eastAsia"/>
          </w:rPr>
          <w:t xml:space="preserve"> </w:t>
        </w:r>
      </w:ins>
      <w:del w:id="60" w:author="陈珊" w:date="2021-12-12T19:16:00Z">
        <w:r w:rsidDel="000A10B5">
          <w:rPr>
            <w:rFonts w:hint="eastAsia"/>
          </w:rPr>
          <w:delText>温度变送器功能性检测；</w:delText>
        </w:r>
      </w:del>
      <w:ins w:id="61" w:author="陈珊" w:date="2021-12-12T19:20:00Z">
        <w:r w:rsidR="003132E7">
          <w:rPr>
            <w:rFonts w:hint="eastAsia"/>
          </w:rPr>
          <w:t>通过两个温度变送器的检测</w:t>
        </w:r>
      </w:ins>
      <w:ins w:id="62" w:author="陈珊" w:date="2021-12-12T19:21:00Z">
        <w:r w:rsidR="003132E7">
          <w:rPr>
            <w:rFonts w:hint="eastAsia"/>
          </w:rPr>
          <w:t>差值对温度变送器进行检测；在系统运行期间，读取</w:t>
        </w:r>
        <w:proofErr w:type="gramStart"/>
        <w:r w:rsidR="003132E7">
          <w:rPr>
            <w:rFonts w:hint="eastAsia"/>
          </w:rPr>
          <w:t>风电水系统</w:t>
        </w:r>
        <w:proofErr w:type="gramEnd"/>
        <w:r w:rsidR="003132E7">
          <w:rPr>
            <w:rFonts w:hint="eastAsia"/>
          </w:rPr>
          <w:t>上两个温度变送器的</w:t>
        </w:r>
      </w:ins>
      <w:ins w:id="63" w:author="陈珊" w:date="2021-12-12T19:22:00Z">
        <w:r w:rsidR="003132E7">
          <w:rPr>
            <w:rFonts w:hint="eastAsia"/>
          </w:rPr>
          <w:t>值，当两个温度值之间的偏差小于允许温度偏差时，判定温度变送器的功能合格，</w:t>
        </w:r>
      </w:ins>
      <w:ins w:id="64" w:author="陈珊" w:date="2021-12-12T19:23:00Z">
        <w:r w:rsidR="003132E7">
          <w:rPr>
            <w:rFonts w:hint="eastAsia"/>
          </w:rPr>
          <w:t>进入步骤</w:t>
        </w:r>
        <w:r w:rsidR="003132E7">
          <w:rPr>
            <w:rFonts w:hint="eastAsia"/>
          </w:rPr>
          <w:t>7</w:t>
        </w:r>
        <w:r w:rsidR="003132E7">
          <w:rPr>
            <w:rFonts w:hint="eastAsia"/>
          </w:rPr>
          <w:t>；否者，对</w:t>
        </w:r>
        <w:proofErr w:type="gramStart"/>
        <w:r w:rsidR="003132E7">
          <w:rPr>
            <w:rFonts w:hint="eastAsia"/>
          </w:rPr>
          <w:t>风电水系统</w:t>
        </w:r>
        <w:proofErr w:type="gramEnd"/>
        <w:r w:rsidR="003132E7">
          <w:rPr>
            <w:rFonts w:hint="eastAsia"/>
          </w:rPr>
          <w:t>进行整改，并重复步骤</w:t>
        </w:r>
        <w:r w:rsidR="003132E7">
          <w:rPr>
            <w:rFonts w:hint="eastAsia"/>
          </w:rPr>
          <w:t>6</w:t>
        </w:r>
        <w:r w:rsidR="003132E7">
          <w:rPr>
            <w:rFonts w:hint="eastAsia"/>
          </w:rPr>
          <w:t>；</w:t>
        </w:r>
      </w:ins>
    </w:p>
    <w:p w14:paraId="703EF2E9" w14:textId="061CACFC" w:rsidR="001B5B43" w:rsidRDefault="001B5B43" w:rsidP="001B5B43">
      <w:pPr>
        <w:pStyle w:val="00"/>
        <w:ind w:firstLine="480"/>
      </w:pPr>
      <w:r>
        <w:rPr>
          <w:rFonts w:hint="eastAsia"/>
        </w:rPr>
        <w:t>步骤</w:t>
      </w:r>
      <w:r w:rsidR="00B97397">
        <w:t>7</w:t>
      </w:r>
      <w:r w:rsidR="002C3E11">
        <w:rPr>
          <w:rFonts w:hint="eastAsia"/>
        </w:rPr>
        <w:t>，将密封性检测报告和功能性检测报告汇总并判断检测是否合格，且</w:t>
      </w:r>
      <w:r w:rsidR="002C3E11">
        <w:rPr>
          <w:rFonts w:hint="eastAsia"/>
        </w:rPr>
        <w:lastRenderedPageBreak/>
        <w:t>自动输出检测报告。</w:t>
      </w:r>
    </w:p>
    <w:p w14:paraId="45FD8200" w14:textId="2971230D" w:rsidR="00121FFC" w:rsidRDefault="00121FFC" w:rsidP="00121FFC">
      <w:pPr>
        <w:pStyle w:val="00"/>
        <w:ind w:firstLine="480"/>
        <w:rPr>
          <w:color w:val="FF0000"/>
        </w:rPr>
      </w:pPr>
      <w:r w:rsidRPr="00121FFC">
        <w:rPr>
          <w:rFonts w:hint="eastAsia"/>
          <w:color w:val="FF0000"/>
        </w:rPr>
        <w:t>（代理人注释：</w:t>
      </w:r>
      <w:r>
        <w:rPr>
          <w:rFonts w:hint="eastAsia"/>
          <w:color w:val="FF0000"/>
        </w:rPr>
        <w:t>现有技术</w:t>
      </w:r>
      <w:r>
        <w:rPr>
          <w:rFonts w:hint="eastAsia"/>
          <w:color w:val="FF0000"/>
        </w:rPr>
        <w:t>2</w:t>
      </w:r>
      <w:r w:rsidRPr="00121FFC">
        <w:rPr>
          <w:color w:val="FF0000"/>
        </w:rPr>
        <w:t>（</w:t>
      </w:r>
      <w:r w:rsidRPr="00121FFC">
        <w:rPr>
          <w:color w:val="FF0000"/>
        </w:rPr>
        <w:t>CN 102538871 A</w:t>
      </w:r>
      <w:r w:rsidRPr="00121FFC">
        <w:rPr>
          <w:color w:val="FF0000"/>
        </w:rPr>
        <w:t>）</w:t>
      </w:r>
      <w:r w:rsidRPr="00121FFC">
        <w:rPr>
          <w:rFonts w:hint="eastAsia"/>
          <w:color w:val="FF0000"/>
        </w:rPr>
        <w:t>“风力发电水冷装置测试平台”</w:t>
      </w:r>
      <w:r>
        <w:rPr>
          <w:rFonts w:hint="eastAsia"/>
          <w:color w:val="FF0000"/>
        </w:rPr>
        <w:t>中，公开了如下内容：</w:t>
      </w:r>
    </w:p>
    <w:p w14:paraId="745A7685" w14:textId="45BC6681" w:rsidR="00121FFC" w:rsidRDefault="00121FFC" w:rsidP="00121FFC">
      <w:pPr>
        <w:pStyle w:val="00"/>
        <w:ind w:firstLine="480"/>
        <w:rPr>
          <w:color w:val="FF0000"/>
        </w:rPr>
      </w:pPr>
      <w:r w:rsidRPr="00121FFC">
        <w:rPr>
          <w:rFonts w:hint="eastAsia"/>
          <w:noProof/>
          <w:color w:val="FF0000"/>
        </w:rPr>
        <w:drawing>
          <wp:inline distT="0" distB="0" distL="0" distR="0" wp14:anchorId="41D6450E" wp14:editId="762E3091">
            <wp:extent cx="5274310" cy="19697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969770"/>
                    </a:xfrm>
                    <a:prstGeom prst="rect">
                      <a:avLst/>
                    </a:prstGeom>
                    <a:noFill/>
                    <a:ln>
                      <a:noFill/>
                    </a:ln>
                  </pic:spPr>
                </pic:pic>
              </a:graphicData>
            </a:graphic>
          </wp:inline>
        </w:drawing>
      </w:r>
    </w:p>
    <w:p w14:paraId="1E889A1D" w14:textId="77777777" w:rsidR="006F58A2" w:rsidRDefault="0026163A" w:rsidP="00121FFC">
      <w:pPr>
        <w:pStyle w:val="00"/>
        <w:ind w:firstLine="480"/>
        <w:rPr>
          <w:color w:val="FF0000"/>
        </w:rPr>
      </w:pPr>
      <w:r w:rsidRPr="003969CA">
        <w:rPr>
          <w:rFonts w:hint="eastAsia"/>
          <w:color w:val="FF0000"/>
        </w:rPr>
        <w:t>对现有技术</w:t>
      </w:r>
      <w:r w:rsidRPr="003969CA">
        <w:rPr>
          <w:rFonts w:hint="eastAsia"/>
          <w:color w:val="FF0000"/>
        </w:rPr>
        <w:t>2</w:t>
      </w:r>
      <w:r w:rsidRPr="003969CA">
        <w:rPr>
          <w:rFonts w:hint="eastAsia"/>
          <w:color w:val="FF0000"/>
        </w:rPr>
        <w:t>所公开的风力发电水冷装置测试平台，已经解决了密封性检测</w:t>
      </w:r>
      <w:r w:rsidR="003969CA" w:rsidRPr="003969CA">
        <w:rPr>
          <w:rFonts w:hint="eastAsia"/>
          <w:color w:val="FF0000"/>
        </w:rPr>
        <w:t>（水压试验），主循环泵功能性检测，电加热器功能性检测，电动三通阀功能性检测，压力变送器功能性检测和温度变送器功能性检测（水冷装置所有设备、仪表的综合检查），</w:t>
      </w:r>
      <w:r w:rsidR="006F58A2">
        <w:rPr>
          <w:rFonts w:hint="eastAsia"/>
          <w:color w:val="FF0000"/>
        </w:rPr>
        <w:t>并且上位机还输出检验报告，以及检验合格后输出合格证。</w:t>
      </w:r>
    </w:p>
    <w:p w14:paraId="357A36E7" w14:textId="61D5DB3F" w:rsidR="006F58A2" w:rsidRDefault="006F58A2" w:rsidP="00121FFC">
      <w:pPr>
        <w:pStyle w:val="00"/>
        <w:ind w:firstLine="480"/>
        <w:rPr>
          <w:color w:val="FF0000"/>
        </w:rPr>
      </w:pPr>
      <w:r>
        <w:rPr>
          <w:rFonts w:hint="eastAsia"/>
          <w:color w:val="FF0000"/>
        </w:rPr>
        <w:t>在上面分析的基础上，进一步分析发现：</w:t>
      </w:r>
    </w:p>
    <w:p w14:paraId="0BCFDA95" w14:textId="3D424261" w:rsidR="001B5B43" w:rsidRDefault="000A7745" w:rsidP="001B5B43">
      <w:pPr>
        <w:pStyle w:val="00"/>
        <w:ind w:firstLine="480"/>
      </w:pPr>
      <w:r>
        <w:rPr>
          <w:rFonts w:hint="eastAsia"/>
        </w:rPr>
        <w:t>1</w:t>
      </w:r>
      <w:r>
        <w:rPr>
          <w:rFonts w:hint="eastAsia"/>
        </w:rPr>
        <w:t>、</w:t>
      </w:r>
      <w:r w:rsidR="006F58A2">
        <w:rPr>
          <w:rFonts w:hint="eastAsia"/>
        </w:rPr>
        <w:t>在密封性检测中，现有技术</w:t>
      </w:r>
      <w:r w:rsidR="006F58A2">
        <w:rPr>
          <w:rFonts w:hint="eastAsia"/>
        </w:rPr>
        <w:t>2</w:t>
      </w:r>
      <w:r w:rsidR="006F58A2">
        <w:rPr>
          <w:rFonts w:hint="eastAsia"/>
        </w:rPr>
        <w:t>没有公开本申请提出的“</w:t>
      </w:r>
      <w:r w:rsidR="001B5B43">
        <w:rPr>
          <w:rFonts w:hint="eastAsia"/>
        </w:rPr>
        <w:t>首先设置允许压降百分比，</w:t>
      </w:r>
      <w:proofErr w:type="spellStart"/>
      <w:r w:rsidR="001B5B43">
        <w:rPr>
          <w:rFonts w:hint="eastAsia"/>
        </w:rPr>
        <w:t>delta_P</w:t>
      </w:r>
      <w:proofErr w:type="spellEnd"/>
      <w:r w:rsidR="001B5B43">
        <w:rPr>
          <w:rFonts w:hint="eastAsia"/>
        </w:rPr>
        <w:t>，当</w:t>
      </w:r>
      <w:r w:rsidR="001B5B43">
        <w:rPr>
          <w:rFonts w:hint="eastAsia"/>
        </w:rPr>
        <w:t>30min</w:t>
      </w:r>
      <w:r w:rsidR="001B5B43">
        <w:rPr>
          <w:rFonts w:hint="eastAsia"/>
        </w:rPr>
        <w:t>内，实时压降</w:t>
      </w:r>
      <w:r w:rsidR="001B5B43">
        <w:rPr>
          <w:rFonts w:hint="eastAsia"/>
        </w:rPr>
        <w:t>P&lt;</w:t>
      </w:r>
      <w:proofErr w:type="spellStart"/>
      <w:r w:rsidR="001B5B43">
        <w:rPr>
          <w:rFonts w:hint="eastAsia"/>
        </w:rPr>
        <w:t>delta_P</w:t>
      </w:r>
      <w:proofErr w:type="spellEnd"/>
      <w:r w:rsidR="001B5B43">
        <w:rPr>
          <w:rFonts w:hint="eastAsia"/>
        </w:rPr>
        <w:t>，则判断密封性检测合格；如果</w:t>
      </w:r>
      <w:r w:rsidR="001B5B43">
        <w:rPr>
          <w:rFonts w:hint="eastAsia"/>
        </w:rPr>
        <w:t>P&gt;=</w:t>
      </w:r>
      <w:proofErr w:type="spellStart"/>
      <w:r w:rsidR="001B5B43">
        <w:rPr>
          <w:rFonts w:hint="eastAsia"/>
        </w:rPr>
        <w:t>delta_P</w:t>
      </w:r>
      <w:proofErr w:type="spellEnd"/>
      <w:r w:rsidR="001B5B43">
        <w:rPr>
          <w:rFonts w:hint="eastAsia"/>
        </w:rPr>
        <w:t>，则判断密封性检测不合格</w:t>
      </w:r>
      <w:r w:rsidR="006F58A2">
        <w:rPr>
          <w:rFonts w:hint="eastAsia"/>
        </w:rPr>
        <w:t>”，</w:t>
      </w:r>
      <w:r w:rsidR="006F58A2" w:rsidRPr="00BC5235">
        <w:rPr>
          <w:rFonts w:hint="eastAsia"/>
          <w:color w:val="FF0000"/>
        </w:rPr>
        <w:t>但是该检测技术手段是常规技术手段，甚至是检测标准中规定的检测依据，因此，本领域技术人员无需发明创造即可获得该方案，最多进行的发明就是使用计算机模块将</w:t>
      </w:r>
      <w:r w:rsidRPr="00BC5235">
        <w:rPr>
          <w:rFonts w:hint="eastAsia"/>
          <w:color w:val="FF0000"/>
        </w:rPr>
        <w:t>检测标准程序化，以实现基于自动化系统的自动检测</w:t>
      </w:r>
      <w:r w:rsidR="00BC5235">
        <w:rPr>
          <w:rFonts w:hint="eastAsia"/>
        </w:rPr>
        <w:t>。</w:t>
      </w:r>
      <w:ins w:id="65" w:author="陈珊" w:date="2021-12-13T11:32:00Z">
        <w:r w:rsidR="009E3581">
          <w:rPr>
            <w:rFonts w:hint="eastAsia"/>
          </w:rPr>
          <w:t>本发明在外管上安装</w:t>
        </w:r>
      </w:ins>
      <w:ins w:id="66" w:author="陈珊" w:date="2021-12-13T11:33:00Z">
        <w:r w:rsidR="009E3581">
          <w:rPr>
            <w:rFonts w:hint="eastAsia"/>
          </w:rPr>
          <w:t>标准压力仪表，读取密封检测开始时的压力值与密封检测时间结束时的压力值</w:t>
        </w:r>
      </w:ins>
      <w:ins w:id="67" w:author="陈珊" w:date="2021-12-13T12:19:00Z">
        <w:r w:rsidR="00BD589A">
          <w:rPr>
            <w:rFonts w:hint="eastAsia"/>
          </w:rPr>
          <w:t>，测试系统读取</w:t>
        </w:r>
      </w:ins>
      <w:ins w:id="68" w:author="陈珊" w:date="2021-12-13T12:20:00Z">
        <w:r w:rsidR="00BD589A">
          <w:rPr>
            <w:rFonts w:hint="eastAsia"/>
          </w:rPr>
          <w:t>压力值</w:t>
        </w:r>
      </w:ins>
      <w:ins w:id="69" w:author="陈珊" w:date="2021-12-13T12:24:00Z">
        <w:r w:rsidR="00BD589A">
          <w:rPr>
            <w:rFonts w:hint="eastAsia"/>
          </w:rPr>
          <w:t>，计算压降并判断检测结果是否合格。</w:t>
        </w:r>
      </w:ins>
      <w:r w:rsidR="00BC5235">
        <w:rPr>
          <w:rFonts w:hint="eastAsia"/>
        </w:rPr>
        <w:t>结合这段分析，</w:t>
      </w:r>
      <w:r w:rsidR="00BC5235" w:rsidRPr="00A754A0">
        <w:rPr>
          <w:rFonts w:hint="eastAsia"/>
          <w:highlight w:val="yellow"/>
        </w:rPr>
        <w:t>需要发明人补充检测时涉及的具体设备和部件，代理人</w:t>
      </w:r>
      <w:r w:rsidR="004D0CF4" w:rsidRPr="00A754A0">
        <w:rPr>
          <w:rFonts w:hint="eastAsia"/>
          <w:highlight w:val="yellow"/>
        </w:rPr>
        <w:t>建议的补充思路如下：</w:t>
      </w:r>
      <w:r w:rsidR="00BC5235" w:rsidRPr="00A754A0">
        <w:rPr>
          <w:rFonts w:hint="eastAsia"/>
          <w:highlight w:val="yellow"/>
        </w:rPr>
        <w:t>水冷装置</w:t>
      </w:r>
      <w:r w:rsidR="004D0CF4" w:rsidRPr="00A754A0">
        <w:rPr>
          <w:rFonts w:hint="eastAsia"/>
          <w:highlight w:val="yellow"/>
        </w:rPr>
        <w:t>体积</w:t>
      </w:r>
      <w:r w:rsidR="00BC5235" w:rsidRPr="00A754A0">
        <w:rPr>
          <w:rFonts w:hint="eastAsia"/>
          <w:highlight w:val="yellow"/>
        </w:rPr>
        <w:t>庞大，密封性检测</w:t>
      </w:r>
      <w:r w:rsidR="004D0CF4" w:rsidRPr="00A754A0">
        <w:rPr>
          <w:rFonts w:hint="eastAsia"/>
          <w:highlight w:val="yellow"/>
        </w:rPr>
        <w:t>复杂，现有技术中面对这样大型的检测时，可能无法全自动化操作，需要人工操作，如何使用自动化</w:t>
      </w:r>
      <w:r w:rsidR="00D10C03" w:rsidRPr="00A754A0">
        <w:rPr>
          <w:rFonts w:hint="eastAsia"/>
          <w:highlight w:val="yellow"/>
        </w:rPr>
        <w:t>装置或者操作线</w:t>
      </w:r>
      <w:r w:rsidR="00EE4D02" w:rsidRPr="00A754A0">
        <w:rPr>
          <w:rFonts w:hint="eastAsia"/>
          <w:highlight w:val="yellow"/>
        </w:rPr>
        <w:t>（比如，该装置或者操作线可能包括吊装装置、翻转装置，等）</w:t>
      </w:r>
      <w:r w:rsidR="004D0CF4" w:rsidRPr="00A754A0">
        <w:rPr>
          <w:rFonts w:hint="eastAsia"/>
          <w:highlight w:val="yellow"/>
        </w:rPr>
        <w:t>代替现有技术中必须的人工操作，可以作为本申请的创新点</w:t>
      </w:r>
      <w:r w:rsidR="00A754A0" w:rsidRPr="00A754A0">
        <w:rPr>
          <w:rFonts w:hint="eastAsia"/>
          <w:highlight w:val="yellow"/>
        </w:rPr>
        <w:t>。</w:t>
      </w:r>
    </w:p>
    <w:p w14:paraId="40013E2D" w14:textId="5BB85599" w:rsidR="001B5B43" w:rsidRDefault="00A754A0" w:rsidP="001B5B43">
      <w:pPr>
        <w:pStyle w:val="00"/>
        <w:ind w:firstLine="480"/>
      </w:pPr>
      <w:r>
        <w:t>2</w:t>
      </w:r>
      <w:r>
        <w:rPr>
          <w:rFonts w:hint="eastAsia"/>
        </w:rPr>
        <w:t>、主循环泵功能性检测中，</w:t>
      </w:r>
      <w:r w:rsidR="001B5B43">
        <w:rPr>
          <w:rFonts w:hint="eastAsia"/>
        </w:rPr>
        <w:t>设置水泵最大允许相间不平衡电流值</w:t>
      </w:r>
      <w:r w:rsidR="001B5B43">
        <w:rPr>
          <w:rFonts w:hint="eastAsia"/>
        </w:rPr>
        <w:t>delta_P01_I</w:t>
      </w:r>
      <w:r w:rsidR="001B5B43">
        <w:rPr>
          <w:rFonts w:hint="eastAsia"/>
        </w:rPr>
        <w:t>，当在水泵运行过程中，水泵最大相间不平衡电流</w:t>
      </w:r>
      <w:r w:rsidR="001B5B43">
        <w:rPr>
          <w:rFonts w:hint="eastAsia"/>
        </w:rPr>
        <w:t>P01_I&lt;delta_P01_I</w:t>
      </w:r>
      <w:r w:rsidR="001B5B43">
        <w:rPr>
          <w:rFonts w:hint="eastAsia"/>
        </w:rPr>
        <w:t>，</w:t>
      </w:r>
      <w:proofErr w:type="gramStart"/>
      <w:r w:rsidR="001B5B43">
        <w:rPr>
          <w:rFonts w:hint="eastAsia"/>
        </w:rPr>
        <w:t>则判断</w:t>
      </w:r>
      <w:proofErr w:type="gramEnd"/>
      <w:r w:rsidR="001B5B43">
        <w:rPr>
          <w:rFonts w:hint="eastAsia"/>
        </w:rPr>
        <w:t>水泵功能合格；如果</w:t>
      </w:r>
      <w:r w:rsidR="001B5B43">
        <w:rPr>
          <w:rFonts w:hint="eastAsia"/>
        </w:rPr>
        <w:t>P01_I&gt;=delta_P01_I</w:t>
      </w:r>
      <w:r w:rsidR="001B5B43">
        <w:rPr>
          <w:rFonts w:hint="eastAsia"/>
        </w:rPr>
        <w:t>，</w:t>
      </w:r>
      <w:proofErr w:type="gramStart"/>
      <w:r w:rsidR="001B5B43">
        <w:rPr>
          <w:rFonts w:hint="eastAsia"/>
        </w:rPr>
        <w:t>则判断</w:t>
      </w:r>
      <w:proofErr w:type="gramEnd"/>
      <w:r w:rsidR="001B5B43">
        <w:rPr>
          <w:rFonts w:hint="eastAsia"/>
        </w:rPr>
        <w:t>水泵功能不合格。</w:t>
      </w:r>
      <w:ins w:id="70" w:author="陈珊" w:date="2021-12-12T19:36:00Z">
        <w:r w:rsidR="00126A21">
          <w:rPr>
            <w:rFonts w:hint="eastAsia"/>
          </w:rPr>
          <w:t>在常规检测过程</w:t>
        </w:r>
        <w:r w:rsidR="00126A21">
          <w:rPr>
            <w:rFonts w:hint="eastAsia"/>
          </w:rPr>
          <w:lastRenderedPageBreak/>
          <w:t>中，通常采用万用表</w:t>
        </w:r>
      </w:ins>
      <w:ins w:id="71" w:author="陈珊" w:date="2021-12-12T19:37:00Z">
        <w:r w:rsidR="00126A21">
          <w:rPr>
            <w:rFonts w:hint="eastAsia"/>
          </w:rPr>
          <w:t>手动量取主泵间的电流大小，并通过人为读取数值并记录。本发明使用电流</w:t>
        </w:r>
      </w:ins>
      <w:ins w:id="72" w:author="陈珊" w:date="2021-12-12T19:38:00Z">
        <w:r w:rsidR="00126A21">
          <w:rPr>
            <w:rFonts w:hint="eastAsia"/>
          </w:rPr>
          <w:t>互感器及仪表，测量主泵运行时的电流大小，并通过</w:t>
        </w:r>
      </w:ins>
      <w:ins w:id="73" w:author="陈珊" w:date="2021-12-13T13:23:00Z">
        <w:r w:rsidR="00863EC3">
          <w:rPr>
            <w:rFonts w:hint="eastAsia"/>
          </w:rPr>
          <w:t>M</w:t>
        </w:r>
      </w:ins>
      <w:ins w:id="74" w:author="陈珊" w:date="2021-12-12T19:38:00Z">
        <w:r w:rsidR="00126A21">
          <w:rPr>
            <w:rFonts w:hint="eastAsia"/>
          </w:rPr>
          <w:t>odbus</w:t>
        </w:r>
        <w:r w:rsidR="00126A21">
          <w:rPr>
            <w:rFonts w:hint="eastAsia"/>
          </w:rPr>
          <w:t>通讯，将电路值传值</w:t>
        </w:r>
        <w:r w:rsidR="00126A21">
          <w:rPr>
            <w:rFonts w:hint="eastAsia"/>
          </w:rPr>
          <w:t>PLC</w:t>
        </w:r>
      </w:ins>
      <w:ins w:id="75" w:author="陈珊" w:date="2021-12-12T19:39:00Z">
        <w:r w:rsidR="00126A21">
          <w:rPr>
            <w:rFonts w:hint="eastAsia"/>
          </w:rPr>
          <w:t>并记录，实现主循环泵的自动化</w:t>
        </w:r>
      </w:ins>
      <w:ins w:id="76" w:author="陈珊" w:date="2021-12-12T19:40:00Z">
        <w:r w:rsidR="00126A21">
          <w:rPr>
            <w:rFonts w:hint="eastAsia"/>
          </w:rPr>
          <w:t>检测功能。</w:t>
        </w:r>
      </w:ins>
      <w:r w:rsidR="00ED3E2D" w:rsidRPr="00ED3E2D">
        <w:rPr>
          <w:rFonts w:hint="eastAsia"/>
          <w:color w:val="FF0000"/>
        </w:rPr>
        <w:t>（分析同上，请发明人补充</w:t>
      </w:r>
      <w:r w:rsidR="00ED3E2D">
        <w:rPr>
          <w:rFonts w:hint="eastAsia"/>
          <w:color w:val="FF0000"/>
        </w:rPr>
        <w:t>技术方案</w:t>
      </w:r>
      <w:r w:rsidR="00ED3E2D" w:rsidRPr="00ED3E2D">
        <w:rPr>
          <w:rFonts w:hint="eastAsia"/>
          <w:color w:val="FF0000"/>
        </w:rPr>
        <w:t>）</w:t>
      </w:r>
    </w:p>
    <w:p w14:paraId="0ABB1918" w14:textId="506657C3" w:rsidR="001B5B43" w:rsidRDefault="00ED3E2D" w:rsidP="001B5B43">
      <w:pPr>
        <w:pStyle w:val="00"/>
        <w:ind w:firstLine="480"/>
      </w:pPr>
      <w:r>
        <w:t>3</w:t>
      </w:r>
      <w:r>
        <w:rPr>
          <w:rFonts w:hint="eastAsia"/>
        </w:rPr>
        <w:t>、电加热器功能性检测中，</w:t>
      </w:r>
      <w:r w:rsidR="001B5B43">
        <w:rPr>
          <w:rFonts w:hint="eastAsia"/>
        </w:rPr>
        <w:t>设置加热器最大允许相间不平衡电流值</w:t>
      </w:r>
      <w:r w:rsidR="001B5B43">
        <w:rPr>
          <w:rFonts w:hint="eastAsia"/>
        </w:rPr>
        <w:t>delta_H01_I</w:t>
      </w:r>
      <w:r w:rsidR="001B5B43">
        <w:rPr>
          <w:rFonts w:hint="eastAsia"/>
        </w:rPr>
        <w:t>，当在加热器运行过程中，加热器最大相间不平衡电流</w:t>
      </w:r>
      <w:r w:rsidR="001B5B43">
        <w:rPr>
          <w:rFonts w:hint="eastAsia"/>
        </w:rPr>
        <w:t>H01_I&lt;delta_H01_I</w:t>
      </w:r>
      <w:r w:rsidR="001B5B43">
        <w:rPr>
          <w:rFonts w:hint="eastAsia"/>
        </w:rPr>
        <w:t>，</w:t>
      </w:r>
      <w:proofErr w:type="gramStart"/>
      <w:r w:rsidR="001B5B43">
        <w:rPr>
          <w:rFonts w:hint="eastAsia"/>
        </w:rPr>
        <w:t>则判断</w:t>
      </w:r>
      <w:proofErr w:type="gramEnd"/>
      <w:r w:rsidR="001B5B43">
        <w:rPr>
          <w:rFonts w:hint="eastAsia"/>
        </w:rPr>
        <w:t>加热器功能合格；如果</w:t>
      </w:r>
      <w:r w:rsidR="001B5B43">
        <w:rPr>
          <w:rFonts w:hint="eastAsia"/>
        </w:rPr>
        <w:t>H01_I&gt;=delta_H01_I</w:t>
      </w:r>
      <w:r w:rsidR="001B5B43">
        <w:rPr>
          <w:rFonts w:hint="eastAsia"/>
        </w:rPr>
        <w:t>，</w:t>
      </w:r>
      <w:proofErr w:type="gramStart"/>
      <w:r w:rsidR="001B5B43">
        <w:rPr>
          <w:rFonts w:hint="eastAsia"/>
        </w:rPr>
        <w:t>则判断</w:t>
      </w:r>
      <w:proofErr w:type="gramEnd"/>
      <w:r w:rsidR="001B5B43">
        <w:rPr>
          <w:rFonts w:hint="eastAsia"/>
        </w:rPr>
        <w:t>加热器功能不合格。</w:t>
      </w:r>
      <w:ins w:id="77" w:author="陈珊" w:date="2021-12-12T19:40:00Z">
        <w:r w:rsidR="00126A21">
          <w:rPr>
            <w:rFonts w:hint="eastAsia"/>
          </w:rPr>
          <w:t>在常规检测过程中，通常采用万用表手动量取加热器间的电流大小，并通过人为读取数值并记录。本发明使用电流互感器及仪表，测量主泵运行时的电流大小，并通过</w:t>
        </w:r>
      </w:ins>
      <w:ins w:id="78" w:author="陈珊" w:date="2021-12-13T13:23:00Z">
        <w:r w:rsidR="00863EC3">
          <w:rPr>
            <w:rFonts w:hint="eastAsia"/>
          </w:rPr>
          <w:t>M</w:t>
        </w:r>
      </w:ins>
      <w:ins w:id="79" w:author="陈珊" w:date="2021-12-12T19:40:00Z">
        <w:r w:rsidR="00126A21">
          <w:rPr>
            <w:rFonts w:hint="eastAsia"/>
          </w:rPr>
          <w:t>odbus</w:t>
        </w:r>
        <w:r w:rsidR="00126A21">
          <w:rPr>
            <w:rFonts w:hint="eastAsia"/>
          </w:rPr>
          <w:t>通讯，将电路值传值</w:t>
        </w:r>
        <w:r w:rsidR="00126A21">
          <w:rPr>
            <w:rFonts w:hint="eastAsia"/>
          </w:rPr>
          <w:t>PLC</w:t>
        </w:r>
        <w:r w:rsidR="00126A21">
          <w:rPr>
            <w:rFonts w:hint="eastAsia"/>
          </w:rPr>
          <w:t>并记录，实现加热器的自动化检测功能。</w:t>
        </w:r>
      </w:ins>
      <w:r w:rsidRPr="00ED3E2D">
        <w:rPr>
          <w:rFonts w:hint="eastAsia"/>
          <w:color w:val="FF0000"/>
        </w:rPr>
        <w:t>（分析同上，请发明人补充</w:t>
      </w:r>
      <w:r>
        <w:rPr>
          <w:rFonts w:hint="eastAsia"/>
          <w:color w:val="FF0000"/>
        </w:rPr>
        <w:t>技术方案</w:t>
      </w:r>
      <w:r w:rsidRPr="00ED3E2D">
        <w:rPr>
          <w:rFonts w:hint="eastAsia"/>
          <w:color w:val="FF0000"/>
        </w:rPr>
        <w:t>）</w:t>
      </w:r>
    </w:p>
    <w:p w14:paraId="46BE71E7" w14:textId="54229867" w:rsidR="001B5B43" w:rsidRDefault="00ED3E2D" w:rsidP="001B5B43">
      <w:pPr>
        <w:pStyle w:val="00"/>
        <w:ind w:firstLine="480"/>
      </w:pPr>
      <w:r>
        <w:t>4</w:t>
      </w:r>
      <w:r>
        <w:rPr>
          <w:rFonts w:hint="eastAsia"/>
        </w:rPr>
        <w:t>、电动三通阀功能性检测中，</w:t>
      </w:r>
      <w:r w:rsidR="001B5B43">
        <w:rPr>
          <w:rFonts w:hint="eastAsia"/>
        </w:rPr>
        <w:t>设置三通阀全开、全关的最大允许时间</w:t>
      </w:r>
      <w:r w:rsidR="001B5B43">
        <w:rPr>
          <w:rFonts w:hint="eastAsia"/>
        </w:rPr>
        <w:t>K001_t</w:t>
      </w:r>
      <w:r w:rsidR="001B5B43">
        <w:rPr>
          <w:rFonts w:hint="eastAsia"/>
        </w:rPr>
        <w:t>，当三通阀接收到三通阀开指令，并在</w:t>
      </w:r>
      <w:r w:rsidR="001B5B43">
        <w:rPr>
          <w:rFonts w:hint="eastAsia"/>
        </w:rPr>
        <w:t>K001_t</w:t>
      </w:r>
      <w:r w:rsidR="001B5B43">
        <w:rPr>
          <w:rFonts w:hint="eastAsia"/>
        </w:rPr>
        <w:t>时间内三通阀开到限位；当三通阀接收到三通阀关指令，并在</w:t>
      </w:r>
      <w:r w:rsidR="001B5B43">
        <w:rPr>
          <w:rFonts w:hint="eastAsia"/>
        </w:rPr>
        <w:t>K001_t</w:t>
      </w:r>
      <w:r w:rsidR="001B5B43">
        <w:rPr>
          <w:rFonts w:hint="eastAsia"/>
        </w:rPr>
        <w:t>时间内三通阀关到限位，</w:t>
      </w:r>
      <w:proofErr w:type="gramStart"/>
      <w:r w:rsidR="001B5B43">
        <w:rPr>
          <w:rFonts w:hint="eastAsia"/>
        </w:rPr>
        <w:t>则判断</w:t>
      </w:r>
      <w:proofErr w:type="gramEnd"/>
      <w:r w:rsidR="001B5B43">
        <w:rPr>
          <w:rFonts w:hint="eastAsia"/>
        </w:rPr>
        <w:t>三通阀功能合格；反之不合格。</w:t>
      </w:r>
      <w:ins w:id="80" w:author="陈珊" w:date="2021-12-13T13:31:00Z">
        <w:r w:rsidR="00863EC3">
          <w:rPr>
            <w:rFonts w:hint="eastAsia"/>
          </w:rPr>
          <w:t>采用</w:t>
        </w:r>
        <w:r w:rsidR="00863EC3">
          <w:rPr>
            <w:rFonts w:hint="eastAsia"/>
          </w:rPr>
          <w:t>PLC</w:t>
        </w:r>
        <w:r w:rsidR="00863EC3">
          <w:rPr>
            <w:rFonts w:hint="eastAsia"/>
          </w:rPr>
          <w:t>控制电动三通阀</w:t>
        </w:r>
      </w:ins>
      <w:ins w:id="81" w:author="陈珊" w:date="2021-12-13T13:44:00Z">
        <w:r w:rsidR="008C274A">
          <w:rPr>
            <w:rFonts w:hint="eastAsia"/>
          </w:rPr>
          <w:t>开、关</w:t>
        </w:r>
      </w:ins>
      <w:ins w:id="82" w:author="陈珊" w:date="2021-12-13T13:34:00Z">
        <w:r w:rsidR="008D2873">
          <w:rPr>
            <w:rFonts w:hint="eastAsia"/>
          </w:rPr>
          <w:t>，并在规定时间内</w:t>
        </w:r>
        <w:r w:rsidR="008D2873">
          <w:rPr>
            <w:rFonts w:hint="eastAsia"/>
          </w:rPr>
          <w:t>PLC</w:t>
        </w:r>
        <w:r w:rsidR="008D2873">
          <w:rPr>
            <w:rFonts w:hint="eastAsia"/>
          </w:rPr>
          <w:t>接收到开、关限位反馈信号</w:t>
        </w:r>
      </w:ins>
      <w:proofErr w:type="gramStart"/>
      <w:ins w:id="83" w:author="陈珊" w:date="2021-12-13T13:48:00Z">
        <w:r w:rsidR="008C274A">
          <w:rPr>
            <w:rFonts w:hint="eastAsia"/>
          </w:rPr>
          <w:t>则判断</w:t>
        </w:r>
        <w:proofErr w:type="gramEnd"/>
        <w:r w:rsidR="008C274A">
          <w:rPr>
            <w:rFonts w:hint="eastAsia"/>
          </w:rPr>
          <w:t>三通阀功能合格。</w:t>
        </w:r>
      </w:ins>
      <w:r w:rsidRPr="00ED3E2D">
        <w:rPr>
          <w:rFonts w:hint="eastAsia"/>
          <w:color w:val="FF0000"/>
        </w:rPr>
        <w:t>（分析同上，请发明人补充</w:t>
      </w:r>
      <w:r>
        <w:rPr>
          <w:rFonts w:hint="eastAsia"/>
          <w:color w:val="FF0000"/>
        </w:rPr>
        <w:t>技术方案</w:t>
      </w:r>
      <w:r w:rsidRPr="00ED3E2D">
        <w:rPr>
          <w:rFonts w:hint="eastAsia"/>
          <w:color w:val="FF0000"/>
        </w:rPr>
        <w:t>）</w:t>
      </w:r>
    </w:p>
    <w:p w14:paraId="13249000" w14:textId="3A6B1ECF" w:rsidR="001B5B43" w:rsidRDefault="00ED3E2D" w:rsidP="001B5B43">
      <w:pPr>
        <w:pStyle w:val="00"/>
        <w:ind w:firstLine="480"/>
      </w:pPr>
      <w:r>
        <w:t>5</w:t>
      </w:r>
      <w:r>
        <w:rPr>
          <w:rFonts w:hint="eastAsia"/>
        </w:rPr>
        <w:t>、压力变送器功能性检测中，</w:t>
      </w:r>
      <w:r w:rsidR="001B5B43">
        <w:rPr>
          <w:rFonts w:hint="eastAsia"/>
        </w:rPr>
        <w:t>采集管道上基准压力值，设置允许最大压力偏差值，当基准压力值与风电产品本体上的变送器压力值偏差小于所设定的压力偏差值时，</w:t>
      </w:r>
      <w:proofErr w:type="gramStart"/>
      <w:r w:rsidR="001B5B43">
        <w:rPr>
          <w:rFonts w:hint="eastAsia"/>
        </w:rPr>
        <w:t>则判断</w:t>
      </w:r>
      <w:proofErr w:type="gramEnd"/>
      <w:r w:rsidR="001B5B43">
        <w:rPr>
          <w:rFonts w:hint="eastAsia"/>
        </w:rPr>
        <w:t>压力变送器合格，反之不合格。</w:t>
      </w:r>
      <w:ins w:id="84" w:author="陈珊" w:date="2021-12-13T13:49:00Z">
        <w:r w:rsidR="008C274A">
          <w:rPr>
            <w:rFonts w:hint="eastAsia"/>
          </w:rPr>
          <w:t>采用</w:t>
        </w:r>
        <w:r w:rsidR="008C274A">
          <w:rPr>
            <w:rFonts w:hint="eastAsia"/>
          </w:rPr>
          <w:t>PLC</w:t>
        </w:r>
      </w:ins>
      <w:ins w:id="85" w:author="陈珊" w:date="2021-12-13T13:50:00Z">
        <w:r w:rsidR="008C274A">
          <w:rPr>
            <w:rFonts w:hint="eastAsia"/>
          </w:rPr>
          <w:t>检测</w:t>
        </w:r>
      </w:ins>
      <w:ins w:id="86" w:author="陈珊" w:date="2021-12-13T13:52:00Z">
        <w:r w:rsidR="001F46D1">
          <w:rPr>
            <w:rFonts w:hint="eastAsia"/>
          </w:rPr>
          <w:t>外管路上</w:t>
        </w:r>
      </w:ins>
      <w:ins w:id="87" w:author="陈珊" w:date="2021-12-13T13:53:00Z">
        <w:r w:rsidR="001F46D1">
          <w:rPr>
            <w:rFonts w:hint="eastAsia"/>
          </w:rPr>
          <w:t>标准压力变送器及</w:t>
        </w:r>
        <w:proofErr w:type="gramStart"/>
        <w:r w:rsidR="001F46D1">
          <w:rPr>
            <w:rFonts w:hint="eastAsia"/>
          </w:rPr>
          <w:t>风电水系统</w:t>
        </w:r>
        <w:proofErr w:type="gramEnd"/>
        <w:r w:rsidR="001F46D1">
          <w:rPr>
            <w:rFonts w:hint="eastAsia"/>
          </w:rPr>
          <w:t>本体上</w:t>
        </w:r>
      </w:ins>
      <w:ins w:id="88" w:author="陈珊" w:date="2021-12-13T13:50:00Z">
        <w:r w:rsidR="008C274A">
          <w:rPr>
            <w:rFonts w:hint="eastAsia"/>
          </w:rPr>
          <w:t>压力变送器的值，并通过</w:t>
        </w:r>
      </w:ins>
      <w:ins w:id="89" w:author="陈珊" w:date="2021-12-13T13:51:00Z">
        <w:r w:rsidR="008C274A">
          <w:rPr>
            <w:rFonts w:hint="eastAsia"/>
          </w:rPr>
          <w:t>程序逻辑判断是否合格。</w:t>
        </w:r>
      </w:ins>
      <w:r w:rsidRPr="00ED3E2D">
        <w:rPr>
          <w:rFonts w:hint="eastAsia"/>
          <w:color w:val="FF0000"/>
        </w:rPr>
        <w:t>（分析同上，请发明人补充</w:t>
      </w:r>
      <w:r>
        <w:rPr>
          <w:rFonts w:hint="eastAsia"/>
          <w:color w:val="FF0000"/>
        </w:rPr>
        <w:t>技术方案</w:t>
      </w:r>
      <w:r w:rsidRPr="00ED3E2D">
        <w:rPr>
          <w:rFonts w:hint="eastAsia"/>
          <w:color w:val="FF0000"/>
        </w:rPr>
        <w:t>）</w:t>
      </w:r>
    </w:p>
    <w:p w14:paraId="7CB504BF" w14:textId="06344BFB" w:rsidR="001B5B43" w:rsidRDefault="00ED3E2D" w:rsidP="001B5B43">
      <w:pPr>
        <w:pStyle w:val="00"/>
        <w:ind w:firstLine="480"/>
      </w:pPr>
      <w:r>
        <w:t>6</w:t>
      </w:r>
      <w:r>
        <w:rPr>
          <w:rFonts w:hint="eastAsia"/>
        </w:rPr>
        <w:t>、温度变送器功能性检测中，</w:t>
      </w:r>
      <w:r w:rsidR="001B5B43">
        <w:rPr>
          <w:rFonts w:hint="eastAsia"/>
        </w:rPr>
        <w:t>风电类产品管路上一般装有两个温度变送器，检测这两个变送器的温差值，并判断该温差值是否在允许偏差范围内。如果两个温度变送器的偏差小于设定允许偏差，</w:t>
      </w:r>
      <w:proofErr w:type="gramStart"/>
      <w:r w:rsidR="001B5B43">
        <w:rPr>
          <w:rFonts w:hint="eastAsia"/>
        </w:rPr>
        <w:t>则判断</w:t>
      </w:r>
      <w:proofErr w:type="gramEnd"/>
      <w:r w:rsidR="001B5B43">
        <w:rPr>
          <w:rFonts w:hint="eastAsia"/>
        </w:rPr>
        <w:t>温度变送器合格；反之不合格。</w:t>
      </w:r>
      <w:ins w:id="90" w:author="陈珊" w:date="2021-12-13T13:51:00Z">
        <w:r w:rsidR="008C274A">
          <w:rPr>
            <w:rFonts w:hint="eastAsia"/>
          </w:rPr>
          <w:t>采用</w:t>
        </w:r>
        <w:r w:rsidR="008C274A">
          <w:rPr>
            <w:rFonts w:hint="eastAsia"/>
          </w:rPr>
          <w:t>PLC</w:t>
        </w:r>
        <w:r w:rsidR="008C274A">
          <w:rPr>
            <w:rFonts w:hint="eastAsia"/>
          </w:rPr>
          <w:t>检测两个</w:t>
        </w:r>
        <w:r w:rsidR="008C274A">
          <w:rPr>
            <w:rFonts w:hint="eastAsia"/>
          </w:rPr>
          <w:t>温度</w:t>
        </w:r>
        <w:r w:rsidR="008C274A">
          <w:rPr>
            <w:rFonts w:hint="eastAsia"/>
          </w:rPr>
          <w:t>变送器的值，并通过程序逻辑判断是否合格。</w:t>
        </w:r>
      </w:ins>
      <w:r w:rsidRPr="00ED3E2D">
        <w:rPr>
          <w:rFonts w:hint="eastAsia"/>
          <w:color w:val="FF0000"/>
        </w:rPr>
        <w:t>（分析同上，请发明人补充</w:t>
      </w:r>
      <w:r>
        <w:rPr>
          <w:rFonts w:hint="eastAsia"/>
          <w:color w:val="FF0000"/>
        </w:rPr>
        <w:t>技术方案</w:t>
      </w:r>
      <w:r w:rsidRPr="00ED3E2D">
        <w:rPr>
          <w:rFonts w:hint="eastAsia"/>
          <w:color w:val="FF0000"/>
        </w:rPr>
        <w:t>）</w:t>
      </w:r>
    </w:p>
    <w:p w14:paraId="47840ECB" w14:textId="77777777" w:rsidR="001B5B43" w:rsidRDefault="001B5B43" w:rsidP="001B5B43">
      <w:pPr>
        <w:pStyle w:val="00"/>
        <w:ind w:firstLine="480"/>
      </w:pPr>
      <w:r>
        <w:rPr>
          <w:rFonts w:hint="eastAsia"/>
        </w:rPr>
        <w:t>9</w:t>
      </w:r>
      <w:r>
        <w:rPr>
          <w:rFonts w:hint="eastAsia"/>
        </w:rPr>
        <w:t>、上述检测完成后，记录报告主要数据，并判断检测是否合格，且自动输出检测报告。</w:t>
      </w:r>
    </w:p>
    <w:p w14:paraId="06FA05D8" w14:textId="77777777" w:rsidR="00553789" w:rsidRPr="001B5B43" w:rsidRDefault="00553789" w:rsidP="00553789">
      <w:pPr>
        <w:pStyle w:val="00"/>
        <w:ind w:firstLine="480"/>
      </w:pPr>
    </w:p>
    <w:p w14:paraId="7591D71A" w14:textId="77777777" w:rsidR="00A0032A" w:rsidRDefault="00A0032A" w:rsidP="00CF02B7">
      <w:pPr>
        <w:pStyle w:val="00"/>
        <w:ind w:firstLine="480"/>
      </w:pPr>
    </w:p>
    <w:p w14:paraId="56D42E6E" w14:textId="77777777" w:rsidR="00A0032A" w:rsidRDefault="00A0032A" w:rsidP="00CF02B7">
      <w:pPr>
        <w:pStyle w:val="00"/>
        <w:ind w:firstLine="480"/>
      </w:pPr>
    </w:p>
    <w:p w14:paraId="6C17CD9D" w14:textId="2F10A463" w:rsidR="0059531E" w:rsidRDefault="0059531E" w:rsidP="00B141EE">
      <w:pPr>
        <w:pStyle w:val="00"/>
        <w:ind w:firstLine="480"/>
      </w:pPr>
    </w:p>
    <w:bookmarkEnd w:id="3"/>
    <w:p w14:paraId="1C8B6FAF" w14:textId="77777777" w:rsidR="00167AAF" w:rsidRDefault="00167AAF">
      <w:pPr>
        <w:pStyle w:val="00"/>
        <w:ind w:firstLine="480"/>
        <w:rPr>
          <w:rFonts w:ascii="宋体" w:hAnsi="宋体"/>
        </w:rPr>
      </w:pPr>
    </w:p>
    <w:p w14:paraId="2C4846F2" w14:textId="77777777" w:rsidR="00167AAF" w:rsidRDefault="00167AAF">
      <w:pPr>
        <w:sectPr w:rsidR="00167AAF">
          <w:headerReference w:type="default" r:id="rId15"/>
          <w:pgSz w:w="11906" w:h="16838"/>
          <w:pgMar w:top="1440" w:right="1800" w:bottom="1440" w:left="1800" w:header="851" w:footer="992" w:gutter="0"/>
          <w:pgNumType w:start="1"/>
          <w:cols w:space="425"/>
          <w:docGrid w:type="lines" w:linePitch="312"/>
        </w:sectPr>
      </w:pPr>
    </w:p>
    <w:p w14:paraId="09303386" w14:textId="45787560" w:rsidR="007547EA" w:rsidRDefault="00C07156">
      <w:pPr>
        <w:jc w:val="center"/>
        <w:rPr>
          <w:rFonts w:eastAsia="黑体"/>
          <w:b/>
          <w:bCs/>
          <w:sz w:val="28"/>
        </w:rPr>
      </w:pPr>
      <w:r w:rsidRPr="00C07156">
        <w:rPr>
          <w:rFonts w:eastAsia="黑体" w:hint="eastAsia"/>
          <w:b/>
          <w:bCs/>
          <w:sz w:val="28"/>
        </w:rPr>
        <w:lastRenderedPageBreak/>
        <w:t>一种用于风电水冷装置的功能性测试</w:t>
      </w:r>
      <w:ins w:id="91" w:author="北京智绘未来专利代理事务所" w:date="2021-12-06T16:18:00Z">
        <w:r w:rsidR="00A0032A" w:rsidRPr="00C07156">
          <w:rPr>
            <w:rFonts w:eastAsia="黑体" w:hint="eastAsia"/>
            <w:b/>
            <w:bCs/>
            <w:sz w:val="28"/>
          </w:rPr>
          <w:t>方法</w:t>
        </w:r>
        <w:commentRangeStart w:id="92"/>
        <w:commentRangeEnd w:id="92"/>
        <w:r w:rsidR="00A0032A">
          <w:rPr>
            <w:rStyle w:val="ab"/>
          </w:rPr>
          <w:commentReference w:id="92"/>
        </w:r>
        <w:r w:rsidR="00A0032A" w:rsidRPr="00C07156">
          <w:rPr>
            <w:rFonts w:eastAsia="黑体" w:hint="eastAsia"/>
            <w:b/>
            <w:bCs/>
            <w:sz w:val="28"/>
          </w:rPr>
          <w:t>及</w:t>
        </w:r>
      </w:ins>
      <w:del w:id="93" w:author="北京智绘未来专利代理事务所" w:date="2021-12-06T15:53:00Z">
        <w:r w:rsidRPr="00C07156" w:rsidDel="00C07156">
          <w:rPr>
            <w:rFonts w:eastAsia="黑体" w:hint="eastAsia"/>
            <w:b/>
            <w:bCs/>
            <w:sz w:val="28"/>
          </w:rPr>
          <w:delText>装置</w:delText>
        </w:r>
      </w:del>
      <w:ins w:id="94" w:author="北京智绘未来专利代理事务所" w:date="2021-12-06T15:53:00Z">
        <w:r>
          <w:rPr>
            <w:rFonts w:eastAsia="黑体" w:hint="eastAsia"/>
            <w:b/>
            <w:bCs/>
            <w:sz w:val="28"/>
          </w:rPr>
          <w:t>系统</w:t>
        </w:r>
      </w:ins>
      <w:del w:id="95" w:author="北京智绘未来专利代理事务所" w:date="2021-12-06T16:18:00Z">
        <w:r w:rsidRPr="00C07156" w:rsidDel="00A0032A">
          <w:rPr>
            <w:rFonts w:eastAsia="黑体" w:hint="eastAsia"/>
            <w:b/>
            <w:bCs/>
            <w:sz w:val="28"/>
          </w:rPr>
          <w:delText>及方法</w:delText>
        </w:r>
      </w:del>
    </w:p>
    <w:p w14:paraId="7A07AF24" w14:textId="4D62EAB3" w:rsidR="00C07156" w:rsidRDefault="000738A8">
      <w:pPr>
        <w:jc w:val="center"/>
        <w:rPr>
          <w:rFonts w:eastAsia="黑体"/>
          <w:sz w:val="28"/>
        </w:rPr>
      </w:pPr>
      <w:ins w:id="96" w:author="陈珊" w:date="2021-12-13T13:54:00Z">
        <w:r>
          <w:rPr>
            <w:rFonts w:eastAsia="黑体"/>
            <w:sz w:val="28"/>
          </w:rPr>
          <w:t>一种用于风电水冷装置的功能性测试方法及系统</w:t>
        </w:r>
      </w:ins>
    </w:p>
    <w:p w14:paraId="3BC47696" w14:textId="77777777" w:rsidR="00167AAF" w:rsidRDefault="005031A4">
      <w:pPr>
        <w:pStyle w:val="00"/>
        <w:ind w:firstLine="482"/>
        <w:rPr>
          <w:b/>
          <w:bCs/>
        </w:rPr>
      </w:pPr>
      <w:r>
        <w:rPr>
          <w:rFonts w:hint="eastAsia"/>
          <w:b/>
          <w:bCs/>
        </w:rPr>
        <w:t>技术领域</w:t>
      </w:r>
    </w:p>
    <w:p w14:paraId="7B061A20" w14:textId="03A6FE28" w:rsidR="00167AAF" w:rsidRPr="007547EA" w:rsidRDefault="005031A4">
      <w:pPr>
        <w:pStyle w:val="00"/>
        <w:ind w:firstLine="480"/>
        <w:rPr>
          <w:rFonts w:ascii="宋体" w:hAnsi="宋体"/>
        </w:rPr>
      </w:pPr>
      <w:r w:rsidRPr="007547EA">
        <w:rPr>
          <w:rFonts w:ascii="宋体" w:hAnsi="宋体" w:hint="eastAsia"/>
        </w:rPr>
        <w:t>本发明涉及</w:t>
      </w:r>
      <w:r w:rsidR="00C07156">
        <w:rPr>
          <w:rFonts w:ascii="宋体" w:hAnsi="宋体" w:hint="eastAsia"/>
        </w:rPr>
        <w:t>风电机组</w:t>
      </w:r>
      <w:r w:rsidR="009D0C3C" w:rsidRPr="007547EA">
        <w:rPr>
          <w:rFonts w:ascii="宋体" w:hAnsi="宋体" w:hint="eastAsia"/>
        </w:rPr>
        <w:t>冷却</w:t>
      </w:r>
      <w:r w:rsidR="007547EA">
        <w:rPr>
          <w:rFonts w:ascii="宋体" w:hAnsi="宋体" w:hint="eastAsia"/>
        </w:rPr>
        <w:t>装置</w:t>
      </w:r>
      <w:r w:rsidR="00C07156">
        <w:rPr>
          <w:rFonts w:ascii="宋体" w:hAnsi="宋体" w:hint="eastAsia"/>
        </w:rPr>
        <w:t>的试验检测</w:t>
      </w:r>
      <w:r w:rsidRPr="007547EA">
        <w:rPr>
          <w:rFonts w:ascii="宋体" w:hAnsi="宋体" w:hint="eastAsia"/>
        </w:rPr>
        <w:t>技术领域，更具体地，涉及</w:t>
      </w:r>
      <w:r w:rsidR="00C07156" w:rsidRPr="00C07156">
        <w:rPr>
          <w:rFonts w:ascii="宋体" w:hAnsi="宋体" w:hint="eastAsia"/>
        </w:rPr>
        <w:t>一种用于风电水冷装置的功能性测试</w:t>
      </w:r>
      <w:ins w:id="97" w:author="北京智绘未来专利代理事务所" w:date="2021-12-06T16:18:00Z">
        <w:r w:rsidR="00A0032A" w:rsidRPr="00C07156">
          <w:rPr>
            <w:rFonts w:ascii="宋体" w:hAnsi="宋体" w:hint="eastAsia"/>
          </w:rPr>
          <w:t>方法及</w:t>
        </w:r>
      </w:ins>
      <w:ins w:id="98" w:author="北京智绘未来专利代理事务所" w:date="2021-12-06T15:53:00Z">
        <w:r w:rsidR="00C07156">
          <w:rPr>
            <w:rFonts w:ascii="宋体" w:hAnsi="宋体" w:hint="eastAsia"/>
          </w:rPr>
          <w:t>系统</w:t>
        </w:r>
      </w:ins>
      <w:del w:id="99" w:author="北京智绘未来专利代理事务所" w:date="2021-12-06T15:53:00Z">
        <w:r w:rsidR="00C07156" w:rsidRPr="00C07156" w:rsidDel="00C07156">
          <w:rPr>
            <w:rFonts w:ascii="宋体" w:hAnsi="宋体" w:hint="eastAsia"/>
          </w:rPr>
          <w:delText>装置</w:delText>
        </w:r>
      </w:del>
      <w:del w:id="100" w:author="北京智绘未来专利代理事务所" w:date="2021-12-06T16:18:00Z">
        <w:r w:rsidR="00C07156" w:rsidRPr="00C07156" w:rsidDel="00A0032A">
          <w:rPr>
            <w:rFonts w:ascii="宋体" w:hAnsi="宋体" w:hint="eastAsia"/>
          </w:rPr>
          <w:delText>及方法</w:delText>
        </w:r>
      </w:del>
      <w:r w:rsidRPr="007547EA">
        <w:rPr>
          <w:rFonts w:ascii="宋体" w:hAnsi="宋体" w:hint="eastAsia"/>
        </w:rPr>
        <w:t>。</w:t>
      </w:r>
    </w:p>
    <w:p w14:paraId="34254253" w14:textId="77777777" w:rsidR="00167AAF" w:rsidRDefault="00167AAF">
      <w:pPr>
        <w:pStyle w:val="00"/>
        <w:ind w:firstLine="480"/>
      </w:pPr>
    </w:p>
    <w:p w14:paraId="146E3801" w14:textId="77777777" w:rsidR="00167AAF" w:rsidRDefault="005031A4">
      <w:pPr>
        <w:pStyle w:val="00"/>
        <w:ind w:firstLine="482"/>
        <w:rPr>
          <w:b/>
          <w:bCs/>
        </w:rPr>
      </w:pPr>
      <w:r>
        <w:rPr>
          <w:rFonts w:hint="eastAsia"/>
          <w:b/>
          <w:bCs/>
        </w:rPr>
        <w:t>背景技术</w:t>
      </w:r>
    </w:p>
    <w:p w14:paraId="393E99F9" w14:textId="4D6D9DBE" w:rsidR="005615CB" w:rsidRDefault="00C07156" w:rsidP="005615CB">
      <w:pPr>
        <w:pStyle w:val="00"/>
        <w:ind w:firstLine="480"/>
      </w:pPr>
      <w:r>
        <w:rPr>
          <w:rFonts w:hint="eastAsia"/>
        </w:rPr>
        <w:t>随着新能源时代的到来，风力发电越来越备受关注，风电类水冷装置的需求也越来越大。</w:t>
      </w:r>
      <w:r w:rsidR="005615CB" w:rsidRPr="005615CB">
        <w:rPr>
          <w:rFonts w:hint="eastAsia"/>
        </w:rPr>
        <w:t>风力发电机组的水冷系统的</w:t>
      </w:r>
      <w:r w:rsidR="005615CB">
        <w:rPr>
          <w:rFonts w:hint="eastAsia"/>
        </w:rPr>
        <w:t>，</w:t>
      </w:r>
      <w:r w:rsidR="005615CB" w:rsidRPr="005615CB">
        <w:rPr>
          <w:rFonts w:hint="eastAsia"/>
        </w:rPr>
        <w:t>包括水冷泵、三通阀、加热器、散热风扇、变流器、补气罐和储液罐。其中，水冷</w:t>
      </w:r>
      <w:proofErr w:type="gramStart"/>
      <w:r w:rsidR="005615CB" w:rsidRPr="005615CB">
        <w:rPr>
          <w:rFonts w:hint="eastAsia"/>
        </w:rPr>
        <w:t>泵主要</w:t>
      </w:r>
      <w:proofErr w:type="gramEnd"/>
      <w:r w:rsidR="005615CB" w:rsidRPr="005615CB">
        <w:rPr>
          <w:rFonts w:hint="eastAsia"/>
        </w:rPr>
        <w:t>用于推动水冷液的循环；三通阀主要用于切换水冷系统的内循环和外循环，其中内循环主要用于加热，外循环用于散热；加热器用于加热水冷液；散热风扇用于外循环的散热。在低温时，关闭三通阀，开启加热器和水冷泵，从而水冷液流经三通阀、水泵、加热器，进而水冷液进行内循环加热，可以为风力发电机组的变流器进行除湿和预热；在高温时，打开三通阀，开启水冷泵</w:t>
      </w:r>
      <w:proofErr w:type="gramStart"/>
      <w:r w:rsidR="005615CB" w:rsidRPr="005615CB">
        <w:rPr>
          <w:rFonts w:hint="eastAsia"/>
        </w:rPr>
        <w:t>和撒热风扇</w:t>
      </w:r>
      <w:proofErr w:type="gramEnd"/>
      <w:r w:rsidR="005615CB" w:rsidRPr="005615CB">
        <w:rPr>
          <w:rFonts w:hint="eastAsia"/>
        </w:rPr>
        <w:t>，水冷液流经三通阀、散热器，进而水冷液进行外循环散热，可以为风力发电机组的变流器进行降温，进而保证变流器的</w:t>
      </w:r>
      <w:proofErr w:type="gramStart"/>
      <w:r w:rsidR="005615CB" w:rsidRPr="005615CB">
        <w:rPr>
          <w:rFonts w:hint="eastAsia"/>
        </w:rPr>
        <w:t>绝缘栅双极型</w:t>
      </w:r>
      <w:proofErr w:type="gramEnd"/>
      <w:r w:rsidR="005615CB" w:rsidRPr="005615CB">
        <w:rPr>
          <w:rFonts w:hint="eastAsia"/>
        </w:rPr>
        <w:t>晶体管</w:t>
      </w:r>
      <w:r w:rsidR="00B932E2">
        <w:rPr>
          <w:rFonts w:hint="eastAsia"/>
        </w:rPr>
        <w:t>（</w:t>
      </w:r>
      <w:r w:rsidR="005615CB" w:rsidRPr="005615CB">
        <w:t>Insulated Gate Bipolar Transistor</w:t>
      </w:r>
      <w:r w:rsidR="005615CB" w:rsidRPr="005615CB">
        <w:rPr>
          <w:rFonts w:hint="eastAsia"/>
        </w:rPr>
        <w:t>，</w:t>
      </w:r>
      <w:r w:rsidR="005615CB" w:rsidRPr="005615CB">
        <w:t>IGBT</w:t>
      </w:r>
      <w:r w:rsidR="00B932E2">
        <w:rPr>
          <w:rFonts w:hint="eastAsia"/>
        </w:rPr>
        <w:t>）</w:t>
      </w:r>
      <w:r w:rsidR="005615CB" w:rsidRPr="005615CB">
        <w:rPr>
          <w:rFonts w:hint="eastAsia"/>
        </w:rPr>
        <w:t>的稳定运行。</w:t>
      </w:r>
    </w:p>
    <w:p w14:paraId="6CAE4C74" w14:textId="75B7F127" w:rsidR="005615CB" w:rsidRDefault="005615CB" w:rsidP="005615CB">
      <w:pPr>
        <w:pStyle w:val="00"/>
        <w:ind w:firstLine="480"/>
      </w:pPr>
      <w:r>
        <w:rPr>
          <w:rFonts w:hint="eastAsia"/>
        </w:rPr>
        <w:t>在风电类水冷产品的出厂试验过程中，其中检验内容主要包括：管路检测、密封性检测、绝缘耐压检测、水泵、加热器、三通阀等部件的功能检测、仪器仪表检测和外观检测等。</w:t>
      </w:r>
    </w:p>
    <w:p w14:paraId="75F16FC2" w14:textId="41B12D14" w:rsidR="00274EDD" w:rsidRDefault="005615CB" w:rsidP="005615CB">
      <w:pPr>
        <w:pStyle w:val="00"/>
        <w:ind w:firstLine="480"/>
      </w:pPr>
      <w:r>
        <w:rPr>
          <w:rFonts w:hint="eastAsia"/>
        </w:rPr>
        <w:t>现有技术</w:t>
      </w:r>
      <w:r>
        <w:rPr>
          <w:rFonts w:hint="eastAsia"/>
        </w:rPr>
        <w:t>1</w:t>
      </w:r>
      <w:r>
        <w:rPr>
          <w:rFonts w:hint="eastAsia"/>
        </w:rPr>
        <w:t>（</w:t>
      </w:r>
      <w:r w:rsidRPr="005615CB">
        <w:t>CN 106706353 B</w:t>
      </w:r>
      <w:r>
        <w:rPr>
          <w:rFonts w:hint="eastAsia"/>
        </w:rPr>
        <w:t>）“</w:t>
      </w:r>
      <w:r w:rsidRPr="005615CB">
        <w:rPr>
          <w:rFonts w:hint="eastAsia"/>
        </w:rPr>
        <w:t>风力发电机组水冷系统的检测方法和装置</w:t>
      </w:r>
      <w:r>
        <w:rPr>
          <w:rFonts w:hint="eastAsia"/>
        </w:rPr>
        <w:t>”，</w:t>
      </w:r>
      <w:r w:rsidRPr="005615CB">
        <w:rPr>
          <w:rFonts w:hint="eastAsia"/>
        </w:rPr>
        <w:t>方法包括：在水冷系统满足水冷自</w:t>
      </w:r>
      <w:proofErr w:type="gramStart"/>
      <w:r w:rsidRPr="005615CB">
        <w:rPr>
          <w:rFonts w:hint="eastAsia"/>
        </w:rPr>
        <w:t>检条件</w:t>
      </w:r>
      <w:proofErr w:type="gramEnd"/>
      <w:r w:rsidRPr="005615CB">
        <w:rPr>
          <w:rFonts w:hint="eastAsia"/>
        </w:rPr>
        <w:t>时，获取环境温度和水冷系统中的水冷液温度；在确定环境温度小于第一预设温度时，依次开启水冷系统的加热检测、水冷系统的散热检测；在确定环境温度大于第一预设温度，且水冷液温度减去环境温度得到的差值大于预设温度差值时，依次开启水冷系统的散热检测、水冷系统的加热检测。</w:t>
      </w:r>
      <w:r>
        <w:rPr>
          <w:rFonts w:hint="eastAsia"/>
        </w:rPr>
        <w:t>现有技术</w:t>
      </w:r>
      <w:r>
        <w:rPr>
          <w:rFonts w:hint="eastAsia"/>
        </w:rPr>
        <w:t>1</w:t>
      </w:r>
      <w:r w:rsidRPr="005615CB">
        <w:rPr>
          <w:rFonts w:hint="eastAsia"/>
        </w:rPr>
        <w:t>还提供一种针对风力发电机组的水冷系统进行检测的装置，针对水冷系统的散热、加热功能进行检测，进而防止水冷系统出现问题以及风力发电机组故障停机，进而避免变流器湿度大以及</w:t>
      </w:r>
      <w:r w:rsidRPr="005615CB">
        <w:t>IGBT</w:t>
      </w:r>
      <w:r w:rsidRPr="005615CB">
        <w:rPr>
          <w:rFonts w:hint="eastAsia"/>
        </w:rPr>
        <w:t>上电炸毁，保证风力发电机组的正常运行。</w:t>
      </w:r>
    </w:p>
    <w:p w14:paraId="451B37CD" w14:textId="76303616" w:rsidR="00D23258" w:rsidRDefault="00D23258" w:rsidP="00D23258">
      <w:pPr>
        <w:pStyle w:val="00"/>
        <w:ind w:firstLine="480"/>
      </w:pPr>
      <w:commentRangeStart w:id="101"/>
      <w:r>
        <w:rPr>
          <w:rFonts w:hint="eastAsia"/>
        </w:rPr>
        <w:lastRenderedPageBreak/>
        <w:t>现有技术</w:t>
      </w:r>
      <w:r>
        <w:rPr>
          <w:rFonts w:hint="eastAsia"/>
        </w:rPr>
        <w:t>2</w:t>
      </w:r>
      <w:r>
        <w:rPr>
          <w:rFonts w:hint="eastAsia"/>
        </w:rPr>
        <w:t>（</w:t>
      </w:r>
      <w:r w:rsidRPr="00D23258">
        <w:t>CN 102538871 A</w:t>
      </w:r>
      <w:r>
        <w:rPr>
          <w:rFonts w:hint="eastAsia"/>
        </w:rPr>
        <w:t>）“</w:t>
      </w:r>
      <w:r w:rsidRPr="00D23258">
        <w:rPr>
          <w:rFonts w:hint="eastAsia"/>
        </w:rPr>
        <w:t>风力发电水冷装置测试平台</w:t>
      </w:r>
      <w:r>
        <w:rPr>
          <w:rFonts w:hint="eastAsia"/>
        </w:rPr>
        <w:t>”，</w:t>
      </w:r>
      <w:r w:rsidRPr="00D23258">
        <w:rPr>
          <w:rFonts w:hint="eastAsia"/>
        </w:rPr>
        <w:t>包括上位机、交换机、</w:t>
      </w:r>
      <w:r w:rsidRPr="00D23258">
        <w:t>PLC</w:t>
      </w:r>
      <w:r w:rsidRPr="00D23258">
        <w:rPr>
          <w:rFonts w:hint="eastAsia"/>
        </w:rPr>
        <w:t>、触摸屏及端子，上位机、</w:t>
      </w:r>
      <w:r w:rsidRPr="00D23258">
        <w:t xml:space="preserve">PLC </w:t>
      </w:r>
      <w:r w:rsidRPr="00D23258">
        <w:rPr>
          <w:rFonts w:hint="eastAsia"/>
        </w:rPr>
        <w:t>及触摸</w:t>
      </w:r>
      <w:proofErr w:type="gramStart"/>
      <w:r w:rsidRPr="00D23258">
        <w:rPr>
          <w:rFonts w:hint="eastAsia"/>
        </w:rPr>
        <w:t>屏分别</w:t>
      </w:r>
      <w:proofErr w:type="gramEnd"/>
      <w:r w:rsidRPr="00D23258">
        <w:rPr>
          <w:rFonts w:hint="eastAsia"/>
        </w:rPr>
        <w:t>与交换机通过以太网接口连接，水冷装置中的设备及仪表通过端子与</w:t>
      </w:r>
      <w:r w:rsidRPr="00D23258">
        <w:t>PLC</w:t>
      </w:r>
      <w:r w:rsidRPr="00D23258">
        <w:rPr>
          <w:rFonts w:hint="eastAsia"/>
        </w:rPr>
        <w:t>进行连接。触摸</w:t>
      </w:r>
      <w:proofErr w:type="gramStart"/>
      <w:r w:rsidRPr="00D23258">
        <w:rPr>
          <w:rFonts w:hint="eastAsia"/>
        </w:rPr>
        <w:t>屏通过</w:t>
      </w:r>
      <w:proofErr w:type="gramEnd"/>
      <w:r w:rsidRPr="00D23258">
        <w:rPr>
          <w:rFonts w:hint="eastAsia"/>
        </w:rPr>
        <w:t>交换机向水冷装置中的设备发出指令，</w:t>
      </w:r>
      <w:r w:rsidRPr="00D23258">
        <w:t>PLC</w:t>
      </w:r>
      <w:r w:rsidRPr="00D23258">
        <w:rPr>
          <w:rFonts w:hint="eastAsia"/>
        </w:rPr>
        <w:t>接收指令并控制水冷装置中的设备，</w:t>
      </w:r>
      <w:r w:rsidRPr="00D23258">
        <w:t xml:space="preserve">PLC </w:t>
      </w:r>
      <w:r w:rsidRPr="00D23258">
        <w:rPr>
          <w:rFonts w:hint="eastAsia"/>
        </w:rPr>
        <w:t>采集设备及仪表信息并通过交换机上传给上位机，上位机进行信息采集、设备监控和报表生成，该方法代替了原来的人工测试方法，减少人为的错检、漏检，更客观反应产品的质量状况。本发明提供的风力发电水冷装置测试平台，代替了原来的人工测试方法，减少人为的错检、漏检，更客观反应产品的质量状况。</w:t>
      </w:r>
      <w:commentRangeEnd w:id="101"/>
      <w:r w:rsidR="00FA4461">
        <w:rPr>
          <w:rStyle w:val="ab"/>
        </w:rPr>
        <w:commentReference w:id="101"/>
      </w:r>
    </w:p>
    <w:p w14:paraId="0B20B98E" w14:textId="4307CD80" w:rsidR="00274EDD" w:rsidRDefault="008B07EB" w:rsidP="00274EDD">
      <w:pPr>
        <w:pStyle w:val="00"/>
        <w:ind w:firstLine="480"/>
        <w:rPr>
          <w:rFonts w:ascii="宋体" w:hAnsi="宋体"/>
        </w:rPr>
      </w:pPr>
      <w:r>
        <w:rPr>
          <w:rFonts w:hint="eastAsia"/>
        </w:rPr>
        <w:t>以现有技术</w:t>
      </w:r>
      <w:r>
        <w:rPr>
          <w:rFonts w:hint="eastAsia"/>
        </w:rPr>
        <w:t>1</w:t>
      </w:r>
      <w:r w:rsidR="00B543C5">
        <w:rPr>
          <w:rFonts w:hint="eastAsia"/>
        </w:rPr>
        <w:t>和</w:t>
      </w:r>
      <w:r w:rsidR="00B543C5">
        <w:rPr>
          <w:rFonts w:hint="eastAsia"/>
        </w:rPr>
        <w:t>2</w:t>
      </w:r>
      <w:r>
        <w:rPr>
          <w:rFonts w:hint="eastAsia"/>
        </w:rPr>
        <w:t>为代表，对</w:t>
      </w:r>
      <w:r w:rsidRPr="005615CB">
        <w:rPr>
          <w:rFonts w:hint="eastAsia"/>
        </w:rPr>
        <w:t>风力发电机组水冷</w:t>
      </w:r>
      <w:r>
        <w:rPr>
          <w:rFonts w:hint="eastAsia"/>
        </w:rPr>
        <w:t>装置</w:t>
      </w:r>
      <w:r w:rsidR="00274EDD">
        <w:rPr>
          <w:rFonts w:hint="eastAsia"/>
        </w:rPr>
        <w:t>及其部件进行</w:t>
      </w:r>
      <w:r>
        <w:rPr>
          <w:rFonts w:hint="eastAsia"/>
        </w:rPr>
        <w:t>功能</w:t>
      </w:r>
      <w:r w:rsidR="00274EDD">
        <w:rPr>
          <w:rFonts w:hint="eastAsia"/>
        </w:rPr>
        <w:t>性测试时，仍然需要人工操作，面对风电类水</w:t>
      </w:r>
      <w:r w:rsidR="002709C5">
        <w:rPr>
          <w:rFonts w:hint="eastAsia"/>
        </w:rPr>
        <w:t>冷装置</w:t>
      </w:r>
      <w:r w:rsidR="00274EDD">
        <w:rPr>
          <w:rFonts w:hint="eastAsia"/>
        </w:rPr>
        <w:t>越来越大的</w:t>
      </w:r>
      <w:r w:rsidR="002709C5">
        <w:rPr>
          <w:rFonts w:hint="eastAsia"/>
        </w:rPr>
        <w:t>市场</w:t>
      </w:r>
      <w:r w:rsidR="00274EDD">
        <w:rPr>
          <w:rFonts w:hint="eastAsia"/>
        </w:rPr>
        <w:t>需求，人工检测耗时耗力，明显影响该类产品的产能，随着风电类水冷产品的需求规模不断增加，需求与产出的矛盾不断增加，将影响到风力发电行业及风电类水冷产品的效益。</w:t>
      </w:r>
    </w:p>
    <w:p w14:paraId="6AF909B9" w14:textId="4689558D" w:rsidR="003060D5" w:rsidRDefault="002F212E" w:rsidP="0076129F">
      <w:pPr>
        <w:pStyle w:val="00"/>
        <w:ind w:firstLine="480"/>
      </w:pPr>
      <w:r>
        <w:rPr>
          <w:rFonts w:hint="eastAsia"/>
        </w:rPr>
        <w:t>因此，需要</w:t>
      </w:r>
      <w:r w:rsidR="00B119DD">
        <w:rPr>
          <w:rFonts w:hint="eastAsia"/>
        </w:rPr>
        <w:t>研究</w:t>
      </w:r>
      <w:r w:rsidR="004B1D13" w:rsidRPr="00C07156">
        <w:rPr>
          <w:rFonts w:ascii="宋体" w:hAnsi="宋体" w:hint="eastAsia"/>
        </w:rPr>
        <w:t>一种用于风电水冷装置的功能性测试</w:t>
      </w:r>
      <w:ins w:id="102" w:author="北京智绘未来专利代理事务所" w:date="2021-12-06T15:53:00Z">
        <w:r w:rsidR="004B1D13">
          <w:rPr>
            <w:rFonts w:ascii="宋体" w:hAnsi="宋体" w:hint="eastAsia"/>
          </w:rPr>
          <w:t>系统</w:t>
        </w:r>
      </w:ins>
      <w:del w:id="103" w:author="北京智绘未来专利代理事务所" w:date="2021-12-06T15:53:00Z">
        <w:r w:rsidR="004B1D13" w:rsidRPr="00C07156" w:rsidDel="00C07156">
          <w:rPr>
            <w:rFonts w:ascii="宋体" w:hAnsi="宋体" w:hint="eastAsia"/>
          </w:rPr>
          <w:delText>装置</w:delText>
        </w:r>
      </w:del>
      <w:r w:rsidR="004B1D13" w:rsidRPr="00C07156">
        <w:rPr>
          <w:rFonts w:ascii="宋体" w:hAnsi="宋体" w:hint="eastAsia"/>
        </w:rPr>
        <w:t>及方法</w:t>
      </w:r>
      <w:r w:rsidR="00B119DD">
        <w:rPr>
          <w:rFonts w:ascii="宋体" w:hAnsi="宋体" w:hint="eastAsia"/>
        </w:rPr>
        <w:t>，以</w:t>
      </w:r>
      <w:r w:rsidR="004B1D13">
        <w:rPr>
          <w:rFonts w:hint="eastAsia"/>
        </w:rPr>
        <w:t>提高风电水冷装置生产企业的出厂检测效率，保证企业产能，为企业争取更大的竞争优势和经济效益</w:t>
      </w:r>
      <w:r w:rsidR="00B119DD">
        <w:rPr>
          <w:rFonts w:hint="eastAsia"/>
        </w:rPr>
        <w:t>。</w:t>
      </w:r>
    </w:p>
    <w:p w14:paraId="3E6370A7" w14:textId="77777777" w:rsidR="00127143" w:rsidRDefault="00127143" w:rsidP="0067282E">
      <w:pPr>
        <w:pStyle w:val="00"/>
        <w:ind w:firstLine="480"/>
      </w:pPr>
    </w:p>
    <w:p w14:paraId="36199E20" w14:textId="77777777" w:rsidR="00167AAF" w:rsidRDefault="005031A4">
      <w:pPr>
        <w:pStyle w:val="00"/>
        <w:ind w:firstLine="482"/>
        <w:rPr>
          <w:b/>
          <w:bCs/>
        </w:rPr>
      </w:pPr>
      <w:r>
        <w:rPr>
          <w:rFonts w:hint="eastAsia"/>
          <w:b/>
          <w:bCs/>
        </w:rPr>
        <w:t>发明内容</w:t>
      </w:r>
    </w:p>
    <w:p w14:paraId="0FD3F357" w14:textId="3ADA74CF" w:rsidR="00167AAF" w:rsidRDefault="005031A4">
      <w:pPr>
        <w:pStyle w:val="00"/>
        <w:ind w:firstLine="480"/>
        <w:rPr>
          <w:rFonts w:ascii="宋体" w:hAnsi="宋体"/>
        </w:rPr>
      </w:pPr>
      <w:r>
        <w:rPr>
          <w:rFonts w:hint="eastAsia"/>
        </w:rPr>
        <w:t>为解决现有技术中存在的不足，本发明的目的在于，提供</w:t>
      </w:r>
      <w:r w:rsidR="00A0032A" w:rsidRPr="00C07156">
        <w:rPr>
          <w:rFonts w:ascii="宋体" w:hAnsi="宋体" w:hint="eastAsia"/>
        </w:rPr>
        <w:t>一种用于风电水冷装置的功能性测试</w:t>
      </w:r>
      <w:ins w:id="104" w:author="北京智绘未来专利代理事务所" w:date="2021-12-06T16:18:00Z">
        <w:r w:rsidR="00A0032A" w:rsidRPr="00C07156">
          <w:rPr>
            <w:rFonts w:ascii="宋体" w:hAnsi="宋体" w:hint="eastAsia"/>
          </w:rPr>
          <w:t>方法及</w:t>
        </w:r>
      </w:ins>
      <w:ins w:id="105" w:author="北京智绘未来专利代理事务所" w:date="2021-12-06T15:53:00Z">
        <w:r w:rsidR="00A0032A">
          <w:rPr>
            <w:rFonts w:ascii="宋体" w:hAnsi="宋体" w:hint="eastAsia"/>
          </w:rPr>
          <w:t>系统</w:t>
        </w:r>
      </w:ins>
      <w:del w:id="106" w:author="北京智绘未来专利代理事务所" w:date="2021-12-06T15:53:00Z">
        <w:r w:rsidR="00A0032A" w:rsidRPr="00C07156" w:rsidDel="00C07156">
          <w:rPr>
            <w:rFonts w:ascii="宋体" w:hAnsi="宋体" w:hint="eastAsia"/>
          </w:rPr>
          <w:delText>装置</w:delText>
        </w:r>
      </w:del>
      <w:del w:id="107" w:author="北京智绘未来专利代理事务所" w:date="2021-12-06T16:18:00Z">
        <w:r w:rsidR="00A0032A" w:rsidRPr="00C07156" w:rsidDel="00A0032A">
          <w:rPr>
            <w:rFonts w:ascii="宋体" w:hAnsi="宋体" w:hint="eastAsia"/>
          </w:rPr>
          <w:delText>及方法</w:delText>
        </w:r>
      </w:del>
      <w:r w:rsidR="00F40352">
        <w:rPr>
          <w:rFonts w:ascii="宋体" w:hAnsi="宋体" w:hint="eastAsia"/>
        </w:rPr>
        <w:t>，</w:t>
      </w:r>
      <w:r w:rsidR="00F40352" w:rsidRPr="00F40352">
        <w:rPr>
          <w:rFonts w:ascii="宋体" w:hAnsi="宋体" w:hint="eastAsia"/>
        </w:rPr>
        <w:t>针对极端气候条件及干旱缺水地区</w:t>
      </w:r>
      <w:r w:rsidR="004D45AC">
        <w:rPr>
          <w:rFonts w:ascii="宋体" w:hAnsi="宋体" w:hint="eastAsia"/>
        </w:rPr>
        <w:t>的</w:t>
      </w:r>
      <w:r w:rsidR="00F40352" w:rsidRPr="00F40352">
        <w:rPr>
          <w:rFonts w:ascii="宋体" w:hAnsi="宋体" w:hint="eastAsia"/>
        </w:rPr>
        <w:t>大功率电力电子装置</w:t>
      </w:r>
      <w:r w:rsidR="004D45AC">
        <w:rPr>
          <w:rFonts w:ascii="宋体" w:hAnsi="宋体" w:hint="eastAsia"/>
        </w:rPr>
        <w:t>进行了</w:t>
      </w:r>
      <w:r w:rsidR="00F40352" w:rsidRPr="00F40352">
        <w:rPr>
          <w:rFonts w:ascii="宋体" w:hAnsi="宋体" w:hint="eastAsia"/>
        </w:rPr>
        <w:t>冷却</w:t>
      </w:r>
      <w:r w:rsidR="004D45AC">
        <w:rPr>
          <w:rFonts w:ascii="宋体" w:hAnsi="宋体" w:hint="eastAsia"/>
        </w:rPr>
        <w:t>系统的设计和控制方法的设计</w:t>
      </w:r>
      <w:r w:rsidR="00F40352" w:rsidRPr="00F40352">
        <w:rPr>
          <w:rFonts w:ascii="宋体" w:hAnsi="宋体" w:hint="eastAsia"/>
        </w:rPr>
        <w:t>，解决了极端高温、极端低温、大温差及联合冷却模式下的应用和控制问题，提高了系统可靠性和环境适应性。</w:t>
      </w:r>
    </w:p>
    <w:p w14:paraId="512B0F8B" w14:textId="77777777" w:rsidR="00167AAF" w:rsidRDefault="005031A4">
      <w:pPr>
        <w:pStyle w:val="00"/>
        <w:ind w:firstLine="480"/>
      </w:pPr>
      <w:r>
        <w:rPr>
          <w:rFonts w:hint="eastAsia"/>
        </w:rPr>
        <w:t>本发明采用如下的技术方案。</w:t>
      </w:r>
    </w:p>
    <w:p w14:paraId="69BC3B89" w14:textId="3385CE17" w:rsidR="009776E0" w:rsidRDefault="009776E0">
      <w:pPr>
        <w:pStyle w:val="00"/>
        <w:ind w:firstLine="480"/>
        <w:rPr>
          <w:color w:val="000000" w:themeColor="text1"/>
        </w:rPr>
      </w:pPr>
      <w:commentRangeStart w:id="108"/>
      <w:r>
        <w:rPr>
          <w:rFonts w:hint="eastAsia"/>
          <w:color w:val="000000" w:themeColor="text1"/>
        </w:rPr>
        <w:t>本发明有益效果还包括：</w:t>
      </w:r>
      <w:commentRangeEnd w:id="108"/>
      <w:r w:rsidR="00AE4B57">
        <w:rPr>
          <w:rStyle w:val="ab"/>
        </w:rPr>
        <w:commentReference w:id="108"/>
      </w:r>
    </w:p>
    <w:p w14:paraId="16F16DA0" w14:textId="0D15E53F" w:rsidR="006416A5" w:rsidRDefault="006416A5" w:rsidP="006416A5">
      <w:pPr>
        <w:pStyle w:val="00"/>
        <w:ind w:firstLine="480"/>
        <w:rPr>
          <w:ins w:id="109" w:author="陈珊" w:date="2021-12-13T14:04:00Z"/>
          <w:rFonts w:hint="eastAsia"/>
          <w:color w:val="000000" w:themeColor="text1"/>
        </w:rPr>
      </w:pPr>
      <w:r>
        <w:rPr>
          <w:color w:val="000000" w:themeColor="text1"/>
        </w:rPr>
        <w:t>1</w:t>
      </w:r>
      <w:r>
        <w:rPr>
          <w:rFonts w:hint="eastAsia"/>
          <w:color w:val="000000" w:themeColor="text1"/>
        </w:rPr>
        <w:t>）</w:t>
      </w:r>
      <w:r w:rsidRPr="006416A5">
        <w:rPr>
          <w:rFonts w:hint="eastAsia"/>
          <w:color w:val="000000" w:themeColor="text1"/>
        </w:rPr>
        <w:t>发明一种风电类水冷产品检测系统，对风电类水冷系统的出厂测试进行自动检测；</w:t>
      </w:r>
    </w:p>
    <w:p w14:paraId="0CD61CA7" w14:textId="05B8E945" w:rsidR="00FF4C1C" w:rsidRPr="00FF4C1C" w:rsidRDefault="00FF4C1C" w:rsidP="006416A5">
      <w:pPr>
        <w:pStyle w:val="00"/>
        <w:ind w:firstLine="480"/>
        <w:rPr>
          <w:color w:val="000000" w:themeColor="text1"/>
        </w:rPr>
      </w:pPr>
      <w:ins w:id="110" w:author="陈珊" w:date="2021-12-13T14:04:00Z">
        <w:r>
          <w:rPr>
            <w:rFonts w:hint="eastAsia"/>
            <w:color w:val="000000" w:themeColor="text1"/>
          </w:rPr>
          <w:t>2</w:t>
        </w:r>
        <w:r>
          <w:rPr>
            <w:rFonts w:hint="eastAsia"/>
            <w:color w:val="000000" w:themeColor="text1"/>
          </w:rPr>
          <w:t>）</w:t>
        </w:r>
      </w:ins>
      <w:ins w:id="111" w:author="陈珊" w:date="2021-12-13T14:11:00Z">
        <w:r>
          <w:rPr>
            <w:rFonts w:hint="eastAsia"/>
            <w:color w:val="000000" w:themeColor="text1"/>
          </w:rPr>
          <w:t>采用</w:t>
        </w:r>
        <w:r>
          <w:rPr>
            <w:rFonts w:hint="eastAsia"/>
            <w:color w:val="000000" w:themeColor="text1"/>
          </w:rPr>
          <w:t>PLC</w:t>
        </w:r>
        <w:r>
          <w:rPr>
            <w:rFonts w:hint="eastAsia"/>
            <w:color w:val="000000" w:themeColor="text1"/>
          </w:rPr>
          <w:t>、</w:t>
        </w:r>
      </w:ins>
      <w:ins w:id="112" w:author="陈珊" w:date="2021-12-13T14:12:00Z">
        <w:r>
          <w:rPr>
            <w:rFonts w:hint="eastAsia"/>
            <w:color w:val="000000" w:themeColor="text1"/>
          </w:rPr>
          <w:t>组态王等搭建测试平台。</w:t>
        </w:r>
        <w:r>
          <w:rPr>
            <w:rFonts w:hint="eastAsia"/>
            <w:color w:val="000000" w:themeColor="text1"/>
          </w:rPr>
          <w:t>PLC</w:t>
        </w:r>
        <w:r>
          <w:rPr>
            <w:rFonts w:hint="eastAsia"/>
            <w:color w:val="000000" w:themeColor="text1"/>
          </w:rPr>
          <w:t>主要</w:t>
        </w:r>
      </w:ins>
      <w:ins w:id="113" w:author="陈珊" w:date="2021-12-13T14:13:00Z">
        <w:r>
          <w:rPr>
            <w:rFonts w:hint="eastAsia"/>
            <w:color w:val="000000" w:themeColor="text1"/>
          </w:rPr>
          <w:t>控制各器件的</w:t>
        </w:r>
        <w:r w:rsidR="00E91239">
          <w:rPr>
            <w:rFonts w:hint="eastAsia"/>
            <w:color w:val="000000" w:themeColor="text1"/>
          </w:rPr>
          <w:t>启</w:t>
        </w:r>
      </w:ins>
      <w:ins w:id="114" w:author="陈珊" w:date="2021-12-13T14:14:00Z">
        <w:r w:rsidR="00E91239">
          <w:rPr>
            <w:rFonts w:hint="eastAsia"/>
            <w:color w:val="000000" w:themeColor="text1"/>
          </w:rPr>
          <w:t>动、停止，同时采集各器件的反馈信号，并通过程序逻辑判断</w:t>
        </w:r>
      </w:ins>
      <w:ins w:id="115" w:author="陈珊" w:date="2021-12-13T14:15:00Z">
        <w:r w:rsidR="00E91239">
          <w:rPr>
            <w:rFonts w:hint="eastAsia"/>
            <w:color w:val="000000" w:themeColor="text1"/>
          </w:rPr>
          <w:t>该检测是否合格；组态王作为</w:t>
        </w:r>
        <w:r w:rsidR="00E91239">
          <w:rPr>
            <w:rFonts w:hint="eastAsia"/>
            <w:color w:val="000000" w:themeColor="text1"/>
          </w:rPr>
          <w:lastRenderedPageBreak/>
          <w:t>上位机系统与</w:t>
        </w:r>
        <w:r w:rsidR="00E91239">
          <w:rPr>
            <w:rFonts w:hint="eastAsia"/>
            <w:color w:val="000000" w:themeColor="text1"/>
          </w:rPr>
          <w:t>PLC</w:t>
        </w:r>
        <w:r w:rsidR="00E91239">
          <w:rPr>
            <w:rFonts w:hint="eastAsia"/>
            <w:color w:val="000000" w:themeColor="text1"/>
          </w:rPr>
          <w:t>通讯</w:t>
        </w:r>
      </w:ins>
      <w:ins w:id="116" w:author="陈珊" w:date="2021-12-13T14:18:00Z">
        <w:r w:rsidR="00E91239">
          <w:rPr>
            <w:rFonts w:hint="eastAsia"/>
            <w:color w:val="000000" w:themeColor="text1"/>
          </w:rPr>
          <w:t>，主要用于显示</w:t>
        </w:r>
        <w:r w:rsidR="00E91239">
          <w:rPr>
            <w:rFonts w:hint="eastAsia"/>
            <w:color w:val="000000" w:themeColor="text1"/>
          </w:rPr>
          <w:t>PLC</w:t>
        </w:r>
        <w:r w:rsidR="00E91239">
          <w:rPr>
            <w:rFonts w:hint="eastAsia"/>
            <w:color w:val="000000" w:themeColor="text1"/>
          </w:rPr>
          <w:t>采集的数据和判断是否合格的结果，最后通过组态王打印风电水冷系统的</w:t>
        </w:r>
      </w:ins>
      <w:ins w:id="117" w:author="陈珊" w:date="2021-12-13T14:19:00Z">
        <w:r w:rsidR="00E91239">
          <w:rPr>
            <w:rFonts w:hint="eastAsia"/>
            <w:color w:val="000000" w:themeColor="text1"/>
          </w:rPr>
          <w:t>出厂测试报告。</w:t>
        </w:r>
      </w:ins>
      <w:bookmarkStart w:id="118" w:name="_GoBack"/>
      <w:bookmarkEnd w:id="118"/>
    </w:p>
    <w:p w14:paraId="2F4027AA" w14:textId="53106A3E" w:rsidR="006416A5" w:rsidRDefault="006416A5" w:rsidP="006416A5">
      <w:pPr>
        <w:pStyle w:val="00"/>
        <w:ind w:firstLine="480"/>
        <w:rPr>
          <w:color w:val="000000" w:themeColor="text1"/>
        </w:rPr>
      </w:pPr>
      <w:r>
        <w:rPr>
          <w:color w:val="000000" w:themeColor="text1"/>
        </w:rPr>
        <w:t>2</w:t>
      </w:r>
      <w:r>
        <w:rPr>
          <w:rFonts w:hint="eastAsia"/>
          <w:color w:val="000000" w:themeColor="text1"/>
        </w:rPr>
        <w:t>）</w:t>
      </w:r>
      <w:r w:rsidRPr="006416A5">
        <w:rPr>
          <w:rFonts w:hint="eastAsia"/>
          <w:color w:val="000000" w:themeColor="text1"/>
        </w:rPr>
        <w:t>发明一种风电类水冷产品检测系统，在自动检测完成后，记录报告主要数据，并判断检测是否合格，且自动输出检测报告。</w:t>
      </w:r>
    </w:p>
    <w:p w14:paraId="748FC174" w14:textId="77777777" w:rsidR="006416A5" w:rsidRDefault="006416A5">
      <w:pPr>
        <w:pStyle w:val="00"/>
        <w:ind w:firstLine="480"/>
        <w:rPr>
          <w:color w:val="000000" w:themeColor="text1"/>
        </w:rPr>
      </w:pPr>
    </w:p>
    <w:p w14:paraId="2F49F2D5" w14:textId="77777777" w:rsidR="00167AAF" w:rsidRDefault="00167AAF">
      <w:pPr>
        <w:pStyle w:val="00"/>
        <w:ind w:firstLine="480"/>
      </w:pPr>
    </w:p>
    <w:p w14:paraId="42F5A03B" w14:textId="77777777" w:rsidR="00167AAF" w:rsidRDefault="005031A4">
      <w:pPr>
        <w:pStyle w:val="00"/>
        <w:ind w:firstLine="482"/>
        <w:rPr>
          <w:b/>
          <w:bCs/>
        </w:rPr>
      </w:pPr>
      <w:r>
        <w:rPr>
          <w:rFonts w:hint="eastAsia"/>
          <w:b/>
          <w:bCs/>
        </w:rPr>
        <w:t>附图说明</w:t>
      </w:r>
    </w:p>
    <w:p w14:paraId="19E220BC" w14:textId="77777777" w:rsidR="009A64B3" w:rsidRDefault="009A64B3">
      <w:pPr>
        <w:pStyle w:val="00"/>
        <w:ind w:firstLine="480"/>
      </w:pPr>
    </w:p>
    <w:p w14:paraId="541085D2" w14:textId="77777777" w:rsidR="00167AAF" w:rsidRDefault="005031A4">
      <w:pPr>
        <w:pStyle w:val="00"/>
        <w:ind w:firstLine="482"/>
        <w:rPr>
          <w:b/>
          <w:bCs/>
        </w:rPr>
      </w:pPr>
      <w:r>
        <w:rPr>
          <w:rFonts w:hint="eastAsia"/>
          <w:b/>
          <w:bCs/>
        </w:rPr>
        <w:t>具体实施方式</w:t>
      </w:r>
    </w:p>
    <w:p w14:paraId="18EABC62" w14:textId="77777777" w:rsidR="00167AAF" w:rsidRDefault="005031A4">
      <w:pPr>
        <w:pStyle w:val="00"/>
        <w:ind w:firstLine="480"/>
      </w:pPr>
      <w:r>
        <w:rPr>
          <w:rFonts w:hint="eastAsia"/>
        </w:rPr>
        <w:t>下面结合附图对本申请作进一步描述。以下实施例仅用于更加清楚地说明本发明的技术方案，而不能以此来限制本申请的保护范围。</w:t>
      </w:r>
    </w:p>
    <w:p w14:paraId="321092AE" w14:textId="244EB266" w:rsidR="00167AAF" w:rsidRDefault="00167AAF">
      <w:pPr>
        <w:pStyle w:val="00"/>
        <w:ind w:firstLine="480"/>
      </w:pPr>
    </w:p>
    <w:p w14:paraId="40D7FA20" w14:textId="77777777" w:rsidR="00167AAF" w:rsidRDefault="005031A4">
      <w:pPr>
        <w:pStyle w:val="00"/>
        <w:ind w:firstLine="480"/>
      </w:pPr>
      <w:r>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38A37119" w14:textId="77777777" w:rsidR="00167AAF" w:rsidRDefault="00167AAF">
      <w:pPr>
        <w:pStyle w:val="00"/>
        <w:ind w:firstLine="480"/>
      </w:pPr>
    </w:p>
    <w:p w14:paraId="71368CE4" w14:textId="77777777" w:rsidR="00167AAF" w:rsidRDefault="00167AAF">
      <w:pPr>
        <w:sectPr w:rsidR="00167AAF">
          <w:headerReference w:type="default" r:id="rId17"/>
          <w:pgSz w:w="11906" w:h="16838"/>
          <w:pgMar w:top="1440" w:right="1800" w:bottom="1440" w:left="1800" w:header="851" w:footer="992" w:gutter="0"/>
          <w:pgNumType w:start="1"/>
          <w:cols w:space="425"/>
          <w:docGrid w:type="lines" w:linePitch="312"/>
        </w:sectPr>
      </w:pPr>
    </w:p>
    <w:p w14:paraId="54C80B9A" w14:textId="038E3471" w:rsidR="00167AAF" w:rsidRDefault="003636DE">
      <w:pPr>
        <w:jc w:val="center"/>
      </w:pPr>
      <w:r>
        <w:rPr>
          <w:noProof/>
        </w:rPr>
        <w:lastRenderedPageBreak/>
        <w:t xml:space="preserve"> </w:t>
      </w:r>
    </w:p>
    <w:p w14:paraId="1971E7B1" w14:textId="1264B152" w:rsidR="00167AAF" w:rsidRDefault="005031A4">
      <w:pPr>
        <w:jc w:val="center"/>
        <w:rPr>
          <w:b/>
          <w:bCs/>
          <w:sz w:val="24"/>
          <w:szCs w:val="28"/>
        </w:rPr>
      </w:pPr>
      <w:r>
        <w:rPr>
          <w:rFonts w:hint="eastAsia"/>
          <w:b/>
          <w:bCs/>
          <w:sz w:val="24"/>
          <w:szCs w:val="28"/>
        </w:rPr>
        <w:t>图</w:t>
      </w:r>
      <w:r>
        <w:rPr>
          <w:rFonts w:hint="eastAsia"/>
          <w:b/>
          <w:bCs/>
          <w:sz w:val="24"/>
          <w:szCs w:val="28"/>
        </w:rPr>
        <w:t xml:space="preserve"> 1</w:t>
      </w:r>
    </w:p>
    <w:p w14:paraId="3BF34B3D" w14:textId="24DEE1B7" w:rsidR="00EF1A2D" w:rsidRDefault="00EF1A2D">
      <w:pPr>
        <w:jc w:val="center"/>
        <w:rPr>
          <w:b/>
          <w:bCs/>
          <w:sz w:val="24"/>
          <w:szCs w:val="28"/>
        </w:rPr>
      </w:pPr>
    </w:p>
    <w:p w14:paraId="1585FBC1" w14:textId="26C587E7" w:rsidR="00EF1A2D" w:rsidRDefault="00EF1A2D">
      <w:pPr>
        <w:jc w:val="center"/>
        <w:rPr>
          <w:b/>
          <w:bCs/>
          <w:sz w:val="24"/>
          <w:szCs w:val="28"/>
        </w:rPr>
      </w:pPr>
      <w:r>
        <w:rPr>
          <w:rFonts w:hint="eastAsia"/>
          <w:b/>
          <w:bCs/>
          <w:sz w:val="24"/>
          <w:szCs w:val="28"/>
        </w:rPr>
        <w:t>图</w:t>
      </w:r>
      <w:r>
        <w:rPr>
          <w:rFonts w:hint="eastAsia"/>
          <w:b/>
          <w:bCs/>
          <w:sz w:val="24"/>
          <w:szCs w:val="28"/>
        </w:rPr>
        <w:t xml:space="preserve"> </w:t>
      </w:r>
      <w:r>
        <w:rPr>
          <w:b/>
          <w:bCs/>
          <w:sz w:val="24"/>
          <w:szCs w:val="28"/>
        </w:rPr>
        <w:t>2</w:t>
      </w:r>
    </w:p>
    <w:sectPr w:rsidR="00EF1A2D">
      <w:headerReference w:type="default" r:id="rId18"/>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2" w:author="北京智绘未来专利代理事务所" w:date="2021-12-06T15:53:00Z" w:initials="zhwl">
    <w:p w14:paraId="58B95185" w14:textId="77777777" w:rsidR="00A0032A" w:rsidRDefault="00A0032A" w:rsidP="00A0032A">
      <w:pPr>
        <w:pStyle w:val="a4"/>
      </w:pPr>
      <w:r>
        <w:rPr>
          <w:rStyle w:val="ab"/>
        </w:rPr>
        <w:annotationRef/>
      </w:r>
      <w:r>
        <w:rPr>
          <w:rFonts w:hint="eastAsia"/>
        </w:rPr>
        <w:t>代理人对发明名称进行了修改，请发明人确认是否可行</w:t>
      </w:r>
    </w:p>
  </w:comment>
  <w:comment w:id="101" w:author="北京智绘未来专利代理事务所" w:date="2021-12-06T16:14:00Z" w:initials="zhwl">
    <w:p w14:paraId="6A88EE31" w14:textId="77777777" w:rsidR="00FA4461" w:rsidRDefault="00FA4461">
      <w:pPr>
        <w:pStyle w:val="a4"/>
      </w:pPr>
      <w:r>
        <w:rPr>
          <w:rStyle w:val="ab"/>
        </w:rPr>
        <w:annotationRef/>
      </w:r>
      <w:r>
        <w:rPr>
          <w:rFonts w:hint="eastAsia"/>
        </w:rPr>
        <w:t>从发明人和发明构思角度来看，现有技术</w:t>
      </w:r>
      <w:r>
        <w:rPr>
          <w:rFonts w:hint="eastAsia"/>
        </w:rPr>
        <w:t>2</w:t>
      </w:r>
      <w:r>
        <w:rPr>
          <w:rFonts w:hint="eastAsia"/>
        </w:rPr>
        <w:t>是最接近本申请的现有技术</w:t>
      </w:r>
      <w:r w:rsidR="00A0032A">
        <w:rPr>
          <w:rFonts w:hint="eastAsia"/>
        </w:rPr>
        <w:t>。</w:t>
      </w:r>
    </w:p>
    <w:p w14:paraId="7D203DF3" w14:textId="6196A01A" w:rsidR="00A0032A" w:rsidRDefault="00A0032A">
      <w:pPr>
        <w:pStyle w:val="a4"/>
      </w:pPr>
    </w:p>
  </w:comment>
  <w:comment w:id="108" w:author="zhwl" w:date="2021-12-07T13:47:00Z" w:initials="e">
    <w:p w14:paraId="180FA0DA" w14:textId="313D985C" w:rsidR="00AE4B57" w:rsidRDefault="00AE4B57">
      <w:pPr>
        <w:pStyle w:val="a4"/>
      </w:pPr>
      <w:r>
        <w:rPr>
          <w:rStyle w:val="ab"/>
        </w:rPr>
        <w:annotationRef/>
      </w:r>
      <w:r>
        <w:rPr>
          <w:rFonts w:hint="eastAsia"/>
        </w:rPr>
        <w:t>结合补充的技术方案的创新点，请发明人评述下这些创新</w:t>
      </w:r>
      <w:proofErr w:type="gramStart"/>
      <w:r>
        <w:rPr>
          <w:rFonts w:hint="eastAsia"/>
        </w:rPr>
        <w:t>点具备</w:t>
      </w:r>
      <w:proofErr w:type="gramEnd"/>
      <w:r>
        <w:rPr>
          <w:rFonts w:hint="eastAsia"/>
        </w:rPr>
        <w:t>的有益效果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B95185" w15:done="0"/>
  <w15:commentEx w15:paraId="7D203DF3" w15:done="0"/>
  <w15:commentEx w15:paraId="180FA0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8B665" w16cex:dateUtc="2021-12-06T07:53:00Z"/>
  <w16cex:commentExtensible w16cex:durableId="2558B565" w16cex:dateUtc="2021-12-06T08:14:00Z"/>
  <w16cex:commentExtensible w16cex:durableId="2559E45C" w16cex:dateUtc="2021-12-07T0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B95185" w16cid:durableId="2558B665"/>
  <w16cid:commentId w16cid:paraId="7D203DF3" w16cid:durableId="2558B565"/>
  <w16cid:commentId w16cid:paraId="180FA0DA" w16cid:durableId="2559E45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46213B" w14:textId="77777777" w:rsidR="005612B6" w:rsidRDefault="005612B6">
      <w:r>
        <w:separator/>
      </w:r>
    </w:p>
  </w:endnote>
  <w:endnote w:type="continuationSeparator" w:id="0">
    <w:p w14:paraId="13141967" w14:textId="77777777" w:rsidR="005612B6" w:rsidRDefault="00561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0597476"/>
    </w:sdtPr>
    <w:sdtEndPr/>
    <w:sdtContent>
      <w:p w14:paraId="119FCDD5" w14:textId="77777777" w:rsidR="00167AAF" w:rsidRDefault="005031A4">
        <w:pPr>
          <w:pStyle w:val="a6"/>
          <w:jc w:val="center"/>
        </w:pPr>
        <w:r>
          <w:fldChar w:fldCharType="begin"/>
        </w:r>
        <w:r>
          <w:instrText>PAGE   \* MERGEFORMAT</w:instrText>
        </w:r>
        <w:r>
          <w:fldChar w:fldCharType="separate"/>
        </w:r>
        <w:r w:rsidR="00E91239" w:rsidRPr="00E91239">
          <w:rPr>
            <w:noProof/>
            <w:lang w:val="zh-CN"/>
          </w:rPr>
          <w:t>1</w:t>
        </w:r>
        <w:r>
          <w:fldChar w:fldCharType="end"/>
        </w:r>
      </w:p>
    </w:sdtContent>
  </w:sdt>
  <w:p w14:paraId="3AA80EDD" w14:textId="77777777" w:rsidR="00167AAF" w:rsidRDefault="00167AA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BFF2E2" w14:textId="77777777" w:rsidR="005612B6" w:rsidRDefault="005612B6">
      <w:r>
        <w:separator/>
      </w:r>
    </w:p>
  </w:footnote>
  <w:footnote w:type="continuationSeparator" w:id="0">
    <w:p w14:paraId="1ABBB9E1" w14:textId="77777777" w:rsidR="005612B6" w:rsidRDefault="00561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6FA7E" w14:textId="77777777" w:rsidR="00167AAF" w:rsidRDefault="005031A4">
    <w:pPr>
      <w:pStyle w:val="a7"/>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r>
      <w:rPr>
        <w:rFonts w:eastAsia="黑体" w:hint="eastAsia"/>
        <w:sz w:val="28"/>
        <w:szCs w:val="28"/>
      </w:rPr>
      <w:t xml:space="preserve"> </w:t>
    </w:r>
    <w:r>
      <w:rPr>
        <w:rFonts w:eastAsia="黑体" w:hint="eastAsia"/>
        <w:sz w:val="28"/>
        <w:szCs w:val="28"/>
      </w:rPr>
      <w:t>摘</w:t>
    </w:r>
    <w:r>
      <w:rPr>
        <w:rFonts w:eastAsia="黑体" w:hint="eastAsia"/>
        <w:sz w:val="28"/>
        <w:szCs w:val="28"/>
      </w:rPr>
      <w:t xml:space="preserve"> </w:t>
    </w:r>
    <w:r>
      <w:rPr>
        <w:rFonts w:eastAsia="黑体" w:hint="eastAsia"/>
        <w:sz w:val="28"/>
        <w:szCs w:val="28"/>
      </w:rPr>
      <w:t>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F53F1" w14:textId="77777777" w:rsidR="00167AAF" w:rsidRDefault="005031A4">
    <w:pPr>
      <w:pStyle w:val="a7"/>
      <w:rPr>
        <w:sz w:val="24"/>
        <w:szCs w:val="24"/>
      </w:rPr>
    </w:pPr>
    <w:r>
      <w:rPr>
        <w:rFonts w:eastAsia="黑体" w:hint="eastAsia"/>
        <w:sz w:val="28"/>
        <w:szCs w:val="28"/>
      </w:rPr>
      <w:t>摘</w:t>
    </w:r>
    <w:r>
      <w:rPr>
        <w:rFonts w:eastAsia="黑体" w:hint="eastAsia"/>
        <w:sz w:val="28"/>
        <w:szCs w:val="28"/>
      </w:rPr>
      <w:t xml:space="preserve"> </w:t>
    </w:r>
    <w:r>
      <w:rPr>
        <w:rFonts w:eastAsia="黑体" w:hint="eastAsia"/>
        <w:sz w:val="28"/>
        <w:szCs w:val="28"/>
      </w:rPr>
      <w:t>要</w:t>
    </w:r>
    <w:r>
      <w:rPr>
        <w:rFonts w:eastAsia="黑体" w:hint="eastAsia"/>
        <w:sz w:val="28"/>
        <w:szCs w:val="28"/>
      </w:rPr>
      <w:t xml:space="preserve"> </w:t>
    </w:r>
    <w:r>
      <w:rPr>
        <w:rFonts w:eastAsia="黑体" w:hint="eastAsia"/>
        <w:sz w:val="28"/>
        <w:szCs w:val="28"/>
      </w:rPr>
      <w:t>附</w:t>
    </w:r>
    <w:r>
      <w:rPr>
        <w:rFonts w:eastAsia="黑体" w:hint="eastAsia"/>
        <w:sz w:val="28"/>
        <w:szCs w:val="28"/>
      </w:rPr>
      <w:t xml:space="preserve"> </w:t>
    </w:r>
    <w:r>
      <w:rPr>
        <w:rFonts w:eastAsia="黑体" w:hint="eastAsia"/>
        <w:sz w:val="28"/>
        <w:szCs w:val="28"/>
      </w:rPr>
      <w:t>图</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3F135" w14:textId="77777777" w:rsidR="00167AAF" w:rsidRDefault="005031A4">
    <w:pPr>
      <w:pStyle w:val="a7"/>
      <w:rPr>
        <w:sz w:val="24"/>
        <w:szCs w:val="24"/>
      </w:rPr>
    </w:pPr>
    <w:r>
      <w:rPr>
        <w:rFonts w:eastAsia="黑体" w:hint="eastAsia"/>
        <w:sz w:val="28"/>
        <w:szCs w:val="28"/>
      </w:rPr>
      <w:t>权</w:t>
    </w:r>
    <w:r>
      <w:rPr>
        <w:rFonts w:eastAsia="黑体" w:hint="eastAsia"/>
        <w:sz w:val="28"/>
        <w:szCs w:val="28"/>
      </w:rPr>
      <w:t xml:space="preserve"> </w:t>
    </w:r>
    <w:r>
      <w:rPr>
        <w:rFonts w:eastAsia="黑体" w:hint="eastAsia"/>
        <w:sz w:val="28"/>
        <w:szCs w:val="28"/>
      </w:rPr>
      <w:t>利</w:t>
    </w:r>
    <w:r>
      <w:rPr>
        <w:rFonts w:eastAsia="黑体" w:hint="eastAsia"/>
        <w:sz w:val="28"/>
        <w:szCs w:val="28"/>
      </w:rPr>
      <w:t xml:space="preserve"> </w:t>
    </w:r>
    <w:r>
      <w:rPr>
        <w:rFonts w:eastAsia="黑体" w:hint="eastAsia"/>
        <w:sz w:val="28"/>
        <w:szCs w:val="28"/>
      </w:rPr>
      <w:t>要</w:t>
    </w:r>
    <w:r>
      <w:rPr>
        <w:rFonts w:eastAsia="黑体" w:hint="eastAsia"/>
        <w:sz w:val="28"/>
        <w:szCs w:val="28"/>
      </w:rPr>
      <w:t xml:space="preserve"> </w:t>
    </w:r>
    <w:r>
      <w:rPr>
        <w:rFonts w:eastAsia="黑体" w:hint="eastAsia"/>
        <w:sz w:val="28"/>
        <w:szCs w:val="28"/>
      </w:rPr>
      <w:t>求</w:t>
    </w:r>
    <w:r>
      <w:rPr>
        <w:rFonts w:eastAsia="黑体" w:hint="eastAsia"/>
        <w:sz w:val="28"/>
        <w:szCs w:val="28"/>
      </w:rPr>
      <w:t xml:space="preserve"> </w:t>
    </w:r>
    <w:r>
      <w:rPr>
        <w:rFonts w:eastAsia="黑体" w:hint="eastAsia"/>
        <w:sz w:val="28"/>
        <w:szCs w:val="28"/>
      </w:rPr>
      <w:t>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C3A40" w14:textId="77777777" w:rsidR="00167AAF" w:rsidRDefault="005031A4">
    <w:pPr>
      <w:pStyle w:val="a7"/>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98911" w14:textId="77777777" w:rsidR="00167AAF" w:rsidRDefault="005031A4">
    <w:pPr>
      <w:pStyle w:val="a7"/>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r>
      <w:rPr>
        <w:rFonts w:eastAsia="黑体" w:hint="eastAsia"/>
        <w:sz w:val="28"/>
        <w:szCs w:val="28"/>
      </w:rPr>
      <w:t xml:space="preserve"> </w:t>
    </w:r>
    <w:r>
      <w:rPr>
        <w:rFonts w:eastAsia="黑体" w:hint="eastAsia"/>
        <w:sz w:val="28"/>
        <w:szCs w:val="28"/>
      </w:rPr>
      <w:t>附</w:t>
    </w:r>
    <w:r>
      <w:rPr>
        <w:rFonts w:eastAsia="黑体" w:hint="eastAsia"/>
        <w:sz w:val="28"/>
        <w:szCs w:val="28"/>
      </w:rPr>
      <w:t xml:space="preserve"> </w:t>
    </w:r>
    <w:r>
      <w:rPr>
        <w:rFonts w:eastAsia="黑体" w:hint="eastAsia"/>
        <w:sz w:val="28"/>
        <w:szCs w:val="28"/>
      </w:rPr>
      <w:t>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DF7F64"/>
    <w:multiLevelType w:val="singleLevel"/>
    <w:tmpl w:val="C4DF7F64"/>
    <w:lvl w:ilvl="0">
      <w:start w:val="1"/>
      <w:numFmt w:val="decimal"/>
      <w:suff w:val="nothing"/>
      <w:lvlText w:val="%1）"/>
      <w:lvlJc w:val="left"/>
      <w:pPr>
        <w:ind w:left="-60"/>
      </w:pPr>
    </w:lvl>
  </w:abstractNum>
  <w:abstractNum w:abstractNumId="1">
    <w:nsid w:val="0E684E02"/>
    <w:multiLevelType w:val="multilevel"/>
    <w:tmpl w:val="0E684E02"/>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389727E6"/>
    <w:multiLevelType w:val="multilevel"/>
    <w:tmpl w:val="389727E6"/>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3C862D0F"/>
    <w:multiLevelType w:val="hybridMultilevel"/>
    <w:tmpl w:val="52B2ECF4"/>
    <w:lvl w:ilvl="0" w:tplc="21041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003CBD"/>
    <w:multiLevelType w:val="multilevel"/>
    <w:tmpl w:val="49003CBD"/>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5E9C4154"/>
    <w:multiLevelType w:val="multilevel"/>
    <w:tmpl w:val="5E9C4154"/>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北京智绘未来专利代理事务所">
    <w15:presenceInfo w15:providerId="None" w15:userId="北京智绘未来专利代理事务所"/>
  </w15:person>
  <w15:person w15:author="zhwl">
    <w15:presenceInfo w15:providerId="None" w15:userId="zhw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trackRevisions/>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721"/>
    <w:rsid w:val="00000464"/>
    <w:rsid w:val="00003EF2"/>
    <w:rsid w:val="00004A6A"/>
    <w:rsid w:val="00014B55"/>
    <w:rsid w:val="00021539"/>
    <w:rsid w:val="0002223E"/>
    <w:rsid w:val="00031F64"/>
    <w:rsid w:val="00037343"/>
    <w:rsid w:val="00044887"/>
    <w:rsid w:val="0004749D"/>
    <w:rsid w:val="00052C84"/>
    <w:rsid w:val="00053105"/>
    <w:rsid w:val="00054598"/>
    <w:rsid w:val="000633B7"/>
    <w:rsid w:val="0006343B"/>
    <w:rsid w:val="000738A8"/>
    <w:rsid w:val="000765FF"/>
    <w:rsid w:val="00083A35"/>
    <w:rsid w:val="00090467"/>
    <w:rsid w:val="000945AF"/>
    <w:rsid w:val="00094B3D"/>
    <w:rsid w:val="00095168"/>
    <w:rsid w:val="00097805"/>
    <w:rsid w:val="000A10B5"/>
    <w:rsid w:val="000A25C8"/>
    <w:rsid w:val="000A2FD0"/>
    <w:rsid w:val="000A5323"/>
    <w:rsid w:val="000A681C"/>
    <w:rsid w:val="000A7745"/>
    <w:rsid w:val="000B52C3"/>
    <w:rsid w:val="000B56C7"/>
    <w:rsid w:val="000C42CB"/>
    <w:rsid w:val="000C4DAC"/>
    <w:rsid w:val="000C71B4"/>
    <w:rsid w:val="000C7552"/>
    <w:rsid w:val="000D33AD"/>
    <w:rsid w:val="000D7920"/>
    <w:rsid w:val="000D7BEA"/>
    <w:rsid w:val="000E6D13"/>
    <w:rsid w:val="000F4BA8"/>
    <w:rsid w:val="000F4EE6"/>
    <w:rsid w:val="000F4FD6"/>
    <w:rsid w:val="000F71D6"/>
    <w:rsid w:val="00105117"/>
    <w:rsid w:val="0011031F"/>
    <w:rsid w:val="00110351"/>
    <w:rsid w:val="0011063A"/>
    <w:rsid w:val="00110B29"/>
    <w:rsid w:val="001118B5"/>
    <w:rsid w:val="00113859"/>
    <w:rsid w:val="00113F12"/>
    <w:rsid w:val="00117CCC"/>
    <w:rsid w:val="00121FFC"/>
    <w:rsid w:val="0012213C"/>
    <w:rsid w:val="00123732"/>
    <w:rsid w:val="00126A21"/>
    <w:rsid w:val="00127143"/>
    <w:rsid w:val="0013128D"/>
    <w:rsid w:val="00134C29"/>
    <w:rsid w:val="001369AC"/>
    <w:rsid w:val="001373EA"/>
    <w:rsid w:val="0014238F"/>
    <w:rsid w:val="001508AF"/>
    <w:rsid w:val="0015409B"/>
    <w:rsid w:val="0015601D"/>
    <w:rsid w:val="00156E91"/>
    <w:rsid w:val="001606EB"/>
    <w:rsid w:val="001619EF"/>
    <w:rsid w:val="001650DA"/>
    <w:rsid w:val="00166183"/>
    <w:rsid w:val="00166CA3"/>
    <w:rsid w:val="00167114"/>
    <w:rsid w:val="00167AAF"/>
    <w:rsid w:val="001718B2"/>
    <w:rsid w:val="00173E3F"/>
    <w:rsid w:val="00177D0E"/>
    <w:rsid w:val="001827A8"/>
    <w:rsid w:val="00185EFB"/>
    <w:rsid w:val="001A10D5"/>
    <w:rsid w:val="001A1CFA"/>
    <w:rsid w:val="001A27A1"/>
    <w:rsid w:val="001A2D2E"/>
    <w:rsid w:val="001A3658"/>
    <w:rsid w:val="001A63E8"/>
    <w:rsid w:val="001B181D"/>
    <w:rsid w:val="001B371F"/>
    <w:rsid w:val="001B4C60"/>
    <w:rsid w:val="001B5B43"/>
    <w:rsid w:val="001C50A2"/>
    <w:rsid w:val="001C7AEF"/>
    <w:rsid w:val="001C7F1C"/>
    <w:rsid w:val="001D112B"/>
    <w:rsid w:val="001D14CA"/>
    <w:rsid w:val="001D3DBA"/>
    <w:rsid w:val="001D4C79"/>
    <w:rsid w:val="001D4CD9"/>
    <w:rsid w:val="001D6F6D"/>
    <w:rsid w:val="001D71BB"/>
    <w:rsid w:val="001D724E"/>
    <w:rsid w:val="001E06DC"/>
    <w:rsid w:val="001E5F64"/>
    <w:rsid w:val="001E6185"/>
    <w:rsid w:val="001F2C4C"/>
    <w:rsid w:val="001F46D1"/>
    <w:rsid w:val="0020166D"/>
    <w:rsid w:val="00201E27"/>
    <w:rsid w:val="00203986"/>
    <w:rsid w:val="002048CF"/>
    <w:rsid w:val="002105FA"/>
    <w:rsid w:val="00214B70"/>
    <w:rsid w:val="00217B38"/>
    <w:rsid w:val="00221620"/>
    <w:rsid w:val="002232A9"/>
    <w:rsid w:val="002241BD"/>
    <w:rsid w:val="00230F19"/>
    <w:rsid w:val="00233EEE"/>
    <w:rsid w:val="00234617"/>
    <w:rsid w:val="00234A85"/>
    <w:rsid w:val="00234D62"/>
    <w:rsid w:val="00236537"/>
    <w:rsid w:val="00237F9A"/>
    <w:rsid w:val="002400E4"/>
    <w:rsid w:val="002406E2"/>
    <w:rsid w:val="00240B24"/>
    <w:rsid w:val="00241BF9"/>
    <w:rsid w:val="00242191"/>
    <w:rsid w:val="00242BA7"/>
    <w:rsid w:val="00243320"/>
    <w:rsid w:val="00243C8C"/>
    <w:rsid w:val="00244277"/>
    <w:rsid w:val="00244467"/>
    <w:rsid w:val="00245452"/>
    <w:rsid w:val="00246743"/>
    <w:rsid w:val="00246825"/>
    <w:rsid w:val="002528E4"/>
    <w:rsid w:val="00253F06"/>
    <w:rsid w:val="00255FB1"/>
    <w:rsid w:val="00257442"/>
    <w:rsid w:val="00257680"/>
    <w:rsid w:val="002578C2"/>
    <w:rsid w:val="002606E1"/>
    <w:rsid w:val="0026163A"/>
    <w:rsid w:val="00264A3D"/>
    <w:rsid w:val="002709C5"/>
    <w:rsid w:val="002712A0"/>
    <w:rsid w:val="00274EDD"/>
    <w:rsid w:val="00275ECF"/>
    <w:rsid w:val="00277DAE"/>
    <w:rsid w:val="00280102"/>
    <w:rsid w:val="002812B9"/>
    <w:rsid w:val="00286D6C"/>
    <w:rsid w:val="00290814"/>
    <w:rsid w:val="00291136"/>
    <w:rsid w:val="002936AB"/>
    <w:rsid w:val="00293965"/>
    <w:rsid w:val="002959F2"/>
    <w:rsid w:val="0029713A"/>
    <w:rsid w:val="002A000B"/>
    <w:rsid w:val="002A3197"/>
    <w:rsid w:val="002B1A7A"/>
    <w:rsid w:val="002B48E2"/>
    <w:rsid w:val="002B5758"/>
    <w:rsid w:val="002C0D20"/>
    <w:rsid w:val="002C172F"/>
    <w:rsid w:val="002C3E11"/>
    <w:rsid w:val="002C6A57"/>
    <w:rsid w:val="002D5FB9"/>
    <w:rsid w:val="002D697A"/>
    <w:rsid w:val="002E541D"/>
    <w:rsid w:val="002E7692"/>
    <w:rsid w:val="002F057C"/>
    <w:rsid w:val="002F212E"/>
    <w:rsid w:val="002F36F2"/>
    <w:rsid w:val="00300496"/>
    <w:rsid w:val="00300CD2"/>
    <w:rsid w:val="0030102D"/>
    <w:rsid w:val="00302FF1"/>
    <w:rsid w:val="003060D5"/>
    <w:rsid w:val="00310183"/>
    <w:rsid w:val="0031022E"/>
    <w:rsid w:val="00310B20"/>
    <w:rsid w:val="00312D0D"/>
    <w:rsid w:val="003132E7"/>
    <w:rsid w:val="00315998"/>
    <w:rsid w:val="00317916"/>
    <w:rsid w:val="003257CE"/>
    <w:rsid w:val="003303ED"/>
    <w:rsid w:val="00330845"/>
    <w:rsid w:val="003335DB"/>
    <w:rsid w:val="00333FD4"/>
    <w:rsid w:val="00334004"/>
    <w:rsid w:val="003347F2"/>
    <w:rsid w:val="00335185"/>
    <w:rsid w:val="00335790"/>
    <w:rsid w:val="0034015F"/>
    <w:rsid w:val="00341D82"/>
    <w:rsid w:val="003429AE"/>
    <w:rsid w:val="0034478D"/>
    <w:rsid w:val="00346104"/>
    <w:rsid w:val="00347680"/>
    <w:rsid w:val="00353AAE"/>
    <w:rsid w:val="003636DE"/>
    <w:rsid w:val="003648D9"/>
    <w:rsid w:val="00367176"/>
    <w:rsid w:val="003748D3"/>
    <w:rsid w:val="0037503A"/>
    <w:rsid w:val="00382576"/>
    <w:rsid w:val="00383DFD"/>
    <w:rsid w:val="00387BE4"/>
    <w:rsid w:val="00391ED4"/>
    <w:rsid w:val="003969CA"/>
    <w:rsid w:val="003976D2"/>
    <w:rsid w:val="003A058E"/>
    <w:rsid w:val="003A377C"/>
    <w:rsid w:val="003A78DB"/>
    <w:rsid w:val="003B1C68"/>
    <w:rsid w:val="003B1F11"/>
    <w:rsid w:val="003B520A"/>
    <w:rsid w:val="003B56A4"/>
    <w:rsid w:val="003B62C9"/>
    <w:rsid w:val="003C6C74"/>
    <w:rsid w:val="003D3731"/>
    <w:rsid w:val="003D7E74"/>
    <w:rsid w:val="003E1C1D"/>
    <w:rsid w:val="003E3C15"/>
    <w:rsid w:val="003F0854"/>
    <w:rsid w:val="003F5B70"/>
    <w:rsid w:val="003F5BDE"/>
    <w:rsid w:val="003F772D"/>
    <w:rsid w:val="00402F7B"/>
    <w:rsid w:val="00402FCB"/>
    <w:rsid w:val="00404546"/>
    <w:rsid w:val="004055E1"/>
    <w:rsid w:val="00411C51"/>
    <w:rsid w:val="004166AB"/>
    <w:rsid w:val="0042055D"/>
    <w:rsid w:val="004302E9"/>
    <w:rsid w:val="00432E57"/>
    <w:rsid w:val="004353BC"/>
    <w:rsid w:val="00435D0A"/>
    <w:rsid w:val="00435DAD"/>
    <w:rsid w:val="00436EFE"/>
    <w:rsid w:val="0044127D"/>
    <w:rsid w:val="004437C4"/>
    <w:rsid w:val="004455BC"/>
    <w:rsid w:val="00445D1D"/>
    <w:rsid w:val="0044621A"/>
    <w:rsid w:val="00451141"/>
    <w:rsid w:val="00451FD8"/>
    <w:rsid w:val="00452F3F"/>
    <w:rsid w:val="0045538E"/>
    <w:rsid w:val="00463585"/>
    <w:rsid w:val="00464639"/>
    <w:rsid w:val="00467F48"/>
    <w:rsid w:val="0047792C"/>
    <w:rsid w:val="00477B8B"/>
    <w:rsid w:val="00482CA9"/>
    <w:rsid w:val="00483AD9"/>
    <w:rsid w:val="004875C5"/>
    <w:rsid w:val="004908FB"/>
    <w:rsid w:val="00491F10"/>
    <w:rsid w:val="00492AD4"/>
    <w:rsid w:val="00495801"/>
    <w:rsid w:val="004A003C"/>
    <w:rsid w:val="004A3A21"/>
    <w:rsid w:val="004A555A"/>
    <w:rsid w:val="004A75A0"/>
    <w:rsid w:val="004B118D"/>
    <w:rsid w:val="004B1D13"/>
    <w:rsid w:val="004B217C"/>
    <w:rsid w:val="004B3D6A"/>
    <w:rsid w:val="004B48A2"/>
    <w:rsid w:val="004B50EB"/>
    <w:rsid w:val="004B7544"/>
    <w:rsid w:val="004C1440"/>
    <w:rsid w:val="004C2433"/>
    <w:rsid w:val="004C488E"/>
    <w:rsid w:val="004D0644"/>
    <w:rsid w:val="004D0869"/>
    <w:rsid w:val="004D0CF4"/>
    <w:rsid w:val="004D39D1"/>
    <w:rsid w:val="004D43BF"/>
    <w:rsid w:val="004D45AC"/>
    <w:rsid w:val="004D6A94"/>
    <w:rsid w:val="004E5E8C"/>
    <w:rsid w:val="004E6BD0"/>
    <w:rsid w:val="004F127F"/>
    <w:rsid w:val="004F3162"/>
    <w:rsid w:val="004F32D5"/>
    <w:rsid w:val="004F3384"/>
    <w:rsid w:val="005031A4"/>
    <w:rsid w:val="005054A7"/>
    <w:rsid w:val="00511018"/>
    <w:rsid w:val="00512035"/>
    <w:rsid w:val="00516458"/>
    <w:rsid w:val="00517BB1"/>
    <w:rsid w:val="005211FA"/>
    <w:rsid w:val="00522F58"/>
    <w:rsid w:val="00524242"/>
    <w:rsid w:val="005265C3"/>
    <w:rsid w:val="00530BBC"/>
    <w:rsid w:val="00533DAF"/>
    <w:rsid w:val="0053446E"/>
    <w:rsid w:val="005366CF"/>
    <w:rsid w:val="00537521"/>
    <w:rsid w:val="005446A7"/>
    <w:rsid w:val="00544860"/>
    <w:rsid w:val="00552C3A"/>
    <w:rsid w:val="005533BC"/>
    <w:rsid w:val="00553789"/>
    <w:rsid w:val="0055474E"/>
    <w:rsid w:val="00557721"/>
    <w:rsid w:val="005612B6"/>
    <w:rsid w:val="005615CB"/>
    <w:rsid w:val="0056283F"/>
    <w:rsid w:val="00562E72"/>
    <w:rsid w:val="00564F9A"/>
    <w:rsid w:val="0056746B"/>
    <w:rsid w:val="00572A74"/>
    <w:rsid w:val="00573394"/>
    <w:rsid w:val="00576A79"/>
    <w:rsid w:val="0057740F"/>
    <w:rsid w:val="0058221C"/>
    <w:rsid w:val="00587BB5"/>
    <w:rsid w:val="0059531E"/>
    <w:rsid w:val="00595917"/>
    <w:rsid w:val="00595C81"/>
    <w:rsid w:val="005961F3"/>
    <w:rsid w:val="0059660E"/>
    <w:rsid w:val="0059720C"/>
    <w:rsid w:val="005A01CC"/>
    <w:rsid w:val="005A090A"/>
    <w:rsid w:val="005A1CDA"/>
    <w:rsid w:val="005A2F7A"/>
    <w:rsid w:val="005A6FEE"/>
    <w:rsid w:val="005B10BD"/>
    <w:rsid w:val="005B295B"/>
    <w:rsid w:val="005B3D39"/>
    <w:rsid w:val="005B5CE3"/>
    <w:rsid w:val="005C0897"/>
    <w:rsid w:val="005C3B10"/>
    <w:rsid w:val="005C4BAF"/>
    <w:rsid w:val="005C4DF3"/>
    <w:rsid w:val="005D1E81"/>
    <w:rsid w:val="005D2BEC"/>
    <w:rsid w:val="005D42E0"/>
    <w:rsid w:val="005E0A02"/>
    <w:rsid w:val="005E2A84"/>
    <w:rsid w:val="005E48F9"/>
    <w:rsid w:val="005F6FF5"/>
    <w:rsid w:val="0060747E"/>
    <w:rsid w:val="006161E5"/>
    <w:rsid w:val="006216B3"/>
    <w:rsid w:val="00622C6C"/>
    <w:rsid w:val="00622DC4"/>
    <w:rsid w:val="0062337C"/>
    <w:rsid w:val="00623EC2"/>
    <w:rsid w:val="006255B6"/>
    <w:rsid w:val="00625CAF"/>
    <w:rsid w:val="00627442"/>
    <w:rsid w:val="00627749"/>
    <w:rsid w:val="00627771"/>
    <w:rsid w:val="00630690"/>
    <w:rsid w:val="0063080D"/>
    <w:rsid w:val="00631162"/>
    <w:rsid w:val="00633748"/>
    <w:rsid w:val="006337AC"/>
    <w:rsid w:val="00634BDA"/>
    <w:rsid w:val="006356DA"/>
    <w:rsid w:val="006362F2"/>
    <w:rsid w:val="006416A5"/>
    <w:rsid w:val="00641BA4"/>
    <w:rsid w:val="006438DA"/>
    <w:rsid w:val="00646636"/>
    <w:rsid w:val="006470FC"/>
    <w:rsid w:val="006478E6"/>
    <w:rsid w:val="00651067"/>
    <w:rsid w:val="006521A9"/>
    <w:rsid w:val="0065718C"/>
    <w:rsid w:val="00662AB4"/>
    <w:rsid w:val="00664319"/>
    <w:rsid w:val="00664BB5"/>
    <w:rsid w:val="00665EA7"/>
    <w:rsid w:val="006671C0"/>
    <w:rsid w:val="0067278F"/>
    <w:rsid w:val="0067282E"/>
    <w:rsid w:val="00674EB4"/>
    <w:rsid w:val="00675686"/>
    <w:rsid w:val="006776C1"/>
    <w:rsid w:val="0068016D"/>
    <w:rsid w:val="00680B3D"/>
    <w:rsid w:val="00680C71"/>
    <w:rsid w:val="00681D2D"/>
    <w:rsid w:val="00693BF5"/>
    <w:rsid w:val="006A1632"/>
    <w:rsid w:val="006A1824"/>
    <w:rsid w:val="006A3DB6"/>
    <w:rsid w:val="006A60C6"/>
    <w:rsid w:val="006A6468"/>
    <w:rsid w:val="006A6A99"/>
    <w:rsid w:val="006B0103"/>
    <w:rsid w:val="006B1931"/>
    <w:rsid w:val="006B42C9"/>
    <w:rsid w:val="006B470B"/>
    <w:rsid w:val="006B5227"/>
    <w:rsid w:val="006B61F8"/>
    <w:rsid w:val="006C10CE"/>
    <w:rsid w:val="006C15C5"/>
    <w:rsid w:val="006C247B"/>
    <w:rsid w:val="006C2CF8"/>
    <w:rsid w:val="006C2E66"/>
    <w:rsid w:val="006D0166"/>
    <w:rsid w:val="006D4056"/>
    <w:rsid w:val="006D4F8F"/>
    <w:rsid w:val="006D500B"/>
    <w:rsid w:val="006D5B71"/>
    <w:rsid w:val="006D71E7"/>
    <w:rsid w:val="006D7B23"/>
    <w:rsid w:val="006E61FB"/>
    <w:rsid w:val="006E6200"/>
    <w:rsid w:val="006F087F"/>
    <w:rsid w:val="006F0CBC"/>
    <w:rsid w:val="006F34EB"/>
    <w:rsid w:val="006F58A2"/>
    <w:rsid w:val="007044C3"/>
    <w:rsid w:val="0070729C"/>
    <w:rsid w:val="007104D1"/>
    <w:rsid w:val="00711B34"/>
    <w:rsid w:val="00712CE0"/>
    <w:rsid w:val="00716594"/>
    <w:rsid w:val="00716BB0"/>
    <w:rsid w:val="00717D87"/>
    <w:rsid w:val="00717EA5"/>
    <w:rsid w:val="0072007F"/>
    <w:rsid w:val="00722003"/>
    <w:rsid w:val="00722E4F"/>
    <w:rsid w:val="00724330"/>
    <w:rsid w:val="00726972"/>
    <w:rsid w:val="00732C81"/>
    <w:rsid w:val="00735BC7"/>
    <w:rsid w:val="00737738"/>
    <w:rsid w:val="00750EE7"/>
    <w:rsid w:val="00752B3A"/>
    <w:rsid w:val="007547EA"/>
    <w:rsid w:val="0075557E"/>
    <w:rsid w:val="00757C5D"/>
    <w:rsid w:val="00760207"/>
    <w:rsid w:val="0076129F"/>
    <w:rsid w:val="00763E72"/>
    <w:rsid w:val="007704E3"/>
    <w:rsid w:val="0077673B"/>
    <w:rsid w:val="007831E4"/>
    <w:rsid w:val="0078475C"/>
    <w:rsid w:val="00784BBE"/>
    <w:rsid w:val="007855D2"/>
    <w:rsid w:val="00786665"/>
    <w:rsid w:val="007928A5"/>
    <w:rsid w:val="00793C41"/>
    <w:rsid w:val="007948D0"/>
    <w:rsid w:val="007A0F6F"/>
    <w:rsid w:val="007A29F3"/>
    <w:rsid w:val="007A7358"/>
    <w:rsid w:val="007B3A77"/>
    <w:rsid w:val="007B46E7"/>
    <w:rsid w:val="007B67E5"/>
    <w:rsid w:val="007B7727"/>
    <w:rsid w:val="007C1B9E"/>
    <w:rsid w:val="007C4022"/>
    <w:rsid w:val="007C4D0B"/>
    <w:rsid w:val="007D0D8C"/>
    <w:rsid w:val="007D303B"/>
    <w:rsid w:val="007D3355"/>
    <w:rsid w:val="007D3E03"/>
    <w:rsid w:val="007D403C"/>
    <w:rsid w:val="007D64FF"/>
    <w:rsid w:val="007E2EC7"/>
    <w:rsid w:val="007E5C44"/>
    <w:rsid w:val="007E6257"/>
    <w:rsid w:val="007F03DE"/>
    <w:rsid w:val="007F45E5"/>
    <w:rsid w:val="007F51BC"/>
    <w:rsid w:val="007F51D8"/>
    <w:rsid w:val="00800076"/>
    <w:rsid w:val="0080307F"/>
    <w:rsid w:val="008036E3"/>
    <w:rsid w:val="00805248"/>
    <w:rsid w:val="00811EE6"/>
    <w:rsid w:val="00812D64"/>
    <w:rsid w:val="0081311E"/>
    <w:rsid w:val="00813331"/>
    <w:rsid w:val="00813A5D"/>
    <w:rsid w:val="00814923"/>
    <w:rsid w:val="00814DD5"/>
    <w:rsid w:val="008209CE"/>
    <w:rsid w:val="008214FE"/>
    <w:rsid w:val="00822181"/>
    <w:rsid w:val="0082346C"/>
    <w:rsid w:val="008306C1"/>
    <w:rsid w:val="008311F7"/>
    <w:rsid w:val="008356F5"/>
    <w:rsid w:val="00836CEA"/>
    <w:rsid w:val="008437F7"/>
    <w:rsid w:val="00843D19"/>
    <w:rsid w:val="00845035"/>
    <w:rsid w:val="00850DA8"/>
    <w:rsid w:val="00852140"/>
    <w:rsid w:val="0085232B"/>
    <w:rsid w:val="008528A6"/>
    <w:rsid w:val="00854CA1"/>
    <w:rsid w:val="00857100"/>
    <w:rsid w:val="0085758B"/>
    <w:rsid w:val="00861667"/>
    <w:rsid w:val="00863EC3"/>
    <w:rsid w:val="0086400A"/>
    <w:rsid w:val="00865311"/>
    <w:rsid w:val="00865CBD"/>
    <w:rsid w:val="00872D09"/>
    <w:rsid w:val="008802EB"/>
    <w:rsid w:val="0088040B"/>
    <w:rsid w:val="00883FFC"/>
    <w:rsid w:val="008852CD"/>
    <w:rsid w:val="00887CE2"/>
    <w:rsid w:val="008911B2"/>
    <w:rsid w:val="00891ED2"/>
    <w:rsid w:val="008945E7"/>
    <w:rsid w:val="008A2AC8"/>
    <w:rsid w:val="008A4246"/>
    <w:rsid w:val="008A5DA7"/>
    <w:rsid w:val="008A7142"/>
    <w:rsid w:val="008A788C"/>
    <w:rsid w:val="008B07EB"/>
    <w:rsid w:val="008B0810"/>
    <w:rsid w:val="008B67C1"/>
    <w:rsid w:val="008B7492"/>
    <w:rsid w:val="008C16E7"/>
    <w:rsid w:val="008C1E84"/>
    <w:rsid w:val="008C274A"/>
    <w:rsid w:val="008C4EFC"/>
    <w:rsid w:val="008C66D0"/>
    <w:rsid w:val="008D0DE9"/>
    <w:rsid w:val="008D2873"/>
    <w:rsid w:val="008D51CF"/>
    <w:rsid w:val="008E010D"/>
    <w:rsid w:val="008E34A5"/>
    <w:rsid w:val="008F0817"/>
    <w:rsid w:val="008F0DC0"/>
    <w:rsid w:val="008F5F9F"/>
    <w:rsid w:val="008F76A3"/>
    <w:rsid w:val="00900F33"/>
    <w:rsid w:val="00902F7A"/>
    <w:rsid w:val="009078ED"/>
    <w:rsid w:val="0091277E"/>
    <w:rsid w:val="009150CE"/>
    <w:rsid w:val="00920FEE"/>
    <w:rsid w:val="0092128B"/>
    <w:rsid w:val="00922402"/>
    <w:rsid w:val="00923D31"/>
    <w:rsid w:val="009253BA"/>
    <w:rsid w:val="0092598A"/>
    <w:rsid w:val="00926EA9"/>
    <w:rsid w:val="00930ACA"/>
    <w:rsid w:val="00936BE2"/>
    <w:rsid w:val="0094045E"/>
    <w:rsid w:val="00941173"/>
    <w:rsid w:val="0094317C"/>
    <w:rsid w:val="009444A2"/>
    <w:rsid w:val="00945F40"/>
    <w:rsid w:val="0095107B"/>
    <w:rsid w:val="00961817"/>
    <w:rsid w:val="00962C51"/>
    <w:rsid w:val="00964635"/>
    <w:rsid w:val="009647BC"/>
    <w:rsid w:val="00970A71"/>
    <w:rsid w:val="0097171E"/>
    <w:rsid w:val="00974DF4"/>
    <w:rsid w:val="009776E0"/>
    <w:rsid w:val="00977BE0"/>
    <w:rsid w:val="00980E2F"/>
    <w:rsid w:val="009867B7"/>
    <w:rsid w:val="0099006C"/>
    <w:rsid w:val="00991F7F"/>
    <w:rsid w:val="0099248A"/>
    <w:rsid w:val="0099251D"/>
    <w:rsid w:val="009978B4"/>
    <w:rsid w:val="00997FA2"/>
    <w:rsid w:val="009A113D"/>
    <w:rsid w:val="009A1A48"/>
    <w:rsid w:val="009A4C70"/>
    <w:rsid w:val="009A4EFE"/>
    <w:rsid w:val="009A629C"/>
    <w:rsid w:val="009A64B3"/>
    <w:rsid w:val="009A6BA4"/>
    <w:rsid w:val="009A7D1D"/>
    <w:rsid w:val="009B1E00"/>
    <w:rsid w:val="009B2097"/>
    <w:rsid w:val="009B2F67"/>
    <w:rsid w:val="009C017F"/>
    <w:rsid w:val="009C0AB4"/>
    <w:rsid w:val="009C11BA"/>
    <w:rsid w:val="009C2E70"/>
    <w:rsid w:val="009C3C81"/>
    <w:rsid w:val="009C4773"/>
    <w:rsid w:val="009C4DA2"/>
    <w:rsid w:val="009C5E19"/>
    <w:rsid w:val="009C63B4"/>
    <w:rsid w:val="009D0BB7"/>
    <w:rsid w:val="009D0C3C"/>
    <w:rsid w:val="009D1A75"/>
    <w:rsid w:val="009D1B30"/>
    <w:rsid w:val="009D3F63"/>
    <w:rsid w:val="009D421E"/>
    <w:rsid w:val="009D4A63"/>
    <w:rsid w:val="009D7880"/>
    <w:rsid w:val="009E1CBD"/>
    <w:rsid w:val="009E3581"/>
    <w:rsid w:val="009E7D01"/>
    <w:rsid w:val="009F229D"/>
    <w:rsid w:val="00A0032A"/>
    <w:rsid w:val="00A01013"/>
    <w:rsid w:val="00A0251E"/>
    <w:rsid w:val="00A026D5"/>
    <w:rsid w:val="00A0508C"/>
    <w:rsid w:val="00A064E2"/>
    <w:rsid w:val="00A0680C"/>
    <w:rsid w:val="00A06C9E"/>
    <w:rsid w:val="00A0750A"/>
    <w:rsid w:val="00A10BFF"/>
    <w:rsid w:val="00A10E79"/>
    <w:rsid w:val="00A175A3"/>
    <w:rsid w:val="00A201BB"/>
    <w:rsid w:val="00A27AF1"/>
    <w:rsid w:val="00A302E0"/>
    <w:rsid w:val="00A303AC"/>
    <w:rsid w:val="00A312DA"/>
    <w:rsid w:val="00A36570"/>
    <w:rsid w:val="00A41AEE"/>
    <w:rsid w:val="00A43AE7"/>
    <w:rsid w:val="00A4664E"/>
    <w:rsid w:val="00A476E7"/>
    <w:rsid w:val="00A50253"/>
    <w:rsid w:val="00A50696"/>
    <w:rsid w:val="00A54B00"/>
    <w:rsid w:val="00A54B1F"/>
    <w:rsid w:val="00A57079"/>
    <w:rsid w:val="00A63EB6"/>
    <w:rsid w:val="00A662F8"/>
    <w:rsid w:val="00A666AD"/>
    <w:rsid w:val="00A71825"/>
    <w:rsid w:val="00A73669"/>
    <w:rsid w:val="00A74459"/>
    <w:rsid w:val="00A754A0"/>
    <w:rsid w:val="00A76095"/>
    <w:rsid w:val="00A80590"/>
    <w:rsid w:val="00A83A1C"/>
    <w:rsid w:val="00A90B9E"/>
    <w:rsid w:val="00A90EEE"/>
    <w:rsid w:val="00A94055"/>
    <w:rsid w:val="00A9788E"/>
    <w:rsid w:val="00AA14EC"/>
    <w:rsid w:val="00AA1AE8"/>
    <w:rsid w:val="00AA29E8"/>
    <w:rsid w:val="00AA554A"/>
    <w:rsid w:val="00AA6870"/>
    <w:rsid w:val="00AB0154"/>
    <w:rsid w:val="00AB3AA2"/>
    <w:rsid w:val="00AC0120"/>
    <w:rsid w:val="00AC0210"/>
    <w:rsid w:val="00AD0628"/>
    <w:rsid w:val="00AD3AE8"/>
    <w:rsid w:val="00AD6218"/>
    <w:rsid w:val="00AD6FE3"/>
    <w:rsid w:val="00AE00D5"/>
    <w:rsid w:val="00AE15A3"/>
    <w:rsid w:val="00AE2043"/>
    <w:rsid w:val="00AE4B57"/>
    <w:rsid w:val="00AF06EE"/>
    <w:rsid w:val="00AF10CD"/>
    <w:rsid w:val="00AF1345"/>
    <w:rsid w:val="00AF1B5A"/>
    <w:rsid w:val="00AF3CA9"/>
    <w:rsid w:val="00AF3FE7"/>
    <w:rsid w:val="00AF669C"/>
    <w:rsid w:val="00B0164D"/>
    <w:rsid w:val="00B07356"/>
    <w:rsid w:val="00B119DD"/>
    <w:rsid w:val="00B130DB"/>
    <w:rsid w:val="00B141EE"/>
    <w:rsid w:val="00B16562"/>
    <w:rsid w:val="00B169E2"/>
    <w:rsid w:val="00B16D0F"/>
    <w:rsid w:val="00B17C66"/>
    <w:rsid w:val="00B21300"/>
    <w:rsid w:val="00B2251F"/>
    <w:rsid w:val="00B22F61"/>
    <w:rsid w:val="00B25235"/>
    <w:rsid w:val="00B27751"/>
    <w:rsid w:val="00B324A6"/>
    <w:rsid w:val="00B341DF"/>
    <w:rsid w:val="00B344FB"/>
    <w:rsid w:val="00B378B8"/>
    <w:rsid w:val="00B40521"/>
    <w:rsid w:val="00B4627B"/>
    <w:rsid w:val="00B5051A"/>
    <w:rsid w:val="00B51935"/>
    <w:rsid w:val="00B52C92"/>
    <w:rsid w:val="00B543C5"/>
    <w:rsid w:val="00B55F3B"/>
    <w:rsid w:val="00B56A26"/>
    <w:rsid w:val="00B60587"/>
    <w:rsid w:val="00B60966"/>
    <w:rsid w:val="00B60B3E"/>
    <w:rsid w:val="00B64200"/>
    <w:rsid w:val="00B6530D"/>
    <w:rsid w:val="00B67971"/>
    <w:rsid w:val="00B749A3"/>
    <w:rsid w:val="00B74DC1"/>
    <w:rsid w:val="00B755A9"/>
    <w:rsid w:val="00B766EB"/>
    <w:rsid w:val="00B76AC7"/>
    <w:rsid w:val="00B7789C"/>
    <w:rsid w:val="00B77A03"/>
    <w:rsid w:val="00B805CC"/>
    <w:rsid w:val="00B82DD1"/>
    <w:rsid w:val="00B82F7D"/>
    <w:rsid w:val="00B8341E"/>
    <w:rsid w:val="00B84A85"/>
    <w:rsid w:val="00B85CAD"/>
    <w:rsid w:val="00B87FA2"/>
    <w:rsid w:val="00B932E2"/>
    <w:rsid w:val="00B93A29"/>
    <w:rsid w:val="00B97011"/>
    <w:rsid w:val="00B97397"/>
    <w:rsid w:val="00B97628"/>
    <w:rsid w:val="00BA67EA"/>
    <w:rsid w:val="00BA7FD5"/>
    <w:rsid w:val="00BB1B98"/>
    <w:rsid w:val="00BB317B"/>
    <w:rsid w:val="00BB3E01"/>
    <w:rsid w:val="00BB6401"/>
    <w:rsid w:val="00BB770A"/>
    <w:rsid w:val="00BB7A6F"/>
    <w:rsid w:val="00BC03F1"/>
    <w:rsid w:val="00BC0965"/>
    <w:rsid w:val="00BC14CC"/>
    <w:rsid w:val="00BC43DA"/>
    <w:rsid w:val="00BC5235"/>
    <w:rsid w:val="00BC6B82"/>
    <w:rsid w:val="00BD1EF3"/>
    <w:rsid w:val="00BD1F3D"/>
    <w:rsid w:val="00BD4327"/>
    <w:rsid w:val="00BD589A"/>
    <w:rsid w:val="00BD598F"/>
    <w:rsid w:val="00BD678E"/>
    <w:rsid w:val="00BE390B"/>
    <w:rsid w:val="00BF3111"/>
    <w:rsid w:val="00BF447E"/>
    <w:rsid w:val="00BF4A2F"/>
    <w:rsid w:val="00C00ED7"/>
    <w:rsid w:val="00C02A7D"/>
    <w:rsid w:val="00C05BE0"/>
    <w:rsid w:val="00C06B53"/>
    <w:rsid w:val="00C07156"/>
    <w:rsid w:val="00C111E0"/>
    <w:rsid w:val="00C12FCE"/>
    <w:rsid w:val="00C16770"/>
    <w:rsid w:val="00C20536"/>
    <w:rsid w:val="00C225F0"/>
    <w:rsid w:val="00C2262D"/>
    <w:rsid w:val="00C30251"/>
    <w:rsid w:val="00C31B2A"/>
    <w:rsid w:val="00C342AB"/>
    <w:rsid w:val="00C35F92"/>
    <w:rsid w:val="00C45180"/>
    <w:rsid w:val="00C503C4"/>
    <w:rsid w:val="00C51855"/>
    <w:rsid w:val="00C522D4"/>
    <w:rsid w:val="00C63056"/>
    <w:rsid w:val="00C64836"/>
    <w:rsid w:val="00C65AD4"/>
    <w:rsid w:val="00C66CD7"/>
    <w:rsid w:val="00C71123"/>
    <w:rsid w:val="00C714A7"/>
    <w:rsid w:val="00C71571"/>
    <w:rsid w:val="00C71B1C"/>
    <w:rsid w:val="00C71EB2"/>
    <w:rsid w:val="00C7227C"/>
    <w:rsid w:val="00C74924"/>
    <w:rsid w:val="00C75A2B"/>
    <w:rsid w:val="00C776E2"/>
    <w:rsid w:val="00C80660"/>
    <w:rsid w:val="00C8133A"/>
    <w:rsid w:val="00C84070"/>
    <w:rsid w:val="00C86105"/>
    <w:rsid w:val="00C87470"/>
    <w:rsid w:val="00C91C80"/>
    <w:rsid w:val="00C91D94"/>
    <w:rsid w:val="00CA06A7"/>
    <w:rsid w:val="00CB36D6"/>
    <w:rsid w:val="00CB38FC"/>
    <w:rsid w:val="00CB39D3"/>
    <w:rsid w:val="00CB667F"/>
    <w:rsid w:val="00CB7263"/>
    <w:rsid w:val="00CB77FC"/>
    <w:rsid w:val="00CC0393"/>
    <w:rsid w:val="00CC03E4"/>
    <w:rsid w:val="00CC1E35"/>
    <w:rsid w:val="00CC3837"/>
    <w:rsid w:val="00CC6572"/>
    <w:rsid w:val="00CC6858"/>
    <w:rsid w:val="00CD05BF"/>
    <w:rsid w:val="00CD21E3"/>
    <w:rsid w:val="00CD3ABD"/>
    <w:rsid w:val="00CD51D8"/>
    <w:rsid w:val="00CD689B"/>
    <w:rsid w:val="00CE0D29"/>
    <w:rsid w:val="00CE34CE"/>
    <w:rsid w:val="00CE6773"/>
    <w:rsid w:val="00CE7624"/>
    <w:rsid w:val="00CF02B7"/>
    <w:rsid w:val="00CF6DE2"/>
    <w:rsid w:val="00CF6F02"/>
    <w:rsid w:val="00CF6FA5"/>
    <w:rsid w:val="00D01D08"/>
    <w:rsid w:val="00D04FDC"/>
    <w:rsid w:val="00D05384"/>
    <w:rsid w:val="00D05897"/>
    <w:rsid w:val="00D10C03"/>
    <w:rsid w:val="00D11C63"/>
    <w:rsid w:val="00D123A8"/>
    <w:rsid w:val="00D157E6"/>
    <w:rsid w:val="00D17CA5"/>
    <w:rsid w:val="00D20167"/>
    <w:rsid w:val="00D23258"/>
    <w:rsid w:val="00D2707C"/>
    <w:rsid w:val="00D3317E"/>
    <w:rsid w:val="00D4005E"/>
    <w:rsid w:val="00D50D05"/>
    <w:rsid w:val="00D55786"/>
    <w:rsid w:val="00D566F9"/>
    <w:rsid w:val="00D57369"/>
    <w:rsid w:val="00D5740B"/>
    <w:rsid w:val="00D60C2E"/>
    <w:rsid w:val="00D61339"/>
    <w:rsid w:val="00D62A03"/>
    <w:rsid w:val="00D65420"/>
    <w:rsid w:val="00D66054"/>
    <w:rsid w:val="00D72861"/>
    <w:rsid w:val="00D72A19"/>
    <w:rsid w:val="00D74289"/>
    <w:rsid w:val="00D7447B"/>
    <w:rsid w:val="00D75FB8"/>
    <w:rsid w:val="00D75FC7"/>
    <w:rsid w:val="00D80E37"/>
    <w:rsid w:val="00D84776"/>
    <w:rsid w:val="00D87601"/>
    <w:rsid w:val="00D92696"/>
    <w:rsid w:val="00D955B5"/>
    <w:rsid w:val="00D95AD5"/>
    <w:rsid w:val="00DA0098"/>
    <w:rsid w:val="00DA0396"/>
    <w:rsid w:val="00DA1B58"/>
    <w:rsid w:val="00DA2094"/>
    <w:rsid w:val="00DA3195"/>
    <w:rsid w:val="00DA3D2F"/>
    <w:rsid w:val="00DB3687"/>
    <w:rsid w:val="00DC0F6E"/>
    <w:rsid w:val="00DC1EA9"/>
    <w:rsid w:val="00DC2DE4"/>
    <w:rsid w:val="00DD57F5"/>
    <w:rsid w:val="00DF3FA0"/>
    <w:rsid w:val="00DF5A49"/>
    <w:rsid w:val="00E014C0"/>
    <w:rsid w:val="00E01B44"/>
    <w:rsid w:val="00E0457C"/>
    <w:rsid w:val="00E06191"/>
    <w:rsid w:val="00E114E9"/>
    <w:rsid w:val="00E11887"/>
    <w:rsid w:val="00E123BB"/>
    <w:rsid w:val="00E13F3B"/>
    <w:rsid w:val="00E14C40"/>
    <w:rsid w:val="00E174CC"/>
    <w:rsid w:val="00E1759A"/>
    <w:rsid w:val="00E20F91"/>
    <w:rsid w:val="00E30E57"/>
    <w:rsid w:val="00E32038"/>
    <w:rsid w:val="00E343F1"/>
    <w:rsid w:val="00E45DE5"/>
    <w:rsid w:val="00E50263"/>
    <w:rsid w:val="00E57940"/>
    <w:rsid w:val="00E60E9F"/>
    <w:rsid w:val="00E6250B"/>
    <w:rsid w:val="00E65EB0"/>
    <w:rsid w:val="00E66AFE"/>
    <w:rsid w:val="00E67E4A"/>
    <w:rsid w:val="00E72401"/>
    <w:rsid w:val="00E724E7"/>
    <w:rsid w:val="00E7314B"/>
    <w:rsid w:val="00E7397C"/>
    <w:rsid w:val="00E744D7"/>
    <w:rsid w:val="00E75721"/>
    <w:rsid w:val="00E75B92"/>
    <w:rsid w:val="00E76449"/>
    <w:rsid w:val="00E82C01"/>
    <w:rsid w:val="00E83B7B"/>
    <w:rsid w:val="00E8406C"/>
    <w:rsid w:val="00E84260"/>
    <w:rsid w:val="00E84473"/>
    <w:rsid w:val="00E91239"/>
    <w:rsid w:val="00E91AE3"/>
    <w:rsid w:val="00E9416D"/>
    <w:rsid w:val="00EA5055"/>
    <w:rsid w:val="00EB0A09"/>
    <w:rsid w:val="00EB14B8"/>
    <w:rsid w:val="00EB2002"/>
    <w:rsid w:val="00EB4D20"/>
    <w:rsid w:val="00EC455D"/>
    <w:rsid w:val="00ED0095"/>
    <w:rsid w:val="00ED3C6B"/>
    <w:rsid w:val="00ED3E2D"/>
    <w:rsid w:val="00ED6299"/>
    <w:rsid w:val="00ED7051"/>
    <w:rsid w:val="00EE0800"/>
    <w:rsid w:val="00EE4D02"/>
    <w:rsid w:val="00EF01CE"/>
    <w:rsid w:val="00EF1623"/>
    <w:rsid w:val="00EF1A2D"/>
    <w:rsid w:val="00EF3872"/>
    <w:rsid w:val="00EF5768"/>
    <w:rsid w:val="00EF5FE1"/>
    <w:rsid w:val="00F02727"/>
    <w:rsid w:val="00F04946"/>
    <w:rsid w:val="00F15B51"/>
    <w:rsid w:val="00F27768"/>
    <w:rsid w:val="00F31833"/>
    <w:rsid w:val="00F40352"/>
    <w:rsid w:val="00F407C8"/>
    <w:rsid w:val="00F428FF"/>
    <w:rsid w:val="00F43650"/>
    <w:rsid w:val="00F46145"/>
    <w:rsid w:val="00F4678E"/>
    <w:rsid w:val="00F51808"/>
    <w:rsid w:val="00F51B73"/>
    <w:rsid w:val="00F52915"/>
    <w:rsid w:val="00F57562"/>
    <w:rsid w:val="00F57971"/>
    <w:rsid w:val="00F6118C"/>
    <w:rsid w:val="00F6209E"/>
    <w:rsid w:val="00F62F44"/>
    <w:rsid w:val="00F63552"/>
    <w:rsid w:val="00F66F87"/>
    <w:rsid w:val="00F673CA"/>
    <w:rsid w:val="00F67403"/>
    <w:rsid w:val="00F674CA"/>
    <w:rsid w:val="00F6761C"/>
    <w:rsid w:val="00F67B34"/>
    <w:rsid w:val="00F70146"/>
    <w:rsid w:val="00F70CAA"/>
    <w:rsid w:val="00F71902"/>
    <w:rsid w:val="00F73051"/>
    <w:rsid w:val="00F74754"/>
    <w:rsid w:val="00F74E89"/>
    <w:rsid w:val="00F82274"/>
    <w:rsid w:val="00F8278B"/>
    <w:rsid w:val="00F83177"/>
    <w:rsid w:val="00F8474E"/>
    <w:rsid w:val="00F90E73"/>
    <w:rsid w:val="00F9241A"/>
    <w:rsid w:val="00F92DBF"/>
    <w:rsid w:val="00F963E6"/>
    <w:rsid w:val="00F9793F"/>
    <w:rsid w:val="00FA3A95"/>
    <w:rsid w:val="00FA4461"/>
    <w:rsid w:val="00FA47FF"/>
    <w:rsid w:val="00FA7B80"/>
    <w:rsid w:val="00FB09D9"/>
    <w:rsid w:val="00FB1107"/>
    <w:rsid w:val="00FB1A2C"/>
    <w:rsid w:val="00FC2CC7"/>
    <w:rsid w:val="00FC3BC1"/>
    <w:rsid w:val="00FC56B5"/>
    <w:rsid w:val="00FD182B"/>
    <w:rsid w:val="00FD2549"/>
    <w:rsid w:val="00FD4019"/>
    <w:rsid w:val="00FD4404"/>
    <w:rsid w:val="00FD4FEC"/>
    <w:rsid w:val="00FE01A2"/>
    <w:rsid w:val="00FE4F66"/>
    <w:rsid w:val="00FF4C1C"/>
    <w:rsid w:val="00FF7307"/>
    <w:rsid w:val="04AA7983"/>
    <w:rsid w:val="093D5AD3"/>
    <w:rsid w:val="0DB014DE"/>
    <w:rsid w:val="0EB03D4C"/>
    <w:rsid w:val="11B375FD"/>
    <w:rsid w:val="11C4667E"/>
    <w:rsid w:val="166C3E91"/>
    <w:rsid w:val="1AF15FFE"/>
    <w:rsid w:val="1E5F6E06"/>
    <w:rsid w:val="1FB016C8"/>
    <w:rsid w:val="20354C09"/>
    <w:rsid w:val="2B68203E"/>
    <w:rsid w:val="2B6821EC"/>
    <w:rsid w:val="34006CCD"/>
    <w:rsid w:val="376A0529"/>
    <w:rsid w:val="3DA71B00"/>
    <w:rsid w:val="3F5673F0"/>
    <w:rsid w:val="3FC33CDD"/>
    <w:rsid w:val="41446501"/>
    <w:rsid w:val="454632F2"/>
    <w:rsid w:val="50494D61"/>
    <w:rsid w:val="512A5F28"/>
    <w:rsid w:val="5247273C"/>
    <w:rsid w:val="540773BD"/>
    <w:rsid w:val="572F0819"/>
    <w:rsid w:val="5A2F55E2"/>
    <w:rsid w:val="5AFF36DF"/>
    <w:rsid w:val="5BE43B44"/>
    <w:rsid w:val="5EEC6295"/>
    <w:rsid w:val="611F7558"/>
    <w:rsid w:val="649620D6"/>
    <w:rsid w:val="6B091746"/>
    <w:rsid w:val="6F502CB2"/>
    <w:rsid w:val="74952789"/>
    <w:rsid w:val="7710302A"/>
    <w:rsid w:val="78597590"/>
    <w:rsid w:val="78754C7A"/>
    <w:rsid w:val="78E850E7"/>
    <w:rsid w:val="7C026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8E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uiPriority="0" w:qFormat="1"/>
    <w:lsdException w:name="footer" w:semiHidden="0" w:qFormat="1"/>
    <w:lsdException w:name="caption" w:semiHidden="0" w:uiPriority="35" w:qFormat="1"/>
    <w:lsdException w:name="annotation reference"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39" w:unhideWhenUsed="0" w:qFormat="1"/>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cstheme="majorBidi"/>
      <w:b/>
      <w:sz w:val="28"/>
      <w:szCs w:val="20"/>
    </w:rPr>
  </w:style>
  <w:style w:type="paragraph" w:styleId="a4">
    <w:name w:val="annotation text"/>
    <w:basedOn w:val="a"/>
    <w:link w:val="Char"/>
    <w:uiPriority w:val="99"/>
    <w:semiHidden/>
    <w:unhideWhenUsed/>
    <w:qFormat/>
    <w:pPr>
      <w:jc w:val="left"/>
    </w:pPr>
  </w:style>
  <w:style w:type="paragraph" w:styleId="a5">
    <w:name w:val="Balloon Text"/>
    <w:basedOn w:val="a"/>
    <w:link w:val="Char0"/>
    <w:uiPriority w:val="99"/>
    <w:semiHidden/>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nhideWhenUsed/>
    <w:qFormat/>
    <w:pPr>
      <w:pBdr>
        <w:bottom w:val="single" w:sz="6" w:space="1" w:color="auto"/>
      </w:pBdr>
      <w:tabs>
        <w:tab w:val="center" w:pos="4153"/>
        <w:tab w:val="right" w:pos="8306"/>
      </w:tabs>
      <w:snapToGrid w:val="0"/>
      <w:jc w:val="center"/>
    </w:pPr>
    <w:rPr>
      <w:sz w:val="18"/>
      <w:szCs w:val="18"/>
    </w:rPr>
  </w:style>
  <w:style w:type="paragraph" w:styleId="a8">
    <w:name w:val="annotation subject"/>
    <w:basedOn w:val="a4"/>
    <w:next w:val="a4"/>
    <w:link w:val="Char3"/>
    <w:uiPriority w:val="99"/>
    <w:semiHidden/>
    <w:unhideWhenUsed/>
    <w:qFormat/>
    <w:rPr>
      <w:b/>
      <w:bCs/>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semiHidden/>
    <w:unhideWhenUsed/>
    <w:rPr>
      <w:color w:val="0000FF"/>
      <w:u w:val="single"/>
    </w:rPr>
  </w:style>
  <w:style w:type="character" w:styleId="ab">
    <w:name w:val="annotation reference"/>
    <w:basedOn w:val="a0"/>
    <w:uiPriority w:val="99"/>
    <w:semiHidden/>
    <w:unhideWhenUsed/>
    <w:qFormat/>
    <w:rPr>
      <w:sz w:val="21"/>
      <w:szCs w:val="21"/>
    </w:rPr>
  </w:style>
  <w:style w:type="paragraph" w:customStyle="1" w:styleId="00">
    <w:name w:val="00小四正文"/>
    <w:basedOn w:val="a"/>
    <w:link w:val="000"/>
    <w:qFormat/>
    <w:pPr>
      <w:spacing w:line="360" w:lineRule="auto"/>
      <w:ind w:firstLineChars="200" w:firstLine="200"/>
    </w:pPr>
    <w:rPr>
      <w:sz w:val="24"/>
    </w:rPr>
  </w:style>
  <w:style w:type="character" w:customStyle="1" w:styleId="000">
    <w:name w:val="00小四正文 字符"/>
    <w:basedOn w:val="a0"/>
    <w:link w:val="00"/>
    <w:qFormat/>
    <w:rPr>
      <w:rFonts w:ascii="Times New Roman" w:eastAsia="宋体" w:hAnsi="Times New Roman"/>
      <w:sz w:val="24"/>
    </w:rPr>
  </w:style>
  <w:style w:type="paragraph" w:customStyle="1" w:styleId="01">
    <w:name w:val="01五号正文"/>
    <w:basedOn w:val="a"/>
    <w:link w:val="010"/>
    <w:qFormat/>
    <w:pPr>
      <w:widowControl/>
      <w:spacing w:beforeLines="50" w:before="50"/>
      <w:ind w:firstLineChars="200" w:firstLine="200"/>
      <w:jc w:val="left"/>
    </w:pPr>
    <w:rPr>
      <w:szCs w:val="21"/>
    </w:rPr>
  </w:style>
  <w:style w:type="character" w:customStyle="1" w:styleId="010">
    <w:name w:val="01五号正文 字符"/>
    <w:basedOn w:val="a0"/>
    <w:link w:val="01"/>
    <w:qFormat/>
    <w:rPr>
      <w:rFonts w:ascii="Times New Roman" w:eastAsia="宋体" w:hAnsi="Times New Roman"/>
      <w:szCs w:val="21"/>
    </w:rPr>
  </w:style>
  <w:style w:type="paragraph" w:customStyle="1" w:styleId="02">
    <w:name w:val="02强调"/>
    <w:basedOn w:val="a"/>
    <w:next w:val="a"/>
    <w:link w:val="020"/>
    <w:qFormat/>
    <w:rPr>
      <w:b/>
      <w:i/>
      <w:color w:val="FF0000"/>
      <w:sz w:val="24"/>
      <w:u w:val="thick"/>
    </w:rPr>
  </w:style>
  <w:style w:type="character" w:customStyle="1" w:styleId="020">
    <w:name w:val="02强调 字符"/>
    <w:basedOn w:val="a0"/>
    <w:link w:val="02"/>
    <w:qFormat/>
    <w:rPr>
      <w:rFonts w:ascii="Times New Roman" w:eastAsia="宋体" w:hAnsi="Times New Roman"/>
      <w:b/>
      <w:i/>
      <w:color w:val="FF0000"/>
      <w:sz w:val="24"/>
      <w:u w:val="thick"/>
    </w:rPr>
  </w:style>
  <w:style w:type="paragraph" w:customStyle="1" w:styleId="03">
    <w:name w:val="03强调"/>
    <w:basedOn w:val="a"/>
    <w:next w:val="a"/>
    <w:link w:val="030"/>
    <w:qFormat/>
    <w:rPr>
      <w:b/>
      <w:i/>
      <w:color w:val="0070C0"/>
      <w:sz w:val="24"/>
      <w:u w:val="double"/>
    </w:rPr>
  </w:style>
  <w:style w:type="character" w:customStyle="1" w:styleId="030">
    <w:name w:val="03强调 字符"/>
    <w:basedOn w:val="a0"/>
    <w:link w:val="03"/>
    <w:qFormat/>
    <w:rPr>
      <w:rFonts w:ascii="Times New Roman" w:eastAsia="宋体" w:hAnsi="Times New Roman"/>
      <w:b/>
      <w:i/>
      <w:color w:val="0070C0"/>
      <w:sz w:val="24"/>
      <w:u w:val="double"/>
    </w:rPr>
  </w:style>
  <w:style w:type="paragraph" w:customStyle="1" w:styleId="0a">
    <w:name w:val="0a一级"/>
    <w:basedOn w:val="a"/>
    <w:next w:val="a"/>
    <w:link w:val="0a0"/>
    <w:qFormat/>
    <w:pPr>
      <w:numPr>
        <w:numId w:val="1"/>
      </w:numPr>
      <w:spacing w:line="360" w:lineRule="auto"/>
      <w:ind w:firstLineChars="200" w:firstLine="200"/>
      <w:outlineLvl w:val="0"/>
    </w:pPr>
    <w:rPr>
      <w:rFonts w:eastAsia="方正小标宋简体"/>
      <w:sz w:val="24"/>
    </w:rPr>
  </w:style>
  <w:style w:type="character" w:customStyle="1" w:styleId="0a0">
    <w:name w:val="0a一级 字符"/>
    <w:basedOn w:val="a0"/>
    <w:link w:val="0a"/>
    <w:qFormat/>
    <w:rPr>
      <w:rFonts w:ascii="Times New Roman" w:eastAsia="方正小标宋简体" w:hAnsi="Times New Roman"/>
      <w:sz w:val="24"/>
    </w:rPr>
  </w:style>
  <w:style w:type="paragraph" w:customStyle="1" w:styleId="0b">
    <w:name w:val="0b二级"/>
    <w:basedOn w:val="a"/>
    <w:next w:val="a"/>
    <w:link w:val="0b0"/>
    <w:qFormat/>
    <w:pPr>
      <w:numPr>
        <w:ilvl w:val="1"/>
        <w:numId w:val="1"/>
      </w:numPr>
      <w:spacing w:line="360" w:lineRule="auto"/>
      <w:ind w:firstLineChars="200" w:firstLine="200"/>
      <w:outlineLvl w:val="1"/>
    </w:pPr>
    <w:rPr>
      <w:rFonts w:eastAsia="黑体"/>
      <w:sz w:val="24"/>
    </w:rPr>
  </w:style>
  <w:style w:type="character" w:customStyle="1" w:styleId="0b0">
    <w:name w:val="0b二级 字符"/>
    <w:basedOn w:val="a0"/>
    <w:link w:val="0b"/>
    <w:qFormat/>
    <w:rPr>
      <w:rFonts w:ascii="Times New Roman" w:eastAsia="黑体" w:hAnsi="Times New Roman"/>
      <w:sz w:val="24"/>
    </w:rPr>
  </w:style>
  <w:style w:type="paragraph" w:customStyle="1" w:styleId="0c">
    <w:name w:val="0c三级"/>
    <w:basedOn w:val="a"/>
    <w:next w:val="a"/>
    <w:link w:val="0c0"/>
    <w:qFormat/>
    <w:pPr>
      <w:numPr>
        <w:ilvl w:val="2"/>
        <w:numId w:val="1"/>
      </w:numPr>
      <w:spacing w:line="360" w:lineRule="auto"/>
      <w:ind w:firstLineChars="200" w:firstLine="200"/>
      <w:outlineLvl w:val="2"/>
    </w:pPr>
    <w:rPr>
      <w:b/>
      <w:sz w:val="24"/>
    </w:rPr>
  </w:style>
  <w:style w:type="character" w:customStyle="1" w:styleId="0c0">
    <w:name w:val="0c三级 字符"/>
    <w:basedOn w:val="a0"/>
    <w:link w:val="0c"/>
    <w:qFormat/>
    <w:rPr>
      <w:rFonts w:ascii="Times New Roman" w:eastAsia="宋体" w:hAnsi="Times New Roman"/>
      <w:b/>
      <w:sz w:val="24"/>
    </w:rPr>
  </w:style>
  <w:style w:type="paragraph" w:customStyle="1" w:styleId="0d">
    <w:name w:val="0d四级"/>
    <w:basedOn w:val="a"/>
    <w:next w:val="a"/>
    <w:link w:val="0d0"/>
    <w:qFormat/>
    <w:pPr>
      <w:numPr>
        <w:ilvl w:val="3"/>
        <w:numId w:val="1"/>
      </w:numPr>
      <w:spacing w:line="360" w:lineRule="auto"/>
      <w:ind w:firstLineChars="200" w:firstLine="200"/>
      <w:outlineLvl w:val="3"/>
    </w:pPr>
    <w:rPr>
      <w:rFonts w:eastAsia="楷体_GB2312"/>
      <w:b/>
      <w:sz w:val="24"/>
    </w:rPr>
  </w:style>
  <w:style w:type="character" w:customStyle="1" w:styleId="0d0">
    <w:name w:val="0d四级 字符"/>
    <w:basedOn w:val="a0"/>
    <w:link w:val="0d"/>
    <w:qFormat/>
    <w:rPr>
      <w:rFonts w:ascii="Times New Roman" w:eastAsia="楷体_GB2312" w:hAnsi="Times New Roman"/>
      <w:b/>
      <w:sz w:val="24"/>
    </w:rPr>
  </w:style>
  <w:style w:type="paragraph" w:customStyle="1" w:styleId="1a">
    <w:name w:val="1a一级"/>
    <w:basedOn w:val="a"/>
    <w:link w:val="1a0"/>
    <w:qFormat/>
    <w:pPr>
      <w:spacing w:line="360" w:lineRule="auto"/>
      <w:outlineLvl w:val="0"/>
    </w:pPr>
    <w:rPr>
      <w:rFonts w:eastAsia="方正小标宋简体"/>
      <w:b/>
      <w:sz w:val="24"/>
    </w:rPr>
  </w:style>
  <w:style w:type="character" w:customStyle="1" w:styleId="1a0">
    <w:name w:val="1a一级 字符"/>
    <w:basedOn w:val="a0"/>
    <w:link w:val="1a"/>
    <w:qFormat/>
    <w:rPr>
      <w:rFonts w:ascii="Times New Roman" w:eastAsia="方正小标宋简体" w:hAnsi="Times New Roman"/>
      <w:b/>
      <w:sz w:val="24"/>
    </w:rPr>
  </w:style>
  <w:style w:type="paragraph" w:customStyle="1" w:styleId="1b">
    <w:name w:val="1b二级"/>
    <w:basedOn w:val="a"/>
    <w:link w:val="1b0"/>
    <w:qFormat/>
    <w:pPr>
      <w:spacing w:line="360" w:lineRule="auto"/>
      <w:outlineLvl w:val="1"/>
    </w:pPr>
    <w:rPr>
      <w:rFonts w:eastAsia="黑体"/>
      <w:b/>
      <w:sz w:val="24"/>
    </w:rPr>
  </w:style>
  <w:style w:type="character" w:customStyle="1" w:styleId="1b0">
    <w:name w:val="1b二级 字符"/>
    <w:basedOn w:val="a0"/>
    <w:link w:val="1b"/>
    <w:qFormat/>
    <w:rPr>
      <w:rFonts w:ascii="Times New Roman" w:eastAsia="黑体" w:hAnsi="Times New Roman"/>
      <w:b/>
      <w:sz w:val="24"/>
    </w:rPr>
  </w:style>
  <w:style w:type="paragraph" w:customStyle="1" w:styleId="1c">
    <w:name w:val="1c三级"/>
    <w:basedOn w:val="a"/>
    <w:link w:val="1c0"/>
    <w:qFormat/>
    <w:pPr>
      <w:spacing w:line="360" w:lineRule="auto"/>
      <w:outlineLvl w:val="2"/>
    </w:pPr>
    <w:rPr>
      <w:b/>
      <w:sz w:val="24"/>
    </w:rPr>
  </w:style>
  <w:style w:type="character" w:customStyle="1" w:styleId="1c0">
    <w:name w:val="1c三级 字符"/>
    <w:basedOn w:val="a0"/>
    <w:link w:val="1c"/>
    <w:qFormat/>
    <w:rPr>
      <w:rFonts w:ascii="Times New Roman" w:eastAsia="宋体" w:hAnsi="Times New Roman"/>
      <w:b/>
      <w:sz w:val="24"/>
    </w:rPr>
  </w:style>
  <w:style w:type="paragraph" w:customStyle="1" w:styleId="1d">
    <w:name w:val="1d四级"/>
    <w:basedOn w:val="a"/>
    <w:link w:val="1d0"/>
    <w:qFormat/>
    <w:pPr>
      <w:spacing w:line="360" w:lineRule="auto"/>
      <w:outlineLvl w:val="3"/>
    </w:pPr>
    <w:rPr>
      <w:rFonts w:eastAsia="楷体_GB2312"/>
      <w:b/>
      <w:sz w:val="24"/>
    </w:rPr>
  </w:style>
  <w:style w:type="character" w:customStyle="1" w:styleId="1d0">
    <w:name w:val="1d四级 字符"/>
    <w:basedOn w:val="a0"/>
    <w:link w:val="1d"/>
    <w:qFormat/>
    <w:rPr>
      <w:rFonts w:ascii="Times New Roman" w:eastAsia="楷体_GB2312" w:hAnsi="Times New Roman"/>
      <w:b/>
      <w:sz w:val="24"/>
    </w:rPr>
  </w:style>
  <w:style w:type="paragraph" w:customStyle="1" w:styleId="21">
    <w:name w:val="21章标题"/>
    <w:basedOn w:val="a"/>
    <w:next w:val="a"/>
    <w:link w:val="210"/>
    <w:qFormat/>
    <w:pPr>
      <w:numPr>
        <w:numId w:val="2"/>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qFormat/>
    <w:rPr>
      <w:rFonts w:ascii="Times New Roman" w:eastAsia="方正小标宋简体" w:hAnsi="Times New Roman"/>
      <w:sz w:val="32"/>
      <w:szCs w:val="21"/>
    </w:rPr>
  </w:style>
  <w:style w:type="paragraph" w:customStyle="1" w:styleId="22">
    <w:name w:val="22节标题"/>
    <w:basedOn w:val="a"/>
    <w:next w:val="a"/>
    <w:link w:val="220"/>
    <w:qFormat/>
    <w:pPr>
      <w:numPr>
        <w:ilvl w:val="1"/>
        <w:numId w:val="2"/>
      </w:numPr>
      <w:spacing w:beforeLines="50" w:before="50" w:line="360" w:lineRule="auto"/>
      <w:jc w:val="left"/>
      <w:outlineLvl w:val="1"/>
    </w:pPr>
    <w:rPr>
      <w:rFonts w:eastAsia="黑体"/>
      <w:b/>
      <w:sz w:val="24"/>
      <w:szCs w:val="21"/>
    </w:rPr>
  </w:style>
  <w:style w:type="character" w:customStyle="1" w:styleId="220">
    <w:name w:val="22节标题 字符"/>
    <w:basedOn w:val="a0"/>
    <w:link w:val="22"/>
    <w:qFormat/>
    <w:rPr>
      <w:rFonts w:ascii="Times New Roman" w:eastAsia="黑体" w:hAnsi="Times New Roman"/>
      <w:b/>
      <w:sz w:val="24"/>
      <w:szCs w:val="21"/>
    </w:rPr>
  </w:style>
  <w:style w:type="paragraph" w:customStyle="1" w:styleId="ac">
    <w:name w:val="撰写正文"/>
    <w:basedOn w:val="a"/>
    <w:link w:val="ad"/>
    <w:qFormat/>
    <w:pPr>
      <w:spacing w:line="360" w:lineRule="auto"/>
      <w:ind w:firstLineChars="200" w:firstLine="200"/>
      <w:jc w:val="left"/>
    </w:pPr>
    <w:rPr>
      <w:sz w:val="24"/>
      <w:szCs w:val="24"/>
    </w:rPr>
  </w:style>
  <w:style w:type="character" w:customStyle="1" w:styleId="ad">
    <w:name w:val="撰写正文 字符"/>
    <w:basedOn w:val="a0"/>
    <w:link w:val="ac"/>
    <w:qFormat/>
    <w:rPr>
      <w:rFonts w:ascii="Times New Roman" w:eastAsia="宋体" w:hAnsi="Times New Roman"/>
      <w:sz w:val="24"/>
      <w:szCs w:val="24"/>
    </w:rPr>
  </w:style>
  <w:style w:type="paragraph" w:customStyle="1" w:styleId="ae">
    <w:name w:val="居中加粗"/>
    <w:basedOn w:val="ac"/>
    <w:link w:val="af"/>
    <w:qFormat/>
    <w:pPr>
      <w:ind w:firstLineChars="0" w:firstLine="0"/>
      <w:jc w:val="center"/>
    </w:pPr>
    <w:rPr>
      <w:b/>
    </w:rPr>
  </w:style>
  <w:style w:type="character" w:customStyle="1" w:styleId="af">
    <w:name w:val="居中加粗 字符"/>
    <w:basedOn w:val="ad"/>
    <w:link w:val="ae"/>
    <w:qFormat/>
    <w:rPr>
      <w:rFonts w:ascii="Times New Roman" w:eastAsia="宋体" w:hAnsi="Times New Roman"/>
      <w:b/>
      <w:sz w:val="24"/>
      <w:szCs w:val="24"/>
    </w:rPr>
  </w:style>
  <w:style w:type="paragraph" w:customStyle="1" w:styleId="23">
    <w:name w:val="23小节标题"/>
    <w:basedOn w:val="a"/>
    <w:next w:val="a"/>
    <w:link w:val="230"/>
    <w:qFormat/>
    <w:pPr>
      <w:numPr>
        <w:ilvl w:val="2"/>
        <w:numId w:val="2"/>
      </w:numPr>
      <w:spacing w:beforeLines="50" w:before="50" w:line="360" w:lineRule="auto"/>
      <w:jc w:val="left"/>
      <w:outlineLvl w:val="2"/>
    </w:pPr>
    <w:rPr>
      <w:b/>
      <w:sz w:val="24"/>
      <w:szCs w:val="21"/>
    </w:rPr>
  </w:style>
  <w:style w:type="character" w:customStyle="1" w:styleId="230">
    <w:name w:val="23小节标题 字符"/>
    <w:basedOn w:val="a0"/>
    <w:link w:val="23"/>
    <w:qFormat/>
    <w:rPr>
      <w:rFonts w:ascii="Times New Roman" w:eastAsia="宋体" w:hAnsi="Times New Roman"/>
      <w:b/>
      <w:sz w:val="24"/>
      <w:szCs w:val="21"/>
    </w:rPr>
  </w:style>
  <w:style w:type="paragraph" w:styleId="af0">
    <w:name w:val="Intense Quote"/>
    <w:basedOn w:val="a"/>
    <w:next w:val="a"/>
    <w:link w:val="Char4"/>
    <w:uiPriority w:val="30"/>
    <w:qFormat/>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Char4">
    <w:name w:val="明显引用 Char"/>
    <w:basedOn w:val="a0"/>
    <w:link w:val="af0"/>
    <w:uiPriority w:val="30"/>
    <w:qFormat/>
    <w:rPr>
      <w:b/>
      <w:i/>
      <w:iCs/>
      <w:color w:val="0070C0"/>
      <w:u w:val="wavyDouble"/>
    </w:rPr>
  </w:style>
  <w:style w:type="paragraph" w:customStyle="1" w:styleId="24">
    <w:name w:val="24方面标题"/>
    <w:basedOn w:val="a"/>
    <w:next w:val="a"/>
    <w:link w:val="240"/>
    <w:qFormat/>
    <w:pPr>
      <w:numPr>
        <w:ilvl w:val="3"/>
        <w:numId w:val="2"/>
      </w:numPr>
      <w:spacing w:beforeLines="50" w:before="50" w:line="360" w:lineRule="auto"/>
      <w:jc w:val="left"/>
      <w:outlineLvl w:val="3"/>
    </w:pPr>
    <w:rPr>
      <w:rFonts w:eastAsia="黑体"/>
      <w:sz w:val="24"/>
      <w:szCs w:val="21"/>
    </w:rPr>
  </w:style>
  <w:style w:type="character" w:customStyle="1" w:styleId="240">
    <w:name w:val="24方面标题 字符"/>
    <w:basedOn w:val="a0"/>
    <w:link w:val="24"/>
    <w:qFormat/>
    <w:rPr>
      <w:rFonts w:ascii="Times New Roman" w:eastAsia="黑体" w:hAnsi="Times New Roman"/>
      <w:sz w:val="24"/>
      <w:szCs w:val="21"/>
    </w:rPr>
  </w:style>
  <w:style w:type="paragraph" w:customStyle="1" w:styleId="25">
    <w:name w:val="25最小标题"/>
    <w:basedOn w:val="a"/>
    <w:next w:val="a"/>
    <w:link w:val="250"/>
    <w:qFormat/>
    <w:pPr>
      <w:numPr>
        <w:ilvl w:val="4"/>
        <w:numId w:val="2"/>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qFormat/>
    <w:rPr>
      <w:rFonts w:ascii="Times New Roman" w:eastAsia="楷体_GB2312" w:hAnsi="Times New Roman"/>
      <w:b/>
      <w:sz w:val="24"/>
      <w:szCs w:val="21"/>
    </w:rPr>
  </w:style>
  <w:style w:type="paragraph" w:customStyle="1" w:styleId="31">
    <w:name w:val="31章标题"/>
    <w:basedOn w:val="a"/>
    <w:next w:val="a"/>
    <w:link w:val="310"/>
    <w:qFormat/>
    <w:pPr>
      <w:numPr>
        <w:numId w:val="3"/>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qFormat/>
    <w:rPr>
      <w:rFonts w:ascii="Times New Roman" w:eastAsia="方正小标宋简体" w:hAnsi="Times New Roman"/>
      <w:sz w:val="32"/>
      <w:szCs w:val="21"/>
    </w:rPr>
  </w:style>
  <w:style w:type="paragraph" w:customStyle="1" w:styleId="32">
    <w:name w:val="32节标题"/>
    <w:basedOn w:val="a"/>
    <w:next w:val="a"/>
    <w:link w:val="320"/>
    <w:qFormat/>
    <w:pPr>
      <w:numPr>
        <w:ilvl w:val="1"/>
        <w:numId w:val="3"/>
      </w:numPr>
      <w:spacing w:beforeLines="50" w:before="50" w:line="360" w:lineRule="auto"/>
      <w:jc w:val="left"/>
      <w:outlineLvl w:val="1"/>
    </w:pPr>
    <w:rPr>
      <w:rFonts w:eastAsia="黑体"/>
      <w:b/>
      <w:sz w:val="24"/>
      <w:szCs w:val="21"/>
    </w:rPr>
  </w:style>
  <w:style w:type="character" w:customStyle="1" w:styleId="320">
    <w:name w:val="32节标题 字符"/>
    <w:basedOn w:val="a0"/>
    <w:link w:val="32"/>
    <w:qFormat/>
    <w:rPr>
      <w:rFonts w:ascii="Times New Roman" w:eastAsia="黑体" w:hAnsi="Times New Roman"/>
      <w:b/>
      <w:sz w:val="24"/>
      <w:szCs w:val="21"/>
    </w:rPr>
  </w:style>
  <w:style w:type="paragraph" w:customStyle="1" w:styleId="33">
    <w:name w:val="33小节标题"/>
    <w:basedOn w:val="a"/>
    <w:next w:val="a"/>
    <w:link w:val="330"/>
    <w:qFormat/>
    <w:pPr>
      <w:numPr>
        <w:ilvl w:val="2"/>
        <w:numId w:val="3"/>
      </w:numPr>
      <w:spacing w:beforeLines="50" w:before="50" w:line="360" w:lineRule="auto"/>
      <w:jc w:val="left"/>
      <w:outlineLvl w:val="2"/>
    </w:pPr>
    <w:rPr>
      <w:b/>
      <w:sz w:val="24"/>
      <w:szCs w:val="21"/>
    </w:rPr>
  </w:style>
  <w:style w:type="character" w:customStyle="1" w:styleId="330">
    <w:name w:val="33小节标题 字符"/>
    <w:basedOn w:val="a0"/>
    <w:link w:val="33"/>
    <w:qFormat/>
    <w:rPr>
      <w:rFonts w:ascii="Times New Roman" w:eastAsia="宋体" w:hAnsi="Times New Roman"/>
      <w:b/>
      <w:sz w:val="24"/>
      <w:szCs w:val="21"/>
    </w:rPr>
  </w:style>
  <w:style w:type="paragraph" w:customStyle="1" w:styleId="34">
    <w:name w:val="34方面标题"/>
    <w:basedOn w:val="a"/>
    <w:next w:val="a"/>
    <w:link w:val="340"/>
    <w:qFormat/>
    <w:pPr>
      <w:numPr>
        <w:ilvl w:val="3"/>
        <w:numId w:val="3"/>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qFormat/>
    <w:rPr>
      <w:rFonts w:ascii="Times New Roman" w:eastAsia="黑体" w:hAnsi="Times New Roman"/>
      <w:sz w:val="24"/>
      <w:szCs w:val="21"/>
    </w:rPr>
  </w:style>
  <w:style w:type="character" w:customStyle="1" w:styleId="Char2">
    <w:name w:val="页眉 Char"/>
    <w:basedOn w:val="a0"/>
    <w:link w:val="a7"/>
    <w:uiPriority w:val="99"/>
    <w:qFormat/>
    <w:rPr>
      <w:rFonts w:ascii="Times New Roman" w:eastAsia="宋体" w:hAnsi="Times New Roman"/>
      <w:sz w:val="18"/>
      <w:szCs w:val="18"/>
    </w:rPr>
  </w:style>
  <w:style w:type="character" w:customStyle="1" w:styleId="Char1">
    <w:name w:val="页脚 Char"/>
    <w:basedOn w:val="a0"/>
    <w:link w:val="a6"/>
    <w:uiPriority w:val="99"/>
    <w:qFormat/>
    <w:rPr>
      <w:rFonts w:ascii="Times New Roman" w:eastAsia="宋体" w:hAnsi="Times New Roman"/>
      <w:sz w:val="18"/>
      <w:szCs w:val="18"/>
    </w:rPr>
  </w:style>
  <w:style w:type="paragraph" w:customStyle="1" w:styleId="04">
    <w:name w:val="04权序"/>
    <w:basedOn w:val="00"/>
    <w:next w:val="00"/>
    <w:link w:val="040"/>
    <w:qFormat/>
    <w:pPr>
      <w:numPr>
        <w:numId w:val="4"/>
      </w:numPr>
      <w:outlineLvl w:val="0"/>
    </w:pPr>
  </w:style>
  <w:style w:type="character" w:customStyle="1" w:styleId="040">
    <w:name w:val="04权序 字符"/>
    <w:basedOn w:val="000"/>
    <w:link w:val="04"/>
    <w:qFormat/>
    <w:rPr>
      <w:rFonts w:ascii="Times New Roman" w:eastAsia="宋体" w:hAnsi="Times New Roman"/>
      <w:sz w:val="24"/>
    </w:rPr>
  </w:style>
  <w:style w:type="character" w:customStyle="1" w:styleId="Char0">
    <w:name w:val="批注框文本 Char"/>
    <w:basedOn w:val="a0"/>
    <w:link w:val="a5"/>
    <w:uiPriority w:val="99"/>
    <w:semiHidden/>
    <w:qFormat/>
    <w:rPr>
      <w:rFonts w:ascii="Times New Roman" w:eastAsia="宋体" w:hAnsi="Times New Roman"/>
      <w:sz w:val="18"/>
      <w:szCs w:val="18"/>
    </w:rPr>
  </w:style>
  <w:style w:type="character" w:customStyle="1" w:styleId="Char">
    <w:name w:val="批注文字 Char"/>
    <w:basedOn w:val="a0"/>
    <w:link w:val="a4"/>
    <w:uiPriority w:val="99"/>
    <w:semiHidden/>
    <w:qFormat/>
    <w:rPr>
      <w:rFonts w:ascii="Times New Roman" w:eastAsia="宋体" w:hAnsi="Times New Roman"/>
    </w:rPr>
  </w:style>
  <w:style w:type="character" w:customStyle="1" w:styleId="Char3">
    <w:name w:val="批注主题 Char"/>
    <w:basedOn w:val="Char"/>
    <w:link w:val="a8"/>
    <w:uiPriority w:val="99"/>
    <w:semiHidden/>
    <w:qFormat/>
    <w:rPr>
      <w:rFonts w:ascii="Times New Roman" w:eastAsia="宋体" w:hAnsi="Times New Roman"/>
      <w:b/>
      <w:bCs/>
    </w:rPr>
  </w:style>
  <w:style w:type="paragraph" w:styleId="af1">
    <w:name w:val="No Spacing"/>
    <w:uiPriority w:val="99"/>
    <w:qFormat/>
    <w:pPr>
      <w:widowControl w:val="0"/>
      <w:jc w:val="both"/>
    </w:pPr>
    <w:rPr>
      <w:rFonts w:cstheme="minorBidi"/>
      <w:kern w:val="2"/>
      <w:sz w:val="21"/>
      <w:szCs w:val="22"/>
    </w:rPr>
  </w:style>
  <w:style w:type="character" w:customStyle="1" w:styleId="1">
    <w:name w:val="书籍标题1"/>
    <w:basedOn w:val="a0"/>
    <w:uiPriority w:val="33"/>
    <w:qFormat/>
    <w:rPr>
      <w:b/>
      <w:bCs/>
      <w:i/>
      <w:iCs/>
      <w:spacing w:val="5"/>
    </w:rPr>
  </w:style>
  <w:style w:type="character" w:styleId="af2">
    <w:name w:val="Placeholder Text"/>
    <w:basedOn w:val="a0"/>
    <w:uiPriority w:val="99"/>
    <w:semiHidden/>
    <w:rPr>
      <w:color w:val="808080"/>
    </w:rPr>
  </w:style>
  <w:style w:type="paragraph" w:styleId="af3">
    <w:name w:val="Document Map"/>
    <w:basedOn w:val="a"/>
    <w:link w:val="Char5"/>
    <w:uiPriority w:val="99"/>
    <w:semiHidden/>
    <w:unhideWhenUsed/>
    <w:rsid w:val="00E11887"/>
    <w:rPr>
      <w:rFonts w:ascii="宋体" w:hAnsiTheme="minorHAnsi"/>
      <w:sz w:val="18"/>
      <w:szCs w:val="18"/>
    </w:rPr>
  </w:style>
  <w:style w:type="character" w:customStyle="1" w:styleId="Char5">
    <w:name w:val="文档结构图 Char"/>
    <w:basedOn w:val="a0"/>
    <w:link w:val="af3"/>
    <w:uiPriority w:val="99"/>
    <w:semiHidden/>
    <w:rsid w:val="00E11887"/>
    <w:rPr>
      <w:rFonts w:ascii="宋体" w:hAnsiTheme="minorHAnsi" w:cstheme="minorBidi"/>
      <w:kern w:val="2"/>
      <w:sz w:val="18"/>
      <w:szCs w:val="18"/>
    </w:rPr>
  </w:style>
  <w:style w:type="paragraph" w:styleId="af4">
    <w:name w:val="List Paragraph"/>
    <w:basedOn w:val="a"/>
    <w:uiPriority w:val="99"/>
    <w:rsid w:val="009A64B3"/>
    <w:pPr>
      <w:ind w:firstLineChars="200" w:firstLine="420"/>
    </w:pPr>
  </w:style>
  <w:style w:type="paragraph" w:styleId="af5">
    <w:name w:val="Revision"/>
    <w:hidden/>
    <w:uiPriority w:val="99"/>
    <w:semiHidden/>
    <w:rsid w:val="007547EA"/>
    <w:rPr>
      <w:rFonts w:cstheme="minorBid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uiPriority="0" w:qFormat="1"/>
    <w:lsdException w:name="footer" w:semiHidden="0" w:qFormat="1"/>
    <w:lsdException w:name="caption" w:semiHidden="0" w:uiPriority="35" w:qFormat="1"/>
    <w:lsdException w:name="annotation reference"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39" w:unhideWhenUsed="0" w:qFormat="1"/>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cstheme="majorBidi"/>
      <w:b/>
      <w:sz w:val="28"/>
      <w:szCs w:val="20"/>
    </w:rPr>
  </w:style>
  <w:style w:type="paragraph" w:styleId="a4">
    <w:name w:val="annotation text"/>
    <w:basedOn w:val="a"/>
    <w:link w:val="Char"/>
    <w:uiPriority w:val="99"/>
    <w:semiHidden/>
    <w:unhideWhenUsed/>
    <w:qFormat/>
    <w:pPr>
      <w:jc w:val="left"/>
    </w:pPr>
  </w:style>
  <w:style w:type="paragraph" w:styleId="a5">
    <w:name w:val="Balloon Text"/>
    <w:basedOn w:val="a"/>
    <w:link w:val="Char0"/>
    <w:uiPriority w:val="99"/>
    <w:semiHidden/>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nhideWhenUsed/>
    <w:qFormat/>
    <w:pPr>
      <w:pBdr>
        <w:bottom w:val="single" w:sz="6" w:space="1" w:color="auto"/>
      </w:pBdr>
      <w:tabs>
        <w:tab w:val="center" w:pos="4153"/>
        <w:tab w:val="right" w:pos="8306"/>
      </w:tabs>
      <w:snapToGrid w:val="0"/>
      <w:jc w:val="center"/>
    </w:pPr>
    <w:rPr>
      <w:sz w:val="18"/>
      <w:szCs w:val="18"/>
    </w:rPr>
  </w:style>
  <w:style w:type="paragraph" w:styleId="a8">
    <w:name w:val="annotation subject"/>
    <w:basedOn w:val="a4"/>
    <w:next w:val="a4"/>
    <w:link w:val="Char3"/>
    <w:uiPriority w:val="99"/>
    <w:semiHidden/>
    <w:unhideWhenUsed/>
    <w:qFormat/>
    <w:rPr>
      <w:b/>
      <w:bCs/>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semiHidden/>
    <w:unhideWhenUsed/>
    <w:rPr>
      <w:color w:val="0000FF"/>
      <w:u w:val="single"/>
    </w:rPr>
  </w:style>
  <w:style w:type="character" w:styleId="ab">
    <w:name w:val="annotation reference"/>
    <w:basedOn w:val="a0"/>
    <w:uiPriority w:val="99"/>
    <w:semiHidden/>
    <w:unhideWhenUsed/>
    <w:qFormat/>
    <w:rPr>
      <w:sz w:val="21"/>
      <w:szCs w:val="21"/>
    </w:rPr>
  </w:style>
  <w:style w:type="paragraph" w:customStyle="1" w:styleId="00">
    <w:name w:val="00小四正文"/>
    <w:basedOn w:val="a"/>
    <w:link w:val="000"/>
    <w:qFormat/>
    <w:pPr>
      <w:spacing w:line="360" w:lineRule="auto"/>
      <w:ind w:firstLineChars="200" w:firstLine="200"/>
    </w:pPr>
    <w:rPr>
      <w:sz w:val="24"/>
    </w:rPr>
  </w:style>
  <w:style w:type="character" w:customStyle="1" w:styleId="000">
    <w:name w:val="00小四正文 字符"/>
    <w:basedOn w:val="a0"/>
    <w:link w:val="00"/>
    <w:qFormat/>
    <w:rPr>
      <w:rFonts w:ascii="Times New Roman" w:eastAsia="宋体" w:hAnsi="Times New Roman"/>
      <w:sz w:val="24"/>
    </w:rPr>
  </w:style>
  <w:style w:type="paragraph" w:customStyle="1" w:styleId="01">
    <w:name w:val="01五号正文"/>
    <w:basedOn w:val="a"/>
    <w:link w:val="010"/>
    <w:qFormat/>
    <w:pPr>
      <w:widowControl/>
      <w:spacing w:beforeLines="50" w:before="50"/>
      <w:ind w:firstLineChars="200" w:firstLine="200"/>
      <w:jc w:val="left"/>
    </w:pPr>
    <w:rPr>
      <w:szCs w:val="21"/>
    </w:rPr>
  </w:style>
  <w:style w:type="character" w:customStyle="1" w:styleId="010">
    <w:name w:val="01五号正文 字符"/>
    <w:basedOn w:val="a0"/>
    <w:link w:val="01"/>
    <w:qFormat/>
    <w:rPr>
      <w:rFonts w:ascii="Times New Roman" w:eastAsia="宋体" w:hAnsi="Times New Roman"/>
      <w:szCs w:val="21"/>
    </w:rPr>
  </w:style>
  <w:style w:type="paragraph" w:customStyle="1" w:styleId="02">
    <w:name w:val="02强调"/>
    <w:basedOn w:val="a"/>
    <w:next w:val="a"/>
    <w:link w:val="020"/>
    <w:qFormat/>
    <w:rPr>
      <w:b/>
      <w:i/>
      <w:color w:val="FF0000"/>
      <w:sz w:val="24"/>
      <w:u w:val="thick"/>
    </w:rPr>
  </w:style>
  <w:style w:type="character" w:customStyle="1" w:styleId="020">
    <w:name w:val="02强调 字符"/>
    <w:basedOn w:val="a0"/>
    <w:link w:val="02"/>
    <w:qFormat/>
    <w:rPr>
      <w:rFonts w:ascii="Times New Roman" w:eastAsia="宋体" w:hAnsi="Times New Roman"/>
      <w:b/>
      <w:i/>
      <w:color w:val="FF0000"/>
      <w:sz w:val="24"/>
      <w:u w:val="thick"/>
    </w:rPr>
  </w:style>
  <w:style w:type="paragraph" w:customStyle="1" w:styleId="03">
    <w:name w:val="03强调"/>
    <w:basedOn w:val="a"/>
    <w:next w:val="a"/>
    <w:link w:val="030"/>
    <w:qFormat/>
    <w:rPr>
      <w:b/>
      <w:i/>
      <w:color w:val="0070C0"/>
      <w:sz w:val="24"/>
      <w:u w:val="double"/>
    </w:rPr>
  </w:style>
  <w:style w:type="character" w:customStyle="1" w:styleId="030">
    <w:name w:val="03强调 字符"/>
    <w:basedOn w:val="a0"/>
    <w:link w:val="03"/>
    <w:qFormat/>
    <w:rPr>
      <w:rFonts w:ascii="Times New Roman" w:eastAsia="宋体" w:hAnsi="Times New Roman"/>
      <w:b/>
      <w:i/>
      <w:color w:val="0070C0"/>
      <w:sz w:val="24"/>
      <w:u w:val="double"/>
    </w:rPr>
  </w:style>
  <w:style w:type="paragraph" w:customStyle="1" w:styleId="0a">
    <w:name w:val="0a一级"/>
    <w:basedOn w:val="a"/>
    <w:next w:val="a"/>
    <w:link w:val="0a0"/>
    <w:qFormat/>
    <w:pPr>
      <w:numPr>
        <w:numId w:val="1"/>
      </w:numPr>
      <w:spacing w:line="360" w:lineRule="auto"/>
      <w:ind w:firstLineChars="200" w:firstLine="200"/>
      <w:outlineLvl w:val="0"/>
    </w:pPr>
    <w:rPr>
      <w:rFonts w:eastAsia="方正小标宋简体"/>
      <w:sz w:val="24"/>
    </w:rPr>
  </w:style>
  <w:style w:type="character" w:customStyle="1" w:styleId="0a0">
    <w:name w:val="0a一级 字符"/>
    <w:basedOn w:val="a0"/>
    <w:link w:val="0a"/>
    <w:qFormat/>
    <w:rPr>
      <w:rFonts w:ascii="Times New Roman" w:eastAsia="方正小标宋简体" w:hAnsi="Times New Roman"/>
      <w:sz w:val="24"/>
    </w:rPr>
  </w:style>
  <w:style w:type="paragraph" w:customStyle="1" w:styleId="0b">
    <w:name w:val="0b二级"/>
    <w:basedOn w:val="a"/>
    <w:next w:val="a"/>
    <w:link w:val="0b0"/>
    <w:qFormat/>
    <w:pPr>
      <w:numPr>
        <w:ilvl w:val="1"/>
        <w:numId w:val="1"/>
      </w:numPr>
      <w:spacing w:line="360" w:lineRule="auto"/>
      <w:ind w:firstLineChars="200" w:firstLine="200"/>
      <w:outlineLvl w:val="1"/>
    </w:pPr>
    <w:rPr>
      <w:rFonts w:eastAsia="黑体"/>
      <w:sz w:val="24"/>
    </w:rPr>
  </w:style>
  <w:style w:type="character" w:customStyle="1" w:styleId="0b0">
    <w:name w:val="0b二级 字符"/>
    <w:basedOn w:val="a0"/>
    <w:link w:val="0b"/>
    <w:qFormat/>
    <w:rPr>
      <w:rFonts w:ascii="Times New Roman" w:eastAsia="黑体" w:hAnsi="Times New Roman"/>
      <w:sz w:val="24"/>
    </w:rPr>
  </w:style>
  <w:style w:type="paragraph" w:customStyle="1" w:styleId="0c">
    <w:name w:val="0c三级"/>
    <w:basedOn w:val="a"/>
    <w:next w:val="a"/>
    <w:link w:val="0c0"/>
    <w:qFormat/>
    <w:pPr>
      <w:numPr>
        <w:ilvl w:val="2"/>
        <w:numId w:val="1"/>
      </w:numPr>
      <w:spacing w:line="360" w:lineRule="auto"/>
      <w:ind w:firstLineChars="200" w:firstLine="200"/>
      <w:outlineLvl w:val="2"/>
    </w:pPr>
    <w:rPr>
      <w:b/>
      <w:sz w:val="24"/>
    </w:rPr>
  </w:style>
  <w:style w:type="character" w:customStyle="1" w:styleId="0c0">
    <w:name w:val="0c三级 字符"/>
    <w:basedOn w:val="a0"/>
    <w:link w:val="0c"/>
    <w:qFormat/>
    <w:rPr>
      <w:rFonts w:ascii="Times New Roman" w:eastAsia="宋体" w:hAnsi="Times New Roman"/>
      <w:b/>
      <w:sz w:val="24"/>
    </w:rPr>
  </w:style>
  <w:style w:type="paragraph" w:customStyle="1" w:styleId="0d">
    <w:name w:val="0d四级"/>
    <w:basedOn w:val="a"/>
    <w:next w:val="a"/>
    <w:link w:val="0d0"/>
    <w:qFormat/>
    <w:pPr>
      <w:numPr>
        <w:ilvl w:val="3"/>
        <w:numId w:val="1"/>
      </w:numPr>
      <w:spacing w:line="360" w:lineRule="auto"/>
      <w:ind w:firstLineChars="200" w:firstLine="200"/>
      <w:outlineLvl w:val="3"/>
    </w:pPr>
    <w:rPr>
      <w:rFonts w:eastAsia="楷体_GB2312"/>
      <w:b/>
      <w:sz w:val="24"/>
    </w:rPr>
  </w:style>
  <w:style w:type="character" w:customStyle="1" w:styleId="0d0">
    <w:name w:val="0d四级 字符"/>
    <w:basedOn w:val="a0"/>
    <w:link w:val="0d"/>
    <w:qFormat/>
    <w:rPr>
      <w:rFonts w:ascii="Times New Roman" w:eastAsia="楷体_GB2312" w:hAnsi="Times New Roman"/>
      <w:b/>
      <w:sz w:val="24"/>
    </w:rPr>
  </w:style>
  <w:style w:type="paragraph" w:customStyle="1" w:styleId="1a">
    <w:name w:val="1a一级"/>
    <w:basedOn w:val="a"/>
    <w:link w:val="1a0"/>
    <w:qFormat/>
    <w:pPr>
      <w:spacing w:line="360" w:lineRule="auto"/>
      <w:outlineLvl w:val="0"/>
    </w:pPr>
    <w:rPr>
      <w:rFonts w:eastAsia="方正小标宋简体"/>
      <w:b/>
      <w:sz w:val="24"/>
    </w:rPr>
  </w:style>
  <w:style w:type="character" w:customStyle="1" w:styleId="1a0">
    <w:name w:val="1a一级 字符"/>
    <w:basedOn w:val="a0"/>
    <w:link w:val="1a"/>
    <w:qFormat/>
    <w:rPr>
      <w:rFonts w:ascii="Times New Roman" w:eastAsia="方正小标宋简体" w:hAnsi="Times New Roman"/>
      <w:b/>
      <w:sz w:val="24"/>
    </w:rPr>
  </w:style>
  <w:style w:type="paragraph" w:customStyle="1" w:styleId="1b">
    <w:name w:val="1b二级"/>
    <w:basedOn w:val="a"/>
    <w:link w:val="1b0"/>
    <w:qFormat/>
    <w:pPr>
      <w:spacing w:line="360" w:lineRule="auto"/>
      <w:outlineLvl w:val="1"/>
    </w:pPr>
    <w:rPr>
      <w:rFonts w:eastAsia="黑体"/>
      <w:b/>
      <w:sz w:val="24"/>
    </w:rPr>
  </w:style>
  <w:style w:type="character" w:customStyle="1" w:styleId="1b0">
    <w:name w:val="1b二级 字符"/>
    <w:basedOn w:val="a0"/>
    <w:link w:val="1b"/>
    <w:qFormat/>
    <w:rPr>
      <w:rFonts w:ascii="Times New Roman" w:eastAsia="黑体" w:hAnsi="Times New Roman"/>
      <w:b/>
      <w:sz w:val="24"/>
    </w:rPr>
  </w:style>
  <w:style w:type="paragraph" w:customStyle="1" w:styleId="1c">
    <w:name w:val="1c三级"/>
    <w:basedOn w:val="a"/>
    <w:link w:val="1c0"/>
    <w:qFormat/>
    <w:pPr>
      <w:spacing w:line="360" w:lineRule="auto"/>
      <w:outlineLvl w:val="2"/>
    </w:pPr>
    <w:rPr>
      <w:b/>
      <w:sz w:val="24"/>
    </w:rPr>
  </w:style>
  <w:style w:type="character" w:customStyle="1" w:styleId="1c0">
    <w:name w:val="1c三级 字符"/>
    <w:basedOn w:val="a0"/>
    <w:link w:val="1c"/>
    <w:qFormat/>
    <w:rPr>
      <w:rFonts w:ascii="Times New Roman" w:eastAsia="宋体" w:hAnsi="Times New Roman"/>
      <w:b/>
      <w:sz w:val="24"/>
    </w:rPr>
  </w:style>
  <w:style w:type="paragraph" w:customStyle="1" w:styleId="1d">
    <w:name w:val="1d四级"/>
    <w:basedOn w:val="a"/>
    <w:link w:val="1d0"/>
    <w:qFormat/>
    <w:pPr>
      <w:spacing w:line="360" w:lineRule="auto"/>
      <w:outlineLvl w:val="3"/>
    </w:pPr>
    <w:rPr>
      <w:rFonts w:eastAsia="楷体_GB2312"/>
      <w:b/>
      <w:sz w:val="24"/>
    </w:rPr>
  </w:style>
  <w:style w:type="character" w:customStyle="1" w:styleId="1d0">
    <w:name w:val="1d四级 字符"/>
    <w:basedOn w:val="a0"/>
    <w:link w:val="1d"/>
    <w:qFormat/>
    <w:rPr>
      <w:rFonts w:ascii="Times New Roman" w:eastAsia="楷体_GB2312" w:hAnsi="Times New Roman"/>
      <w:b/>
      <w:sz w:val="24"/>
    </w:rPr>
  </w:style>
  <w:style w:type="paragraph" w:customStyle="1" w:styleId="21">
    <w:name w:val="21章标题"/>
    <w:basedOn w:val="a"/>
    <w:next w:val="a"/>
    <w:link w:val="210"/>
    <w:qFormat/>
    <w:pPr>
      <w:numPr>
        <w:numId w:val="2"/>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qFormat/>
    <w:rPr>
      <w:rFonts w:ascii="Times New Roman" w:eastAsia="方正小标宋简体" w:hAnsi="Times New Roman"/>
      <w:sz w:val="32"/>
      <w:szCs w:val="21"/>
    </w:rPr>
  </w:style>
  <w:style w:type="paragraph" w:customStyle="1" w:styleId="22">
    <w:name w:val="22节标题"/>
    <w:basedOn w:val="a"/>
    <w:next w:val="a"/>
    <w:link w:val="220"/>
    <w:qFormat/>
    <w:pPr>
      <w:numPr>
        <w:ilvl w:val="1"/>
        <w:numId w:val="2"/>
      </w:numPr>
      <w:spacing w:beforeLines="50" w:before="50" w:line="360" w:lineRule="auto"/>
      <w:jc w:val="left"/>
      <w:outlineLvl w:val="1"/>
    </w:pPr>
    <w:rPr>
      <w:rFonts w:eastAsia="黑体"/>
      <w:b/>
      <w:sz w:val="24"/>
      <w:szCs w:val="21"/>
    </w:rPr>
  </w:style>
  <w:style w:type="character" w:customStyle="1" w:styleId="220">
    <w:name w:val="22节标题 字符"/>
    <w:basedOn w:val="a0"/>
    <w:link w:val="22"/>
    <w:qFormat/>
    <w:rPr>
      <w:rFonts w:ascii="Times New Roman" w:eastAsia="黑体" w:hAnsi="Times New Roman"/>
      <w:b/>
      <w:sz w:val="24"/>
      <w:szCs w:val="21"/>
    </w:rPr>
  </w:style>
  <w:style w:type="paragraph" w:customStyle="1" w:styleId="ac">
    <w:name w:val="撰写正文"/>
    <w:basedOn w:val="a"/>
    <w:link w:val="ad"/>
    <w:qFormat/>
    <w:pPr>
      <w:spacing w:line="360" w:lineRule="auto"/>
      <w:ind w:firstLineChars="200" w:firstLine="200"/>
      <w:jc w:val="left"/>
    </w:pPr>
    <w:rPr>
      <w:sz w:val="24"/>
      <w:szCs w:val="24"/>
    </w:rPr>
  </w:style>
  <w:style w:type="character" w:customStyle="1" w:styleId="ad">
    <w:name w:val="撰写正文 字符"/>
    <w:basedOn w:val="a0"/>
    <w:link w:val="ac"/>
    <w:qFormat/>
    <w:rPr>
      <w:rFonts w:ascii="Times New Roman" w:eastAsia="宋体" w:hAnsi="Times New Roman"/>
      <w:sz w:val="24"/>
      <w:szCs w:val="24"/>
    </w:rPr>
  </w:style>
  <w:style w:type="paragraph" w:customStyle="1" w:styleId="ae">
    <w:name w:val="居中加粗"/>
    <w:basedOn w:val="ac"/>
    <w:link w:val="af"/>
    <w:qFormat/>
    <w:pPr>
      <w:ind w:firstLineChars="0" w:firstLine="0"/>
      <w:jc w:val="center"/>
    </w:pPr>
    <w:rPr>
      <w:b/>
    </w:rPr>
  </w:style>
  <w:style w:type="character" w:customStyle="1" w:styleId="af">
    <w:name w:val="居中加粗 字符"/>
    <w:basedOn w:val="ad"/>
    <w:link w:val="ae"/>
    <w:qFormat/>
    <w:rPr>
      <w:rFonts w:ascii="Times New Roman" w:eastAsia="宋体" w:hAnsi="Times New Roman"/>
      <w:b/>
      <w:sz w:val="24"/>
      <w:szCs w:val="24"/>
    </w:rPr>
  </w:style>
  <w:style w:type="paragraph" w:customStyle="1" w:styleId="23">
    <w:name w:val="23小节标题"/>
    <w:basedOn w:val="a"/>
    <w:next w:val="a"/>
    <w:link w:val="230"/>
    <w:qFormat/>
    <w:pPr>
      <w:numPr>
        <w:ilvl w:val="2"/>
        <w:numId w:val="2"/>
      </w:numPr>
      <w:spacing w:beforeLines="50" w:before="50" w:line="360" w:lineRule="auto"/>
      <w:jc w:val="left"/>
      <w:outlineLvl w:val="2"/>
    </w:pPr>
    <w:rPr>
      <w:b/>
      <w:sz w:val="24"/>
      <w:szCs w:val="21"/>
    </w:rPr>
  </w:style>
  <w:style w:type="character" w:customStyle="1" w:styleId="230">
    <w:name w:val="23小节标题 字符"/>
    <w:basedOn w:val="a0"/>
    <w:link w:val="23"/>
    <w:qFormat/>
    <w:rPr>
      <w:rFonts w:ascii="Times New Roman" w:eastAsia="宋体" w:hAnsi="Times New Roman"/>
      <w:b/>
      <w:sz w:val="24"/>
      <w:szCs w:val="21"/>
    </w:rPr>
  </w:style>
  <w:style w:type="paragraph" w:styleId="af0">
    <w:name w:val="Intense Quote"/>
    <w:basedOn w:val="a"/>
    <w:next w:val="a"/>
    <w:link w:val="Char4"/>
    <w:uiPriority w:val="30"/>
    <w:qFormat/>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Char4">
    <w:name w:val="明显引用 Char"/>
    <w:basedOn w:val="a0"/>
    <w:link w:val="af0"/>
    <w:uiPriority w:val="30"/>
    <w:qFormat/>
    <w:rPr>
      <w:b/>
      <w:i/>
      <w:iCs/>
      <w:color w:val="0070C0"/>
      <w:u w:val="wavyDouble"/>
    </w:rPr>
  </w:style>
  <w:style w:type="paragraph" w:customStyle="1" w:styleId="24">
    <w:name w:val="24方面标题"/>
    <w:basedOn w:val="a"/>
    <w:next w:val="a"/>
    <w:link w:val="240"/>
    <w:qFormat/>
    <w:pPr>
      <w:numPr>
        <w:ilvl w:val="3"/>
        <w:numId w:val="2"/>
      </w:numPr>
      <w:spacing w:beforeLines="50" w:before="50" w:line="360" w:lineRule="auto"/>
      <w:jc w:val="left"/>
      <w:outlineLvl w:val="3"/>
    </w:pPr>
    <w:rPr>
      <w:rFonts w:eastAsia="黑体"/>
      <w:sz w:val="24"/>
      <w:szCs w:val="21"/>
    </w:rPr>
  </w:style>
  <w:style w:type="character" w:customStyle="1" w:styleId="240">
    <w:name w:val="24方面标题 字符"/>
    <w:basedOn w:val="a0"/>
    <w:link w:val="24"/>
    <w:qFormat/>
    <w:rPr>
      <w:rFonts w:ascii="Times New Roman" w:eastAsia="黑体" w:hAnsi="Times New Roman"/>
      <w:sz w:val="24"/>
      <w:szCs w:val="21"/>
    </w:rPr>
  </w:style>
  <w:style w:type="paragraph" w:customStyle="1" w:styleId="25">
    <w:name w:val="25最小标题"/>
    <w:basedOn w:val="a"/>
    <w:next w:val="a"/>
    <w:link w:val="250"/>
    <w:qFormat/>
    <w:pPr>
      <w:numPr>
        <w:ilvl w:val="4"/>
        <w:numId w:val="2"/>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qFormat/>
    <w:rPr>
      <w:rFonts w:ascii="Times New Roman" w:eastAsia="楷体_GB2312" w:hAnsi="Times New Roman"/>
      <w:b/>
      <w:sz w:val="24"/>
      <w:szCs w:val="21"/>
    </w:rPr>
  </w:style>
  <w:style w:type="paragraph" w:customStyle="1" w:styleId="31">
    <w:name w:val="31章标题"/>
    <w:basedOn w:val="a"/>
    <w:next w:val="a"/>
    <w:link w:val="310"/>
    <w:qFormat/>
    <w:pPr>
      <w:numPr>
        <w:numId w:val="3"/>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qFormat/>
    <w:rPr>
      <w:rFonts w:ascii="Times New Roman" w:eastAsia="方正小标宋简体" w:hAnsi="Times New Roman"/>
      <w:sz w:val="32"/>
      <w:szCs w:val="21"/>
    </w:rPr>
  </w:style>
  <w:style w:type="paragraph" w:customStyle="1" w:styleId="32">
    <w:name w:val="32节标题"/>
    <w:basedOn w:val="a"/>
    <w:next w:val="a"/>
    <w:link w:val="320"/>
    <w:qFormat/>
    <w:pPr>
      <w:numPr>
        <w:ilvl w:val="1"/>
        <w:numId w:val="3"/>
      </w:numPr>
      <w:spacing w:beforeLines="50" w:before="50" w:line="360" w:lineRule="auto"/>
      <w:jc w:val="left"/>
      <w:outlineLvl w:val="1"/>
    </w:pPr>
    <w:rPr>
      <w:rFonts w:eastAsia="黑体"/>
      <w:b/>
      <w:sz w:val="24"/>
      <w:szCs w:val="21"/>
    </w:rPr>
  </w:style>
  <w:style w:type="character" w:customStyle="1" w:styleId="320">
    <w:name w:val="32节标题 字符"/>
    <w:basedOn w:val="a0"/>
    <w:link w:val="32"/>
    <w:qFormat/>
    <w:rPr>
      <w:rFonts w:ascii="Times New Roman" w:eastAsia="黑体" w:hAnsi="Times New Roman"/>
      <w:b/>
      <w:sz w:val="24"/>
      <w:szCs w:val="21"/>
    </w:rPr>
  </w:style>
  <w:style w:type="paragraph" w:customStyle="1" w:styleId="33">
    <w:name w:val="33小节标题"/>
    <w:basedOn w:val="a"/>
    <w:next w:val="a"/>
    <w:link w:val="330"/>
    <w:qFormat/>
    <w:pPr>
      <w:numPr>
        <w:ilvl w:val="2"/>
        <w:numId w:val="3"/>
      </w:numPr>
      <w:spacing w:beforeLines="50" w:before="50" w:line="360" w:lineRule="auto"/>
      <w:jc w:val="left"/>
      <w:outlineLvl w:val="2"/>
    </w:pPr>
    <w:rPr>
      <w:b/>
      <w:sz w:val="24"/>
      <w:szCs w:val="21"/>
    </w:rPr>
  </w:style>
  <w:style w:type="character" w:customStyle="1" w:styleId="330">
    <w:name w:val="33小节标题 字符"/>
    <w:basedOn w:val="a0"/>
    <w:link w:val="33"/>
    <w:qFormat/>
    <w:rPr>
      <w:rFonts w:ascii="Times New Roman" w:eastAsia="宋体" w:hAnsi="Times New Roman"/>
      <w:b/>
      <w:sz w:val="24"/>
      <w:szCs w:val="21"/>
    </w:rPr>
  </w:style>
  <w:style w:type="paragraph" w:customStyle="1" w:styleId="34">
    <w:name w:val="34方面标题"/>
    <w:basedOn w:val="a"/>
    <w:next w:val="a"/>
    <w:link w:val="340"/>
    <w:qFormat/>
    <w:pPr>
      <w:numPr>
        <w:ilvl w:val="3"/>
        <w:numId w:val="3"/>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qFormat/>
    <w:rPr>
      <w:rFonts w:ascii="Times New Roman" w:eastAsia="黑体" w:hAnsi="Times New Roman"/>
      <w:sz w:val="24"/>
      <w:szCs w:val="21"/>
    </w:rPr>
  </w:style>
  <w:style w:type="character" w:customStyle="1" w:styleId="Char2">
    <w:name w:val="页眉 Char"/>
    <w:basedOn w:val="a0"/>
    <w:link w:val="a7"/>
    <w:uiPriority w:val="99"/>
    <w:qFormat/>
    <w:rPr>
      <w:rFonts w:ascii="Times New Roman" w:eastAsia="宋体" w:hAnsi="Times New Roman"/>
      <w:sz w:val="18"/>
      <w:szCs w:val="18"/>
    </w:rPr>
  </w:style>
  <w:style w:type="character" w:customStyle="1" w:styleId="Char1">
    <w:name w:val="页脚 Char"/>
    <w:basedOn w:val="a0"/>
    <w:link w:val="a6"/>
    <w:uiPriority w:val="99"/>
    <w:qFormat/>
    <w:rPr>
      <w:rFonts w:ascii="Times New Roman" w:eastAsia="宋体" w:hAnsi="Times New Roman"/>
      <w:sz w:val="18"/>
      <w:szCs w:val="18"/>
    </w:rPr>
  </w:style>
  <w:style w:type="paragraph" w:customStyle="1" w:styleId="04">
    <w:name w:val="04权序"/>
    <w:basedOn w:val="00"/>
    <w:next w:val="00"/>
    <w:link w:val="040"/>
    <w:qFormat/>
    <w:pPr>
      <w:numPr>
        <w:numId w:val="4"/>
      </w:numPr>
      <w:outlineLvl w:val="0"/>
    </w:pPr>
  </w:style>
  <w:style w:type="character" w:customStyle="1" w:styleId="040">
    <w:name w:val="04权序 字符"/>
    <w:basedOn w:val="000"/>
    <w:link w:val="04"/>
    <w:qFormat/>
    <w:rPr>
      <w:rFonts w:ascii="Times New Roman" w:eastAsia="宋体" w:hAnsi="Times New Roman"/>
      <w:sz w:val="24"/>
    </w:rPr>
  </w:style>
  <w:style w:type="character" w:customStyle="1" w:styleId="Char0">
    <w:name w:val="批注框文本 Char"/>
    <w:basedOn w:val="a0"/>
    <w:link w:val="a5"/>
    <w:uiPriority w:val="99"/>
    <w:semiHidden/>
    <w:qFormat/>
    <w:rPr>
      <w:rFonts w:ascii="Times New Roman" w:eastAsia="宋体" w:hAnsi="Times New Roman"/>
      <w:sz w:val="18"/>
      <w:szCs w:val="18"/>
    </w:rPr>
  </w:style>
  <w:style w:type="character" w:customStyle="1" w:styleId="Char">
    <w:name w:val="批注文字 Char"/>
    <w:basedOn w:val="a0"/>
    <w:link w:val="a4"/>
    <w:uiPriority w:val="99"/>
    <w:semiHidden/>
    <w:qFormat/>
    <w:rPr>
      <w:rFonts w:ascii="Times New Roman" w:eastAsia="宋体" w:hAnsi="Times New Roman"/>
    </w:rPr>
  </w:style>
  <w:style w:type="character" w:customStyle="1" w:styleId="Char3">
    <w:name w:val="批注主题 Char"/>
    <w:basedOn w:val="Char"/>
    <w:link w:val="a8"/>
    <w:uiPriority w:val="99"/>
    <w:semiHidden/>
    <w:qFormat/>
    <w:rPr>
      <w:rFonts w:ascii="Times New Roman" w:eastAsia="宋体" w:hAnsi="Times New Roman"/>
      <w:b/>
      <w:bCs/>
    </w:rPr>
  </w:style>
  <w:style w:type="paragraph" w:styleId="af1">
    <w:name w:val="No Spacing"/>
    <w:uiPriority w:val="99"/>
    <w:qFormat/>
    <w:pPr>
      <w:widowControl w:val="0"/>
      <w:jc w:val="both"/>
    </w:pPr>
    <w:rPr>
      <w:rFonts w:cstheme="minorBidi"/>
      <w:kern w:val="2"/>
      <w:sz w:val="21"/>
      <w:szCs w:val="22"/>
    </w:rPr>
  </w:style>
  <w:style w:type="character" w:customStyle="1" w:styleId="1">
    <w:name w:val="书籍标题1"/>
    <w:basedOn w:val="a0"/>
    <w:uiPriority w:val="33"/>
    <w:qFormat/>
    <w:rPr>
      <w:b/>
      <w:bCs/>
      <w:i/>
      <w:iCs/>
      <w:spacing w:val="5"/>
    </w:rPr>
  </w:style>
  <w:style w:type="character" w:styleId="af2">
    <w:name w:val="Placeholder Text"/>
    <w:basedOn w:val="a0"/>
    <w:uiPriority w:val="99"/>
    <w:semiHidden/>
    <w:rPr>
      <w:color w:val="808080"/>
    </w:rPr>
  </w:style>
  <w:style w:type="paragraph" w:styleId="af3">
    <w:name w:val="Document Map"/>
    <w:basedOn w:val="a"/>
    <w:link w:val="Char5"/>
    <w:uiPriority w:val="99"/>
    <w:semiHidden/>
    <w:unhideWhenUsed/>
    <w:rsid w:val="00E11887"/>
    <w:rPr>
      <w:rFonts w:ascii="宋体" w:hAnsiTheme="minorHAnsi"/>
      <w:sz w:val="18"/>
      <w:szCs w:val="18"/>
    </w:rPr>
  </w:style>
  <w:style w:type="character" w:customStyle="1" w:styleId="Char5">
    <w:name w:val="文档结构图 Char"/>
    <w:basedOn w:val="a0"/>
    <w:link w:val="af3"/>
    <w:uiPriority w:val="99"/>
    <w:semiHidden/>
    <w:rsid w:val="00E11887"/>
    <w:rPr>
      <w:rFonts w:ascii="宋体" w:hAnsiTheme="minorHAnsi" w:cstheme="minorBidi"/>
      <w:kern w:val="2"/>
      <w:sz w:val="18"/>
      <w:szCs w:val="18"/>
    </w:rPr>
  </w:style>
  <w:style w:type="paragraph" w:styleId="af4">
    <w:name w:val="List Paragraph"/>
    <w:basedOn w:val="a"/>
    <w:uiPriority w:val="99"/>
    <w:rsid w:val="009A64B3"/>
    <w:pPr>
      <w:ind w:firstLineChars="200" w:firstLine="420"/>
    </w:pPr>
  </w:style>
  <w:style w:type="paragraph" w:styleId="af5">
    <w:name w:val="Revision"/>
    <w:hidden/>
    <w:uiPriority w:val="99"/>
    <w:semiHidden/>
    <w:rsid w:val="007547EA"/>
    <w:rPr>
      <w:rFonts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header" Target="header3.xml"/><Relationship Id="rId23" Type="http://schemas.microsoft.com/office/2016/09/relationships/commentsIds" Target="commentsIds.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emf"/><Relationship Id="rId22"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546502-28FB-4C45-B717-621E27567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10</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zhanghao</dc:creator>
  <cp:lastModifiedBy>陈珊</cp:lastModifiedBy>
  <cp:revision>791</cp:revision>
  <cp:lastPrinted>2021-06-21T01:33:00Z</cp:lastPrinted>
  <dcterms:created xsi:type="dcterms:W3CDTF">2020-02-24T08:59:00Z</dcterms:created>
  <dcterms:modified xsi:type="dcterms:W3CDTF">2021-12-13T06:19:00Z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C517DFEB7370468695DBED6DD708B917</vt:lpwstr>
  </property>
</Properties>
</file>