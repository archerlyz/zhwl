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9"/>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4A75A0" w:rsidRPr="00CD05BF" w14:paraId="0439838D" w14:textId="77777777" w:rsidTr="00BD1EF3">
        <w:tc>
          <w:tcPr>
            <w:tcW w:w="5000" w:type="pct"/>
          </w:tcPr>
          <w:p w14:paraId="6B6E5ED8" w14:textId="77777777" w:rsidR="004A75A0" w:rsidRPr="00CD05BF" w:rsidRDefault="004A75A0" w:rsidP="00EF134F">
            <w:pPr>
              <w:jc w:val="center"/>
              <w:rPr>
                <w:rFonts w:eastAsia="黑体"/>
                <w:sz w:val="28"/>
                <w:szCs w:val="28"/>
              </w:rPr>
            </w:pPr>
            <w:bookmarkStart w:id="0" w:name="_Hlk33456247"/>
            <w:r w:rsidRPr="00CD05BF">
              <w:rPr>
                <w:rFonts w:eastAsia="黑体" w:hint="eastAsia"/>
                <w:sz w:val="28"/>
                <w:szCs w:val="28"/>
              </w:rPr>
              <w:t>说</w:t>
            </w:r>
            <w:r w:rsidRPr="00CD05BF">
              <w:rPr>
                <w:rFonts w:eastAsia="黑体" w:hint="eastAsia"/>
                <w:sz w:val="28"/>
                <w:szCs w:val="28"/>
              </w:rPr>
              <w:t xml:space="preserve"> </w:t>
            </w:r>
            <w:r w:rsidRPr="00CD05BF">
              <w:rPr>
                <w:rFonts w:eastAsia="黑体" w:hint="eastAsia"/>
                <w:sz w:val="28"/>
                <w:szCs w:val="28"/>
              </w:rPr>
              <w:t>明</w:t>
            </w:r>
            <w:r w:rsidRPr="00CD05BF">
              <w:rPr>
                <w:rFonts w:eastAsia="黑体" w:hint="eastAsia"/>
                <w:sz w:val="28"/>
                <w:szCs w:val="28"/>
              </w:rPr>
              <w:t xml:space="preserve"> </w:t>
            </w:r>
            <w:r w:rsidRPr="00CD05BF">
              <w:rPr>
                <w:rFonts w:eastAsia="黑体" w:hint="eastAsia"/>
                <w:sz w:val="28"/>
                <w:szCs w:val="28"/>
              </w:rPr>
              <w:t>书</w:t>
            </w:r>
            <w:r w:rsidRPr="00CD05BF">
              <w:rPr>
                <w:rFonts w:eastAsia="黑体" w:hint="eastAsia"/>
                <w:sz w:val="28"/>
                <w:szCs w:val="28"/>
              </w:rPr>
              <w:t xml:space="preserve"> </w:t>
            </w:r>
            <w:r w:rsidRPr="00CD05BF">
              <w:rPr>
                <w:rFonts w:eastAsia="黑体" w:hint="eastAsia"/>
                <w:sz w:val="28"/>
                <w:szCs w:val="28"/>
              </w:rPr>
              <w:t>摘</w:t>
            </w:r>
            <w:r w:rsidRPr="00CD05BF">
              <w:rPr>
                <w:rFonts w:eastAsia="黑体" w:hint="eastAsia"/>
                <w:sz w:val="28"/>
                <w:szCs w:val="28"/>
              </w:rPr>
              <w:t xml:space="preserve"> </w:t>
            </w:r>
            <w:r w:rsidRPr="00CD05BF">
              <w:rPr>
                <w:rFonts w:eastAsia="黑体" w:hint="eastAsia"/>
                <w:sz w:val="28"/>
                <w:szCs w:val="28"/>
              </w:rPr>
              <w:t>要</w:t>
            </w:r>
          </w:p>
        </w:tc>
      </w:tr>
    </w:tbl>
    <w:bookmarkEnd w:id="0"/>
    <w:p w14:paraId="5C601F17" w14:textId="5254E458" w:rsidR="00BD1EF3" w:rsidRDefault="00925CCC" w:rsidP="009A5725">
      <w:pPr>
        <w:pStyle w:val="00"/>
        <w:ind w:firstLine="480"/>
      </w:pPr>
      <w:del w:id="1" w:author="北京智绘未来" w:date="2021-12-02T16:59:00Z">
        <w:r w:rsidDel="009A5725">
          <w:rPr>
            <w:rFonts w:hint="eastAsia"/>
          </w:rPr>
          <w:delText>本发明公开一种本发明公开</w:delText>
        </w:r>
      </w:del>
      <w:r>
        <w:rPr>
          <w:rFonts w:hint="eastAsia"/>
        </w:rPr>
        <w:t>一种用于</w:t>
      </w:r>
      <w:ins w:id="2" w:author="北京智绘未来" w:date="2021-12-02T17:00:00Z">
        <w:r w:rsidR="009A5725" w:rsidRPr="009A5725">
          <w:rPr>
            <w:rFonts w:hint="eastAsia"/>
          </w:rPr>
          <w:t>电力电子器件液冷系统的控制器</w:t>
        </w:r>
      </w:ins>
      <w:del w:id="3" w:author="北京智绘未来" w:date="2021-12-02T17:00:00Z">
        <w:r w:rsidDel="009A5725">
          <w:rPr>
            <w:rFonts w:hint="eastAsia"/>
          </w:rPr>
          <w:delText>水冷系统的控制装置</w:delText>
        </w:r>
      </w:del>
      <w:r>
        <w:rPr>
          <w:rFonts w:hint="eastAsia"/>
        </w:rPr>
        <w:t>，采用</w:t>
      </w:r>
      <w:r>
        <w:rPr>
          <w:rFonts w:hint="eastAsia"/>
        </w:rPr>
        <w:t>arm</w:t>
      </w:r>
      <w:r>
        <w:rPr>
          <w:rFonts w:hint="eastAsia"/>
        </w:rPr>
        <w:t>系列</w:t>
      </w:r>
      <w:r>
        <w:rPr>
          <w:rFonts w:hint="eastAsia"/>
        </w:rPr>
        <w:t>SOC</w:t>
      </w:r>
      <w:r>
        <w:rPr>
          <w:rFonts w:hint="eastAsia"/>
        </w:rPr>
        <w:t>芯片技术，包括开关量采集、开关量输出、模量采集、模拟量输出、数据处理、网络通讯等功能。本装置通过采集水冷系统的各个开关、阀门、温度、压力、流量等信号状态，通过装置内部程序进行处理后控制水冷系统的水泵、加热器、三通阀等部件的开关，实现水冷系统自动控制运行的要求。本装置采用可扩展单板式设计，体积小巧、安装方便、扩展灵活。使用本装置可降低水冷系统制造成本，具有较大的市场前景。</w:t>
      </w:r>
    </w:p>
    <w:p w14:paraId="4335FC8E" w14:textId="0926BD2A" w:rsidR="00641BA4" w:rsidRDefault="00641BA4" w:rsidP="00A06C9E">
      <w:pPr>
        <w:pStyle w:val="00"/>
        <w:ind w:firstLine="480"/>
      </w:pPr>
    </w:p>
    <w:p w14:paraId="2E33A51D" w14:textId="77777777" w:rsidR="00641BA4" w:rsidRDefault="00641BA4" w:rsidP="00A06C9E">
      <w:pPr>
        <w:pStyle w:val="00"/>
        <w:ind w:firstLine="480"/>
      </w:pPr>
    </w:p>
    <w:p w14:paraId="7B16A38E" w14:textId="77777777" w:rsidR="00BD1EF3" w:rsidRDefault="00BD1EF3">
      <w:pPr>
        <w:sectPr w:rsidR="00BD1EF3" w:rsidSect="004A75A0">
          <w:footerReference w:type="default" r:id="rId9"/>
          <w:pgSz w:w="11906" w:h="16838"/>
          <w:pgMar w:top="1440" w:right="1800" w:bottom="1440" w:left="1800" w:header="851" w:footer="992" w:gutter="0"/>
          <w:cols w:space="425"/>
          <w:docGrid w:type="lines" w:linePitch="312"/>
        </w:sectPr>
      </w:pPr>
    </w:p>
    <w:tbl>
      <w:tblPr>
        <w:tblStyle w:val="a9"/>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BD1EF3" w:rsidRPr="00CD05BF" w14:paraId="3A0C12DC" w14:textId="77777777" w:rsidTr="00C7412B">
        <w:tc>
          <w:tcPr>
            <w:tcW w:w="5000" w:type="pct"/>
          </w:tcPr>
          <w:p w14:paraId="23316C14" w14:textId="6A5533CA" w:rsidR="00BD1EF3" w:rsidRPr="00CD05BF" w:rsidRDefault="00BD1EF3" w:rsidP="00C7412B">
            <w:pPr>
              <w:jc w:val="center"/>
              <w:rPr>
                <w:sz w:val="28"/>
                <w:szCs w:val="28"/>
              </w:rPr>
            </w:pPr>
            <w:r w:rsidRPr="00CD05BF">
              <w:rPr>
                <w:rFonts w:eastAsia="黑体" w:hint="eastAsia"/>
                <w:sz w:val="28"/>
                <w:szCs w:val="28"/>
              </w:rPr>
              <w:lastRenderedPageBreak/>
              <w:t>摘</w:t>
            </w:r>
            <w:r w:rsidRPr="00CD05BF">
              <w:rPr>
                <w:rFonts w:eastAsia="黑体" w:hint="eastAsia"/>
                <w:sz w:val="28"/>
                <w:szCs w:val="28"/>
              </w:rPr>
              <w:t xml:space="preserve"> </w:t>
            </w:r>
            <w:r w:rsidRPr="00CD05BF">
              <w:rPr>
                <w:rFonts w:eastAsia="黑体" w:hint="eastAsia"/>
                <w:sz w:val="28"/>
                <w:szCs w:val="28"/>
              </w:rPr>
              <w:t>要</w:t>
            </w:r>
            <w:r w:rsidRPr="00CD05BF">
              <w:rPr>
                <w:rFonts w:eastAsia="黑体" w:hint="eastAsia"/>
                <w:sz w:val="28"/>
                <w:szCs w:val="28"/>
              </w:rPr>
              <w:t xml:space="preserve"> </w:t>
            </w:r>
            <w:r w:rsidRPr="00CD05BF">
              <w:rPr>
                <w:rFonts w:eastAsia="黑体" w:hint="eastAsia"/>
                <w:sz w:val="28"/>
                <w:szCs w:val="28"/>
              </w:rPr>
              <w:t>附</w:t>
            </w:r>
            <w:r w:rsidRPr="00CD05BF">
              <w:rPr>
                <w:rFonts w:eastAsia="黑体" w:hint="eastAsia"/>
                <w:sz w:val="28"/>
                <w:szCs w:val="28"/>
              </w:rPr>
              <w:t xml:space="preserve"> </w:t>
            </w:r>
            <w:r w:rsidRPr="00CD05BF">
              <w:rPr>
                <w:rFonts w:eastAsia="黑体" w:hint="eastAsia"/>
                <w:sz w:val="28"/>
                <w:szCs w:val="28"/>
              </w:rPr>
              <w:t>图</w:t>
            </w:r>
          </w:p>
        </w:tc>
      </w:tr>
    </w:tbl>
    <w:p w14:paraId="15F6CBB1" w14:textId="0E520D80" w:rsidR="00516458" w:rsidRDefault="00516458" w:rsidP="009B1E00">
      <w:pPr>
        <w:jc w:val="center"/>
      </w:pPr>
    </w:p>
    <w:p w14:paraId="7CDC914E" w14:textId="77777777" w:rsidR="00641BA4" w:rsidRDefault="00641BA4" w:rsidP="009B1E00">
      <w:pPr>
        <w:jc w:val="center"/>
      </w:pPr>
    </w:p>
    <w:p w14:paraId="2A592761" w14:textId="77777777" w:rsidR="00BD1EF3" w:rsidRDefault="00BD1EF3">
      <w:pPr>
        <w:sectPr w:rsidR="00BD1EF3" w:rsidSect="00C35F92">
          <w:pgSz w:w="11906" w:h="16838"/>
          <w:pgMar w:top="1440" w:right="1800" w:bottom="1440" w:left="1800" w:header="851" w:footer="992" w:gutter="0"/>
          <w:pgNumType w:start="1"/>
          <w:cols w:space="425"/>
          <w:docGrid w:type="lines" w:linePitch="312"/>
        </w:sectPr>
      </w:pPr>
    </w:p>
    <w:tbl>
      <w:tblPr>
        <w:tblStyle w:val="a9"/>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BD1EF3" w:rsidRPr="00CD05BF" w14:paraId="2BB99264" w14:textId="77777777" w:rsidTr="00C7412B">
        <w:tc>
          <w:tcPr>
            <w:tcW w:w="5000" w:type="pct"/>
          </w:tcPr>
          <w:p w14:paraId="394874E7" w14:textId="6B78B29B" w:rsidR="00BD1EF3" w:rsidRPr="00CD05BF" w:rsidRDefault="00BD1EF3" w:rsidP="00C7412B">
            <w:pPr>
              <w:jc w:val="center"/>
              <w:rPr>
                <w:sz w:val="28"/>
                <w:szCs w:val="28"/>
              </w:rPr>
            </w:pPr>
            <w:r w:rsidRPr="00CD05BF">
              <w:rPr>
                <w:rFonts w:eastAsia="黑体" w:hint="eastAsia"/>
                <w:sz w:val="28"/>
                <w:szCs w:val="28"/>
              </w:rPr>
              <w:lastRenderedPageBreak/>
              <w:t>权</w:t>
            </w:r>
            <w:r w:rsidRPr="00CD05BF">
              <w:rPr>
                <w:rFonts w:eastAsia="黑体" w:hint="eastAsia"/>
                <w:sz w:val="28"/>
                <w:szCs w:val="28"/>
              </w:rPr>
              <w:t xml:space="preserve"> </w:t>
            </w:r>
            <w:r w:rsidRPr="00CD05BF">
              <w:rPr>
                <w:rFonts w:eastAsia="黑体" w:hint="eastAsia"/>
                <w:sz w:val="28"/>
                <w:szCs w:val="28"/>
              </w:rPr>
              <w:t>利</w:t>
            </w:r>
            <w:r w:rsidRPr="00CD05BF">
              <w:rPr>
                <w:rFonts w:eastAsia="黑体" w:hint="eastAsia"/>
                <w:sz w:val="28"/>
                <w:szCs w:val="28"/>
              </w:rPr>
              <w:t xml:space="preserve"> </w:t>
            </w:r>
            <w:r w:rsidRPr="00CD05BF">
              <w:rPr>
                <w:rFonts w:eastAsia="黑体" w:hint="eastAsia"/>
                <w:sz w:val="28"/>
                <w:szCs w:val="28"/>
              </w:rPr>
              <w:t>要</w:t>
            </w:r>
            <w:r w:rsidRPr="00CD05BF">
              <w:rPr>
                <w:rFonts w:eastAsia="黑体" w:hint="eastAsia"/>
                <w:sz w:val="28"/>
                <w:szCs w:val="28"/>
              </w:rPr>
              <w:t xml:space="preserve"> </w:t>
            </w:r>
            <w:r w:rsidRPr="00CD05BF">
              <w:rPr>
                <w:rFonts w:eastAsia="黑体" w:hint="eastAsia"/>
                <w:sz w:val="28"/>
                <w:szCs w:val="28"/>
              </w:rPr>
              <w:t>求</w:t>
            </w:r>
            <w:r w:rsidRPr="00CD05BF">
              <w:rPr>
                <w:rFonts w:eastAsia="黑体" w:hint="eastAsia"/>
                <w:sz w:val="28"/>
                <w:szCs w:val="28"/>
              </w:rPr>
              <w:t xml:space="preserve"> </w:t>
            </w:r>
            <w:r w:rsidRPr="00CD05BF">
              <w:rPr>
                <w:rFonts w:eastAsia="黑体" w:hint="eastAsia"/>
                <w:sz w:val="28"/>
                <w:szCs w:val="28"/>
              </w:rPr>
              <w:t>书</w:t>
            </w:r>
          </w:p>
        </w:tc>
      </w:tr>
    </w:tbl>
    <w:p w14:paraId="209AECF2" w14:textId="77777777" w:rsidR="009A5725" w:rsidRPr="00496697" w:rsidRDefault="009A5725" w:rsidP="009A5725">
      <w:pPr>
        <w:spacing w:line="360" w:lineRule="auto"/>
        <w:jc w:val="center"/>
        <w:rPr>
          <w:rFonts w:asciiTheme="minorEastAsia" w:hAnsiTheme="minorEastAsia"/>
          <w:noProof/>
          <w:sz w:val="24"/>
          <w:szCs w:val="24"/>
        </w:rPr>
      </w:pPr>
      <w:r>
        <w:rPr>
          <w:rFonts w:asciiTheme="minorEastAsia" w:hAnsiTheme="minorEastAsia"/>
          <w:noProof/>
          <w:sz w:val="24"/>
          <w:szCs w:val="24"/>
        </w:rPr>
        <w:t>当说明书内容充分完备后</w:t>
      </w:r>
      <w:r>
        <w:rPr>
          <w:rFonts w:asciiTheme="minorEastAsia" w:hAnsiTheme="minorEastAsia" w:hint="eastAsia"/>
          <w:noProof/>
          <w:sz w:val="24"/>
          <w:szCs w:val="24"/>
        </w:rPr>
        <w:t>，</w:t>
      </w:r>
      <w:r w:rsidRPr="00496697">
        <w:rPr>
          <w:rFonts w:asciiTheme="minorEastAsia" w:hAnsiTheme="minorEastAsia"/>
          <w:noProof/>
          <w:sz w:val="24"/>
          <w:szCs w:val="24"/>
        </w:rPr>
        <w:t>权利要求部分</w:t>
      </w:r>
      <w:r>
        <w:rPr>
          <w:rFonts w:asciiTheme="minorEastAsia" w:hAnsiTheme="minorEastAsia"/>
          <w:noProof/>
          <w:sz w:val="24"/>
          <w:szCs w:val="24"/>
        </w:rPr>
        <w:t>由代理人撰写</w:t>
      </w:r>
    </w:p>
    <w:p w14:paraId="75487994" w14:textId="34BF6B2D" w:rsidR="00516458" w:rsidRPr="009A5725" w:rsidRDefault="00516458" w:rsidP="00C35F92">
      <w:pPr>
        <w:pStyle w:val="00"/>
        <w:ind w:firstLine="480"/>
      </w:pPr>
    </w:p>
    <w:p w14:paraId="2E7F7158" w14:textId="6A2C0832" w:rsidR="00641BA4" w:rsidRDefault="00641BA4" w:rsidP="00C35F92">
      <w:pPr>
        <w:pStyle w:val="00"/>
        <w:ind w:firstLine="480"/>
      </w:pPr>
    </w:p>
    <w:p w14:paraId="36434E17" w14:textId="4F179FB9" w:rsidR="00641BA4" w:rsidRDefault="00641BA4" w:rsidP="00C35F92">
      <w:pPr>
        <w:pStyle w:val="00"/>
        <w:ind w:firstLine="480"/>
      </w:pPr>
    </w:p>
    <w:p w14:paraId="58574E1A" w14:textId="77777777" w:rsidR="00641BA4" w:rsidRDefault="00641BA4" w:rsidP="00C35F92">
      <w:pPr>
        <w:pStyle w:val="00"/>
        <w:ind w:firstLine="480"/>
      </w:pPr>
    </w:p>
    <w:p w14:paraId="484734B4" w14:textId="77777777" w:rsidR="00BD1EF3" w:rsidRDefault="00BD1EF3">
      <w:pPr>
        <w:sectPr w:rsidR="00BD1EF3" w:rsidSect="00C35F92">
          <w:pgSz w:w="11906" w:h="16838"/>
          <w:pgMar w:top="1440" w:right="1800" w:bottom="1440" w:left="1800" w:header="851" w:footer="992" w:gutter="0"/>
          <w:pgNumType w:start="1"/>
          <w:cols w:space="425"/>
          <w:docGrid w:type="lines" w:linePitch="312"/>
        </w:sectPr>
      </w:pPr>
    </w:p>
    <w:tbl>
      <w:tblPr>
        <w:tblStyle w:val="a9"/>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BD1EF3" w:rsidRPr="00CD05BF" w14:paraId="259091F8" w14:textId="77777777" w:rsidTr="00C7412B">
        <w:tc>
          <w:tcPr>
            <w:tcW w:w="5000" w:type="pct"/>
          </w:tcPr>
          <w:p w14:paraId="3ED5A7BB" w14:textId="1068D7C7" w:rsidR="00BD1EF3" w:rsidRPr="00CD05BF" w:rsidRDefault="00BD1EF3" w:rsidP="00C7412B">
            <w:pPr>
              <w:jc w:val="center"/>
              <w:rPr>
                <w:sz w:val="28"/>
                <w:szCs w:val="28"/>
              </w:rPr>
            </w:pPr>
            <w:r w:rsidRPr="00CD05BF">
              <w:rPr>
                <w:rFonts w:eastAsia="黑体" w:hint="eastAsia"/>
                <w:sz w:val="28"/>
                <w:szCs w:val="28"/>
              </w:rPr>
              <w:lastRenderedPageBreak/>
              <w:t>说</w:t>
            </w:r>
            <w:r w:rsidRPr="00CD05BF">
              <w:rPr>
                <w:rFonts w:eastAsia="黑体" w:hint="eastAsia"/>
                <w:sz w:val="28"/>
                <w:szCs w:val="28"/>
              </w:rPr>
              <w:t xml:space="preserve"> </w:t>
            </w:r>
            <w:r w:rsidRPr="00CD05BF">
              <w:rPr>
                <w:rFonts w:eastAsia="黑体" w:hint="eastAsia"/>
                <w:sz w:val="28"/>
                <w:szCs w:val="28"/>
              </w:rPr>
              <w:t>明</w:t>
            </w:r>
            <w:r w:rsidRPr="00CD05BF">
              <w:rPr>
                <w:rFonts w:eastAsia="黑体" w:hint="eastAsia"/>
                <w:sz w:val="28"/>
                <w:szCs w:val="28"/>
              </w:rPr>
              <w:t xml:space="preserve"> </w:t>
            </w:r>
            <w:r w:rsidRPr="00CD05BF">
              <w:rPr>
                <w:rFonts w:eastAsia="黑体" w:hint="eastAsia"/>
                <w:sz w:val="28"/>
                <w:szCs w:val="28"/>
              </w:rPr>
              <w:t>书</w:t>
            </w:r>
          </w:p>
        </w:tc>
      </w:tr>
    </w:tbl>
    <w:p w14:paraId="2A290AE3" w14:textId="7D256BBD" w:rsidR="00BD1EF3" w:rsidRPr="00BC14CC" w:rsidRDefault="009A5725" w:rsidP="00C35F92">
      <w:pPr>
        <w:jc w:val="center"/>
        <w:rPr>
          <w:rFonts w:eastAsia="黑体"/>
          <w:sz w:val="28"/>
        </w:rPr>
      </w:pPr>
      <w:ins w:id="4" w:author="北京智绘未来" w:date="2021-12-02T16:59:00Z">
        <w:r w:rsidRPr="009A5725">
          <w:rPr>
            <w:rFonts w:eastAsia="黑体" w:hint="eastAsia"/>
            <w:sz w:val="28"/>
          </w:rPr>
          <w:t>一种用于电力电子器件液冷系统的控制器</w:t>
        </w:r>
      </w:ins>
    </w:p>
    <w:p w14:paraId="4C8A7A47" w14:textId="77777777" w:rsidR="009A5725" w:rsidRDefault="009A5725" w:rsidP="00C35F92">
      <w:pPr>
        <w:pStyle w:val="00"/>
        <w:ind w:firstLine="482"/>
        <w:rPr>
          <w:ins w:id="5" w:author="北京智绘未来" w:date="2021-12-02T16:59:00Z"/>
          <w:b/>
          <w:bCs/>
        </w:rPr>
      </w:pPr>
    </w:p>
    <w:p w14:paraId="4CA8E119" w14:textId="52FCEFDB" w:rsidR="00516458" w:rsidRDefault="00C35F92" w:rsidP="00C35F92">
      <w:pPr>
        <w:pStyle w:val="00"/>
        <w:ind w:firstLine="482"/>
        <w:rPr>
          <w:b/>
          <w:bCs/>
        </w:rPr>
      </w:pPr>
      <w:r w:rsidRPr="00C35F92">
        <w:rPr>
          <w:rFonts w:hint="eastAsia"/>
          <w:b/>
          <w:bCs/>
        </w:rPr>
        <w:t>技术领域</w:t>
      </w:r>
    </w:p>
    <w:p w14:paraId="7449F2AE" w14:textId="61990E7A" w:rsidR="00A06C9E" w:rsidRPr="009A5725" w:rsidRDefault="009A5725" w:rsidP="009A5725">
      <w:pPr>
        <w:pStyle w:val="00"/>
        <w:ind w:firstLine="480"/>
      </w:pPr>
      <w:ins w:id="6" w:author="北京智绘未来" w:date="2021-12-02T17:01:00Z">
        <w:r>
          <w:rPr>
            <w:rFonts w:hint="eastAsia"/>
          </w:rPr>
          <w:t>本</w:t>
        </w:r>
      </w:ins>
      <w:ins w:id="7" w:author="北京智绘未来" w:date="2021-12-02T17:26:00Z">
        <w:r w:rsidR="00FB503F">
          <w:rPr>
            <w:rFonts w:hint="eastAsia"/>
          </w:rPr>
          <w:t>实用新型</w:t>
        </w:r>
      </w:ins>
      <w:ins w:id="8" w:author="北京智绘未来" w:date="2021-12-02T17:01:00Z">
        <w:r>
          <w:rPr>
            <w:rFonts w:hint="eastAsia"/>
          </w:rPr>
          <w:t>属于</w:t>
        </w:r>
      </w:ins>
      <w:ins w:id="9" w:author="北京智绘未来" w:date="2021-12-02T17:25:00Z">
        <w:r w:rsidR="00FB503F">
          <w:rPr>
            <w:rFonts w:hint="eastAsia"/>
          </w:rPr>
          <w:t>大功率电力电子器件</w:t>
        </w:r>
      </w:ins>
      <w:ins w:id="10" w:author="北京智绘未来" w:date="2021-12-02T17:02:00Z">
        <w:r>
          <w:rPr>
            <w:rFonts w:hint="eastAsia"/>
          </w:rPr>
          <w:t>技术领域，具体地，涉及一种用于电力电子器件液冷系统的控制器。</w:t>
        </w:r>
      </w:ins>
    </w:p>
    <w:p w14:paraId="7B65E5E0" w14:textId="77777777" w:rsidR="009A5725" w:rsidRDefault="009A5725" w:rsidP="00C35F92">
      <w:pPr>
        <w:pStyle w:val="00"/>
        <w:ind w:firstLine="482"/>
        <w:rPr>
          <w:ins w:id="11" w:author="北京智绘未来" w:date="2021-12-02T17:02:00Z"/>
          <w:b/>
          <w:bCs/>
        </w:rPr>
      </w:pPr>
    </w:p>
    <w:p w14:paraId="23C518AF" w14:textId="48ABA1AB" w:rsidR="00516458" w:rsidRDefault="00C35F92" w:rsidP="00C35F92">
      <w:pPr>
        <w:pStyle w:val="00"/>
        <w:ind w:firstLine="482"/>
        <w:rPr>
          <w:b/>
          <w:bCs/>
        </w:rPr>
      </w:pPr>
      <w:r w:rsidRPr="00C35F92">
        <w:rPr>
          <w:rFonts w:hint="eastAsia"/>
          <w:b/>
          <w:bCs/>
        </w:rPr>
        <w:t>背景技术</w:t>
      </w:r>
    </w:p>
    <w:p w14:paraId="6F48CD6E" w14:textId="77777777" w:rsidR="009515F6" w:rsidRDefault="00FB503F" w:rsidP="00A06C9E">
      <w:pPr>
        <w:pStyle w:val="00"/>
        <w:ind w:firstLine="480"/>
        <w:rPr>
          <w:ins w:id="12" w:author="ncd" w:date="2021-12-20T14:15:00Z"/>
          <w:rFonts w:asciiTheme="minorEastAsia" w:hAnsiTheme="minorEastAsia" w:hint="eastAsia"/>
          <w:noProof/>
          <w:szCs w:val="24"/>
        </w:rPr>
      </w:pPr>
      <w:ins w:id="13" w:author="北京智绘未来" w:date="2021-12-02T17:28:00Z">
        <w:r w:rsidRPr="00FB503F">
          <w:rPr>
            <w:rFonts w:asciiTheme="minorEastAsia" w:hAnsiTheme="minorEastAsia" w:hint="eastAsia"/>
            <w:noProof/>
            <w:szCs w:val="24"/>
          </w:rPr>
          <w:t>电力电子器件工作时，会因功率损耗引起器件发热、升温。器件温度过高将缩短寿命，甚至烧毁，这是限制电力电子器件电流、电压容量的主要原因。为此，必须考虑器件的冷却问题。常用冷却方式有自冷式、风冷式、液冷式和蒸发冷却式等。</w:t>
        </w:r>
      </w:ins>
    </w:p>
    <w:p w14:paraId="25760A28" w14:textId="010D4CD1" w:rsidR="00D4644F" w:rsidRDefault="009515F6" w:rsidP="00A06C9E">
      <w:pPr>
        <w:pStyle w:val="00"/>
        <w:ind w:firstLine="480"/>
        <w:rPr>
          <w:ins w:id="14" w:author="北京智绘未来" w:date="2021-12-02T17:21:00Z"/>
          <w:rFonts w:asciiTheme="minorEastAsia" w:hAnsiTheme="minorEastAsia"/>
          <w:noProof/>
          <w:szCs w:val="24"/>
        </w:rPr>
      </w:pPr>
      <w:ins w:id="15" w:author="ncd" w:date="2021-12-20T14:12:00Z">
        <w:r>
          <w:rPr>
            <w:rFonts w:asciiTheme="minorEastAsia" w:hAnsiTheme="minorEastAsia" w:hint="eastAsia"/>
            <w:noProof/>
            <w:szCs w:val="24"/>
          </w:rPr>
          <w:t>目前</w:t>
        </w:r>
      </w:ins>
      <w:ins w:id="16" w:author="ncd" w:date="2021-12-20T14:13:00Z">
        <w:r>
          <w:rPr>
            <w:rFonts w:asciiTheme="minorEastAsia" w:hAnsiTheme="minorEastAsia" w:hint="eastAsia"/>
            <w:noProof/>
            <w:szCs w:val="24"/>
          </w:rPr>
          <w:t>水冷</w:t>
        </w:r>
      </w:ins>
      <w:ins w:id="17" w:author="ncd" w:date="2021-12-20T14:12:00Z">
        <w:r>
          <w:rPr>
            <w:rFonts w:asciiTheme="minorEastAsia" w:hAnsiTheme="minorEastAsia" w:hint="eastAsia"/>
            <w:noProof/>
            <w:szCs w:val="24"/>
          </w:rPr>
          <w:t>系统的</w:t>
        </w:r>
        <w:r w:rsidR="00CB0C4E">
          <w:rPr>
            <w:rFonts w:ascii="仿宋" w:eastAsia="仿宋" w:hAnsi="仿宋" w:cs="仿宋" w:hint="eastAsia"/>
          </w:rPr>
          <w:t>控制器主要采用西门子系列（或国产兼容系列）可编程逻辑控制器（PLC）。Facts等电气设备的水冷产品面临水冷厂家及其它冷却方式的激烈竞争，降低成本和自主知识产权成为产品发展的关键。随着技术发展，用户对水冷产品的</w:t>
        </w:r>
      </w:ins>
      <w:ins w:id="18" w:author="ncd" w:date="2021-12-20T14:14:00Z">
        <w:r>
          <w:rPr>
            <w:rFonts w:ascii="仿宋" w:eastAsia="仿宋" w:hAnsi="仿宋" w:cs="仿宋" w:hint="eastAsia"/>
          </w:rPr>
          <w:t>功能</w:t>
        </w:r>
      </w:ins>
      <w:ins w:id="19" w:author="ncd" w:date="2021-12-20T14:12:00Z">
        <w:r w:rsidR="00CB0C4E">
          <w:rPr>
            <w:rFonts w:ascii="仿宋" w:eastAsia="仿宋" w:hAnsi="仿宋" w:cs="仿宋" w:hint="eastAsia"/>
          </w:rPr>
          <w:t>要求增多，其中有些涉及控制器，比如</w:t>
        </w:r>
        <w:proofErr w:type="gramStart"/>
        <w:r w:rsidR="00CB0C4E">
          <w:rPr>
            <w:rFonts w:ascii="仿宋" w:eastAsia="仿宋" w:hAnsi="仿宋" w:cs="仿宋" w:hint="eastAsia"/>
          </w:rPr>
          <w:t>故障录波等</w:t>
        </w:r>
        <w:proofErr w:type="gramEnd"/>
        <w:r w:rsidR="00CB0C4E">
          <w:rPr>
            <w:rFonts w:ascii="仿宋" w:eastAsia="仿宋" w:hAnsi="仿宋" w:cs="仿宋" w:hint="eastAsia"/>
          </w:rPr>
          <w:t>，现有PLC控制器无法解决，需要另外增加</w:t>
        </w:r>
      </w:ins>
      <w:ins w:id="20" w:author="ncd" w:date="2021-12-20T14:42:00Z">
        <w:r w:rsidR="001F0F0F">
          <w:rPr>
            <w:rFonts w:ascii="仿宋" w:eastAsia="仿宋" w:hAnsi="仿宋" w:cs="仿宋" w:hint="eastAsia"/>
          </w:rPr>
          <w:t>故障</w:t>
        </w:r>
        <w:proofErr w:type="gramStart"/>
        <w:r w:rsidR="001F0F0F">
          <w:rPr>
            <w:rFonts w:ascii="仿宋" w:eastAsia="仿宋" w:hAnsi="仿宋" w:cs="仿宋" w:hint="eastAsia"/>
          </w:rPr>
          <w:t>录波</w:t>
        </w:r>
      </w:ins>
      <w:ins w:id="21" w:author="ncd" w:date="2021-12-20T14:12:00Z">
        <w:r w:rsidR="00CB0C4E">
          <w:rPr>
            <w:rFonts w:ascii="仿宋" w:eastAsia="仿宋" w:hAnsi="仿宋" w:cs="仿宋" w:hint="eastAsia"/>
          </w:rPr>
          <w:t>设备</w:t>
        </w:r>
        <w:proofErr w:type="gramEnd"/>
        <w:r w:rsidR="00CB0C4E">
          <w:rPr>
            <w:rFonts w:ascii="仿宋" w:eastAsia="仿宋" w:hAnsi="仿宋" w:cs="仿宋" w:hint="eastAsia"/>
          </w:rPr>
          <w:t>会明显增加产品成本，降低了我司水冷产品的竞争力。</w:t>
        </w:r>
      </w:ins>
    </w:p>
    <w:p w14:paraId="39F63087" w14:textId="7CF38659" w:rsidR="00A06C9E" w:rsidRPr="00A06C9E" w:rsidRDefault="009A5725" w:rsidP="00A06C9E">
      <w:pPr>
        <w:pStyle w:val="00"/>
        <w:ind w:firstLine="480"/>
      </w:pPr>
      <w:ins w:id="22" w:author="北京智绘未来" w:date="2021-12-02T17:03:00Z">
        <w:r>
          <w:rPr>
            <w:rFonts w:asciiTheme="minorEastAsia" w:hAnsiTheme="minorEastAsia" w:hint="eastAsia"/>
            <w:noProof/>
            <w:szCs w:val="24"/>
          </w:rPr>
          <w:t>请发明人介绍一下目前</w:t>
        </w:r>
        <w:r w:rsidRPr="009A5725">
          <w:rPr>
            <w:rFonts w:asciiTheme="minorEastAsia" w:hAnsiTheme="minorEastAsia" w:hint="eastAsia"/>
            <w:noProof/>
            <w:szCs w:val="24"/>
          </w:rPr>
          <w:t>液冷系统的控制器</w:t>
        </w:r>
        <w:r>
          <w:rPr>
            <w:rFonts w:asciiTheme="minorEastAsia" w:hAnsiTheme="minorEastAsia" w:hint="eastAsia"/>
            <w:noProof/>
            <w:szCs w:val="24"/>
          </w:rPr>
          <w:t>采用的基本方案及存在的缺点和不足。注意：现有技术存在的缺点和不足，应该是本发明技术创新点所可能解决的。</w:t>
        </w:r>
      </w:ins>
    </w:p>
    <w:p w14:paraId="2341CD42" w14:textId="6F873EB5" w:rsidR="009A5725" w:rsidRDefault="009A5725" w:rsidP="00C35F92">
      <w:pPr>
        <w:pStyle w:val="00"/>
        <w:ind w:firstLine="480"/>
        <w:rPr>
          <w:ins w:id="23" w:author="北京智绘未来" w:date="2021-12-02T17:03:00Z"/>
          <w:b/>
          <w:bCs/>
        </w:rPr>
      </w:pPr>
      <w:ins w:id="24" w:author="北京智绘未来" w:date="2021-12-02T17:04:00Z">
        <w:r>
          <w:rPr>
            <w:rFonts w:asciiTheme="minorEastAsia" w:hAnsiTheme="minorEastAsia"/>
            <w:noProof/>
            <w:szCs w:val="24"/>
          </w:rPr>
          <w:t>注</w:t>
        </w:r>
        <w:r>
          <w:rPr>
            <w:rFonts w:asciiTheme="minorEastAsia" w:hAnsiTheme="minorEastAsia" w:hint="eastAsia"/>
            <w:noProof/>
            <w:szCs w:val="24"/>
          </w:rPr>
          <w:t>：</w:t>
        </w:r>
        <w:r>
          <w:rPr>
            <w:rFonts w:asciiTheme="minorEastAsia" w:hAnsiTheme="minorEastAsia"/>
            <w:noProof/>
            <w:szCs w:val="24"/>
          </w:rPr>
          <w:t>该部分可以引证论文或已公开的专利文献</w:t>
        </w:r>
      </w:ins>
    </w:p>
    <w:p w14:paraId="136049C7" w14:textId="77777777" w:rsidR="009A5725" w:rsidRDefault="009A5725" w:rsidP="00C35F92">
      <w:pPr>
        <w:pStyle w:val="00"/>
        <w:ind w:firstLine="482"/>
        <w:rPr>
          <w:ins w:id="25" w:author="北京智绘未来" w:date="2021-12-02T17:04:00Z"/>
          <w:b/>
          <w:bCs/>
        </w:rPr>
      </w:pPr>
    </w:p>
    <w:p w14:paraId="44CF3C3C" w14:textId="1CFF90BC" w:rsidR="00516458" w:rsidRDefault="00C35F92" w:rsidP="00C35F92">
      <w:pPr>
        <w:pStyle w:val="00"/>
        <w:ind w:firstLine="482"/>
        <w:rPr>
          <w:b/>
          <w:bCs/>
        </w:rPr>
      </w:pPr>
      <w:r w:rsidRPr="00C35F92">
        <w:rPr>
          <w:rFonts w:hint="eastAsia"/>
          <w:b/>
          <w:bCs/>
        </w:rPr>
        <w:t>发明内容</w:t>
      </w:r>
    </w:p>
    <w:p w14:paraId="7145D686" w14:textId="63835C99" w:rsidR="00A06C9E" w:rsidRDefault="00CD05BF" w:rsidP="00A06C9E">
      <w:pPr>
        <w:pStyle w:val="00"/>
        <w:ind w:firstLine="480"/>
      </w:pPr>
      <w:r>
        <w:rPr>
          <w:rFonts w:hint="eastAsia"/>
        </w:rPr>
        <w:t>为解决现有技术中存在的</w:t>
      </w:r>
      <w:r w:rsidR="00AA554A">
        <w:rPr>
          <w:rFonts w:hint="eastAsia"/>
        </w:rPr>
        <w:t>不足</w:t>
      </w:r>
      <w:r>
        <w:rPr>
          <w:rFonts w:hint="eastAsia"/>
        </w:rPr>
        <w:t>，</w:t>
      </w:r>
      <w:r w:rsidR="00D95AD5">
        <w:rPr>
          <w:rFonts w:hint="eastAsia"/>
        </w:rPr>
        <w:t>本发明的目的在于，提供</w:t>
      </w:r>
      <w:proofErr w:type="gramStart"/>
      <w:r w:rsidR="00D95AD5">
        <w:rPr>
          <w:rFonts w:hint="eastAsia"/>
        </w:rPr>
        <w:t>一</w:t>
      </w:r>
      <w:proofErr w:type="gramEnd"/>
      <w:r w:rsidR="00D95AD5">
        <w:rPr>
          <w:rFonts w:hint="eastAsia"/>
        </w:rPr>
        <w:t>种</w:t>
      </w:r>
      <w:ins w:id="26" w:author="北京智绘未来" w:date="2021-12-02T17:04:00Z">
        <w:r w:rsidR="009A5725" w:rsidRPr="009A5725">
          <w:rPr>
            <w:rFonts w:hint="eastAsia"/>
          </w:rPr>
          <w:t>一种用于电力电子器件液冷系统的控制器</w:t>
        </w:r>
      </w:ins>
      <w:del w:id="27" w:author="北京智绘未来" w:date="2021-12-02T17:04:00Z">
        <w:r w:rsidR="00D95AD5" w:rsidDel="009A5725">
          <w:rPr>
            <w:rFonts w:hint="eastAsia"/>
          </w:rPr>
          <w:delText>【】</w:delText>
        </w:r>
      </w:del>
      <w:r w:rsidR="00D95AD5">
        <w:rPr>
          <w:rFonts w:hint="eastAsia"/>
        </w:rPr>
        <w:t>。</w:t>
      </w:r>
    </w:p>
    <w:p w14:paraId="338C1B95" w14:textId="1A7DA5B7" w:rsidR="00D95AD5" w:rsidRDefault="00D95AD5" w:rsidP="00A06C9E">
      <w:pPr>
        <w:pStyle w:val="00"/>
        <w:ind w:firstLine="480"/>
      </w:pPr>
      <w:r>
        <w:rPr>
          <w:rFonts w:hint="eastAsia"/>
        </w:rPr>
        <w:t>本发明采用如下的技术方案。</w:t>
      </w:r>
      <w:commentRangeStart w:id="28"/>
      <w:r w:rsidR="00D55786">
        <w:rPr>
          <w:rFonts w:hint="eastAsia"/>
        </w:rPr>
        <w:t>【】</w:t>
      </w:r>
      <w:commentRangeEnd w:id="28"/>
      <w:r w:rsidR="00D55786">
        <w:rPr>
          <w:rStyle w:val="ad"/>
        </w:rPr>
        <w:commentReference w:id="28"/>
      </w:r>
    </w:p>
    <w:p w14:paraId="6F73B665" w14:textId="24282AB4" w:rsidR="00D95AD5" w:rsidRPr="00A06C9E" w:rsidRDefault="00D95AD5" w:rsidP="00A06C9E">
      <w:pPr>
        <w:pStyle w:val="00"/>
        <w:ind w:firstLine="480"/>
      </w:pPr>
      <w:r>
        <w:rPr>
          <w:rFonts w:hint="eastAsia"/>
        </w:rPr>
        <w:t>本发明的有益效果在于，与现有技术相比，</w:t>
      </w:r>
      <w:ins w:id="29" w:author="北京智绘未来" w:date="2021-12-02T17:05:00Z">
        <w:r w:rsidR="005D621A" w:rsidRPr="005D621A">
          <w:rPr>
            <w:rFonts w:hint="eastAsia"/>
          </w:rPr>
          <w:t>本</w:t>
        </w:r>
        <w:r w:rsidR="005D621A">
          <w:rPr>
            <w:rFonts w:hint="eastAsia"/>
          </w:rPr>
          <w:t>发明</w:t>
        </w:r>
        <w:r w:rsidR="005D621A" w:rsidRPr="005D621A">
          <w:rPr>
            <w:rFonts w:hint="eastAsia"/>
          </w:rPr>
          <w:t>采用可扩展单板式设计，体积小巧、安装方便、扩展灵活。</w:t>
        </w:r>
      </w:ins>
      <w:ins w:id="30" w:author="ncd" w:date="2021-12-20T14:38:00Z">
        <w:r w:rsidR="001F0F0F">
          <w:rPr>
            <w:rFonts w:hint="eastAsia"/>
          </w:rPr>
          <w:t>本发明内部集成</w:t>
        </w:r>
        <w:r w:rsidR="001F0F0F" w:rsidRPr="001F0F0F">
          <w:rPr>
            <w:rFonts w:hint="eastAsia"/>
          </w:rPr>
          <w:t>32MByte</w:t>
        </w:r>
        <w:r w:rsidR="001F0F0F" w:rsidRPr="001F0F0F">
          <w:rPr>
            <w:rFonts w:hint="eastAsia"/>
          </w:rPr>
          <w:t>的</w:t>
        </w:r>
        <w:r w:rsidR="001F0F0F" w:rsidRPr="001F0F0F">
          <w:rPr>
            <w:rFonts w:hint="eastAsia"/>
          </w:rPr>
          <w:t>SDRAM</w:t>
        </w:r>
      </w:ins>
      <w:ins w:id="31" w:author="ncd" w:date="2021-12-20T14:39:00Z">
        <w:r w:rsidR="001F0F0F">
          <w:rPr>
            <w:rFonts w:hint="eastAsia"/>
          </w:rPr>
          <w:t>和</w:t>
        </w:r>
        <w:r w:rsidR="001F0F0F" w:rsidRPr="001F0F0F">
          <w:rPr>
            <w:rFonts w:hint="eastAsia"/>
          </w:rPr>
          <w:t>96MByte</w:t>
        </w:r>
        <w:r w:rsidR="001F0F0F" w:rsidRPr="001F0F0F">
          <w:rPr>
            <w:rFonts w:hint="eastAsia"/>
          </w:rPr>
          <w:lastRenderedPageBreak/>
          <w:t>的</w:t>
        </w:r>
        <w:r w:rsidR="001F0F0F" w:rsidRPr="001F0F0F">
          <w:rPr>
            <w:rFonts w:hint="eastAsia"/>
          </w:rPr>
          <w:t>SPI-Flash</w:t>
        </w:r>
        <w:r w:rsidR="001F0F0F">
          <w:rPr>
            <w:rFonts w:hint="eastAsia"/>
          </w:rPr>
          <w:t>存储器，</w:t>
        </w:r>
      </w:ins>
      <w:ins w:id="32" w:author="ncd" w:date="2021-12-20T14:43:00Z">
        <w:r w:rsidR="001F0F0F">
          <w:rPr>
            <w:rFonts w:hint="eastAsia"/>
          </w:rPr>
          <w:t>可独立</w:t>
        </w:r>
      </w:ins>
      <w:ins w:id="33" w:author="ncd" w:date="2021-12-20T14:39:00Z">
        <w:r w:rsidR="001F0F0F">
          <w:rPr>
            <w:rFonts w:hint="eastAsia"/>
          </w:rPr>
          <w:t>存储</w:t>
        </w:r>
      </w:ins>
      <w:ins w:id="34" w:author="ncd" w:date="2021-12-20T14:44:00Z">
        <w:r w:rsidR="001F0F0F">
          <w:rPr>
            <w:rFonts w:hint="eastAsia"/>
          </w:rPr>
          <w:t>水冷</w:t>
        </w:r>
      </w:ins>
      <w:ins w:id="35" w:author="ncd" w:date="2021-12-20T14:43:00Z">
        <w:r w:rsidR="001F0F0F">
          <w:rPr>
            <w:rFonts w:hint="eastAsia"/>
          </w:rPr>
          <w:t>系统</w:t>
        </w:r>
      </w:ins>
      <w:ins w:id="36" w:author="ncd" w:date="2021-12-20T14:39:00Z">
        <w:r w:rsidR="001F0F0F">
          <w:rPr>
            <w:rFonts w:hint="eastAsia"/>
          </w:rPr>
          <w:t>运行数据和</w:t>
        </w:r>
        <w:proofErr w:type="gramStart"/>
        <w:r w:rsidR="001F0F0F">
          <w:rPr>
            <w:rFonts w:hint="eastAsia"/>
          </w:rPr>
          <w:t>故障录波</w:t>
        </w:r>
      </w:ins>
      <w:ins w:id="37" w:author="ncd" w:date="2021-12-20T14:40:00Z">
        <w:r w:rsidR="001F0F0F">
          <w:rPr>
            <w:rFonts w:hint="eastAsia"/>
          </w:rPr>
          <w:t>的</w:t>
        </w:r>
      </w:ins>
      <w:proofErr w:type="gramEnd"/>
      <w:ins w:id="38" w:author="ncd" w:date="2021-12-20T14:44:00Z">
        <w:r w:rsidR="001F0F0F">
          <w:rPr>
            <w:rFonts w:hint="eastAsia"/>
          </w:rPr>
          <w:t>数据</w:t>
        </w:r>
      </w:ins>
      <w:ins w:id="39" w:author="ncd" w:date="2021-12-20T14:41:00Z">
        <w:r w:rsidR="001F0F0F">
          <w:rPr>
            <w:rFonts w:hint="eastAsia"/>
          </w:rPr>
          <w:t>，</w:t>
        </w:r>
      </w:ins>
      <w:ins w:id="40" w:author="北京智绘未来" w:date="2021-12-02T17:05:00Z">
        <w:r w:rsidR="005D621A" w:rsidRPr="005D621A">
          <w:rPr>
            <w:rFonts w:hint="eastAsia"/>
          </w:rPr>
          <w:t>使用</w:t>
        </w:r>
        <w:r w:rsidR="005D621A">
          <w:rPr>
            <w:rFonts w:hint="eastAsia"/>
          </w:rPr>
          <w:t>发明</w:t>
        </w:r>
        <w:r w:rsidR="005D621A" w:rsidRPr="005D621A">
          <w:rPr>
            <w:rFonts w:hint="eastAsia"/>
          </w:rPr>
          <w:t>可降低水冷系统制造成本</w:t>
        </w:r>
      </w:ins>
      <w:del w:id="41" w:author="北京智绘未来" w:date="2021-12-02T17:05:00Z">
        <w:r w:rsidDel="005D621A">
          <w:rPr>
            <w:rFonts w:hint="eastAsia"/>
          </w:rPr>
          <w:delText>【】</w:delText>
        </w:r>
      </w:del>
      <w:r>
        <w:rPr>
          <w:rFonts w:hint="eastAsia"/>
        </w:rPr>
        <w:t>。</w:t>
      </w:r>
    </w:p>
    <w:p w14:paraId="6C3C2867" w14:textId="77777777" w:rsidR="005D621A" w:rsidRDefault="005D621A" w:rsidP="00C35F92">
      <w:pPr>
        <w:pStyle w:val="00"/>
        <w:ind w:firstLine="482"/>
        <w:rPr>
          <w:ins w:id="42" w:author="北京智绘未来" w:date="2021-12-02T17:05:00Z"/>
          <w:b/>
          <w:bCs/>
        </w:rPr>
      </w:pPr>
    </w:p>
    <w:p w14:paraId="772C1679" w14:textId="4D846C50" w:rsidR="00516458" w:rsidRDefault="00C35F92" w:rsidP="00C35F92">
      <w:pPr>
        <w:pStyle w:val="00"/>
        <w:ind w:firstLine="482"/>
        <w:rPr>
          <w:b/>
          <w:bCs/>
        </w:rPr>
      </w:pPr>
      <w:r w:rsidRPr="00C35F92">
        <w:rPr>
          <w:rFonts w:hint="eastAsia"/>
          <w:b/>
          <w:bCs/>
        </w:rPr>
        <w:t>附图说明</w:t>
      </w:r>
    </w:p>
    <w:p w14:paraId="20A86762" w14:textId="77777777" w:rsidR="00A57F0C" w:rsidRDefault="00A57F0C" w:rsidP="00A57F0C">
      <w:pPr>
        <w:spacing w:line="360" w:lineRule="auto"/>
        <w:ind w:firstLine="465"/>
        <w:jc w:val="left"/>
        <w:rPr>
          <w:ins w:id="43" w:author="北京智绘未来" w:date="2021-12-02T17:08:00Z"/>
          <w:rFonts w:asciiTheme="minorEastAsia" w:hAnsiTheme="minorEastAsia"/>
          <w:noProof/>
          <w:sz w:val="24"/>
          <w:szCs w:val="24"/>
        </w:rPr>
      </w:pPr>
      <w:ins w:id="44" w:author="北京智绘未来" w:date="2021-12-02T17:08:00Z">
        <w:r w:rsidRPr="00260CF7">
          <w:rPr>
            <w:rFonts w:asciiTheme="minorEastAsia" w:hAnsiTheme="minorEastAsia" w:hint="eastAsia"/>
            <w:noProof/>
            <w:sz w:val="24"/>
            <w:szCs w:val="24"/>
          </w:rPr>
          <w:t>（</w:t>
        </w:r>
        <w:r>
          <w:rPr>
            <w:rFonts w:asciiTheme="minorEastAsia" w:hAnsiTheme="minorEastAsia" w:hint="eastAsia"/>
            <w:noProof/>
            <w:sz w:val="24"/>
            <w:szCs w:val="24"/>
          </w:rPr>
          <w:t>请发明人在已有的附图上标出各部件的名称</w:t>
        </w:r>
        <w:r w:rsidRPr="00260CF7">
          <w:rPr>
            <w:rFonts w:asciiTheme="minorEastAsia" w:hAnsiTheme="minorEastAsia" w:hint="eastAsia"/>
            <w:noProof/>
            <w:sz w:val="24"/>
            <w:szCs w:val="24"/>
          </w:rPr>
          <w:t>）</w:t>
        </w:r>
      </w:ins>
    </w:p>
    <w:p w14:paraId="7792D51E" w14:textId="77777777" w:rsidR="00A57F0C" w:rsidRDefault="00A57F0C" w:rsidP="00A57F0C">
      <w:pPr>
        <w:spacing w:line="360" w:lineRule="auto"/>
        <w:ind w:firstLine="465"/>
        <w:jc w:val="left"/>
        <w:rPr>
          <w:ins w:id="45" w:author="北京智绘未来" w:date="2021-12-02T17:08:00Z"/>
          <w:rFonts w:asciiTheme="minorEastAsia" w:hAnsiTheme="minorEastAsia"/>
          <w:noProof/>
          <w:sz w:val="24"/>
          <w:szCs w:val="24"/>
        </w:rPr>
      </w:pPr>
      <w:ins w:id="46" w:author="北京智绘未来" w:date="2021-12-02T17:08:00Z">
        <w:r w:rsidRPr="00260CF7">
          <w:rPr>
            <w:rFonts w:asciiTheme="minorEastAsia" w:hAnsiTheme="minorEastAsia"/>
            <w:noProof/>
            <w:sz w:val="24"/>
            <w:szCs w:val="24"/>
          </w:rPr>
          <w:t>还需要增加以下附图</w:t>
        </w:r>
        <w:r>
          <w:rPr>
            <w:rFonts w:asciiTheme="minorEastAsia" w:hAnsiTheme="minorEastAsia" w:hint="eastAsia"/>
            <w:noProof/>
            <w:sz w:val="24"/>
            <w:szCs w:val="24"/>
          </w:rPr>
          <w:t>（二维的结构示意图，参加下面的示例，注意：新增加的附图只能是采用黑色线条绘制，不能为彩色或灰度填充的图）：</w:t>
        </w:r>
      </w:ins>
    </w:p>
    <w:p w14:paraId="5706DAC8" w14:textId="6DA3B6D9" w:rsidR="00A57F0C" w:rsidRDefault="00A57F0C" w:rsidP="00A57F0C">
      <w:pPr>
        <w:spacing w:line="360" w:lineRule="auto"/>
        <w:ind w:firstLine="465"/>
        <w:jc w:val="left"/>
        <w:rPr>
          <w:ins w:id="47" w:author="ncd" w:date="2021-12-20T10:22:00Z"/>
          <w:rFonts w:asciiTheme="minorEastAsia" w:hAnsiTheme="minorEastAsia" w:hint="eastAsia"/>
          <w:noProof/>
          <w:sz w:val="24"/>
          <w:szCs w:val="24"/>
        </w:rPr>
      </w:pPr>
      <w:ins w:id="48" w:author="北京智绘未来" w:date="2021-12-02T17:08:00Z">
        <w:r>
          <w:rPr>
            <w:rFonts w:asciiTheme="minorEastAsia" w:hAnsiTheme="minorEastAsia"/>
            <w:noProof/>
            <w:sz w:val="24"/>
            <w:szCs w:val="24"/>
          </w:rPr>
          <w:fldChar w:fldCharType="begin"/>
        </w:r>
        <w:r>
          <w:rPr>
            <w:rFonts w:asciiTheme="minorEastAsia" w:hAnsiTheme="minorEastAsia"/>
            <w:noProof/>
            <w:sz w:val="24"/>
            <w:szCs w:val="24"/>
          </w:rPr>
          <w:instrText xml:space="preserve"> </w:instrText>
        </w:r>
        <w:r>
          <w:rPr>
            <w:rFonts w:asciiTheme="minorEastAsia" w:hAnsiTheme="minorEastAsia" w:hint="eastAsia"/>
            <w:noProof/>
            <w:sz w:val="24"/>
            <w:szCs w:val="24"/>
          </w:rPr>
          <w:instrText>= 1 \* GB3</w:instrText>
        </w:r>
        <w:r>
          <w:rPr>
            <w:rFonts w:asciiTheme="minorEastAsia" w:hAnsiTheme="minorEastAsia"/>
            <w:noProof/>
            <w:sz w:val="24"/>
            <w:szCs w:val="24"/>
          </w:rPr>
          <w:instrText xml:space="preserve"> </w:instrText>
        </w:r>
        <w:r>
          <w:rPr>
            <w:rFonts w:asciiTheme="minorEastAsia" w:hAnsiTheme="minorEastAsia"/>
            <w:noProof/>
            <w:sz w:val="24"/>
            <w:szCs w:val="24"/>
          </w:rPr>
          <w:fldChar w:fldCharType="separate"/>
        </w:r>
        <w:r>
          <w:rPr>
            <w:rFonts w:asciiTheme="minorEastAsia" w:hAnsiTheme="minorEastAsia" w:hint="eastAsia"/>
            <w:noProof/>
            <w:sz w:val="24"/>
            <w:szCs w:val="24"/>
          </w:rPr>
          <w:t>①</w:t>
        </w:r>
        <w:r>
          <w:rPr>
            <w:rFonts w:asciiTheme="minorEastAsia" w:hAnsiTheme="minorEastAsia"/>
            <w:noProof/>
            <w:sz w:val="24"/>
            <w:szCs w:val="24"/>
          </w:rPr>
          <w:fldChar w:fldCharType="end"/>
        </w:r>
        <w:r>
          <w:rPr>
            <w:rFonts w:asciiTheme="minorEastAsia" w:hAnsiTheme="minorEastAsia"/>
            <w:noProof/>
            <w:sz w:val="24"/>
            <w:szCs w:val="24"/>
          </w:rPr>
          <w:t>本发明</w:t>
        </w:r>
        <w:r>
          <w:rPr>
            <w:rFonts w:asciiTheme="minorEastAsia" w:hAnsiTheme="minorEastAsia" w:hint="eastAsia"/>
            <w:noProof/>
            <w:sz w:val="24"/>
            <w:szCs w:val="24"/>
          </w:rPr>
          <w:t>结构示意图（需要显示各</w:t>
        </w:r>
      </w:ins>
      <w:ins w:id="49" w:author="北京智绘未来" w:date="2021-12-02T17:09:00Z">
        <w:r>
          <w:rPr>
            <w:rFonts w:asciiTheme="minorEastAsia" w:hAnsiTheme="minorEastAsia" w:hint="eastAsia"/>
            <w:noProof/>
            <w:sz w:val="24"/>
            <w:szCs w:val="24"/>
          </w:rPr>
          <w:t>模块</w:t>
        </w:r>
      </w:ins>
      <w:ins w:id="50" w:author="北京智绘未来" w:date="2021-12-02T17:08:00Z">
        <w:r>
          <w:rPr>
            <w:rFonts w:asciiTheme="minorEastAsia" w:hAnsiTheme="minorEastAsia" w:hint="eastAsia"/>
            <w:noProof/>
            <w:sz w:val="24"/>
            <w:szCs w:val="24"/>
          </w:rPr>
          <w:t>之间的连接关系）；</w:t>
        </w:r>
      </w:ins>
    </w:p>
    <w:p w14:paraId="33EC8B25" w14:textId="6DC66256" w:rsidR="005E49FF" w:rsidRDefault="005E49FF" w:rsidP="00A57F0C">
      <w:pPr>
        <w:spacing w:line="360" w:lineRule="auto"/>
        <w:ind w:firstLine="465"/>
        <w:jc w:val="left"/>
        <w:rPr>
          <w:ins w:id="51" w:author="北京智绘未来" w:date="2021-12-02T17:08:00Z"/>
          <w:rFonts w:asciiTheme="minorEastAsia" w:hAnsiTheme="minorEastAsia"/>
          <w:noProof/>
          <w:sz w:val="24"/>
          <w:szCs w:val="24"/>
        </w:rPr>
      </w:pPr>
    </w:p>
    <w:p w14:paraId="3D04004D" w14:textId="5BB1FB61" w:rsidR="00A57F0C" w:rsidRDefault="00A57F0C" w:rsidP="00A57F0C">
      <w:pPr>
        <w:spacing w:line="360" w:lineRule="auto"/>
        <w:ind w:firstLine="465"/>
        <w:jc w:val="left"/>
        <w:rPr>
          <w:ins w:id="52" w:author="ncd" w:date="2021-12-20T10:22:00Z"/>
          <w:rFonts w:asciiTheme="minorEastAsia" w:hAnsiTheme="minorEastAsia" w:hint="eastAsia"/>
          <w:noProof/>
          <w:sz w:val="24"/>
          <w:szCs w:val="24"/>
        </w:rPr>
      </w:pPr>
      <w:ins w:id="53" w:author="北京智绘未来" w:date="2021-12-02T17:08:00Z">
        <w:r>
          <w:rPr>
            <w:rFonts w:asciiTheme="minorEastAsia" w:hAnsiTheme="minorEastAsia"/>
            <w:noProof/>
            <w:sz w:val="24"/>
            <w:szCs w:val="24"/>
          </w:rPr>
          <w:fldChar w:fldCharType="begin"/>
        </w:r>
        <w:r>
          <w:rPr>
            <w:rFonts w:asciiTheme="minorEastAsia" w:hAnsiTheme="minorEastAsia"/>
            <w:noProof/>
            <w:sz w:val="24"/>
            <w:szCs w:val="24"/>
          </w:rPr>
          <w:instrText xml:space="preserve"> </w:instrText>
        </w:r>
        <w:r>
          <w:rPr>
            <w:rFonts w:asciiTheme="minorEastAsia" w:hAnsiTheme="minorEastAsia" w:hint="eastAsia"/>
            <w:noProof/>
            <w:sz w:val="24"/>
            <w:szCs w:val="24"/>
          </w:rPr>
          <w:instrText>= 2 \* GB3</w:instrText>
        </w:r>
        <w:r>
          <w:rPr>
            <w:rFonts w:asciiTheme="minorEastAsia" w:hAnsiTheme="minorEastAsia"/>
            <w:noProof/>
            <w:sz w:val="24"/>
            <w:szCs w:val="24"/>
          </w:rPr>
          <w:instrText xml:space="preserve"> </w:instrText>
        </w:r>
        <w:r>
          <w:rPr>
            <w:rFonts w:asciiTheme="minorEastAsia" w:hAnsiTheme="minorEastAsia"/>
            <w:noProof/>
            <w:sz w:val="24"/>
            <w:szCs w:val="24"/>
          </w:rPr>
          <w:fldChar w:fldCharType="separate"/>
        </w:r>
        <w:r>
          <w:rPr>
            <w:rFonts w:asciiTheme="minorEastAsia" w:hAnsiTheme="minorEastAsia" w:hint="eastAsia"/>
            <w:noProof/>
            <w:sz w:val="24"/>
            <w:szCs w:val="24"/>
          </w:rPr>
          <w:t>②</w:t>
        </w:r>
        <w:r>
          <w:rPr>
            <w:rFonts w:asciiTheme="minorEastAsia" w:hAnsiTheme="minorEastAsia"/>
            <w:noProof/>
            <w:sz w:val="24"/>
            <w:szCs w:val="24"/>
          </w:rPr>
          <w:fldChar w:fldCharType="end"/>
        </w:r>
        <w:r>
          <w:rPr>
            <w:rFonts w:asciiTheme="minorEastAsia" w:hAnsiTheme="minorEastAsia" w:hint="eastAsia"/>
            <w:noProof/>
            <w:sz w:val="24"/>
            <w:szCs w:val="24"/>
          </w:rPr>
          <w:t>控制电路图；</w:t>
        </w:r>
      </w:ins>
    </w:p>
    <w:p w14:paraId="686E0B93" w14:textId="77777777" w:rsidR="005E49FF" w:rsidRDefault="005E49FF" w:rsidP="00A57F0C">
      <w:pPr>
        <w:spacing w:line="360" w:lineRule="auto"/>
        <w:ind w:firstLine="465"/>
        <w:jc w:val="left"/>
        <w:rPr>
          <w:ins w:id="54" w:author="ncd" w:date="2021-12-20T10:22:00Z"/>
          <w:rFonts w:asciiTheme="minorEastAsia" w:hAnsiTheme="minorEastAsia" w:hint="eastAsia"/>
          <w:noProof/>
          <w:sz w:val="24"/>
          <w:szCs w:val="24"/>
        </w:rPr>
      </w:pPr>
    </w:p>
    <w:p w14:paraId="60BEFAB0" w14:textId="77777777" w:rsidR="005E49FF" w:rsidRDefault="005E49FF" w:rsidP="00A57F0C">
      <w:pPr>
        <w:spacing w:line="360" w:lineRule="auto"/>
        <w:ind w:firstLine="465"/>
        <w:jc w:val="left"/>
        <w:rPr>
          <w:ins w:id="55" w:author="ncd" w:date="2021-12-20T10:22:00Z"/>
          <w:rFonts w:asciiTheme="minorEastAsia" w:hAnsiTheme="minorEastAsia" w:hint="eastAsia"/>
          <w:noProof/>
          <w:sz w:val="24"/>
          <w:szCs w:val="24"/>
        </w:rPr>
      </w:pPr>
    </w:p>
    <w:p w14:paraId="19A42E8C" w14:textId="77777777" w:rsidR="005E49FF" w:rsidRDefault="005E49FF" w:rsidP="00A57F0C">
      <w:pPr>
        <w:spacing w:line="360" w:lineRule="auto"/>
        <w:ind w:firstLine="465"/>
        <w:jc w:val="left"/>
        <w:rPr>
          <w:ins w:id="56" w:author="ncd" w:date="2021-12-20T10:22:00Z"/>
          <w:rFonts w:asciiTheme="minorEastAsia" w:hAnsiTheme="minorEastAsia" w:hint="eastAsia"/>
          <w:noProof/>
          <w:sz w:val="24"/>
          <w:szCs w:val="24"/>
        </w:rPr>
      </w:pPr>
    </w:p>
    <w:p w14:paraId="4A9A66F5" w14:textId="77777777" w:rsidR="005E49FF" w:rsidRDefault="005E49FF" w:rsidP="00A57F0C">
      <w:pPr>
        <w:spacing w:line="360" w:lineRule="auto"/>
        <w:ind w:firstLine="465"/>
        <w:jc w:val="left"/>
        <w:rPr>
          <w:ins w:id="57" w:author="ncd" w:date="2021-12-20T10:22:00Z"/>
          <w:rFonts w:asciiTheme="minorEastAsia" w:hAnsiTheme="minorEastAsia" w:hint="eastAsia"/>
          <w:noProof/>
          <w:sz w:val="24"/>
          <w:szCs w:val="24"/>
        </w:rPr>
      </w:pPr>
    </w:p>
    <w:p w14:paraId="206CA464" w14:textId="77777777" w:rsidR="005E49FF" w:rsidRDefault="005E49FF" w:rsidP="00A57F0C">
      <w:pPr>
        <w:spacing w:line="360" w:lineRule="auto"/>
        <w:ind w:firstLine="465"/>
        <w:jc w:val="left"/>
        <w:rPr>
          <w:ins w:id="58" w:author="北京智绘未来" w:date="2021-12-02T17:08:00Z"/>
          <w:rFonts w:asciiTheme="minorEastAsia" w:hAnsiTheme="minorEastAsia"/>
          <w:noProof/>
          <w:sz w:val="24"/>
          <w:szCs w:val="24"/>
        </w:rPr>
      </w:pPr>
    </w:p>
    <w:p w14:paraId="057CF69E" w14:textId="77777777" w:rsidR="00A06C9E" w:rsidRPr="00A57F0C" w:rsidRDefault="00A06C9E" w:rsidP="00A06C9E">
      <w:pPr>
        <w:pStyle w:val="00"/>
        <w:ind w:firstLine="480"/>
      </w:pPr>
    </w:p>
    <w:p w14:paraId="0F4D858C" w14:textId="524B70EE" w:rsidR="00516458" w:rsidRDefault="00C35F92" w:rsidP="00C35F92">
      <w:pPr>
        <w:pStyle w:val="00"/>
        <w:ind w:firstLine="482"/>
        <w:rPr>
          <w:b/>
          <w:bCs/>
        </w:rPr>
      </w:pPr>
      <w:r w:rsidRPr="00C35F92">
        <w:rPr>
          <w:rFonts w:hint="eastAsia"/>
          <w:b/>
          <w:bCs/>
        </w:rPr>
        <w:t>具体实施方式</w:t>
      </w:r>
    </w:p>
    <w:p w14:paraId="3338362D" w14:textId="5FAE5BC3" w:rsidR="00241BF9" w:rsidRDefault="007A29F3" w:rsidP="007A29F3">
      <w:pPr>
        <w:pStyle w:val="00"/>
        <w:ind w:firstLine="480"/>
      </w:pPr>
      <w:r w:rsidRPr="007A29F3">
        <w:rPr>
          <w:rFonts w:hint="eastAsia"/>
        </w:rPr>
        <w:t>下面结合附图对本申请作进一步描述。以下实施例仅用于更加清楚地说明本发明的技术方案，而不能以此来限制本申请的保护范围。</w:t>
      </w:r>
    </w:p>
    <w:p w14:paraId="1AA68AAB" w14:textId="77777777" w:rsidR="008F23B2" w:rsidRDefault="00A57F0C" w:rsidP="00925CCC">
      <w:pPr>
        <w:pStyle w:val="00"/>
        <w:ind w:firstLine="480"/>
        <w:rPr>
          <w:ins w:id="59" w:author="ncd" w:date="2021-12-20T11:12:00Z"/>
          <w:rFonts w:hint="eastAsia"/>
        </w:rPr>
      </w:pPr>
      <w:r>
        <w:rPr>
          <w:rFonts w:hint="eastAsia"/>
        </w:rPr>
        <w:t>采用</w:t>
      </w:r>
      <w:r>
        <w:rPr>
          <w:rFonts w:hint="eastAsia"/>
        </w:rPr>
        <w:t>arm</w:t>
      </w:r>
      <w:r>
        <w:rPr>
          <w:rFonts w:hint="eastAsia"/>
        </w:rPr>
        <w:t>系列</w:t>
      </w:r>
      <w:r>
        <w:rPr>
          <w:rFonts w:hint="eastAsia"/>
        </w:rPr>
        <w:t>SOC</w:t>
      </w:r>
      <w:r>
        <w:rPr>
          <w:rFonts w:hint="eastAsia"/>
        </w:rPr>
        <w:t>芯片技术，</w:t>
      </w:r>
      <w:commentRangeStart w:id="60"/>
      <w:r>
        <w:rPr>
          <w:rFonts w:hint="eastAsia"/>
        </w:rPr>
        <w:t>包括</w:t>
      </w:r>
      <w:ins w:id="61" w:author="ncd" w:date="2021-12-20T11:11:00Z">
        <w:r w:rsidR="009E3893">
          <w:rPr>
            <w:rFonts w:hint="eastAsia"/>
          </w:rPr>
          <w:t>数据处理</w:t>
        </w:r>
        <w:r w:rsidR="009E3893">
          <w:rPr>
            <w:rFonts w:hint="eastAsia"/>
          </w:rPr>
          <w:t>电路</w:t>
        </w:r>
        <w:r w:rsidR="009E3893">
          <w:rPr>
            <w:rFonts w:hint="eastAsia"/>
          </w:rPr>
          <w:t>、</w:t>
        </w:r>
      </w:ins>
      <w:r>
        <w:rPr>
          <w:rFonts w:hint="eastAsia"/>
        </w:rPr>
        <w:t>开关量采集</w:t>
      </w:r>
      <w:ins w:id="62" w:author="ncd" w:date="2021-12-20T11:11:00Z">
        <w:r w:rsidR="009E3893">
          <w:rPr>
            <w:rFonts w:hint="eastAsia"/>
          </w:rPr>
          <w:t>电路</w:t>
        </w:r>
      </w:ins>
      <w:r>
        <w:rPr>
          <w:rFonts w:hint="eastAsia"/>
        </w:rPr>
        <w:t>、开关量输出</w:t>
      </w:r>
      <w:ins w:id="63" w:author="ncd" w:date="2021-12-20T11:11:00Z">
        <w:r w:rsidR="009E3893">
          <w:rPr>
            <w:rFonts w:hint="eastAsia"/>
          </w:rPr>
          <w:t>电路</w:t>
        </w:r>
      </w:ins>
      <w:r>
        <w:rPr>
          <w:rFonts w:hint="eastAsia"/>
        </w:rPr>
        <w:t>、模量采集</w:t>
      </w:r>
      <w:ins w:id="64" w:author="ncd" w:date="2021-12-20T11:11:00Z">
        <w:r w:rsidR="009E3893">
          <w:rPr>
            <w:rFonts w:hint="eastAsia"/>
          </w:rPr>
          <w:t>电路</w:t>
        </w:r>
      </w:ins>
      <w:r>
        <w:rPr>
          <w:rFonts w:hint="eastAsia"/>
        </w:rPr>
        <w:t>、模拟量输出</w:t>
      </w:r>
      <w:ins w:id="65" w:author="ncd" w:date="2021-12-20T11:11:00Z">
        <w:r w:rsidR="009E3893">
          <w:rPr>
            <w:rFonts w:hint="eastAsia"/>
          </w:rPr>
          <w:t>电路</w:t>
        </w:r>
      </w:ins>
      <w:r>
        <w:rPr>
          <w:rFonts w:hint="eastAsia"/>
        </w:rPr>
        <w:t>、</w:t>
      </w:r>
      <w:del w:id="66" w:author="ncd" w:date="2021-12-20T11:11:00Z">
        <w:r w:rsidDel="009E3893">
          <w:rPr>
            <w:rFonts w:hint="eastAsia"/>
          </w:rPr>
          <w:delText>数据处理、</w:delText>
        </w:r>
      </w:del>
      <w:r>
        <w:rPr>
          <w:rFonts w:hint="eastAsia"/>
        </w:rPr>
        <w:t>网络通讯</w:t>
      </w:r>
      <w:ins w:id="67" w:author="ncd" w:date="2021-12-20T11:11:00Z">
        <w:r w:rsidR="009E3893">
          <w:rPr>
            <w:rFonts w:hint="eastAsia"/>
          </w:rPr>
          <w:t>电路</w:t>
        </w:r>
      </w:ins>
      <w:r>
        <w:rPr>
          <w:rFonts w:hint="eastAsia"/>
        </w:rPr>
        <w:t>等功能。</w:t>
      </w:r>
      <w:commentRangeEnd w:id="60"/>
      <w:r w:rsidR="00D4644F">
        <w:rPr>
          <w:rStyle w:val="ad"/>
        </w:rPr>
        <w:commentReference w:id="60"/>
      </w:r>
    </w:p>
    <w:p w14:paraId="7F11BFBC" w14:textId="218B0766" w:rsidR="008F23B2" w:rsidRDefault="008F23B2" w:rsidP="00925CCC">
      <w:pPr>
        <w:pStyle w:val="00"/>
        <w:ind w:firstLine="480"/>
        <w:rPr>
          <w:ins w:id="68" w:author="ncd" w:date="2021-12-20T11:12:00Z"/>
          <w:rFonts w:hint="eastAsia"/>
        </w:rPr>
      </w:pPr>
      <w:ins w:id="69" w:author="ncd" w:date="2021-12-20T11:17:00Z">
        <w:r>
          <w:rPr>
            <w:rFonts w:hint="eastAsia"/>
          </w:rPr>
          <w:t>1.1</w:t>
        </w:r>
        <w:r>
          <w:rPr>
            <w:rFonts w:hint="eastAsia"/>
          </w:rPr>
          <w:t>、</w:t>
        </w:r>
      </w:ins>
      <w:ins w:id="70" w:author="ncd" w:date="2021-12-20T11:50:00Z">
        <w:r w:rsidR="007B203E">
          <w:rPr>
            <w:rFonts w:hint="eastAsia"/>
          </w:rPr>
          <w:t>CPU</w:t>
        </w:r>
      </w:ins>
      <w:ins w:id="71" w:author="ncd" w:date="2021-12-20T11:12:00Z">
        <w:r>
          <w:rPr>
            <w:rFonts w:hint="eastAsia"/>
          </w:rPr>
          <w:t>数据处理电路</w:t>
        </w:r>
        <w:r>
          <w:rPr>
            <w:rFonts w:hint="eastAsia"/>
          </w:rPr>
          <w:t>（附图</w:t>
        </w:r>
        <w:r>
          <w:rPr>
            <w:rFonts w:hint="eastAsia"/>
          </w:rPr>
          <w:t>2</w:t>
        </w:r>
        <w:r>
          <w:rPr>
            <w:rFonts w:hint="eastAsia"/>
          </w:rPr>
          <w:t>）</w:t>
        </w:r>
      </w:ins>
      <w:ins w:id="72" w:author="ncd" w:date="2021-12-20T11:13:00Z">
        <w:r>
          <w:rPr>
            <w:rFonts w:hint="eastAsia"/>
          </w:rPr>
          <w:t>通过接收</w:t>
        </w:r>
      </w:ins>
      <w:ins w:id="73" w:author="ncd" w:date="2021-12-20T11:14:00Z">
        <w:r>
          <w:rPr>
            <w:rFonts w:hint="eastAsia"/>
          </w:rPr>
          <w:t>经开关量采集电路和模拟量采集电路采集的</w:t>
        </w:r>
      </w:ins>
      <w:ins w:id="74" w:author="ncd" w:date="2021-12-20T11:35:00Z">
        <w:r w:rsidR="002A2F77">
          <w:rPr>
            <w:rFonts w:hint="eastAsia"/>
          </w:rPr>
          <w:t>水冷系统的各个开关、阀门、温度、压力、流量等信号状态</w:t>
        </w:r>
      </w:ins>
      <w:ins w:id="75" w:author="ncd" w:date="2021-12-20T11:15:00Z">
        <w:r>
          <w:rPr>
            <w:rFonts w:hint="eastAsia"/>
          </w:rPr>
          <w:t>，经过预设的程序进行处理后控制</w:t>
        </w:r>
      </w:ins>
      <w:ins w:id="76" w:author="ncd" w:date="2021-12-20T11:16:00Z">
        <w:r>
          <w:rPr>
            <w:rFonts w:hint="eastAsia"/>
          </w:rPr>
          <w:t>开关量输出电路</w:t>
        </w:r>
        <w:r>
          <w:rPr>
            <w:rFonts w:hint="eastAsia"/>
          </w:rPr>
          <w:t>和</w:t>
        </w:r>
        <w:r>
          <w:rPr>
            <w:rFonts w:hint="eastAsia"/>
          </w:rPr>
          <w:t>模拟量输出电路</w:t>
        </w:r>
        <w:r>
          <w:rPr>
            <w:rFonts w:hint="eastAsia"/>
          </w:rPr>
          <w:t>进行信号输出</w:t>
        </w:r>
      </w:ins>
      <w:ins w:id="77" w:author="ncd" w:date="2021-12-20T11:34:00Z">
        <w:r w:rsidR="002A2F77">
          <w:rPr>
            <w:rFonts w:hint="eastAsia"/>
          </w:rPr>
          <w:t>，</w:t>
        </w:r>
      </w:ins>
      <w:ins w:id="78" w:author="ncd" w:date="2021-12-20T11:36:00Z">
        <w:r w:rsidR="002A2F77">
          <w:rPr>
            <w:rFonts w:hint="eastAsia"/>
          </w:rPr>
          <w:t>控制水冷系统的水泵、加热器、三通阀等部件的开关</w:t>
        </w:r>
        <w:r w:rsidR="002A2F77">
          <w:rPr>
            <w:rFonts w:hint="eastAsia"/>
          </w:rPr>
          <w:t>，</w:t>
        </w:r>
      </w:ins>
      <w:ins w:id="79" w:author="ncd" w:date="2021-12-20T11:34:00Z">
        <w:r w:rsidR="002A2F77">
          <w:rPr>
            <w:rFonts w:hint="eastAsia"/>
          </w:rPr>
          <w:t>实现水冷系统自动控制运行的要求</w:t>
        </w:r>
      </w:ins>
      <w:ins w:id="80" w:author="ncd" w:date="2021-12-20T11:16:00Z">
        <w:r>
          <w:rPr>
            <w:rFonts w:hint="eastAsia"/>
          </w:rPr>
          <w:t>；</w:t>
        </w:r>
      </w:ins>
    </w:p>
    <w:p w14:paraId="1E9DFD2D" w14:textId="30A7DFAB" w:rsidR="008F23B2" w:rsidRDefault="008F23B2" w:rsidP="00925CCC">
      <w:pPr>
        <w:pStyle w:val="00"/>
        <w:ind w:firstLine="480"/>
        <w:rPr>
          <w:ins w:id="81" w:author="ncd" w:date="2021-12-20T11:21:00Z"/>
          <w:rFonts w:hint="eastAsia"/>
        </w:rPr>
      </w:pPr>
      <w:ins w:id="82" w:author="ncd" w:date="2021-12-20T11:17:00Z">
        <w:r>
          <w:rPr>
            <w:rFonts w:hint="eastAsia"/>
          </w:rPr>
          <w:t>1.2</w:t>
        </w:r>
        <w:r>
          <w:rPr>
            <w:rFonts w:hint="eastAsia"/>
          </w:rPr>
          <w:t>、</w:t>
        </w:r>
      </w:ins>
      <w:ins w:id="83" w:author="ncd" w:date="2021-12-20T11:50:00Z">
        <w:r w:rsidR="007B203E">
          <w:rPr>
            <w:rFonts w:hint="eastAsia"/>
          </w:rPr>
          <w:t>DI</w:t>
        </w:r>
      </w:ins>
      <w:ins w:id="84" w:author="ncd" w:date="2021-12-20T11:18:00Z">
        <w:r>
          <w:rPr>
            <w:rFonts w:hint="eastAsia"/>
          </w:rPr>
          <w:t>开关量采集电路（附图</w:t>
        </w:r>
      </w:ins>
      <w:ins w:id="85" w:author="ncd" w:date="2021-12-20T11:23:00Z">
        <w:r w:rsidR="008F781C">
          <w:rPr>
            <w:rFonts w:hint="eastAsia"/>
          </w:rPr>
          <w:t>3</w:t>
        </w:r>
      </w:ins>
      <w:ins w:id="86" w:author="ncd" w:date="2021-12-20T11:18:00Z">
        <w:r>
          <w:rPr>
            <w:rFonts w:hint="eastAsia"/>
          </w:rPr>
          <w:t>）</w:t>
        </w:r>
        <w:r>
          <w:rPr>
            <w:rFonts w:hint="eastAsia"/>
          </w:rPr>
          <w:t>负责采集</w:t>
        </w:r>
        <w:r>
          <w:rPr>
            <w:rFonts w:hint="eastAsia"/>
          </w:rPr>
          <w:t>水冷系统</w:t>
        </w:r>
        <w:r>
          <w:rPr>
            <w:rFonts w:hint="eastAsia"/>
          </w:rPr>
          <w:t>中各个电源开关</w:t>
        </w:r>
      </w:ins>
      <w:ins w:id="87" w:author="ncd" w:date="2021-12-20T11:19:00Z">
        <w:r>
          <w:rPr>
            <w:rFonts w:hint="eastAsia"/>
          </w:rPr>
          <w:t>、电</w:t>
        </w:r>
        <w:r>
          <w:rPr>
            <w:rFonts w:hint="eastAsia"/>
          </w:rPr>
          <w:lastRenderedPageBreak/>
          <w:t>源接触器、阀门</w:t>
        </w:r>
      </w:ins>
      <w:ins w:id="88" w:author="ncd" w:date="2021-12-20T11:20:00Z">
        <w:r>
          <w:rPr>
            <w:rFonts w:hint="eastAsia"/>
          </w:rPr>
          <w:t>等部件输出的</w:t>
        </w:r>
      </w:ins>
      <w:ins w:id="89" w:author="ncd" w:date="2021-12-20T11:21:00Z">
        <w:r w:rsidR="008F781C">
          <w:rPr>
            <w:rFonts w:hint="eastAsia"/>
          </w:rPr>
          <w:t>开关</w:t>
        </w:r>
      </w:ins>
      <w:ins w:id="90" w:author="ncd" w:date="2021-12-20T11:27:00Z">
        <w:r w:rsidR="008F781C">
          <w:rPr>
            <w:rFonts w:hint="eastAsia"/>
          </w:rPr>
          <w:t>状态</w:t>
        </w:r>
      </w:ins>
      <w:ins w:id="91" w:author="ncd" w:date="2021-12-20T11:21:00Z">
        <w:r>
          <w:rPr>
            <w:rFonts w:hint="eastAsia"/>
          </w:rPr>
          <w:t>信号；</w:t>
        </w:r>
      </w:ins>
    </w:p>
    <w:p w14:paraId="5C2A996E" w14:textId="053AE03B" w:rsidR="008F23B2" w:rsidRDefault="008F23B2" w:rsidP="00925CCC">
      <w:pPr>
        <w:pStyle w:val="00"/>
        <w:ind w:firstLine="480"/>
        <w:rPr>
          <w:ins w:id="92" w:author="ncd" w:date="2021-12-20T11:23:00Z"/>
          <w:rFonts w:hint="eastAsia"/>
        </w:rPr>
      </w:pPr>
      <w:ins w:id="93" w:author="ncd" w:date="2021-12-20T11:21:00Z">
        <w:r>
          <w:rPr>
            <w:rFonts w:hint="eastAsia"/>
          </w:rPr>
          <w:t>1.3</w:t>
        </w:r>
        <w:r>
          <w:rPr>
            <w:rFonts w:hint="eastAsia"/>
          </w:rPr>
          <w:t>、</w:t>
        </w:r>
      </w:ins>
      <w:ins w:id="94" w:author="ncd" w:date="2021-12-20T11:50:00Z">
        <w:r w:rsidR="007B203E">
          <w:rPr>
            <w:rFonts w:hint="eastAsia"/>
          </w:rPr>
          <w:t>AI</w:t>
        </w:r>
      </w:ins>
      <w:ins w:id="95" w:author="ncd" w:date="2021-12-20T11:21:00Z">
        <w:r>
          <w:rPr>
            <w:rFonts w:hint="eastAsia"/>
          </w:rPr>
          <w:t>模拟量采集电路（附图</w:t>
        </w:r>
      </w:ins>
      <w:ins w:id="96" w:author="ncd" w:date="2021-12-20T11:23:00Z">
        <w:r w:rsidR="008F781C">
          <w:rPr>
            <w:rFonts w:hint="eastAsia"/>
          </w:rPr>
          <w:t>4</w:t>
        </w:r>
      </w:ins>
      <w:ins w:id="97" w:author="ncd" w:date="2021-12-20T11:21:00Z">
        <w:r>
          <w:rPr>
            <w:rFonts w:hint="eastAsia"/>
          </w:rPr>
          <w:t>）负责采集水冷系统中各个</w:t>
        </w:r>
      </w:ins>
      <w:ins w:id="98" w:author="ncd" w:date="2021-12-20T11:22:00Z">
        <w:r>
          <w:rPr>
            <w:rFonts w:hint="eastAsia"/>
          </w:rPr>
          <w:t>温度传感器、压力传感器、流量传感器、电导率传感器等</w:t>
        </w:r>
        <w:r>
          <w:rPr>
            <w:rFonts w:hint="eastAsia"/>
          </w:rPr>
          <w:t>部件输出的</w:t>
        </w:r>
      </w:ins>
      <w:ins w:id="99" w:author="ncd" w:date="2021-12-20T11:27:00Z">
        <w:r w:rsidR="008F781C">
          <w:rPr>
            <w:rFonts w:hint="eastAsia"/>
          </w:rPr>
          <w:t>电压或电流</w:t>
        </w:r>
      </w:ins>
      <w:ins w:id="100" w:author="ncd" w:date="2021-12-20T11:22:00Z">
        <w:r>
          <w:rPr>
            <w:rFonts w:hint="eastAsia"/>
          </w:rPr>
          <w:t>信号；</w:t>
        </w:r>
      </w:ins>
    </w:p>
    <w:p w14:paraId="12C4EDA1" w14:textId="4AFD7196" w:rsidR="008F781C" w:rsidRDefault="008F781C" w:rsidP="00925CCC">
      <w:pPr>
        <w:pStyle w:val="00"/>
        <w:ind w:firstLine="480"/>
        <w:rPr>
          <w:ins w:id="101" w:author="ncd" w:date="2021-12-20T11:26:00Z"/>
          <w:rFonts w:hint="eastAsia"/>
        </w:rPr>
      </w:pPr>
      <w:ins w:id="102" w:author="ncd" w:date="2021-12-20T11:23:00Z">
        <w:r>
          <w:rPr>
            <w:rFonts w:hint="eastAsia"/>
          </w:rPr>
          <w:t>1.4</w:t>
        </w:r>
        <w:r>
          <w:rPr>
            <w:rFonts w:hint="eastAsia"/>
          </w:rPr>
          <w:t>、</w:t>
        </w:r>
      </w:ins>
      <w:ins w:id="103" w:author="ncd" w:date="2021-12-20T11:50:00Z">
        <w:r w:rsidR="007B203E">
          <w:rPr>
            <w:rFonts w:hint="eastAsia"/>
          </w:rPr>
          <w:t>DO</w:t>
        </w:r>
      </w:ins>
      <w:ins w:id="104" w:author="ncd" w:date="2021-12-20T11:23:00Z">
        <w:r>
          <w:rPr>
            <w:rFonts w:hint="eastAsia"/>
          </w:rPr>
          <w:t>开关量输出电路（附图</w:t>
        </w:r>
        <w:r>
          <w:rPr>
            <w:rFonts w:hint="eastAsia"/>
          </w:rPr>
          <w:t>5</w:t>
        </w:r>
        <w:r>
          <w:rPr>
            <w:rFonts w:hint="eastAsia"/>
          </w:rPr>
          <w:t>）</w:t>
        </w:r>
        <w:r>
          <w:rPr>
            <w:rFonts w:hint="eastAsia"/>
          </w:rPr>
          <w:t>负责根据</w:t>
        </w:r>
      </w:ins>
      <w:ins w:id="105" w:author="ncd" w:date="2021-12-20T11:24:00Z">
        <w:r>
          <w:rPr>
            <w:rFonts w:hint="eastAsia"/>
          </w:rPr>
          <w:t>程序要求输出开关信号，控制</w:t>
        </w:r>
      </w:ins>
      <w:ins w:id="106" w:author="ncd" w:date="2021-12-20T11:25:00Z">
        <w:r>
          <w:rPr>
            <w:rFonts w:hint="eastAsia"/>
          </w:rPr>
          <w:t>水泵、风机、加热器、阀门等部件的启停动作；</w:t>
        </w:r>
      </w:ins>
    </w:p>
    <w:p w14:paraId="5F094B97" w14:textId="2C895496" w:rsidR="008F781C" w:rsidRDefault="008F781C" w:rsidP="00925CCC">
      <w:pPr>
        <w:pStyle w:val="00"/>
        <w:ind w:firstLine="480"/>
        <w:rPr>
          <w:ins w:id="107" w:author="ncd" w:date="2021-12-20T11:29:00Z"/>
          <w:rFonts w:hint="eastAsia"/>
        </w:rPr>
      </w:pPr>
      <w:ins w:id="108" w:author="ncd" w:date="2021-12-20T11:26:00Z">
        <w:r>
          <w:rPr>
            <w:rFonts w:hint="eastAsia"/>
          </w:rPr>
          <w:t>1.5</w:t>
        </w:r>
        <w:r>
          <w:rPr>
            <w:rFonts w:hint="eastAsia"/>
          </w:rPr>
          <w:t>、</w:t>
        </w:r>
      </w:ins>
      <w:ins w:id="109" w:author="ncd" w:date="2021-12-20T11:50:00Z">
        <w:r w:rsidR="007B203E">
          <w:rPr>
            <w:rFonts w:hint="eastAsia"/>
          </w:rPr>
          <w:t>AO</w:t>
        </w:r>
      </w:ins>
      <w:ins w:id="110" w:author="ncd" w:date="2021-12-20T11:26:00Z">
        <w:r>
          <w:rPr>
            <w:rFonts w:hint="eastAsia"/>
          </w:rPr>
          <w:t>模拟量输出电路（附图</w:t>
        </w:r>
        <w:r>
          <w:rPr>
            <w:rFonts w:hint="eastAsia"/>
          </w:rPr>
          <w:t>6</w:t>
        </w:r>
        <w:r>
          <w:rPr>
            <w:rFonts w:hint="eastAsia"/>
          </w:rPr>
          <w:t>）负责根据程序要求输出</w:t>
        </w:r>
        <w:r>
          <w:rPr>
            <w:rFonts w:hint="eastAsia"/>
          </w:rPr>
          <w:t>电流</w:t>
        </w:r>
      </w:ins>
      <w:ins w:id="111" w:author="ncd" w:date="2021-12-20T11:27:00Z">
        <w:r>
          <w:rPr>
            <w:rFonts w:hint="eastAsia"/>
          </w:rPr>
          <w:t>或电压</w:t>
        </w:r>
      </w:ins>
      <w:ins w:id="112" w:author="ncd" w:date="2021-12-20T11:26:00Z">
        <w:r>
          <w:rPr>
            <w:rFonts w:hint="eastAsia"/>
          </w:rPr>
          <w:t>量信号，控制</w:t>
        </w:r>
      </w:ins>
      <w:ins w:id="113" w:author="ncd" w:date="2021-12-20T11:28:00Z">
        <w:r>
          <w:rPr>
            <w:rFonts w:hint="eastAsia"/>
          </w:rPr>
          <w:t>调速水泵、调速风机、变频器等部件的转速</w:t>
        </w:r>
      </w:ins>
      <w:ins w:id="114" w:author="ncd" w:date="2021-12-20T11:29:00Z">
        <w:r>
          <w:rPr>
            <w:rFonts w:hint="eastAsia"/>
          </w:rPr>
          <w:t>或频率；</w:t>
        </w:r>
      </w:ins>
    </w:p>
    <w:p w14:paraId="1D2552BC" w14:textId="58D0B537" w:rsidR="008F781C" w:rsidRDefault="008F781C" w:rsidP="00925CCC">
      <w:pPr>
        <w:pStyle w:val="00"/>
        <w:ind w:firstLine="480"/>
        <w:rPr>
          <w:ins w:id="115" w:author="ncd" w:date="2021-12-20T11:30:00Z"/>
          <w:rFonts w:hint="eastAsia"/>
        </w:rPr>
      </w:pPr>
      <w:ins w:id="116" w:author="ncd" w:date="2021-12-20T11:29:00Z">
        <w:r>
          <w:rPr>
            <w:rFonts w:hint="eastAsia"/>
          </w:rPr>
          <w:t>1.6</w:t>
        </w:r>
        <w:r>
          <w:rPr>
            <w:rFonts w:hint="eastAsia"/>
          </w:rPr>
          <w:t>、</w:t>
        </w:r>
        <w:r>
          <w:rPr>
            <w:rFonts w:hint="eastAsia"/>
          </w:rPr>
          <w:t>TCP/IP</w:t>
        </w:r>
        <w:r>
          <w:rPr>
            <w:rFonts w:hint="eastAsia"/>
          </w:rPr>
          <w:t>通讯电路</w:t>
        </w:r>
      </w:ins>
      <w:ins w:id="117" w:author="ncd" w:date="2021-12-20T11:30:00Z">
        <w:r>
          <w:rPr>
            <w:rFonts w:hint="eastAsia"/>
          </w:rPr>
          <w:t>（附图</w:t>
        </w:r>
        <w:r>
          <w:rPr>
            <w:rFonts w:hint="eastAsia"/>
          </w:rPr>
          <w:t>7</w:t>
        </w:r>
        <w:r>
          <w:rPr>
            <w:rFonts w:hint="eastAsia"/>
          </w:rPr>
          <w:t>）</w:t>
        </w:r>
        <w:r>
          <w:rPr>
            <w:rFonts w:hint="eastAsia"/>
          </w:rPr>
          <w:t>负责控制器与上位机进行通讯；</w:t>
        </w:r>
      </w:ins>
    </w:p>
    <w:p w14:paraId="06DCF2A6" w14:textId="07E887D2" w:rsidR="008F781C" w:rsidRDefault="008F781C" w:rsidP="00925CCC">
      <w:pPr>
        <w:pStyle w:val="00"/>
        <w:ind w:firstLine="480"/>
        <w:rPr>
          <w:ins w:id="118" w:author="ncd" w:date="2021-12-20T14:24:00Z"/>
          <w:rFonts w:hint="eastAsia"/>
        </w:rPr>
      </w:pPr>
      <w:ins w:id="119" w:author="ncd" w:date="2021-12-20T11:30:00Z">
        <w:r>
          <w:rPr>
            <w:rFonts w:hint="eastAsia"/>
          </w:rPr>
          <w:t>1,7</w:t>
        </w:r>
        <w:r>
          <w:rPr>
            <w:rFonts w:hint="eastAsia"/>
          </w:rPr>
          <w:t>、</w:t>
        </w:r>
        <w:r>
          <w:rPr>
            <w:rFonts w:hint="eastAsia"/>
          </w:rPr>
          <w:t>RS485</w:t>
        </w:r>
      </w:ins>
      <w:ins w:id="120" w:author="ncd" w:date="2021-12-20T11:31:00Z">
        <w:r>
          <w:rPr>
            <w:rFonts w:hint="eastAsia"/>
          </w:rPr>
          <w:t>通讯电路（附图</w:t>
        </w:r>
        <w:r>
          <w:rPr>
            <w:rFonts w:hint="eastAsia"/>
          </w:rPr>
          <w:t>8</w:t>
        </w:r>
        <w:r>
          <w:rPr>
            <w:rFonts w:hint="eastAsia"/>
          </w:rPr>
          <w:t>）负责控制器与</w:t>
        </w:r>
        <w:r>
          <w:rPr>
            <w:rFonts w:hint="eastAsia"/>
          </w:rPr>
          <w:t>显示屏、变频器等部件的</w:t>
        </w:r>
      </w:ins>
      <w:ins w:id="121" w:author="ncd" w:date="2021-12-20T11:32:00Z">
        <w:r>
          <w:rPr>
            <w:rFonts w:hint="eastAsia"/>
          </w:rPr>
          <w:t>通讯</w:t>
        </w:r>
      </w:ins>
      <w:ins w:id="122" w:author="ncd" w:date="2021-12-20T14:23:00Z">
        <w:r w:rsidR="00901B44">
          <w:rPr>
            <w:rFonts w:hint="eastAsia"/>
          </w:rPr>
          <w:t>；</w:t>
        </w:r>
      </w:ins>
    </w:p>
    <w:p w14:paraId="7EAF3749" w14:textId="4F1D6003" w:rsidR="00901B44" w:rsidRPr="00901B44" w:rsidRDefault="00901B44" w:rsidP="00925CCC">
      <w:pPr>
        <w:pStyle w:val="00"/>
        <w:ind w:firstLine="480"/>
        <w:rPr>
          <w:ins w:id="123" w:author="ncd" w:date="2021-12-20T11:18:00Z"/>
          <w:rFonts w:hint="eastAsia"/>
        </w:rPr>
      </w:pPr>
      <w:ins w:id="124" w:author="ncd" w:date="2021-12-20T14:24:00Z">
        <w:r>
          <w:rPr>
            <w:rFonts w:hint="eastAsia"/>
          </w:rPr>
          <w:t>1.8</w:t>
        </w:r>
        <w:r>
          <w:rPr>
            <w:rFonts w:hint="eastAsia"/>
          </w:rPr>
          <w:t>、存储器电路（附图</w:t>
        </w:r>
        <w:r>
          <w:rPr>
            <w:rFonts w:hint="eastAsia"/>
          </w:rPr>
          <w:t>9</w:t>
        </w:r>
        <w:r>
          <w:rPr>
            <w:rFonts w:hint="eastAsia"/>
          </w:rPr>
          <w:t>）负责存储系统运行数据和</w:t>
        </w:r>
      </w:ins>
      <w:ins w:id="125" w:author="ncd" w:date="2021-12-20T14:25:00Z">
        <w:r>
          <w:rPr>
            <w:rFonts w:hint="eastAsia"/>
          </w:rPr>
          <w:t>故障录波数据。</w:t>
        </w:r>
      </w:ins>
    </w:p>
    <w:p w14:paraId="74CA87E3" w14:textId="378C1C9F" w:rsidR="00A57F0C" w:rsidDel="002A2F77" w:rsidRDefault="00A57F0C" w:rsidP="00925CCC">
      <w:pPr>
        <w:pStyle w:val="00"/>
        <w:ind w:firstLine="480"/>
        <w:rPr>
          <w:del w:id="126" w:author="ncd" w:date="2021-12-20T11:37:00Z"/>
        </w:rPr>
      </w:pPr>
      <w:del w:id="127" w:author="ncd" w:date="2021-12-20T11:37:00Z">
        <w:r w:rsidDel="002A2F77">
          <w:rPr>
            <w:rFonts w:hint="eastAsia"/>
          </w:rPr>
          <w:delText>本装置通过采集水冷系统的各个开关、阀门、温度、压力、流量等信号状态，通过装置内部程序进行处理后控制水冷系统的水泵、加热器、三通阀等部件的开关，实现水冷系统自动控制运行的要求。</w:delText>
        </w:r>
      </w:del>
    </w:p>
    <w:p w14:paraId="44C582D7" w14:textId="7063663E" w:rsidR="00A57F0C" w:rsidRDefault="00A57F0C" w:rsidP="00925CCC">
      <w:pPr>
        <w:pStyle w:val="00"/>
        <w:ind w:firstLine="480"/>
        <w:rPr>
          <w:ins w:id="128" w:author="北京智绘未来" w:date="2021-12-02T17:07:00Z"/>
        </w:rPr>
      </w:pPr>
      <w:r>
        <w:rPr>
          <w:rFonts w:hint="eastAsia"/>
        </w:rPr>
        <w:t>创新点：</w:t>
      </w:r>
    </w:p>
    <w:p w14:paraId="1499C213" w14:textId="1CE0BD4A" w:rsidR="00925CCC" w:rsidRDefault="00925CCC" w:rsidP="00925CCC">
      <w:pPr>
        <w:pStyle w:val="00"/>
        <w:ind w:firstLine="480"/>
      </w:pPr>
      <w:r>
        <w:rPr>
          <w:rFonts w:hint="eastAsia"/>
        </w:rPr>
        <w:t>1</w:t>
      </w:r>
      <w:r>
        <w:rPr>
          <w:rFonts w:hint="eastAsia"/>
        </w:rPr>
        <w:t>、</w:t>
      </w:r>
      <w:r>
        <w:rPr>
          <w:rFonts w:hint="eastAsia"/>
        </w:rPr>
        <w:t xml:space="preserve"> </w:t>
      </w:r>
      <w:r>
        <w:rPr>
          <w:rFonts w:hint="eastAsia"/>
        </w:rPr>
        <w:t>采用</w:t>
      </w:r>
      <w:r>
        <w:rPr>
          <w:rFonts w:hint="eastAsia"/>
        </w:rPr>
        <w:t>SPI</w:t>
      </w:r>
      <w:r>
        <w:rPr>
          <w:rFonts w:hint="eastAsia"/>
        </w:rPr>
        <w:t>总线对多种端口进行扩展，可实现</w:t>
      </w:r>
      <w:r>
        <w:rPr>
          <w:rFonts w:hint="eastAsia"/>
        </w:rPr>
        <w:t>DI</w:t>
      </w:r>
      <w:r>
        <w:rPr>
          <w:rFonts w:hint="eastAsia"/>
        </w:rPr>
        <w:t>端口</w:t>
      </w:r>
      <w:r>
        <w:rPr>
          <w:rFonts w:hint="eastAsia"/>
        </w:rPr>
        <w:t>16~128</w:t>
      </w:r>
      <w:r>
        <w:rPr>
          <w:rFonts w:hint="eastAsia"/>
        </w:rPr>
        <w:t>路、</w:t>
      </w:r>
      <w:r>
        <w:rPr>
          <w:rFonts w:hint="eastAsia"/>
        </w:rPr>
        <w:t>DO</w:t>
      </w:r>
      <w:r>
        <w:rPr>
          <w:rFonts w:hint="eastAsia"/>
        </w:rPr>
        <w:t>端口</w:t>
      </w:r>
      <w:r>
        <w:rPr>
          <w:rFonts w:hint="eastAsia"/>
        </w:rPr>
        <w:t>16~128</w:t>
      </w:r>
      <w:r>
        <w:rPr>
          <w:rFonts w:hint="eastAsia"/>
        </w:rPr>
        <w:t>路、</w:t>
      </w:r>
      <w:r>
        <w:rPr>
          <w:rFonts w:hint="eastAsia"/>
        </w:rPr>
        <w:t>AI</w:t>
      </w:r>
      <w:r>
        <w:rPr>
          <w:rFonts w:hint="eastAsia"/>
        </w:rPr>
        <w:t>端口</w:t>
      </w:r>
      <w:r>
        <w:rPr>
          <w:rFonts w:hint="eastAsia"/>
        </w:rPr>
        <w:t>16~48</w:t>
      </w:r>
      <w:r>
        <w:rPr>
          <w:rFonts w:hint="eastAsia"/>
        </w:rPr>
        <w:t>路、</w:t>
      </w:r>
      <w:r>
        <w:rPr>
          <w:rFonts w:hint="eastAsia"/>
        </w:rPr>
        <w:t>AO</w:t>
      </w:r>
      <w:r>
        <w:rPr>
          <w:rFonts w:hint="eastAsia"/>
        </w:rPr>
        <w:t>端口</w:t>
      </w:r>
      <w:r>
        <w:rPr>
          <w:rFonts w:hint="eastAsia"/>
        </w:rPr>
        <w:t>4~12</w:t>
      </w:r>
      <w:r>
        <w:rPr>
          <w:rFonts w:hint="eastAsia"/>
        </w:rPr>
        <w:t>路的多种不同组合，可满足不同水冷系统的应用需求。</w:t>
      </w:r>
    </w:p>
    <w:p w14:paraId="3F033024" w14:textId="69B71D4E" w:rsidR="007A29F3" w:rsidRDefault="00925CCC" w:rsidP="00925CCC">
      <w:pPr>
        <w:pStyle w:val="00"/>
        <w:ind w:firstLine="480"/>
        <w:rPr>
          <w:ins w:id="129" w:author="ncd" w:date="2021-12-20T14:45:00Z"/>
          <w:rFonts w:hint="eastAsia"/>
        </w:rPr>
      </w:pPr>
      <w:r>
        <w:rPr>
          <w:rFonts w:hint="eastAsia"/>
        </w:rPr>
        <w:t>2</w:t>
      </w:r>
      <w:r>
        <w:rPr>
          <w:rFonts w:hint="eastAsia"/>
        </w:rPr>
        <w:t>、</w:t>
      </w:r>
      <w:r>
        <w:rPr>
          <w:rFonts w:hint="eastAsia"/>
        </w:rPr>
        <w:t xml:space="preserve"> AI</w:t>
      </w:r>
      <w:r>
        <w:rPr>
          <w:rFonts w:hint="eastAsia"/>
        </w:rPr>
        <w:t>端口采用</w:t>
      </w:r>
      <w:r>
        <w:rPr>
          <w:rFonts w:hint="eastAsia"/>
        </w:rPr>
        <w:t>BC847BS</w:t>
      </w:r>
      <w:r>
        <w:rPr>
          <w:rFonts w:hint="eastAsia"/>
        </w:rPr>
        <w:t>复合三极管与</w:t>
      </w:r>
      <w:r>
        <w:rPr>
          <w:rFonts w:hint="eastAsia"/>
        </w:rPr>
        <w:t>R37</w:t>
      </w:r>
      <w:r>
        <w:rPr>
          <w:rFonts w:hint="eastAsia"/>
        </w:rPr>
        <w:t>、</w:t>
      </w:r>
      <w:r>
        <w:rPr>
          <w:rFonts w:hint="eastAsia"/>
        </w:rPr>
        <w:t>R45</w:t>
      </w:r>
      <w:r>
        <w:rPr>
          <w:rFonts w:hint="eastAsia"/>
        </w:rPr>
        <w:t>电阻组成</w:t>
      </w:r>
      <w:r>
        <w:rPr>
          <w:rFonts w:hint="eastAsia"/>
        </w:rPr>
        <w:t>50mA</w:t>
      </w:r>
      <w:r>
        <w:rPr>
          <w:rFonts w:hint="eastAsia"/>
        </w:rPr>
        <w:t>限流电路，在前端控制器出现故障或接错线时可以保护模拟量采集端口不会烧坏。</w:t>
      </w:r>
    </w:p>
    <w:p w14:paraId="458E7718" w14:textId="779DDD34" w:rsidR="00081820" w:rsidRDefault="00081820" w:rsidP="00925CCC">
      <w:pPr>
        <w:pStyle w:val="00"/>
        <w:ind w:firstLine="480"/>
      </w:pPr>
      <w:ins w:id="130" w:author="ncd" w:date="2021-12-20T14:45:00Z">
        <w:r>
          <w:rPr>
            <w:rFonts w:hint="eastAsia"/>
          </w:rPr>
          <w:t>3</w:t>
        </w:r>
        <w:r>
          <w:rPr>
            <w:rFonts w:hint="eastAsia"/>
          </w:rPr>
          <w:t>、</w:t>
        </w:r>
        <w:r>
          <w:rPr>
            <w:rFonts w:hint="eastAsia"/>
          </w:rPr>
          <w:t>内部集成</w:t>
        </w:r>
        <w:r w:rsidRPr="001F0F0F">
          <w:rPr>
            <w:rFonts w:hint="eastAsia"/>
          </w:rPr>
          <w:t>32MByte</w:t>
        </w:r>
        <w:r w:rsidRPr="001F0F0F">
          <w:rPr>
            <w:rFonts w:hint="eastAsia"/>
          </w:rPr>
          <w:t>的</w:t>
        </w:r>
        <w:r w:rsidRPr="001F0F0F">
          <w:rPr>
            <w:rFonts w:hint="eastAsia"/>
          </w:rPr>
          <w:t>SDRAM</w:t>
        </w:r>
        <w:r>
          <w:rPr>
            <w:rFonts w:hint="eastAsia"/>
          </w:rPr>
          <w:t>和</w:t>
        </w:r>
        <w:r w:rsidRPr="001F0F0F">
          <w:rPr>
            <w:rFonts w:hint="eastAsia"/>
          </w:rPr>
          <w:t>96MByte</w:t>
        </w:r>
        <w:r w:rsidRPr="001F0F0F">
          <w:rPr>
            <w:rFonts w:hint="eastAsia"/>
          </w:rPr>
          <w:t>的</w:t>
        </w:r>
        <w:r w:rsidRPr="001F0F0F">
          <w:rPr>
            <w:rFonts w:hint="eastAsia"/>
          </w:rPr>
          <w:t>SPI-Flash</w:t>
        </w:r>
        <w:r>
          <w:rPr>
            <w:rFonts w:hint="eastAsia"/>
          </w:rPr>
          <w:t>存储器，可独立存储水冷系统运行数据和故障录波的数据</w:t>
        </w:r>
      </w:ins>
      <w:ins w:id="131" w:author="ncd" w:date="2021-12-20T14:46:00Z">
        <w:r>
          <w:rPr>
            <w:rFonts w:hint="eastAsia"/>
          </w:rPr>
          <w:t>。</w:t>
        </w:r>
      </w:ins>
      <w:bookmarkStart w:id="132" w:name="_GoBack"/>
      <w:bookmarkEnd w:id="132"/>
    </w:p>
    <w:p w14:paraId="25627688" w14:textId="4D6A0696" w:rsidR="00D95AD5" w:rsidRPr="007A29F3" w:rsidRDefault="00D95AD5" w:rsidP="007A29F3">
      <w:pPr>
        <w:pStyle w:val="00"/>
        <w:ind w:firstLine="480"/>
      </w:pPr>
      <w:r>
        <w:rPr>
          <w:rFonts w:hint="eastAsia"/>
        </w:rPr>
        <w:t>本发明的有益效果在于，与现有技术相比，【】。</w:t>
      </w:r>
    </w:p>
    <w:p w14:paraId="56E5CD99" w14:textId="408B94A4" w:rsidR="00241BF9" w:rsidRDefault="00241BF9" w:rsidP="00241BF9">
      <w:pPr>
        <w:pStyle w:val="00"/>
        <w:ind w:firstLine="480"/>
      </w:pPr>
      <w:r w:rsidRPr="00241BF9">
        <w:rPr>
          <w:rFonts w:hint="eastAsia"/>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14:paraId="45D23191" w14:textId="77777777" w:rsidR="00241BF9" w:rsidRPr="00241BF9" w:rsidRDefault="00241BF9" w:rsidP="00241BF9">
      <w:pPr>
        <w:pStyle w:val="00"/>
        <w:ind w:firstLine="480"/>
      </w:pPr>
    </w:p>
    <w:p w14:paraId="1B7788A4" w14:textId="786D2C68" w:rsidR="00BD1EF3" w:rsidRDefault="00BD1EF3">
      <w:pPr>
        <w:sectPr w:rsidR="00BD1EF3" w:rsidSect="00C35F92">
          <w:pgSz w:w="11906" w:h="16838"/>
          <w:pgMar w:top="1440" w:right="1800" w:bottom="1440" w:left="1800" w:header="851" w:footer="992" w:gutter="0"/>
          <w:pgNumType w:start="1"/>
          <w:cols w:space="425"/>
          <w:docGrid w:type="lines" w:linePitch="312"/>
        </w:sectPr>
      </w:pPr>
    </w:p>
    <w:tbl>
      <w:tblPr>
        <w:tblStyle w:val="a9"/>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BD1EF3" w:rsidRPr="004B3D6A" w14:paraId="301D52AA" w14:textId="77777777" w:rsidTr="00C7412B">
        <w:tc>
          <w:tcPr>
            <w:tcW w:w="5000" w:type="pct"/>
          </w:tcPr>
          <w:p w14:paraId="58898E1A" w14:textId="54523194" w:rsidR="00BD1EF3" w:rsidRPr="004B3D6A" w:rsidRDefault="00BD1EF3" w:rsidP="00C7412B">
            <w:pPr>
              <w:jc w:val="center"/>
              <w:rPr>
                <w:sz w:val="28"/>
                <w:szCs w:val="28"/>
              </w:rPr>
            </w:pPr>
            <w:r w:rsidRPr="004B3D6A">
              <w:rPr>
                <w:rFonts w:eastAsia="黑体" w:hint="eastAsia"/>
                <w:sz w:val="28"/>
                <w:szCs w:val="28"/>
              </w:rPr>
              <w:lastRenderedPageBreak/>
              <w:t>说</w:t>
            </w:r>
            <w:r w:rsidRPr="004B3D6A">
              <w:rPr>
                <w:rFonts w:eastAsia="黑体" w:hint="eastAsia"/>
                <w:sz w:val="28"/>
                <w:szCs w:val="28"/>
              </w:rPr>
              <w:t xml:space="preserve"> </w:t>
            </w:r>
            <w:r w:rsidRPr="004B3D6A">
              <w:rPr>
                <w:rFonts w:eastAsia="黑体" w:hint="eastAsia"/>
                <w:sz w:val="28"/>
                <w:szCs w:val="28"/>
              </w:rPr>
              <w:t>明</w:t>
            </w:r>
            <w:r w:rsidRPr="004B3D6A">
              <w:rPr>
                <w:rFonts w:eastAsia="黑体" w:hint="eastAsia"/>
                <w:sz w:val="28"/>
                <w:szCs w:val="28"/>
              </w:rPr>
              <w:t xml:space="preserve"> </w:t>
            </w:r>
            <w:r w:rsidRPr="004B3D6A">
              <w:rPr>
                <w:rFonts w:eastAsia="黑体" w:hint="eastAsia"/>
                <w:sz w:val="28"/>
                <w:szCs w:val="28"/>
              </w:rPr>
              <w:t>书</w:t>
            </w:r>
            <w:r w:rsidRPr="004B3D6A">
              <w:rPr>
                <w:rFonts w:eastAsia="黑体" w:hint="eastAsia"/>
                <w:sz w:val="28"/>
                <w:szCs w:val="28"/>
              </w:rPr>
              <w:t xml:space="preserve"> </w:t>
            </w:r>
            <w:r w:rsidRPr="004B3D6A">
              <w:rPr>
                <w:rFonts w:eastAsia="黑体" w:hint="eastAsia"/>
                <w:sz w:val="28"/>
                <w:szCs w:val="28"/>
              </w:rPr>
              <w:t>附</w:t>
            </w:r>
            <w:r w:rsidRPr="004B3D6A">
              <w:rPr>
                <w:rFonts w:eastAsia="黑体" w:hint="eastAsia"/>
                <w:sz w:val="28"/>
                <w:szCs w:val="28"/>
              </w:rPr>
              <w:t xml:space="preserve"> </w:t>
            </w:r>
            <w:r w:rsidRPr="004B3D6A">
              <w:rPr>
                <w:rFonts w:eastAsia="黑体" w:hint="eastAsia"/>
                <w:sz w:val="28"/>
                <w:szCs w:val="28"/>
              </w:rPr>
              <w:t>图</w:t>
            </w:r>
          </w:p>
        </w:tc>
      </w:tr>
    </w:tbl>
    <w:p w14:paraId="5EB5478A" w14:textId="474D8780" w:rsidR="00BD1EF3" w:rsidRPr="00D04FDC" w:rsidRDefault="009515F6" w:rsidP="00D04FDC">
      <w:pPr>
        <w:jc w:val="center"/>
      </w:pPr>
      <w:ins w:id="133" w:author="ncd" w:date="2021-12-20T14:23:00Z">
        <w:r>
          <w:rPr>
            <w:noProof/>
          </w:rPr>
          <w:drawing>
            <wp:inline distT="0" distB="0" distL="0" distR="0" wp14:anchorId="52B0D19F" wp14:editId="37DAE269">
              <wp:extent cx="5274310" cy="2627649"/>
              <wp:effectExtent l="0" t="0" r="2540" b="1270"/>
              <wp:docPr id="11" name="图片 11" descr="C:\Users\ncd\AppData\Local\Temp\16399813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cd\AppData\Local\Temp\163998138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27649"/>
                      </a:xfrm>
                      <a:prstGeom prst="rect">
                        <a:avLst/>
                      </a:prstGeom>
                      <a:noFill/>
                      <a:ln>
                        <a:noFill/>
                      </a:ln>
                    </pic:spPr>
                  </pic:pic>
                </a:graphicData>
              </a:graphic>
            </wp:inline>
          </w:drawing>
        </w:r>
      </w:ins>
    </w:p>
    <w:p w14:paraId="5D56943E" w14:textId="20284E89" w:rsidR="00516458" w:rsidRDefault="00D04FDC" w:rsidP="002C172F">
      <w:pPr>
        <w:jc w:val="center"/>
        <w:rPr>
          <w:rFonts w:asciiTheme="minorEastAsia" w:hAnsiTheme="minorEastAsia" w:hint="eastAsia"/>
          <w:noProof/>
          <w:sz w:val="24"/>
          <w:szCs w:val="24"/>
        </w:rPr>
      </w:pPr>
      <w:r w:rsidRPr="002C172F">
        <w:rPr>
          <w:rFonts w:eastAsia="黑体" w:hint="eastAsia"/>
          <w:b/>
          <w:bCs/>
          <w:sz w:val="24"/>
        </w:rPr>
        <w:t>图</w:t>
      </w:r>
      <w:r w:rsidRPr="002C172F">
        <w:rPr>
          <w:rFonts w:eastAsia="黑体" w:hint="eastAsia"/>
          <w:b/>
          <w:bCs/>
          <w:sz w:val="24"/>
        </w:rPr>
        <w:t xml:space="preserve"> </w:t>
      </w:r>
      <w:r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Pr="002C172F">
        <w:rPr>
          <w:rFonts w:eastAsia="黑体"/>
          <w:b/>
          <w:bCs/>
          <w:sz w:val="24"/>
        </w:rPr>
        <w:fldChar w:fldCharType="separate"/>
      </w:r>
      <w:r w:rsidRPr="002C172F">
        <w:rPr>
          <w:rFonts w:eastAsia="黑体"/>
          <w:b/>
          <w:bCs/>
          <w:sz w:val="24"/>
        </w:rPr>
        <w:t>1</w:t>
      </w:r>
      <w:r w:rsidRPr="002C172F">
        <w:rPr>
          <w:rFonts w:eastAsia="黑体"/>
          <w:b/>
          <w:bCs/>
          <w:sz w:val="24"/>
        </w:rPr>
        <w:fldChar w:fldCharType="end"/>
      </w:r>
      <w:r w:rsidR="00B653BA">
        <w:rPr>
          <w:rFonts w:eastAsia="黑体" w:hint="eastAsia"/>
          <w:b/>
          <w:bCs/>
          <w:sz w:val="24"/>
        </w:rPr>
        <w:t>：</w:t>
      </w:r>
      <w:r w:rsidR="009E3893" w:rsidRPr="00B653BA">
        <w:rPr>
          <w:rFonts w:asciiTheme="minorEastAsia" w:hAnsiTheme="minorEastAsia" w:hint="eastAsia"/>
          <w:noProof/>
          <w:sz w:val="24"/>
          <w:szCs w:val="24"/>
        </w:rPr>
        <w:t>系统</w:t>
      </w:r>
      <w:r w:rsidR="005A3C13">
        <w:rPr>
          <w:rFonts w:asciiTheme="minorEastAsia" w:hAnsiTheme="minorEastAsia" w:hint="eastAsia"/>
          <w:noProof/>
          <w:sz w:val="24"/>
          <w:szCs w:val="24"/>
        </w:rPr>
        <w:t>结构示意图</w:t>
      </w:r>
    </w:p>
    <w:p w14:paraId="621DE403" w14:textId="77777777" w:rsidR="009E3893" w:rsidRDefault="009E3893" w:rsidP="002C172F">
      <w:pPr>
        <w:jc w:val="center"/>
        <w:rPr>
          <w:ins w:id="134" w:author="ncd" w:date="2021-12-20T12:14:00Z"/>
          <w:rFonts w:eastAsia="黑体" w:hint="eastAsia"/>
          <w:b/>
          <w:bCs/>
          <w:sz w:val="24"/>
        </w:rPr>
      </w:pPr>
    </w:p>
    <w:p w14:paraId="3B950962" w14:textId="77777777" w:rsidR="00DE5283" w:rsidRDefault="00DE5283" w:rsidP="002C172F">
      <w:pPr>
        <w:jc w:val="center"/>
        <w:rPr>
          <w:rFonts w:eastAsia="黑体"/>
          <w:b/>
          <w:bCs/>
          <w:sz w:val="24"/>
        </w:rPr>
      </w:pPr>
    </w:p>
    <w:p w14:paraId="73FD649D" w14:textId="1B2894E7" w:rsidR="00920FEE" w:rsidRDefault="00D867EB" w:rsidP="002C172F">
      <w:pPr>
        <w:jc w:val="center"/>
        <w:rPr>
          <w:rFonts w:eastAsia="黑体"/>
          <w:b/>
          <w:bCs/>
          <w:sz w:val="24"/>
        </w:rPr>
      </w:pPr>
      <w:ins w:id="135" w:author="ncd" w:date="2021-12-20T10:32:00Z">
        <w:r>
          <w:rPr>
            <w:rFonts w:eastAsia="黑体"/>
            <w:b/>
            <w:bCs/>
            <w:noProof/>
            <w:sz w:val="24"/>
          </w:rPr>
          <w:drawing>
            <wp:inline distT="0" distB="0" distL="0" distR="0" wp14:anchorId="0B1DCC85" wp14:editId="4B43C8E5">
              <wp:extent cx="5274310" cy="3483081"/>
              <wp:effectExtent l="0" t="0" r="2540" b="3175"/>
              <wp:docPr id="2" name="图片 2" descr="C:\Users\ncd\AppData\Local\Temp\1639967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cd\AppData\Local\Temp\16399675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83081"/>
                      </a:xfrm>
                      <a:prstGeom prst="rect">
                        <a:avLst/>
                      </a:prstGeom>
                      <a:noFill/>
                      <a:ln>
                        <a:noFill/>
                      </a:ln>
                    </pic:spPr>
                  </pic:pic>
                </a:graphicData>
              </a:graphic>
            </wp:inline>
          </w:drawing>
        </w:r>
      </w:ins>
    </w:p>
    <w:p w14:paraId="6039D5BA" w14:textId="05420D24" w:rsidR="00516458" w:rsidRDefault="00D04FDC" w:rsidP="002C172F">
      <w:pPr>
        <w:jc w:val="center"/>
        <w:rPr>
          <w:ins w:id="136" w:author="ncd" w:date="2021-12-20T11:09:00Z"/>
          <w:rFonts w:eastAsia="黑体" w:hint="eastAsia"/>
          <w:b/>
          <w:bCs/>
          <w:sz w:val="24"/>
        </w:rPr>
      </w:pPr>
      <w:r w:rsidRPr="002C172F">
        <w:rPr>
          <w:rFonts w:eastAsia="黑体" w:hint="eastAsia"/>
          <w:b/>
          <w:bCs/>
          <w:sz w:val="24"/>
        </w:rPr>
        <w:t>图</w:t>
      </w:r>
      <w:r w:rsidRPr="002C172F">
        <w:rPr>
          <w:rFonts w:eastAsia="黑体" w:hint="eastAsia"/>
          <w:b/>
          <w:bCs/>
          <w:sz w:val="24"/>
        </w:rPr>
        <w:t xml:space="preserve"> </w:t>
      </w:r>
      <w:r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Pr="002C172F">
        <w:rPr>
          <w:rFonts w:eastAsia="黑体"/>
          <w:b/>
          <w:bCs/>
          <w:sz w:val="24"/>
        </w:rPr>
        <w:fldChar w:fldCharType="separate"/>
      </w:r>
      <w:r w:rsidRPr="002C172F">
        <w:rPr>
          <w:rFonts w:eastAsia="黑体"/>
          <w:b/>
          <w:bCs/>
          <w:sz w:val="24"/>
        </w:rPr>
        <w:t>2</w:t>
      </w:r>
      <w:r w:rsidRPr="002C172F">
        <w:rPr>
          <w:rFonts w:eastAsia="黑体"/>
          <w:b/>
          <w:bCs/>
          <w:sz w:val="24"/>
        </w:rPr>
        <w:fldChar w:fldCharType="end"/>
      </w:r>
      <w:ins w:id="137" w:author="ncd" w:date="2021-12-20T11:47:00Z">
        <w:r w:rsidR="00B653BA">
          <w:rPr>
            <w:rFonts w:eastAsia="黑体" w:hint="eastAsia"/>
            <w:b/>
            <w:bCs/>
            <w:sz w:val="24"/>
          </w:rPr>
          <w:t>：</w:t>
        </w:r>
      </w:ins>
      <w:ins w:id="138" w:author="ncd" w:date="2021-12-20T11:51:00Z">
        <w:r w:rsidR="007B203E">
          <w:rPr>
            <w:rFonts w:hint="eastAsia"/>
          </w:rPr>
          <w:t>CPU</w:t>
        </w:r>
        <w:r w:rsidR="007B203E">
          <w:rPr>
            <w:rFonts w:hint="eastAsia"/>
          </w:rPr>
          <w:t>数据处理</w:t>
        </w:r>
      </w:ins>
      <w:ins w:id="139" w:author="ncd" w:date="2021-12-20T10:43:00Z">
        <w:r w:rsidR="005A3C13" w:rsidRPr="001F0F0F">
          <w:rPr>
            <w:rFonts w:hint="eastAsia"/>
          </w:rPr>
          <w:t>电路图</w:t>
        </w:r>
      </w:ins>
    </w:p>
    <w:p w14:paraId="22608D60" w14:textId="77777777" w:rsidR="009E3893" w:rsidRDefault="009E3893" w:rsidP="002C172F">
      <w:pPr>
        <w:jc w:val="center"/>
        <w:rPr>
          <w:rFonts w:eastAsia="黑体"/>
          <w:b/>
          <w:bCs/>
          <w:sz w:val="24"/>
        </w:rPr>
      </w:pPr>
    </w:p>
    <w:p w14:paraId="22CAF4BE" w14:textId="519C298D" w:rsidR="00920FEE" w:rsidRDefault="007B203E" w:rsidP="002C172F">
      <w:pPr>
        <w:jc w:val="center"/>
        <w:rPr>
          <w:rFonts w:eastAsia="黑体"/>
          <w:b/>
          <w:bCs/>
          <w:sz w:val="24"/>
        </w:rPr>
      </w:pPr>
      <w:ins w:id="140" w:author="ncd" w:date="2021-12-20T11:57:00Z">
        <w:r>
          <w:rPr>
            <w:rFonts w:eastAsia="黑体"/>
            <w:b/>
            <w:bCs/>
            <w:noProof/>
            <w:sz w:val="24"/>
          </w:rPr>
          <w:lastRenderedPageBreak/>
          <w:drawing>
            <wp:inline distT="0" distB="0" distL="0" distR="0" wp14:anchorId="28A8F730" wp14:editId="21374AFF">
              <wp:extent cx="5274310" cy="2629619"/>
              <wp:effectExtent l="0" t="0" r="2540" b="0"/>
              <wp:docPr id="5" name="图片 5" descr="C:\Users\ncd\AppData\Local\Temp\16399726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cd\AppData\Local\Temp\163997262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29619"/>
                      </a:xfrm>
                      <a:prstGeom prst="rect">
                        <a:avLst/>
                      </a:prstGeom>
                      <a:noFill/>
                      <a:ln>
                        <a:noFill/>
                      </a:ln>
                    </pic:spPr>
                  </pic:pic>
                </a:graphicData>
              </a:graphic>
            </wp:inline>
          </w:drawing>
        </w:r>
      </w:ins>
    </w:p>
    <w:p w14:paraId="2F23BE86" w14:textId="7D8114E3" w:rsidR="00516458" w:rsidRDefault="00D04FDC" w:rsidP="002C172F">
      <w:pPr>
        <w:jc w:val="center"/>
        <w:rPr>
          <w:ins w:id="141" w:author="ncd" w:date="2021-12-20T11:09:00Z"/>
          <w:rFonts w:eastAsia="黑体" w:hint="eastAsia"/>
          <w:b/>
          <w:bCs/>
          <w:sz w:val="24"/>
        </w:rPr>
      </w:pPr>
      <w:r w:rsidRPr="002C172F">
        <w:rPr>
          <w:rFonts w:eastAsia="黑体" w:hint="eastAsia"/>
          <w:b/>
          <w:bCs/>
          <w:sz w:val="24"/>
        </w:rPr>
        <w:t>图</w:t>
      </w:r>
      <w:r w:rsidRPr="002C172F">
        <w:rPr>
          <w:rFonts w:eastAsia="黑体" w:hint="eastAsia"/>
          <w:b/>
          <w:bCs/>
          <w:sz w:val="24"/>
        </w:rPr>
        <w:t xml:space="preserve"> </w:t>
      </w:r>
      <w:r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Pr="002C172F">
        <w:rPr>
          <w:rFonts w:eastAsia="黑体"/>
          <w:b/>
          <w:bCs/>
          <w:sz w:val="24"/>
        </w:rPr>
        <w:fldChar w:fldCharType="separate"/>
      </w:r>
      <w:r w:rsidRPr="002C172F">
        <w:rPr>
          <w:rFonts w:eastAsia="黑体"/>
          <w:b/>
          <w:bCs/>
          <w:sz w:val="24"/>
        </w:rPr>
        <w:t>3</w:t>
      </w:r>
      <w:r w:rsidRPr="002C172F">
        <w:rPr>
          <w:rFonts w:eastAsia="黑体"/>
          <w:b/>
          <w:bCs/>
          <w:sz w:val="24"/>
        </w:rPr>
        <w:fldChar w:fldCharType="end"/>
      </w:r>
      <w:ins w:id="142" w:author="ncd" w:date="2021-12-20T11:47:00Z">
        <w:r w:rsidR="00B653BA">
          <w:rPr>
            <w:rFonts w:eastAsia="黑体" w:hint="eastAsia"/>
            <w:b/>
            <w:bCs/>
            <w:sz w:val="24"/>
          </w:rPr>
          <w:t>：</w:t>
        </w:r>
      </w:ins>
      <w:ins w:id="143" w:author="ncd" w:date="2021-12-20T11:51:00Z">
        <w:r w:rsidR="007B203E">
          <w:rPr>
            <w:rFonts w:hint="eastAsia"/>
          </w:rPr>
          <w:t>DI</w:t>
        </w:r>
        <w:r w:rsidR="007B203E">
          <w:rPr>
            <w:rFonts w:hint="eastAsia"/>
          </w:rPr>
          <w:t>开关量采集电路</w:t>
        </w:r>
        <w:r w:rsidR="007B203E">
          <w:rPr>
            <w:rFonts w:hint="eastAsia"/>
          </w:rPr>
          <w:t>图</w:t>
        </w:r>
      </w:ins>
    </w:p>
    <w:p w14:paraId="6D1C5E1C" w14:textId="77777777" w:rsidR="009E3893" w:rsidRDefault="009E3893" w:rsidP="002C172F">
      <w:pPr>
        <w:jc w:val="center"/>
        <w:rPr>
          <w:ins w:id="144" w:author="ncd" w:date="2021-12-20T12:14:00Z"/>
          <w:rFonts w:eastAsia="黑体" w:hint="eastAsia"/>
          <w:b/>
          <w:bCs/>
          <w:sz w:val="24"/>
        </w:rPr>
      </w:pPr>
    </w:p>
    <w:p w14:paraId="5F95B88F" w14:textId="77777777" w:rsidR="00DE5283" w:rsidRDefault="00DE5283" w:rsidP="002C172F">
      <w:pPr>
        <w:jc w:val="center"/>
        <w:rPr>
          <w:rFonts w:eastAsia="黑体"/>
          <w:b/>
          <w:bCs/>
          <w:sz w:val="24"/>
        </w:rPr>
      </w:pPr>
    </w:p>
    <w:p w14:paraId="19D092FD" w14:textId="0EA7C57D" w:rsidR="00920FEE" w:rsidRDefault="00DE5283" w:rsidP="002C172F">
      <w:pPr>
        <w:jc w:val="center"/>
        <w:rPr>
          <w:rFonts w:eastAsia="黑体"/>
          <w:b/>
          <w:bCs/>
          <w:sz w:val="24"/>
        </w:rPr>
      </w:pPr>
      <w:ins w:id="145" w:author="ncd" w:date="2021-12-20T12:13:00Z">
        <w:r>
          <w:rPr>
            <w:rFonts w:eastAsia="黑体"/>
            <w:b/>
            <w:bCs/>
            <w:noProof/>
            <w:sz w:val="24"/>
          </w:rPr>
          <w:drawing>
            <wp:inline distT="0" distB="0" distL="0" distR="0" wp14:anchorId="15B41E7F" wp14:editId="02AF69C4">
              <wp:extent cx="5274310" cy="3339736"/>
              <wp:effectExtent l="0" t="0" r="2540" b="0"/>
              <wp:docPr id="9" name="图片 9" descr="C:\Users\ncd\AppData\Local\Temp\16399735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cd\AppData\Local\Temp\163997358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339736"/>
                      </a:xfrm>
                      <a:prstGeom prst="rect">
                        <a:avLst/>
                      </a:prstGeom>
                      <a:noFill/>
                      <a:ln>
                        <a:noFill/>
                      </a:ln>
                    </pic:spPr>
                  </pic:pic>
                </a:graphicData>
              </a:graphic>
            </wp:inline>
          </w:drawing>
        </w:r>
      </w:ins>
    </w:p>
    <w:p w14:paraId="0142E9AF" w14:textId="1C0B0D55" w:rsidR="00516458" w:rsidRDefault="00D04FDC" w:rsidP="002C172F">
      <w:pPr>
        <w:jc w:val="center"/>
        <w:rPr>
          <w:ins w:id="146" w:author="ncd" w:date="2021-12-20T11:09:00Z"/>
          <w:rFonts w:eastAsia="黑体" w:hint="eastAsia"/>
          <w:b/>
          <w:bCs/>
          <w:sz w:val="24"/>
        </w:rPr>
      </w:pPr>
      <w:r w:rsidRPr="002C172F">
        <w:rPr>
          <w:rFonts w:eastAsia="黑体" w:hint="eastAsia"/>
          <w:b/>
          <w:bCs/>
          <w:sz w:val="24"/>
        </w:rPr>
        <w:t>图</w:t>
      </w:r>
      <w:r w:rsidRPr="002C172F">
        <w:rPr>
          <w:rFonts w:eastAsia="黑体" w:hint="eastAsia"/>
          <w:b/>
          <w:bCs/>
          <w:sz w:val="24"/>
        </w:rPr>
        <w:t xml:space="preserve"> </w:t>
      </w:r>
      <w:r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Pr="002C172F">
        <w:rPr>
          <w:rFonts w:eastAsia="黑体"/>
          <w:b/>
          <w:bCs/>
          <w:sz w:val="24"/>
        </w:rPr>
        <w:fldChar w:fldCharType="separate"/>
      </w:r>
      <w:r w:rsidRPr="002C172F">
        <w:rPr>
          <w:rFonts w:eastAsia="黑体"/>
          <w:b/>
          <w:bCs/>
          <w:sz w:val="24"/>
        </w:rPr>
        <w:t>4</w:t>
      </w:r>
      <w:r w:rsidRPr="002C172F">
        <w:rPr>
          <w:rFonts w:eastAsia="黑体"/>
          <w:b/>
          <w:bCs/>
          <w:sz w:val="24"/>
        </w:rPr>
        <w:fldChar w:fldCharType="end"/>
      </w:r>
      <w:ins w:id="147" w:author="ncd" w:date="2021-12-20T11:47:00Z">
        <w:r w:rsidR="00B653BA">
          <w:rPr>
            <w:rFonts w:eastAsia="黑体" w:hint="eastAsia"/>
            <w:b/>
            <w:bCs/>
            <w:sz w:val="24"/>
          </w:rPr>
          <w:t>：</w:t>
        </w:r>
      </w:ins>
      <w:ins w:id="148" w:author="ncd" w:date="2021-12-20T11:52:00Z">
        <w:r w:rsidR="007B203E">
          <w:rPr>
            <w:rFonts w:hint="eastAsia"/>
          </w:rPr>
          <w:t>AI</w:t>
        </w:r>
        <w:r w:rsidR="007B203E">
          <w:rPr>
            <w:rFonts w:hint="eastAsia"/>
          </w:rPr>
          <w:t>模拟量采集电路</w:t>
        </w:r>
        <w:r w:rsidR="007B203E">
          <w:rPr>
            <w:rFonts w:hint="eastAsia"/>
          </w:rPr>
          <w:t>图</w:t>
        </w:r>
      </w:ins>
    </w:p>
    <w:p w14:paraId="745347E3" w14:textId="77777777" w:rsidR="009E3893" w:rsidRDefault="009E3893" w:rsidP="002C172F">
      <w:pPr>
        <w:jc w:val="center"/>
        <w:rPr>
          <w:rFonts w:eastAsia="黑体"/>
          <w:b/>
          <w:bCs/>
          <w:sz w:val="24"/>
        </w:rPr>
      </w:pPr>
    </w:p>
    <w:p w14:paraId="4A42A2DA" w14:textId="65152806" w:rsidR="00920FEE" w:rsidRDefault="00DE5283" w:rsidP="002C172F">
      <w:pPr>
        <w:jc w:val="center"/>
        <w:rPr>
          <w:rFonts w:eastAsia="黑体"/>
          <w:b/>
          <w:bCs/>
          <w:sz w:val="24"/>
        </w:rPr>
      </w:pPr>
      <w:ins w:id="149" w:author="ncd" w:date="2021-12-20T12:04:00Z">
        <w:r>
          <w:rPr>
            <w:rFonts w:eastAsia="黑体"/>
            <w:b/>
            <w:bCs/>
            <w:noProof/>
            <w:sz w:val="24"/>
          </w:rPr>
          <w:lastRenderedPageBreak/>
          <w:drawing>
            <wp:inline distT="0" distB="0" distL="0" distR="0" wp14:anchorId="7F3EAA07" wp14:editId="21A91B5E">
              <wp:extent cx="5274310" cy="3020008"/>
              <wp:effectExtent l="0" t="0" r="2540" b="9525"/>
              <wp:docPr id="6" name="图片 6" descr="C:\Users\ncd\AppData\Local\Temp\16399730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cd\AppData\Local\Temp\163997302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020008"/>
                      </a:xfrm>
                      <a:prstGeom prst="rect">
                        <a:avLst/>
                      </a:prstGeom>
                      <a:noFill/>
                      <a:ln>
                        <a:noFill/>
                      </a:ln>
                    </pic:spPr>
                  </pic:pic>
                </a:graphicData>
              </a:graphic>
            </wp:inline>
          </w:drawing>
        </w:r>
      </w:ins>
    </w:p>
    <w:p w14:paraId="0E66EFFB" w14:textId="5CE71E9E" w:rsidR="00516458" w:rsidRDefault="00D04FDC" w:rsidP="002C172F">
      <w:pPr>
        <w:jc w:val="center"/>
        <w:rPr>
          <w:ins w:id="150" w:author="ncd" w:date="2021-12-20T11:45:00Z"/>
          <w:rFonts w:eastAsia="黑体" w:hint="eastAsia"/>
          <w:b/>
          <w:bCs/>
          <w:sz w:val="24"/>
        </w:rPr>
      </w:pPr>
      <w:r w:rsidRPr="002C172F">
        <w:rPr>
          <w:rFonts w:eastAsia="黑体" w:hint="eastAsia"/>
          <w:b/>
          <w:bCs/>
          <w:sz w:val="24"/>
        </w:rPr>
        <w:t>图</w:t>
      </w:r>
      <w:r w:rsidRPr="002C172F">
        <w:rPr>
          <w:rFonts w:eastAsia="黑体" w:hint="eastAsia"/>
          <w:b/>
          <w:bCs/>
          <w:sz w:val="24"/>
        </w:rPr>
        <w:t xml:space="preserve"> </w:t>
      </w:r>
      <w:r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Pr="002C172F">
        <w:rPr>
          <w:rFonts w:eastAsia="黑体"/>
          <w:b/>
          <w:bCs/>
          <w:sz w:val="24"/>
        </w:rPr>
        <w:fldChar w:fldCharType="separate"/>
      </w:r>
      <w:r w:rsidRPr="002C172F">
        <w:rPr>
          <w:rFonts w:eastAsia="黑体"/>
          <w:b/>
          <w:bCs/>
          <w:sz w:val="24"/>
        </w:rPr>
        <w:t>5</w:t>
      </w:r>
      <w:r w:rsidRPr="002C172F">
        <w:rPr>
          <w:rFonts w:eastAsia="黑体"/>
          <w:b/>
          <w:bCs/>
          <w:sz w:val="24"/>
        </w:rPr>
        <w:fldChar w:fldCharType="end"/>
      </w:r>
      <w:ins w:id="151" w:author="ncd" w:date="2021-12-20T11:47:00Z">
        <w:r w:rsidR="00B653BA">
          <w:rPr>
            <w:rFonts w:eastAsia="黑体" w:hint="eastAsia"/>
            <w:b/>
            <w:bCs/>
            <w:sz w:val="24"/>
          </w:rPr>
          <w:t>：</w:t>
        </w:r>
      </w:ins>
      <w:ins w:id="152" w:author="ncd" w:date="2021-12-20T11:52:00Z">
        <w:r w:rsidR="007B203E">
          <w:rPr>
            <w:rFonts w:hint="eastAsia"/>
          </w:rPr>
          <w:t>DO</w:t>
        </w:r>
        <w:r w:rsidR="007B203E">
          <w:rPr>
            <w:rFonts w:hint="eastAsia"/>
          </w:rPr>
          <w:t>开关量输出电路</w:t>
        </w:r>
        <w:r w:rsidR="007B203E">
          <w:rPr>
            <w:rFonts w:hint="eastAsia"/>
          </w:rPr>
          <w:t>图</w:t>
        </w:r>
      </w:ins>
    </w:p>
    <w:p w14:paraId="5CE9BE10" w14:textId="77777777" w:rsidR="00B653BA" w:rsidRDefault="00B653BA" w:rsidP="002C172F">
      <w:pPr>
        <w:jc w:val="center"/>
        <w:rPr>
          <w:ins w:id="153" w:author="ncd" w:date="2021-12-20T12:14:00Z"/>
          <w:rFonts w:eastAsia="黑体" w:hint="eastAsia"/>
          <w:b/>
          <w:bCs/>
          <w:sz w:val="24"/>
        </w:rPr>
      </w:pPr>
    </w:p>
    <w:p w14:paraId="0DD63C7D" w14:textId="77777777" w:rsidR="00DE5283" w:rsidRDefault="00DE5283" w:rsidP="002C172F">
      <w:pPr>
        <w:jc w:val="center"/>
        <w:rPr>
          <w:ins w:id="154" w:author="ncd" w:date="2021-12-20T11:45:00Z"/>
          <w:rFonts w:eastAsia="黑体" w:hint="eastAsia"/>
          <w:b/>
          <w:bCs/>
          <w:sz w:val="24"/>
        </w:rPr>
      </w:pPr>
    </w:p>
    <w:p w14:paraId="0E2D6580" w14:textId="26B88FC6" w:rsidR="00B653BA" w:rsidRDefault="00DE5283" w:rsidP="002C172F">
      <w:pPr>
        <w:jc w:val="center"/>
        <w:rPr>
          <w:ins w:id="155" w:author="ncd" w:date="2021-12-20T11:45:00Z"/>
          <w:rFonts w:eastAsia="黑体" w:hint="eastAsia"/>
          <w:b/>
          <w:bCs/>
          <w:sz w:val="24"/>
        </w:rPr>
      </w:pPr>
      <w:ins w:id="156" w:author="ncd" w:date="2021-12-20T12:14:00Z">
        <w:r>
          <w:rPr>
            <w:rFonts w:eastAsia="黑体"/>
            <w:b/>
            <w:bCs/>
            <w:noProof/>
            <w:sz w:val="24"/>
          </w:rPr>
          <w:drawing>
            <wp:inline distT="0" distB="0" distL="0" distR="0" wp14:anchorId="726F4242" wp14:editId="24B78D2F">
              <wp:extent cx="5274310" cy="2336319"/>
              <wp:effectExtent l="0" t="0" r="2540" b="6985"/>
              <wp:docPr id="10" name="图片 10" descr="C:\Users\ncd\AppData\Local\Temp\16399736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cd\AppData\Local\Temp\163997363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336319"/>
                      </a:xfrm>
                      <a:prstGeom prst="rect">
                        <a:avLst/>
                      </a:prstGeom>
                      <a:noFill/>
                      <a:ln>
                        <a:noFill/>
                      </a:ln>
                    </pic:spPr>
                  </pic:pic>
                </a:graphicData>
              </a:graphic>
            </wp:inline>
          </w:drawing>
        </w:r>
      </w:ins>
    </w:p>
    <w:p w14:paraId="7E9B925F" w14:textId="53401E16" w:rsidR="00B653BA" w:rsidRDefault="00B653BA" w:rsidP="002C172F">
      <w:pPr>
        <w:jc w:val="center"/>
        <w:rPr>
          <w:ins w:id="157" w:author="ncd" w:date="2021-12-20T11:46:00Z"/>
          <w:rFonts w:eastAsia="黑体" w:hint="eastAsia"/>
          <w:b/>
          <w:bCs/>
          <w:sz w:val="24"/>
        </w:rPr>
      </w:pPr>
      <w:ins w:id="158" w:author="ncd" w:date="2021-12-20T11:46:00Z">
        <w:r>
          <w:rPr>
            <w:rFonts w:eastAsia="黑体" w:hint="eastAsia"/>
            <w:b/>
            <w:bCs/>
            <w:sz w:val="24"/>
          </w:rPr>
          <w:t>图</w:t>
        </w:r>
        <w:r>
          <w:rPr>
            <w:rFonts w:eastAsia="黑体" w:hint="eastAsia"/>
            <w:b/>
            <w:bCs/>
            <w:sz w:val="24"/>
          </w:rPr>
          <w:t xml:space="preserve"> 6</w:t>
        </w:r>
      </w:ins>
      <w:ins w:id="159" w:author="ncd" w:date="2021-12-20T11:47:00Z">
        <w:r>
          <w:rPr>
            <w:rFonts w:eastAsia="黑体" w:hint="eastAsia"/>
            <w:b/>
            <w:bCs/>
            <w:sz w:val="24"/>
          </w:rPr>
          <w:t>：</w:t>
        </w:r>
      </w:ins>
      <w:ins w:id="160" w:author="ncd" w:date="2021-12-20T11:52:00Z">
        <w:r w:rsidR="007B203E">
          <w:rPr>
            <w:rFonts w:hint="eastAsia"/>
          </w:rPr>
          <w:t>AO</w:t>
        </w:r>
        <w:r w:rsidR="007B203E">
          <w:rPr>
            <w:rFonts w:hint="eastAsia"/>
          </w:rPr>
          <w:t>模拟量输出电路</w:t>
        </w:r>
        <w:r w:rsidR="007B203E">
          <w:rPr>
            <w:rFonts w:hint="eastAsia"/>
          </w:rPr>
          <w:t>图</w:t>
        </w:r>
      </w:ins>
    </w:p>
    <w:p w14:paraId="31D0360A" w14:textId="77777777" w:rsidR="00B653BA" w:rsidRDefault="00B653BA" w:rsidP="002C172F">
      <w:pPr>
        <w:jc w:val="center"/>
        <w:rPr>
          <w:ins w:id="161" w:author="ncd" w:date="2021-12-20T11:46:00Z"/>
          <w:rFonts w:eastAsia="黑体" w:hint="eastAsia"/>
          <w:b/>
          <w:bCs/>
          <w:sz w:val="24"/>
        </w:rPr>
      </w:pPr>
    </w:p>
    <w:p w14:paraId="2CB327D9" w14:textId="18F07A4D" w:rsidR="00B653BA" w:rsidRDefault="00B653BA" w:rsidP="002C172F">
      <w:pPr>
        <w:jc w:val="center"/>
        <w:rPr>
          <w:ins w:id="162" w:author="ncd" w:date="2021-12-20T11:46:00Z"/>
          <w:rFonts w:eastAsia="黑体" w:hint="eastAsia"/>
          <w:b/>
          <w:bCs/>
          <w:sz w:val="24"/>
        </w:rPr>
      </w:pPr>
      <w:ins w:id="163" w:author="ncd" w:date="2021-12-20T11:46:00Z">
        <w:r>
          <w:rPr>
            <w:rFonts w:eastAsia="黑体"/>
            <w:b/>
            <w:bCs/>
            <w:noProof/>
            <w:sz w:val="24"/>
          </w:rPr>
          <w:lastRenderedPageBreak/>
          <w:drawing>
            <wp:inline distT="0" distB="0" distL="0" distR="0" wp14:anchorId="5C909DFC" wp14:editId="51D3E62B">
              <wp:extent cx="5274310" cy="4694555"/>
              <wp:effectExtent l="0" t="0" r="2540" b="0"/>
              <wp:docPr id="3" name="图片 3" descr="C:\Users\ncd\AppData\Local\Temp\16399695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cd\AppData\Local\Temp\163996952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694555"/>
                      </a:xfrm>
                      <a:prstGeom prst="rect">
                        <a:avLst/>
                      </a:prstGeom>
                      <a:noFill/>
                      <a:ln>
                        <a:noFill/>
                      </a:ln>
                    </pic:spPr>
                  </pic:pic>
                </a:graphicData>
              </a:graphic>
            </wp:inline>
          </w:drawing>
        </w:r>
      </w:ins>
    </w:p>
    <w:p w14:paraId="700C8732" w14:textId="56DD92BE" w:rsidR="00B653BA" w:rsidRDefault="00B653BA" w:rsidP="002C172F">
      <w:pPr>
        <w:jc w:val="center"/>
        <w:rPr>
          <w:ins w:id="164" w:author="ncd" w:date="2021-12-20T11:46:00Z"/>
          <w:rFonts w:eastAsia="黑体" w:hint="eastAsia"/>
          <w:b/>
          <w:bCs/>
          <w:sz w:val="24"/>
        </w:rPr>
      </w:pPr>
      <w:ins w:id="165" w:author="ncd" w:date="2021-12-20T11:46:00Z">
        <w:r>
          <w:rPr>
            <w:rFonts w:eastAsia="黑体" w:hint="eastAsia"/>
            <w:b/>
            <w:bCs/>
            <w:sz w:val="24"/>
          </w:rPr>
          <w:t>图</w:t>
        </w:r>
        <w:r>
          <w:rPr>
            <w:rFonts w:eastAsia="黑体" w:hint="eastAsia"/>
            <w:b/>
            <w:bCs/>
            <w:sz w:val="24"/>
          </w:rPr>
          <w:t xml:space="preserve"> 7</w:t>
        </w:r>
      </w:ins>
      <w:ins w:id="166" w:author="ncd" w:date="2021-12-20T11:47:00Z">
        <w:r>
          <w:rPr>
            <w:rFonts w:eastAsia="黑体" w:hint="eastAsia"/>
            <w:b/>
            <w:bCs/>
            <w:sz w:val="24"/>
          </w:rPr>
          <w:t>：</w:t>
        </w:r>
      </w:ins>
      <w:ins w:id="167" w:author="ncd" w:date="2021-12-20T11:46:00Z">
        <w:r w:rsidRPr="001F0F0F">
          <w:rPr>
            <w:rFonts w:hint="eastAsia"/>
          </w:rPr>
          <w:t>TCP/IP</w:t>
        </w:r>
        <w:r w:rsidRPr="001F0F0F">
          <w:rPr>
            <w:rFonts w:hint="eastAsia"/>
          </w:rPr>
          <w:t>通讯部分电路图</w:t>
        </w:r>
      </w:ins>
    </w:p>
    <w:p w14:paraId="6D90FA9A" w14:textId="77777777" w:rsidR="00B653BA" w:rsidRDefault="00B653BA" w:rsidP="002C172F">
      <w:pPr>
        <w:jc w:val="center"/>
        <w:rPr>
          <w:ins w:id="168" w:author="ncd" w:date="2021-12-20T12:14:00Z"/>
          <w:rFonts w:eastAsia="黑体" w:hint="eastAsia"/>
          <w:b/>
          <w:bCs/>
          <w:sz w:val="24"/>
        </w:rPr>
      </w:pPr>
    </w:p>
    <w:p w14:paraId="6EDB4885" w14:textId="77777777" w:rsidR="00DE5283" w:rsidRDefault="00DE5283" w:rsidP="002C172F">
      <w:pPr>
        <w:jc w:val="center"/>
        <w:rPr>
          <w:ins w:id="169" w:author="ncd" w:date="2021-12-20T11:46:00Z"/>
          <w:rFonts w:eastAsia="黑体" w:hint="eastAsia"/>
          <w:b/>
          <w:bCs/>
          <w:sz w:val="24"/>
        </w:rPr>
      </w:pPr>
    </w:p>
    <w:p w14:paraId="64FF8ED5" w14:textId="67C12983" w:rsidR="00B653BA" w:rsidRDefault="007B203E" w:rsidP="002C172F">
      <w:pPr>
        <w:jc w:val="center"/>
        <w:rPr>
          <w:ins w:id="170" w:author="ncd" w:date="2021-12-20T11:46:00Z"/>
          <w:rFonts w:eastAsia="黑体" w:hint="eastAsia"/>
          <w:b/>
          <w:bCs/>
          <w:sz w:val="24"/>
        </w:rPr>
      </w:pPr>
      <w:ins w:id="171" w:author="ncd" w:date="2021-12-20T11:54:00Z">
        <w:r>
          <w:rPr>
            <w:rFonts w:eastAsia="黑体"/>
            <w:b/>
            <w:bCs/>
            <w:noProof/>
            <w:sz w:val="24"/>
          </w:rPr>
          <w:drawing>
            <wp:inline distT="0" distB="0" distL="0" distR="0" wp14:anchorId="75814B67" wp14:editId="49BBFF43">
              <wp:extent cx="5274310" cy="2746160"/>
              <wp:effectExtent l="0" t="0" r="2540" b="0"/>
              <wp:docPr id="4" name="图片 4" descr="C:\Users\ncd\AppData\Local\Temp\16399724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cd\AppData\Local\Temp\163997247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746160"/>
                      </a:xfrm>
                      <a:prstGeom prst="rect">
                        <a:avLst/>
                      </a:prstGeom>
                      <a:noFill/>
                      <a:ln>
                        <a:noFill/>
                      </a:ln>
                    </pic:spPr>
                  </pic:pic>
                </a:graphicData>
              </a:graphic>
            </wp:inline>
          </w:drawing>
        </w:r>
      </w:ins>
    </w:p>
    <w:p w14:paraId="551AEED9" w14:textId="6D7A1099" w:rsidR="00B653BA" w:rsidDel="00901B44" w:rsidRDefault="00B653BA" w:rsidP="002C172F">
      <w:pPr>
        <w:jc w:val="center"/>
        <w:rPr>
          <w:del w:id="172" w:author="ncd" w:date="2021-12-20T12:14:00Z"/>
          <w:rFonts w:hint="eastAsia"/>
        </w:rPr>
      </w:pPr>
      <w:ins w:id="173" w:author="ncd" w:date="2021-12-20T11:46:00Z">
        <w:r>
          <w:rPr>
            <w:rFonts w:eastAsia="黑体" w:hint="eastAsia"/>
            <w:b/>
            <w:bCs/>
            <w:sz w:val="24"/>
          </w:rPr>
          <w:t>图</w:t>
        </w:r>
        <w:r>
          <w:rPr>
            <w:rFonts w:eastAsia="黑体" w:hint="eastAsia"/>
            <w:b/>
            <w:bCs/>
            <w:sz w:val="24"/>
          </w:rPr>
          <w:t xml:space="preserve"> 8</w:t>
        </w:r>
      </w:ins>
      <w:ins w:id="174" w:author="ncd" w:date="2021-12-20T11:47:00Z">
        <w:r>
          <w:rPr>
            <w:rFonts w:eastAsia="黑体" w:hint="eastAsia"/>
            <w:b/>
            <w:bCs/>
            <w:sz w:val="24"/>
          </w:rPr>
          <w:t>：</w:t>
        </w:r>
      </w:ins>
      <w:ins w:id="175" w:author="ncd" w:date="2021-12-20T11:49:00Z">
        <w:r w:rsidR="007B203E">
          <w:rPr>
            <w:rFonts w:hint="eastAsia"/>
          </w:rPr>
          <w:t>RS485</w:t>
        </w:r>
        <w:r w:rsidR="007B203E">
          <w:rPr>
            <w:rFonts w:hint="eastAsia"/>
          </w:rPr>
          <w:t>通讯电路</w:t>
        </w:r>
        <w:r w:rsidR="007B203E">
          <w:rPr>
            <w:rFonts w:hint="eastAsia"/>
          </w:rPr>
          <w:t>图</w:t>
        </w:r>
      </w:ins>
    </w:p>
    <w:p w14:paraId="7581773B" w14:textId="77777777" w:rsidR="00901B44" w:rsidRDefault="00901B44" w:rsidP="002C172F">
      <w:pPr>
        <w:jc w:val="center"/>
        <w:rPr>
          <w:ins w:id="176" w:author="ncd" w:date="2021-12-20T14:25:00Z"/>
          <w:rFonts w:hint="eastAsia"/>
        </w:rPr>
      </w:pPr>
    </w:p>
    <w:p w14:paraId="02C8193C" w14:textId="52D0CF54" w:rsidR="00901B44" w:rsidRDefault="00901B44" w:rsidP="002C172F">
      <w:pPr>
        <w:jc w:val="center"/>
        <w:rPr>
          <w:ins w:id="177" w:author="ncd" w:date="2021-12-20T14:25:00Z"/>
          <w:rFonts w:hint="eastAsia"/>
        </w:rPr>
      </w:pPr>
      <w:ins w:id="178" w:author="ncd" w:date="2021-12-20T14:35:00Z">
        <w:r>
          <w:rPr>
            <w:noProof/>
          </w:rPr>
          <w:lastRenderedPageBreak/>
          <w:drawing>
            <wp:inline distT="0" distB="0" distL="0" distR="0" wp14:anchorId="1C1F379B" wp14:editId="5ECD0057">
              <wp:extent cx="5274310" cy="2976174"/>
              <wp:effectExtent l="0" t="0" r="2540" b="0"/>
              <wp:docPr id="13" name="图片 13" descr="C:\Users\ncd\AppData\Local\Temp\16399820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cd\AppData\Local\Temp\163998209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976174"/>
                      </a:xfrm>
                      <a:prstGeom prst="rect">
                        <a:avLst/>
                      </a:prstGeom>
                      <a:noFill/>
                      <a:ln>
                        <a:noFill/>
                      </a:ln>
                    </pic:spPr>
                  </pic:pic>
                </a:graphicData>
              </a:graphic>
            </wp:inline>
          </w:drawing>
        </w:r>
      </w:ins>
    </w:p>
    <w:p w14:paraId="517CBD95" w14:textId="32E3EC59" w:rsidR="00901B44" w:rsidRDefault="00901B44" w:rsidP="002C172F">
      <w:pPr>
        <w:jc w:val="center"/>
        <w:rPr>
          <w:ins w:id="179" w:author="ncd" w:date="2021-12-20T14:25:00Z"/>
          <w:rFonts w:eastAsia="黑体"/>
          <w:b/>
          <w:bCs/>
          <w:sz w:val="24"/>
        </w:rPr>
      </w:pPr>
      <w:ins w:id="180" w:author="ncd" w:date="2021-12-20T14:25:00Z">
        <w:r>
          <w:rPr>
            <w:rFonts w:eastAsia="黑体" w:hint="eastAsia"/>
            <w:b/>
            <w:bCs/>
            <w:sz w:val="24"/>
          </w:rPr>
          <w:t>图</w:t>
        </w:r>
        <w:r>
          <w:rPr>
            <w:rFonts w:eastAsia="黑体" w:hint="eastAsia"/>
            <w:b/>
            <w:bCs/>
            <w:sz w:val="24"/>
          </w:rPr>
          <w:t xml:space="preserve"> 9</w:t>
        </w:r>
        <w:r>
          <w:rPr>
            <w:rFonts w:eastAsia="黑体" w:hint="eastAsia"/>
            <w:b/>
            <w:bCs/>
            <w:sz w:val="24"/>
          </w:rPr>
          <w:t>：</w:t>
        </w:r>
        <w:r>
          <w:rPr>
            <w:rFonts w:hint="eastAsia"/>
          </w:rPr>
          <w:t>存储器</w:t>
        </w:r>
        <w:r>
          <w:rPr>
            <w:rFonts w:hint="eastAsia"/>
          </w:rPr>
          <w:t>电路图</w:t>
        </w:r>
      </w:ins>
    </w:p>
    <w:p w14:paraId="1F3595C8" w14:textId="03347486" w:rsidR="00C35F92" w:rsidRDefault="00C35F92"/>
    <w:sectPr w:rsidR="00C35F92" w:rsidSect="00C35F92">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 w:author="智绘未来37" w:date="2020-05-26T07:28:00Z" w:initials="zhwl">
    <w:p w14:paraId="57B4B18B" w14:textId="77777777" w:rsidR="00D55786" w:rsidRDefault="00D55786">
      <w:pPr>
        <w:pStyle w:val="ae"/>
      </w:pPr>
      <w:r>
        <w:rPr>
          <w:rStyle w:val="ad"/>
        </w:rPr>
        <w:annotationRef/>
      </w:r>
      <w:r>
        <w:rPr>
          <w:rFonts w:hint="eastAsia"/>
        </w:rPr>
        <w:t>请注意：</w:t>
      </w:r>
    </w:p>
    <w:p w14:paraId="1AEFB4FC" w14:textId="5A93409A" w:rsidR="00D55786" w:rsidRDefault="00D55786">
      <w:pPr>
        <w:pStyle w:val="ae"/>
      </w:pPr>
      <w:r>
        <w:rPr>
          <w:rFonts w:hint="eastAsia"/>
        </w:rPr>
        <w:t>此部分内容应与权利要求书一致，定稿前由代理人复制整理于此，发明人无需关注此部分内容。</w:t>
      </w:r>
    </w:p>
  </w:comment>
  <w:comment w:id="60" w:author="北京智绘未来" w:date="2021-12-02T17:18:00Z" w:initials="zhwl">
    <w:p w14:paraId="672A059C" w14:textId="77777777" w:rsidR="00D4644F" w:rsidRDefault="00D4644F" w:rsidP="00B219A3">
      <w:pPr>
        <w:pStyle w:val="ae"/>
      </w:pPr>
      <w:r>
        <w:rPr>
          <w:rStyle w:val="ad"/>
        </w:rPr>
        <w:annotationRef/>
      </w:r>
      <w:r>
        <w:rPr>
          <w:rFonts w:hint="eastAsia"/>
        </w:rPr>
        <w:t>本发明中具体是哪些模块或者零件分别实现这些功能需要逐一介绍清楚。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EFB4FC" w15:done="0"/>
  <w15:commentEx w15:paraId="672A059C" w15:done="0"/>
  <w15:commentEx w15:paraId="3D6214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7743AE" w16cex:dateUtc="2020-05-25T23:28:00Z"/>
  <w16cex:commentExtensible w16cex:durableId="25537E7E" w16cex:dateUtc="2021-12-02T09:18:00Z"/>
  <w16cex:commentExtensible w16cex:durableId="25537EDE" w16cex:dateUtc="2021-12-02T0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EFB4FC" w16cid:durableId="227743AE"/>
  <w16cid:commentId w16cid:paraId="672A059C" w16cid:durableId="25537E7E"/>
  <w16cid:commentId w16cid:paraId="3D621467" w16cid:durableId="25537E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4C33A" w14:textId="77777777" w:rsidR="00FD29D8" w:rsidRDefault="00FD29D8" w:rsidP="00C35F92">
      <w:r>
        <w:separator/>
      </w:r>
    </w:p>
  </w:endnote>
  <w:endnote w:type="continuationSeparator" w:id="0">
    <w:p w14:paraId="5D06E8A6" w14:textId="77777777" w:rsidR="00FD29D8" w:rsidRDefault="00FD29D8" w:rsidP="00C35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0597476"/>
      <w:docPartObj>
        <w:docPartGallery w:val="Page Numbers (Bottom of Page)"/>
        <w:docPartUnique/>
      </w:docPartObj>
    </w:sdtPr>
    <w:sdtEndPr/>
    <w:sdtContent>
      <w:p w14:paraId="3C19A489" w14:textId="6672A13C" w:rsidR="00C35F92" w:rsidRDefault="00C35F92">
        <w:pPr>
          <w:pStyle w:val="ab"/>
          <w:jc w:val="center"/>
        </w:pPr>
        <w:r>
          <w:fldChar w:fldCharType="begin"/>
        </w:r>
        <w:r>
          <w:instrText>PAGE   \* MERGEFORMAT</w:instrText>
        </w:r>
        <w:r>
          <w:fldChar w:fldCharType="separate"/>
        </w:r>
        <w:r w:rsidR="00081820" w:rsidRPr="00081820">
          <w:rPr>
            <w:noProof/>
            <w:lang w:val="zh-CN"/>
          </w:rPr>
          <w:t>1</w:t>
        </w:r>
        <w:r>
          <w:fldChar w:fldCharType="end"/>
        </w:r>
      </w:p>
    </w:sdtContent>
  </w:sdt>
  <w:p w14:paraId="00ECEFE6" w14:textId="77777777" w:rsidR="00C35F92" w:rsidRDefault="00C35F92">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CE58A4" w14:textId="77777777" w:rsidR="00FD29D8" w:rsidRDefault="00FD29D8" w:rsidP="00C35F92">
      <w:r>
        <w:separator/>
      </w:r>
    </w:p>
  </w:footnote>
  <w:footnote w:type="continuationSeparator" w:id="0">
    <w:p w14:paraId="68EB1015" w14:textId="77777777" w:rsidR="00FD29D8" w:rsidRDefault="00FD29D8" w:rsidP="00C35F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84E02"/>
    <w:multiLevelType w:val="multilevel"/>
    <w:tmpl w:val="5CDAA2CC"/>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389727E6"/>
    <w:multiLevelType w:val="multilevel"/>
    <w:tmpl w:val="47AE6124"/>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49003CBD"/>
    <w:multiLevelType w:val="multilevel"/>
    <w:tmpl w:val="FE0CD44E"/>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5E9C4154"/>
    <w:multiLevelType w:val="multilevel"/>
    <w:tmpl w:val="083A13AA"/>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2"/>
  </w:num>
  <w:num w:numId="3">
    <w:abstractNumId w:val="2"/>
  </w:num>
  <w:num w:numId="4">
    <w:abstractNumId w:val="2"/>
  </w:num>
  <w:num w:numId="5">
    <w:abstractNumId w:val="2"/>
  </w:num>
  <w:num w:numId="6">
    <w:abstractNumId w:val="1"/>
  </w:num>
  <w:num w:numId="7">
    <w:abstractNumId w:val="1"/>
  </w:num>
  <w:num w:numId="8">
    <w:abstractNumId w:val="1"/>
  </w:num>
  <w:num w:numId="9">
    <w:abstractNumId w:val="1"/>
  </w:num>
  <w:num w:numId="10">
    <w:abstractNumId w:val="0"/>
  </w:num>
  <w:num w:numId="11">
    <w:abstractNumId w:val="0"/>
  </w:num>
  <w:num w:numId="12">
    <w:abstractNumId w:val="0"/>
  </w:num>
  <w:num w:numId="13">
    <w:abstractNumId w:val="0"/>
  </w:num>
  <w:num w:numId="14">
    <w:abstractNumId w:val="2"/>
  </w:num>
  <w:num w:numId="15">
    <w:abstractNumId w:val="2"/>
  </w:num>
  <w:num w:numId="16">
    <w:abstractNumId w:val="2"/>
  </w:num>
  <w:num w:numId="17">
    <w:abstractNumId w:val="2"/>
  </w:num>
  <w:num w:numId="18">
    <w:abstractNumId w:val="2"/>
  </w:num>
  <w:num w:numId="19">
    <w:abstractNumId w:val="1"/>
  </w:num>
  <w:num w:numId="20">
    <w:abstractNumId w:val="1"/>
  </w:num>
  <w:num w:numId="21">
    <w:abstractNumId w:val="1"/>
  </w:num>
  <w:num w:numId="22">
    <w:abstractNumId w:val="1"/>
  </w:num>
  <w:num w:numId="2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北京智绘未来">
    <w15:presenceInfo w15:providerId="None" w15:userId="北京智绘未来"/>
  </w15:person>
  <w15:person w15:author="智绘未来37">
    <w15:presenceInfo w15:providerId="None" w15:userId="智绘未来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721"/>
    <w:rsid w:val="00081820"/>
    <w:rsid w:val="000F4BA8"/>
    <w:rsid w:val="00195E3A"/>
    <w:rsid w:val="001A27A1"/>
    <w:rsid w:val="001F0F0F"/>
    <w:rsid w:val="00241BF9"/>
    <w:rsid w:val="00243C8C"/>
    <w:rsid w:val="00257442"/>
    <w:rsid w:val="002606E1"/>
    <w:rsid w:val="002A2F77"/>
    <w:rsid w:val="002C172F"/>
    <w:rsid w:val="003A78DB"/>
    <w:rsid w:val="003C6C74"/>
    <w:rsid w:val="004055E1"/>
    <w:rsid w:val="004908FB"/>
    <w:rsid w:val="004A75A0"/>
    <w:rsid w:val="004B217C"/>
    <w:rsid w:val="004B3D6A"/>
    <w:rsid w:val="00516458"/>
    <w:rsid w:val="00557721"/>
    <w:rsid w:val="005A3C13"/>
    <w:rsid w:val="005D621A"/>
    <w:rsid w:val="005E49FF"/>
    <w:rsid w:val="00633748"/>
    <w:rsid w:val="00634BDA"/>
    <w:rsid w:val="00641BA4"/>
    <w:rsid w:val="006D4056"/>
    <w:rsid w:val="006D71E7"/>
    <w:rsid w:val="00717D87"/>
    <w:rsid w:val="00722003"/>
    <w:rsid w:val="00795616"/>
    <w:rsid w:val="007A29F3"/>
    <w:rsid w:val="007B203E"/>
    <w:rsid w:val="007C1B9E"/>
    <w:rsid w:val="00814DD5"/>
    <w:rsid w:val="0082346C"/>
    <w:rsid w:val="008306C1"/>
    <w:rsid w:val="008F23B2"/>
    <w:rsid w:val="008F781C"/>
    <w:rsid w:val="00901B44"/>
    <w:rsid w:val="00920FEE"/>
    <w:rsid w:val="00925CCC"/>
    <w:rsid w:val="009515F6"/>
    <w:rsid w:val="009A5725"/>
    <w:rsid w:val="009B1E00"/>
    <w:rsid w:val="009C0AB4"/>
    <w:rsid w:val="009E3893"/>
    <w:rsid w:val="00A0508C"/>
    <w:rsid w:val="00A06C9E"/>
    <w:rsid w:val="00A303AC"/>
    <w:rsid w:val="00A57F0C"/>
    <w:rsid w:val="00A74459"/>
    <w:rsid w:val="00A77BA8"/>
    <w:rsid w:val="00A90B9E"/>
    <w:rsid w:val="00AA554A"/>
    <w:rsid w:val="00AB4BA0"/>
    <w:rsid w:val="00B21D3C"/>
    <w:rsid w:val="00B653BA"/>
    <w:rsid w:val="00B749A3"/>
    <w:rsid w:val="00B82DD1"/>
    <w:rsid w:val="00BC14CC"/>
    <w:rsid w:val="00BD1EF3"/>
    <w:rsid w:val="00BF219B"/>
    <w:rsid w:val="00C35F92"/>
    <w:rsid w:val="00C71EB2"/>
    <w:rsid w:val="00CB0C4E"/>
    <w:rsid w:val="00CD05BF"/>
    <w:rsid w:val="00D04FDC"/>
    <w:rsid w:val="00D4644F"/>
    <w:rsid w:val="00D55786"/>
    <w:rsid w:val="00D75FC7"/>
    <w:rsid w:val="00D867EB"/>
    <w:rsid w:val="00D95AD5"/>
    <w:rsid w:val="00DE5283"/>
    <w:rsid w:val="00E50263"/>
    <w:rsid w:val="00E75721"/>
    <w:rsid w:val="00ED3C6B"/>
    <w:rsid w:val="00FB503F"/>
    <w:rsid w:val="00FD2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97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6E1"/>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小四正文"/>
    <w:basedOn w:val="a"/>
    <w:link w:val="000"/>
    <w:qFormat/>
    <w:rsid w:val="00C35F92"/>
    <w:pPr>
      <w:spacing w:line="360" w:lineRule="auto"/>
      <w:ind w:firstLineChars="200" w:firstLine="200"/>
      <w:jc w:val="left"/>
    </w:pPr>
    <w:rPr>
      <w:sz w:val="24"/>
    </w:rPr>
  </w:style>
  <w:style w:type="character" w:customStyle="1" w:styleId="000">
    <w:name w:val="00小四正文 字符"/>
    <w:basedOn w:val="a0"/>
    <w:link w:val="00"/>
    <w:rsid w:val="00C35F92"/>
    <w:rPr>
      <w:rFonts w:ascii="Times New Roman" w:eastAsia="宋体" w:hAnsi="Times New Roman"/>
      <w:sz w:val="24"/>
    </w:rPr>
  </w:style>
  <w:style w:type="paragraph" w:customStyle="1" w:styleId="01">
    <w:name w:val="01五号正文"/>
    <w:basedOn w:val="a"/>
    <w:link w:val="010"/>
    <w:qFormat/>
    <w:rsid w:val="001A27A1"/>
    <w:pPr>
      <w:widowControl/>
      <w:spacing w:beforeLines="50" w:before="50"/>
      <w:ind w:firstLineChars="200" w:firstLine="200"/>
      <w:jc w:val="left"/>
    </w:pPr>
    <w:rPr>
      <w:szCs w:val="21"/>
    </w:rPr>
  </w:style>
  <w:style w:type="character" w:customStyle="1" w:styleId="010">
    <w:name w:val="01五号正文 字符"/>
    <w:basedOn w:val="a0"/>
    <w:link w:val="01"/>
    <w:rsid w:val="001A27A1"/>
    <w:rPr>
      <w:rFonts w:ascii="Times New Roman" w:eastAsia="宋体" w:hAnsi="Times New Roman"/>
      <w:szCs w:val="21"/>
    </w:rPr>
  </w:style>
  <w:style w:type="paragraph" w:customStyle="1" w:styleId="02">
    <w:name w:val="02强调"/>
    <w:basedOn w:val="a"/>
    <w:next w:val="a"/>
    <w:link w:val="020"/>
    <w:qFormat/>
    <w:rsid w:val="001A27A1"/>
    <w:rPr>
      <w:b/>
      <w:i/>
      <w:color w:val="FF0000"/>
      <w:sz w:val="24"/>
      <w:u w:val="thick"/>
    </w:rPr>
  </w:style>
  <w:style w:type="character" w:customStyle="1" w:styleId="020">
    <w:name w:val="02强调 字符"/>
    <w:basedOn w:val="a0"/>
    <w:link w:val="02"/>
    <w:rsid w:val="001A27A1"/>
    <w:rPr>
      <w:rFonts w:ascii="Times New Roman" w:eastAsia="宋体" w:hAnsi="Times New Roman"/>
      <w:b/>
      <w:i/>
      <w:color w:val="FF0000"/>
      <w:sz w:val="24"/>
      <w:u w:val="thick"/>
    </w:rPr>
  </w:style>
  <w:style w:type="paragraph" w:customStyle="1" w:styleId="03">
    <w:name w:val="03强调"/>
    <w:basedOn w:val="a"/>
    <w:next w:val="a"/>
    <w:link w:val="030"/>
    <w:qFormat/>
    <w:rsid w:val="001A27A1"/>
    <w:rPr>
      <w:b/>
      <w:i/>
      <w:color w:val="0070C0"/>
      <w:sz w:val="24"/>
      <w:u w:val="double"/>
    </w:rPr>
  </w:style>
  <w:style w:type="character" w:customStyle="1" w:styleId="030">
    <w:name w:val="03强调 字符"/>
    <w:basedOn w:val="a0"/>
    <w:link w:val="03"/>
    <w:rsid w:val="001A27A1"/>
    <w:rPr>
      <w:rFonts w:ascii="Times New Roman" w:eastAsia="宋体" w:hAnsi="Times New Roman"/>
      <w:b/>
      <w:i/>
      <w:color w:val="0070C0"/>
      <w:sz w:val="24"/>
      <w:u w:val="double"/>
    </w:rPr>
  </w:style>
  <w:style w:type="paragraph" w:customStyle="1" w:styleId="0a">
    <w:name w:val="0a一级"/>
    <w:basedOn w:val="a"/>
    <w:next w:val="a"/>
    <w:link w:val="0a0"/>
    <w:qFormat/>
    <w:rsid w:val="00D75FC7"/>
    <w:pPr>
      <w:numPr>
        <w:numId w:val="13"/>
      </w:numPr>
      <w:spacing w:line="360" w:lineRule="auto"/>
      <w:ind w:firstLineChars="200" w:firstLine="200"/>
      <w:outlineLvl w:val="0"/>
    </w:pPr>
    <w:rPr>
      <w:rFonts w:eastAsia="方正小标宋简体"/>
      <w:sz w:val="24"/>
    </w:rPr>
  </w:style>
  <w:style w:type="character" w:customStyle="1" w:styleId="0a0">
    <w:name w:val="0a一级 字符"/>
    <w:basedOn w:val="a0"/>
    <w:link w:val="0a"/>
    <w:rsid w:val="00D75FC7"/>
    <w:rPr>
      <w:rFonts w:ascii="Times New Roman" w:eastAsia="方正小标宋简体" w:hAnsi="Times New Roman"/>
      <w:sz w:val="24"/>
    </w:rPr>
  </w:style>
  <w:style w:type="paragraph" w:customStyle="1" w:styleId="0b">
    <w:name w:val="0b二级"/>
    <w:basedOn w:val="a"/>
    <w:next w:val="a"/>
    <w:link w:val="0b0"/>
    <w:qFormat/>
    <w:rsid w:val="00722003"/>
    <w:pPr>
      <w:numPr>
        <w:ilvl w:val="1"/>
        <w:numId w:val="13"/>
      </w:numPr>
      <w:spacing w:line="360" w:lineRule="auto"/>
      <w:ind w:firstLineChars="200" w:firstLine="200"/>
      <w:outlineLvl w:val="1"/>
    </w:pPr>
    <w:rPr>
      <w:rFonts w:eastAsia="黑体"/>
      <w:sz w:val="24"/>
    </w:rPr>
  </w:style>
  <w:style w:type="character" w:customStyle="1" w:styleId="0b0">
    <w:name w:val="0b二级 字符"/>
    <w:basedOn w:val="a0"/>
    <w:link w:val="0b"/>
    <w:rsid w:val="00722003"/>
    <w:rPr>
      <w:rFonts w:ascii="Times New Roman" w:eastAsia="黑体" w:hAnsi="Times New Roman"/>
      <w:sz w:val="24"/>
    </w:rPr>
  </w:style>
  <w:style w:type="paragraph" w:customStyle="1" w:styleId="0c">
    <w:name w:val="0c三级"/>
    <w:basedOn w:val="a"/>
    <w:next w:val="a"/>
    <w:link w:val="0c0"/>
    <w:qFormat/>
    <w:rsid w:val="00633748"/>
    <w:pPr>
      <w:numPr>
        <w:ilvl w:val="2"/>
        <w:numId w:val="13"/>
      </w:numPr>
      <w:spacing w:line="360" w:lineRule="auto"/>
      <w:ind w:firstLineChars="200" w:firstLine="200"/>
      <w:outlineLvl w:val="2"/>
    </w:pPr>
    <w:rPr>
      <w:b/>
      <w:sz w:val="24"/>
    </w:rPr>
  </w:style>
  <w:style w:type="character" w:customStyle="1" w:styleId="0c0">
    <w:name w:val="0c三级 字符"/>
    <w:basedOn w:val="a0"/>
    <w:link w:val="0c"/>
    <w:rsid w:val="00633748"/>
    <w:rPr>
      <w:rFonts w:ascii="Times New Roman" w:eastAsia="宋体" w:hAnsi="Times New Roman"/>
      <w:b/>
      <w:sz w:val="24"/>
    </w:rPr>
  </w:style>
  <w:style w:type="paragraph" w:customStyle="1" w:styleId="0d">
    <w:name w:val="0d四级"/>
    <w:basedOn w:val="a"/>
    <w:next w:val="a"/>
    <w:link w:val="0d0"/>
    <w:qFormat/>
    <w:rsid w:val="00633748"/>
    <w:pPr>
      <w:numPr>
        <w:ilvl w:val="3"/>
        <w:numId w:val="13"/>
      </w:numPr>
      <w:spacing w:line="360" w:lineRule="auto"/>
      <w:ind w:firstLineChars="200" w:firstLine="200"/>
      <w:outlineLvl w:val="3"/>
    </w:pPr>
    <w:rPr>
      <w:rFonts w:eastAsia="楷体_GB2312"/>
      <w:b/>
      <w:sz w:val="24"/>
    </w:rPr>
  </w:style>
  <w:style w:type="character" w:customStyle="1" w:styleId="0d0">
    <w:name w:val="0d四级 字符"/>
    <w:basedOn w:val="a0"/>
    <w:link w:val="0d"/>
    <w:rsid w:val="00633748"/>
    <w:rPr>
      <w:rFonts w:ascii="Times New Roman" w:eastAsia="楷体_GB2312" w:hAnsi="Times New Roman"/>
      <w:b/>
      <w:sz w:val="24"/>
    </w:rPr>
  </w:style>
  <w:style w:type="paragraph" w:customStyle="1" w:styleId="1a">
    <w:name w:val="1a一级"/>
    <w:basedOn w:val="a"/>
    <w:link w:val="1a0"/>
    <w:qFormat/>
    <w:rsid w:val="001A27A1"/>
    <w:pPr>
      <w:spacing w:line="360" w:lineRule="auto"/>
      <w:outlineLvl w:val="0"/>
    </w:pPr>
    <w:rPr>
      <w:rFonts w:eastAsia="方正小标宋简体"/>
      <w:b/>
      <w:sz w:val="24"/>
    </w:rPr>
  </w:style>
  <w:style w:type="character" w:customStyle="1" w:styleId="1a0">
    <w:name w:val="1a一级 字符"/>
    <w:basedOn w:val="a0"/>
    <w:link w:val="1a"/>
    <w:rsid w:val="001A27A1"/>
    <w:rPr>
      <w:rFonts w:ascii="Times New Roman" w:eastAsia="方正小标宋简体" w:hAnsi="Times New Roman"/>
      <w:b/>
      <w:sz w:val="24"/>
    </w:rPr>
  </w:style>
  <w:style w:type="paragraph" w:customStyle="1" w:styleId="1b">
    <w:name w:val="1b二级"/>
    <w:basedOn w:val="a"/>
    <w:link w:val="1b0"/>
    <w:qFormat/>
    <w:rsid w:val="001A27A1"/>
    <w:pPr>
      <w:spacing w:line="360" w:lineRule="auto"/>
      <w:outlineLvl w:val="1"/>
    </w:pPr>
    <w:rPr>
      <w:rFonts w:eastAsia="黑体"/>
      <w:b/>
      <w:sz w:val="24"/>
    </w:rPr>
  </w:style>
  <w:style w:type="character" w:customStyle="1" w:styleId="1b0">
    <w:name w:val="1b二级 字符"/>
    <w:basedOn w:val="a0"/>
    <w:link w:val="1b"/>
    <w:rsid w:val="001A27A1"/>
    <w:rPr>
      <w:rFonts w:ascii="Times New Roman" w:eastAsia="黑体" w:hAnsi="Times New Roman"/>
      <w:b/>
      <w:sz w:val="24"/>
    </w:rPr>
  </w:style>
  <w:style w:type="paragraph" w:customStyle="1" w:styleId="1c">
    <w:name w:val="1c三级"/>
    <w:basedOn w:val="a"/>
    <w:link w:val="1c0"/>
    <w:qFormat/>
    <w:rsid w:val="001A27A1"/>
    <w:pPr>
      <w:spacing w:line="360" w:lineRule="auto"/>
      <w:outlineLvl w:val="2"/>
    </w:pPr>
    <w:rPr>
      <w:b/>
      <w:sz w:val="24"/>
    </w:rPr>
  </w:style>
  <w:style w:type="character" w:customStyle="1" w:styleId="1c0">
    <w:name w:val="1c三级 字符"/>
    <w:basedOn w:val="a0"/>
    <w:link w:val="1c"/>
    <w:rsid w:val="001A27A1"/>
    <w:rPr>
      <w:rFonts w:ascii="Times New Roman" w:eastAsia="宋体" w:hAnsi="Times New Roman"/>
      <w:b/>
      <w:sz w:val="24"/>
    </w:rPr>
  </w:style>
  <w:style w:type="paragraph" w:customStyle="1" w:styleId="1d">
    <w:name w:val="1d四级"/>
    <w:basedOn w:val="a"/>
    <w:link w:val="1d0"/>
    <w:qFormat/>
    <w:rsid w:val="001A27A1"/>
    <w:pPr>
      <w:spacing w:line="360" w:lineRule="auto"/>
      <w:outlineLvl w:val="3"/>
    </w:pPr>
    <w:rPr>
      <w:rFonts w:eastAsia="楷体_GB2312"/>
      <w:b/>
      <w:sz w:val="24"/>
    </w:rPr>
  </w:style>
  <w:style w:type="character" w:customStyle="1" w:styleId="1d0">
    <w:name w:val="1d四级 字符"/>
    <w:basedOn w:val="a0"/>
    <w:link w:val="1d"/>
    <w:rsid w:val="001A27A1"/>
    <w:rPr>
      <w:rFonts w:ascii="Times New Roman" w:eastAsia="楷体_GB2312" w:hAnsi="Times New Roman"/>
      <w:b/>
      <w:sz w:val="24"/>
    </w:rPr>
  </w:style>
  <w:style w:type="paragraph" w:customStyle="1" w:styleId="21">
    <w:name w:val="21章标题"/>
    <w:basedOn w:val="a"/>
    <w:next w:val="a"/>
    <w:link w:val="210"/>
    <w:qFormat/>
    <w:rsid w:val="001A27A1"/>
    <w:pPr>
      <w:numPr>
        <w:numId w:val="18"/>
      </w:numPr>
      <w:spacing w:afterLines="50" w:after="50" w:line="360" w:lineRule="auto"/>
      <w:jc w:val="center"/>
      <w:outlineLvl w:val="0"/>
    </w:pPr>
    <w:rPr>
      <w:rFonts w:eastAsia="方正小标宋简体"/>
      <w:sz w:val="32"/>
      <w:szCs w:val="21"/>
    </w:rPr>
  </w:style>
  <w:style w:type="character" w:customStyle="1" w:styleId="210">
    <w:name w:val="21章标题 字符"/>
    <w:basedOn w:val="a0"/>
    <w:link w:val="21"/>
    <w:rsid w:val="001A27A1"/>
    <w:rPr>
      <w:rFonts w:ascii="Times New Roman" w:eastAsia="方正小标宋简体" w:hAnsi="Times New Roman"/>
      <w:sz w:val="32"/>
      <w:szCs w:val="21"/>
    </w:rPr>
  </w:style>
  <w:style w:type="paragraph" w:customStyle="1" w:styleId="22">
    <w:name w:val="22节标题"/>
    <w:basedOn w:val="a"/>
    <w:next w:val="a"/>
    <w:link w:val="220"/>
    <w:qFormat/>
    <w:rsid w:val="001A27A1"/>
    <w:pPr>
      <w:numPr>
        <w:ilvl w:val="1"/>
        <w:numId w:val="18"/>
      </w:numPr>
      <w:spacing w:beforeLines="50" w:before="50" w:line="360" w:lineRule="auto"/>
      <w:jc w:val="left"/>
      <w:outlineLvl w:val="1"/>
    </w:pPr>
    <w:rPr>
      <w:rFonts w:eastAsia="黑体"/>
      <w:b/>
      <w:sz w:val="24"/>
      <w:szCs w:val="21"/>
    </w:rPr>
  </w:style>
  <w:style w:type="character" w:customStyle="1" w:styleId="220">
    <w:name w:val="22节标题 字符"/>
    <w:basedOn w:val="a0"/>
    <w:link w:val="22"/>
    <w:rsid w:val="001A27A1"/>
    <w:rPr>
      <w:rFonts w:ascii="Times New Roman" w:eastAsia="黑体" w:hAnsi="Times New Roman"/>
      <w:b/>
      <w:sz w:val="24"/>
      <w:szCs w:val="21"/>
    </w:rPr>
  </w:style>
  <w:style w:type="paragraph" w:styleId="a3">
    <w:name w:val="caption"/>
    <w:basedOn w:val="a"/>
    <w:next w:val="a"/>
    <w:uiPriority w:val="35"/>
    <w:unhideWhenUsed/>
    <w:qFormat/>
    <w:rsid w:val="00D04FDC"/>
    <w:pPr>
      <w:jc w:val="center"/>
    </w:pPr>
    <w:rPr>
      <w:rFonts w:cstheme="majorBidi"/>
      <w:b/>
      <w:sz w:val="28"/>
      <w:szCs w:val="20"/>
    </w:rPr>
  </w:style>
  <w:style w:type="paragraph" w:customStyle="1" w:styleId="a4">
    <w:name w:val="撰写正文"/>
    <w:basedOn w:val="a"/>
    <w:link w:val="a5"/>
    <w:qFormat/>
    <w:rsid w:val="00A74459"/>
    <w:pPr>
      <w:spacing w:line="360" w:lineRule="auto"/>
      <w:ind w:firstLineChars="200" w:firstLine="200"/>
      <w:jc w:val="left"/>
    </w:pPr>
    <w:rPr>
      <w:sz w:val="24"/>
      <w:szCs w:val="24"/>
    </w:rPr>
  </w:style>
  <w:style w:type="character" w:customStyle="1" w:styleId="a5">
    <w:name w:val="撰写正文 字符"/>
    <w:basedOn w:val="a0"/>
    <w:link w:val="a4"/>
    <w:rsid w:val="00A74459"/>
    <w:rPr>
      <w:rFonts w:ascii="Times New Roman" w:eastAsia="宋体" w:hAnsi="Times New Roman"/>
      <w:sz w:val="24"/>
      <w:szCs w:val="24"/>
    </w:rPr>
  </w:style>
  <w:style w:type="paragraph" w:customStyle="1" w:styleId="a6">
    <w:name w:val="居中加粗"/>
    <w:basedOn w:val="a4"/>
    <w:link w:val="a7"/>
    <w:qFormat/>
    <w:rsid w:val="00A74459"/>
    <w:pPr>
      <w:ind w:firstLineChars="0" w:firstLine="0"/>
      <w:jc w:val="center"/>
    </w:pPr>
    <w:rPr>
      <w:b/>
    </w:rPr>
  </w:style>
  <w:style w:type="character" w:customStyle="1" w:styleId="a7">
    <w:name w:val="居中加粗 字符"/>
    <w:basedOn w:val="a5"/>
    <w:link w:val="a6"/>
    <w:rsid w:val="00A74459"/>
    <w:rPr>
      <w:rFonts w:ascii="Times New Roman" w:eastAsia="宋体" w:hAnsi="Times New Roman"/>
      <w:b/>
      <w:sz w:val="24"/>
      <w:szCs w:val="24"/>
    </w:rPr>
  </w:style>
  <w:style w:type="paragraph" w:customStyle="1" w:styleId="23">
    <w:name w:val="23小节标题"/>
    <w:basedOn w:val="a"/>
    <w:next w:val="a"/>
    <w:link w:val="230"/>
    <w:qFormat/>
    <w:rsid w:val="001A27A1"/>
    <w:pPr>
      <w:numPr>
        <w:ilvl w:val="2"/>
        <w:numId w:val="18"/>
      </w:numPr>
      <w:spacing w:beforeLines="50" w:before="50" w:line="360" w:lineRule="auto"/>
      <w:jc w:val="left"/>
      <w:outlineLvl w:val="2"/>
    </w:pPr>
    <w:rPr>
      <w:b/>
      <w:sz w:val="24"/>
      <w:szCs w:val="21"/>
    </w:rPr>
  </w:style>
  <w:style w:type="character" w:customStyle="1" w:styleId="230">
    <w:name w:val="23小节标题 字符"/>
    <w:basedOn w:val="a0"/>
    <w:link w:val="23"/>
    <w:rsid w:val="001A27A1"/>
    <w:rPr>
      <w:rFonts w:ascii="Times New Roman" w:eastAsia="宋体" w:hAnsi="Times New Roman"/>
      <w:b/>
      <w:sz w:val="24"/>
      <w:szCs w:val="21"/>
    </w:rPr>
  </w:style>
  <w:style w:type="paragraph" w:styleId="a8">
    <w:name w:val="Intense Quote"/>
    <w:basedOn w:val="a"/>
    <w:next w:val="a"/>
    <w:link w:val="Char"/>
    <w:uiPriority w:val="30"/>
    <w:qFormat/>
    <w:rsid w:val="00814DD5"/>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Char">
    <w:name w:val="明显引用 Char"/>
    <w:basedOn w:val="a0"/>
    <w:link w:val="a8"/>
    <w:uiPriority w:val="30"/>
    <w:rsid w:val="00814DD5"/>
    <w:rPr>
      <w:b/>
      <w:i/>
      <w:iCs/>
      <w:color w:val="0070C0"/>
      <w:u w:val="wavyDouble"/>
    </w:rPr>
  </w:style>
  <w:style w:type="paragraph" w:customStyle="1" w:styleId="24">
    <w:name w:val="24方面标题"/>
    <w:basedOn w:val="a"/>
    <w:next w:val="a"/>
    <w:link w:val="240"/>
    <w:qFormat/>
    <w:rsid w:val="001A27A1"/>
    <w:pPr>
      <w:numPr>
        <w:ilvl w:val="3"/>
        <w:numId w:val="18"/>
      </w:numPr>
      <w:spacing w:beforeLines="50" w:before="50" w:line="360" w:lineRule="auto"/>
      <w:jc w:val="left"/>
      <w:outlineLvl w:val="3"/>
    </w:pPr>
    <w:rPr>
      <w:rFonts w:eastAsia="黑体"/>
      <w:sz w:val="24"/>
      <w:szCs w:val="21"/>
    </w:rPr>
  </w:style>
  <w:style w:type="character" w:customStyle="1" w:styleId="240">
    <w:name w:val="24方面标题 字符"/>
    <w:basedOn w:val="a0"/>
    <w:link w:val="24"/>
    <w:rsid w:val="001A27A1"/>
    <w:rPr>
      <w:rFonts w:ascii="Times New Roman" w:eastAsia="黑体" w:hAnsi="Times New Roman"/>
      <w:sz w:val="24"/>
      <w:szCs w:val="21"/>
    </w:rPr>
  </w:style>
  <w:style w:type="paragraph" w:customStyle="1" w:styleId="25">
    <w:name w:val="25最小标题"/>
    <w:basedOn w:val="a"/>
    <w:next w:val="a"/>
    <w:link w:val="250"/>
    <w:qFormat/>
    <w:rsid w:val="001A27A1"/>
    <w:pPr>
      <w:numPr>
        <w:ilvl w:val="4"/>
        <w:numId w:val="18"/>
      </w:numPr>
      <w:spacing w:beforeLines="50" w:before="50" w:line="360" w:lineRule="auto"/>
      <w:jc w:val="left"/>
      <w:outlineLvl w:val="4"/>
    </w:pPr>
    <w:rPr>
      <w:rFonts w:eastAsia="楷体_GB2312"/>
      <w:b/>
      <w:sz w:val="24"/>
      <w:szCs w:val="21"/>
    </w:rPr>
  </w:style>
  <w:style w:type="character" w:customStyle="1" w:styleId="250">
    <w:name w:val="25最小标题 字符"/>
    <w:basedOn w:val="a0"/>
    <w:link w:val="25"/>
    <w:rsid w:val="001A27A1"/>
    <w:rPr>
      <w:rFonts w:ascii="Times New Roman" w:eastAsia="楷体_GB2312" w:hAnsi="Times New Roman"/>
      <w:b/>
      <w:sz w:val="24"/>
      <w:szCs w:val="21"/>
    </w:rPr>
  </w:style>
  <w:style w:type="paragraph" w:customStyle="1" w:styleId="31">
    <w:name w:val="31章标题"/>
    <w:basedOn w:val="a"/>
    <w:next w:val="a"/>
    <w:link w:val="310"/>
    <w:qFormat/>
    <w:rsid w:val="001A27A1"/>
    <w:pPr>
      <w:numPr>
        <w:numId w:val="22"/>
      </w:numPr>
      <w:spacing w:afterLines="50" w:after="50" w:line="360" w:lineRule="auto"/>
      <w:jc w:val="center"/>
      <w:outlineLvl w:val="0"/>
    </w:pPr>
    <w:rPr>
      <w:rFonts w:eastAsia="方正小标宋简体"/>
      <w:sz w:val="32"/>
      <w:szCs w:val="21"/>
    </w:rPr>
  </w:style>
  <w:style w:type="character" w:customStyle="1" w:styleId="310">
    <w:name w:val="31章标题 字符"/>
    <w:basedOn w:val="a0"/>
    <w:link w:val="31"/>
    <w:rsid w:val="001A27A1"/>
    <w:rPr>
      <w:rFonts w:ascii="Times New Roman" w:eastAsia="方正小标宋简体" w:hAnsi="Times New Roman"/>
      <w:sz w:val="32"/>
      <w:szCs w:val="21"/>
    </w:rPr>
  </w:style>
  <w:style w:type="paragraph" w:customStyle="1" w:styleId="32">
    <w:name w:val="32节标题"/>
    <w:basedOn w:val="a"/>
    <w:next w:val="a"/>
    <w:link w:val="320"/>
    <w:qFormat/>
    <w:rsid w:val="001A27A1"/>
    <w:pPr>
      <w:numPr>
        <w:ilvl w:val="1"/>
        <w:numId w:val="22"/>
      </w:numPr>
      <w:spacing w:beforeLines="50" w:before="50" w:line="360" w:lineRule="auto"/>
      <w:jc w:val="left"/>
      <w:outlineLvl w:val="1"/>
    </w:pPr>
    <w:rPr>
      <w:rFonts w:eastAsia="黑体"/>
      <w:b/>
      <w:sz w:val="24"/>
      <w:szCs w:val="21"/>
    </w:rPr>
  </w:style>
  <w:style w:type="character" w:customStyle="1" w:styleId="320">
    <w:name w:val="32节标题 字符"/>
    <w:basedOn w:val="a0"/>
    <w:link w:val="32"/>
    <w:rsid w:val="001A27A1"/>
    <w:rPr>
      <w:rFonts w:ascii="Times New Roman" w:eastAsia="黑体" w:hAnsi="Times New Roman"/>
      <w:b/>
      <w:sz w:val="24"/>
      <w:szCs w:val="21"/>
    </w:rPr>
  </w:style>
  <w:style w:type="paragraph" w:customStyle="1" w:styleId="33">
    <w:name w:val="33小节标题"/>
    <w:basedOn w:val="a"/>
    <w:next w:val="a"/>
    <w:link w:val="330"/>
    <w:qFormat/>
    <w:rsid w:val="001A27A1"/>
    <w:pPr>
      <w:numPr>
        <w:ilvl w:val="2"/>
        <w:numId w:val="22"/>
      </w:numPr>
      <w:spacing w:beforeLines="50" w:before="50" w:line="360" w:lineRule="auto"/>
      <w:jc w:val="left"/>
      <w:outlineLvl w:val="2"/>
    </w:pPr>
    <w:rPr>
      <w:b/>
      <w:sz w:val="24"/>
      <w:szCs w:val="21"/>
    </w:rPr>
  </w:style>
  <w:style w:type="character" w:customStyle="1" w:styleId="330">
    <w:name w:val="33小节标题 字符"/>
    <w:basedOn w:val="a0"/>
    <w:link w:val="33"/>
    <w:rsid w:val="001A27A1"/>
    <w:rPr>
      <w:rFonts w:ascii="Times New Roman" w:eastAsia="宋体" w:hAnsi="Times New Roman"/>
      <w:b/>
      <w:sz w:val="24"/>
      <w:szCs w:val="21"/>
    </w:rPr>
  </w:style>
  <w:style w:type="paragraph" w:customStyle="1" w:styleId="34">
    <w:name w:val="34方面标题"/>
    <w:basedOn w:val="a"/>
    <w:next w:val="a"/>
    <w:link w:val="340"/>
    <w:qFormat/>
    <w:rsid w:val="001A27A1"/>
    <w:pPr>
      <w:numPr>
        <w:ilvl w:val="3"/>
        <w:numId w:val="22"/>
      </w:numPr>
      <w:spacing w:beforeLines="50" w:before="50" w:line="360" w:lineRule="auto"/>
      <w:ind w:firstLineChars="200" w:firstLine="200"/>
      <w:jc w:val="left"/>
      <w:outlineLvl w:val="3"/>
    </w:pPr>
    <w:rPr>
      <w:rFonts w:eastAsia="黑体"/>
      <w:sz w:val="24"/>
      <w:szCs w:val="21"/>
    </w:rPr>
  </w:style>
  <w:style w:type="character" w:customStyle="1" w:styleId="340">
    <w:name w:val="34方面标题 字符"/>
    <w:basedOn w:val="a0"/>
    <w:link w:val="34"/>
    <w:rsid w:val="001A27A1"/>
    <w:rPr>
      <w:rFonts w:ascii="Times New Roman" w:eastAsia="黑体" w:hAnsi="Times New Roman"/>
      <w:sz w:val="24"/>
      <w:szCs w:val="21"/>
    </w:rPr>
  </w:style>
  <w:style w:type="table" w:styleId="a9">
    <w:name w:val="Table Grid"/>
    <w:basedOn w:val="a1"/>
    <w:uiPriority w:val="39"/>
    <w:rsid w:val="004A75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Char0"/>
    <w:uiPriority w:val="99"/>
    <w:unhideWhenUsed/>
    <w:rsid w:val="00C35F9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C35F92"/>
    <w:rPr>
      <w:rFonts w:ascii="Times New Roman" w:eastAsia="宋体" w:hAnsi="Times New Roman"/>
      <w:sz w:val="18"/>
      <w:szCs w:val="18"/>
    </w:rPr>
  </w:style>
  <w:style w:type="paragraph" w:styleId="ab">
    <w:name w:val="footer"/>
    <w:basedOn w:val="a"/>
    <w:link w:val="Char1"/>
    <w:uiPriority w:val="99"/>
    <w:unhideWhenUsed/>
    <w:rsid w:val="00C35F92"/>
    <w:pPr>
      <w:tabs>
        <w:tab w:val="center" w:pos="4153"/>
        <w:tab w:val="right" w:pos="8306"/>
      </w:tabs>
      <w:snapToGrid w:val="0"/>
      <w:jc w:val="left"/>
    </w:pPr>
    <w:rPr>
      <w:sz w:val="18"/>
      <w:szCs w:val="18"/>
    </w:rPr>
  </w:style>
  <w:style w:type="character" w:customStyle="1" w:styleId="Char1">
    <w:name w:val="页脚 Char"/>
    <w:basedOn w:val="a0"/>
    <w:link w:val="ab"/>
    <w:uiPriority w:val="99"/>
    <w:rsid w:val="00C35F92"/>
    <w:rPr>
      <w:rFonts w:ascii="Times New Roman" w:eastAsia="宋体" w:hAnsi="Times New Roman"/>
      <w:sz w:val="18"/>
      <w:szCs w:val="18"/>
    </w:rPr>
  </w:style>
  <w:style w:type="paragraph" w:customStyle="1" w:styleId="04">
    <w:name w:val="04权序"/>
    <w:basedOn w:val="00"/>
    <w:next w:val="00"/>
    <w:link w:val="040"/>
    <w:qFormat/>
    <w:rsid w:val="004055E1"/>
    <w:pPr>
      <w:numPr>
        <w:numId w:val="23"/>
      </w:numPr>
      <w:outlineLvl w:val="0"/>
    </w:pPr>
  </w:style>
  <w:style w:type="character" w:customStyle="1" w:styleId="040">
    <w:name w:val="04权序 字符"/>
    <w:basedOn w:val="000"/>
    <w:link w:val="04"/>
    <w:rsid w:val="004055E1"/>
    <w:rPr>
      <w:rFonts w:ascii="Times New Roman" w:eastAsia="宋体" w:hAnsi="Times New Roman"/>
      <w:sz w:val="24"/>
    </w:rPr>
  </w:style>
  <w:style w:type="paragraph" w:styleId="ac">
    <w:name w:val="Balloon Text"/>
    <w:basedOn w:val="a"/>
    <w:link w:val="Char2"/>
    <w:uiPriority w:val="99"/>
    <w:semiHidden/>
    <w:unhideWhenUsed/>
    <w:rsid w:val="00A06C9E"/>
    <w:rPr>
      <w:sz w:val="18"/>
      <w:szCs w:val="18"/>
    </w:rPr>
  </w:style>
  <w:style w:type="character" w:customStyle="1" w:styleId="Char2">
    <w:name w:val="批注框文本 Char"/>
    <w:basedOn w:val="a0"/>
    <w:link w:val="ac"/>
    <w:uiPriority w:val="99"/>
    <w:semiHidden/>
    <w:rsid w:val="00A06C9E"/>
    <w:rPr>
      <w:rFonts w:ascii="Times New Roman" w:eastAsia="宋体" w:hAnsi="Times New Roman"/>
      <w:sz w:val="18"/>
      <w:szCs w:val="18"/>
    </w:rPr>
  </w:style>
  <w:style w:type="character" w:styleId="ad">
    <w:name w:val="annotation reference"/>
    <w:basedOn w:val="a0"/>
    <w:uiPriority w:val="99"/>
    <w:semiHidden/>
    <w:unhideWhenUsed/>
    <w:rsid w:val="00D55786"/>
    <w:rPr>
      <w:sz w:val="21"/>
      <w:szCs w:val="21"/>
    </w:rPr>
  </w:style>
  <w:style w:type="paragraph" w:styleId="ae">
    <w:name w:val="annotation text"/>
    <w:basedOn w:val="a"/>
    <w:link w:val="Char3"/>
    <w:uiPriority w:val="99"/>
    <w:unhideWhenUsed/>
    <w:rsid w:val="00D55786"/>
    <w:pPr>
      <w:jc w:val="left"/>
    </w:pPr>
  </w:style>
  <w:style w:type="character" w:customStyle="1" w:styleId="Char3">
    <w:name w:val="批注文字 Char"/>
    <w:basedOn w:val="a0"/>
    <w:link w:val="ae"/>
    <w:uiPriority w:val="99"/>
    <w:rsid w:val="00D55786"/>
    <w:rPr>
      <w:rFonts w:ascii="Times New Roman" w:eastAsia="宋体" w:hAnsi="Times New Roman"/>
    </w:rPr>
  </w:style>
  <w:style w:type="paragraph" w:styleId="af">
    <w:name w:val="annotation subject"/>
    <w:basedOn w:val="ae"/>
    <w:next w:val="ae"/>
    <w:link w:val="Char4"/>
    <w:uiPriority w:val="99"/>
    <w:semiHidden/>
    <w:unhideWhenUsed/>
    <w:rsid w:val="00D55786"/>
    <w:rPr>
      <w:b/>
      <w:bCs/>
    </w:rPr>
  </w:style>
  <w:style w:type="character" w:customStyle="1" w:styleId="Char4">
    <w:name w:val="批注主题 Char"/>
    <w:basedOn w:val="Char3"/>
    <w:link w:val="af"/>
    <w:uiPriority w:val="99"/>
    <w:semiHidden/>
    <w:rsid w:val="00D55786"/>
    <w:rPr>
      <w:rFonts w:ascii="Times New Roman" w:eastAsia="宋体" w:hAnsi="Times New Roman"/>
      <w:b/>
      <w:bCs/>
    </w:rPr>
  </w:style>
  <w:style w:type="paragraph" w:styleId="af0">
    <w:name w:val="Revision"/>
    <w:hidden/>
    <w:uiPriority w:val="99"/>
    <w:semiHidden/>
    <w:rsid w:val="009A5725"/>
    <w:rPr>
      <w:rFonts w:ascii="Times New Roman" w:eastAsia="宋体"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6E1"/>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小四正文"/>
    <w:basedOn w:val="a"/>
    <w:link w:val="000"/>
    <w:qFormat/>
    <w:rsid w:val="00C35F92"/>
    <w:pPr>
      <w:spacing w:line="360" w:lineRule="auto"/>
      <w:ind w:firstLineChars="200" w:firstLine="200"/>
      <w:jc w:val="left"/>
    </w:pPr>
    <w:rPr>
      <w:sz w:val="24"/>
    </w:rPr>
  </w:style>
  <w:style w:type="character" w:customStyle="1" w:styleId="000">
    <w:name w:val="00小四正文 字符"/>
    <w:basedOn w:val="a0"/>
    <w:link w:val="00"/>
    <w:rsid w:val="00C35F92"/>
    <w:rPr>
      <w:rFonts w:ascii="Times New Roman" w:eastAsia="宋体" w:hAnsi="Times New Roman"/>
      <w:sz w:val="24"/>
    </w:rPr>
  </w:style>
  <w:style w:type="paragraph" w:customStyle="1" w:styleId="01">
    <w:name w:val="01五号正文"/>
    <w:basedOn w:val="a"/>
    <w:link w:val="010"/>
    <w:qFormat/>
    <w:rsid w:val="001A27A1"/>
    <w:pPr>
      <w:widowControl/>
      <w:spacing w:beforeLines="50" w:before="50"/>
      <w:ind w:firstLineChars="200" w:firstLine="200"/>
      <w:jc w:val="left"/>
    </w:pPr>
    <w:rPr>
      <w:szCs w:val="21"/>
    </w:rPr>
  </w:style>
  <w:style w:type="character" w:customStyle="1" w:styleId="010">
    <w:name w:val="01五号正文 字符"/>
    <w:basedOn w:val="a0"/>
    <w:link w:val="01"/>
    <w:rsid w:val="001A27A1"/>
    <w:rPr>
      <w:rFonts w:ascii="Times New Roman" w:eastAsia="宋体" w:hAnsi="Times New Roman"/>
      <w:szCs w:val="21"/>
    </w:rPr>
  </w:style>
  <w:style w:type="paragraph" w:customStyle="1" w:styleId="02">
    <w:name w:val="02强调"/>
    <w:basedOn w:val="a"/>
    <w:next w:val="a"/>
    <w:link w:val="020"/>
    <w:qFormat/>
    <w:rsid w:val="001A27A1"/>
    <w:rPr>
      <w:b/>
      <w:i/>
      <w:color w:val="FF0000"/>
      <w:sz w:val="24"/>
      <w:u w:val="thick"/>
    </w:rPr>
  </w:style>
  <w:style w:type="character" w:customStyle="1" w:styleId="020">
    <w:name w:val="02强调 字符"/>
    <w:basedOn w:val="a0"/>
    <w:link w:val="02"/>
    <w:rsid w:val="001A27A1"/>
    <w:rPr>
      <w:rFonts w:ascii="Times New Roman" w:eastAsia="宋体" w:hAnsi="Times New Roman"/>
      <w:b/>
      <w:i/>
      <w:color w:val="FF0000"/>
      <w:sz w:val="24"/>
      <w:u w:val="thick"/>
    </w:rPr>
  </w:style>
  <w:style w:type="paragraph" w:customStyle="1" w:styleId="03">
    <w:name w:val="03强调"/>
    <w:basedOn w:val="a"/>
    <w:next w:val="a"/>
    <w:link w:val="030"/>
    <w:qFormat/>
    <w:rsid w:val="001A27A1"/>
    <w:rPr>
      <w:b/>
      <w:i/>
      <w:color w:val="0070C0"/>
      <w:sz w:val="24"/>
      <w:u w:val="double"/>
    </w:rPr>
  </w:style>
  <w:style w:type="character" w:customStyle="1" w:styleId="030">
    <w:name w:val="03强调 字符"/>
    <w:basedOn w:val="a0"/>
    <w:link w:val="03"/>
    <w:rsid w:val="001A27A1"/>
    <w:rPr>
      <w:rFonts w:ascii="Times New Roman" w:eastAsia="宋体" w:hAnsi="Times New Roman"/>
      <w:b/>
      <w:i/>
      <w:color w:val="0070C0"/>
      <w:sz w:val="24"/>
      <w:u w:val="double"/>
    </w:rPr>
  </w:style>
  <w:style w:type="paragraph" w:customStyle="1" w:styleId="0a">
    <w:name w:val="0a一级"/>
    <w:basedOn w:val="a"/>
    <w:next w:val="a"/>
    <w:link w:val="0a0"/>
    <w:qFormat/>
    <w:rsid w:val="00D75FC7"/>
    <w:pPr>
      <w:numPr>
        <w:numId w:val="13"/>
      </w:numPr>
      <w:spacing w:line="360" w:lineRule="auto"/>
      <w:ind w:firstLineChars="200" w:firstLine="200"/>
      <w:outlineLvl w:val="0"/>
    </w:pPr>
    <w:rPr>
      <w:rFonts w:eastAsia="方正小标宋简体"/>
      <w:sz w:val="24"/>
    </w:rPr>
  </w:style>
  <w:style w:type="character" w:customStyle="1" w:styleId="0a0">
    <w:name w:val="0a一级 字符"/>
    <w:basedOn w:val="a0"/>
    <w:link w:val="0a"/>
    <w:rsid w:val="00D75FC7"/>
    <w:rPr>
      <w:rFonts w:ascii="Times New Roman" w:eastAsia="方正小标宋简体" w:hAnsi="Times New Roman"/>
      <w:sz w:val="24"/>
    </w:rPr>
  </w:style>
  <w:style w:type="paragraph" w:customStyle="1" w:styleId="0b">
    <w:name w:val="0b二级"/>
    <w:basedOn w:val="a"/>
    <w:next w:val="a"/>
    <w:link w:val="0b0"/>
    <w:qFormat/>
    <w:rsid w:val="00722003"/>
    <w:pPr>
      <w:numPr>
        <w:ilvl w:val="1"/>
        <w:numId w:val="13"/>
      </w:numPr>
      <w:spacing w:line="360" w:lineRule="auto"/>
      <w:ind w:firstLineChars="200" w:firstLine="200"/>
      <w:outlineLvl w:val="1"/>
    </w:pPr>
    <w:rPr>
      <w:rFonts w:eastAsia="黑体"/>
      <w:sz w:val="24"/>
    </w:rPr>
  </w:style>
  <w:style w:type="character" w:customStyle="1" w:styleId="0b0">
    <w:name w:val="0b二级 字符"/>
    <w:basedOn w:val="a0"/>
    <w:link w:val="0b"/>
    <w:rsid w:val="00722003"/>
    <w:rPr>
      <w:rFonts w:ascii="Times New Roman" w:eastAsia="黑体" w:hAnsi="Times New Roman"/>
      <w:sz w:val="24"/>
    </w:rPr>
  </w:style>
  <w:style w:type="paragraph" w:customStyle="1" w:styleId="0c">
    <w:name w:val="0c三级"/>
    <w:basedOn w:val="a"/>
    <w:next w:val="a"/>
    <w:link w:val="0c0"/>
    <w:qFormat/>
    <w:rsid w:val="00633748"/>
    <w:pPr>
      <w:numPr>
        <w:ilvl w:val="2"/>
        <w:numId w:val="13"/>
      </w:numPr>
      <w:spacing w:line="360" w:lineRule="auto"/>
      <w:ind w:firstLineChars="200" w:firstLine="200"/>
      <w:outlineLvl w:val="2"/>
    </w:pPr>
    <w:rPr>
      <w:b/>
      <w:sz w:val="24"/>
    </w:rPr>
  </w:style>
  <w:style w:type="character" w:customStyle="1" w:styleId="0c0">
    <w:name w:val="0c三级 字符"/>
    <w:basedOn w:val="a0"/>
    <w:link w:val="0c"/>
    <w:rsid w:val="00633748"/>
    <w:rPr>
      <w:rFonts w:ascii="Times New Roman" w:eastAsia="宋体" w:hAnsi="Times New Roman"/>
      <w:b/>
      <w:sz w:val="24"/>
    </w:rPr>
  </w:style>
  <w:style w:type="paragraph" w:customStyle="1" w:styleId="0d">
    <w:name w:val="0d四级"/>
    <w:basedOn w:val="a"/>
    <w:next w:val="a"/>
    <w:link w:val="0d0"/>
    <w:qFormat/>
    <w:rsid w:val="00633748"/>
    <w:pPr>
      <w:numPr>
        <w:ilvl w:val="3"/>
        <w:numId w:val="13"/>
      </w:numPr>
      <w:spacing w:line="360" w:lineRule="auto"/>
      <w:ind w:firstLineChars="200" w:firstLine="200"/>
      <w:outlineLvl w:val="3"/>
    </w:pPr>
    <w:rPr>
      <w:rFonts w:eastAsia="楷体_GB2312"/>
      <w:b/>
      <w:sz w:val="24"/>
    </w:rPr>
  </w:style>
  <w:style w:type="character" w:customStyle="1" w:styleId="0d0">
    <w:name w:val="0d四级 字符"/>
    <w:basedOn w:val="a0"/>
    <w:link w:val="0d"/>
    <w:rsid w:val="00633748"/>
    <w:rPr>
      <w:rFonts w:ascii="Times New Roman" w:eastAsia="楷体_GB2312" w:hAnsi="Times New Roman"/>
      <w:b/>
      <w:sz w:val="24"/>
    </w:rPr>
  </w:style>
  <w:style w:type="paragraph" w:customStyle="1" w:styleId="1a">
    <w:name w:val="1a一级"/>
    <w:basedOn w:val="a"/>
    <w:link w:val="1a0"/>
    <w:qFormat/>
    <w:rsid w:val="001A27A1"/>
    <w:pPr>
      <w:spacing w:line="360" w:lineRule="auto"/>
      <w:outlineLvl w:val="0"/>
    </w:pPr>
    <w:rPr>
      <w:rFonts w:eastAsia="方正小标宋简体"/>
      <w:b/>
      <w:sz w:val="24"/>
    </w:rPr>
  </w:style>
  <w:style w:type="character" w:customStyle="1" w:styleId="1a0">
    <w:name w:val="1a一级 字符"/>
    <w:basedOn w:val="a0"/>
    <w:link w:val="1a"/>
    <w:rsid w:val="001A27A1"/>
    <w:rPr>
      <w:rFonts w:ascii="Times New Roman" w:eastAsia="方正小标宋简体" w:hAnsi="Times New Roman"/>
      <w:b/>
      <w:sz w:val="24"/>
    </w:rPr>
  </w:style>
  <w:style w:type="paragraph" w:customStyle="1" w:styleId="1b">
    <w:name w:val="1b二级"/>
    <w:basedOn w:val="a"/>
    <w:link w:val="1b0"/>
    <w:qFormat/>
    <w:rsid w:val="001A27A1"/>
    <w:pPr>
      <w:spacing w:line="360" w:lineRule="auto"/>
      <w:outlineLvl w:val="1"/>
    </w:pPr>
    <w:rPr>
      <w:rFonts w:eastAsia="黑体"/>
      <w:b/>
      <w:sz w:val="24"/>
    </w:rPr>
  </w:style>
  <w:style w:type="character" w:customStyle="1" w:styleId="1b0">
    <w:name w:val="1b二级 字符"/>
    <w:basedOn w:val="a0"/>
    <w:link w:val="1b"/>
    <w:rsid w:val="001A27A1"/>
    <w:rPr>
      <w:rFonts w:ascii="Times New Roman" w:eastAsia="黑体" w:hAnsi="Times New Roman"/>
      <w:b/>
      <w:sz w:val="24"/>
    </w:rPr>
  </w:style>
  <w:style w:type="paragraph" w:customStyle="1" w:styleId="1c">
    <w:name w:val="1c三级"/>
    <w:basedOn w:val="a"/>
    <w:link w:val="1c0"/>
    <w:qFormat/>
    <w:rsid w:val="001A27A1"/>
    <w:pPr>
      <w:spacing w:line="360" w:lineRule="auto"/>
      <w:outlineLvl w:val="2"/>
    </w:pPr>
    <w:rPr>
      <w:b/>
      <w:sz w:val="24"/>
    </w:rPr>
  </w:style>
  <w:style w:type="character" w:customStyle="1" w:styleId="1c0">
    <w:name w:val="1c三级 字符"/>
    <w:basedOn w:val="a0"/>
    <w:link w:val="1c"/>
    <w:rsid w:val="001A27A1"/>
    <w:rPr>
      <w:rFonts w:ascii="Times New Roman" w:eastAsia="宋体" w:hAnsi="Times New Roman"/>
      <w:b/>
      <w:sz w:val="24"/>
    </w:rPr>
  </w:style>
  <w:style w:type="paragraph" w:customStyle="1" w:styleId="1d">
    <w:name w:val="1d四级"/>
    <w:basedOn w:val="a"/>
    <w:link w:val="1d0"/>
    <w:qFormat/>
    <w:rsid w:val="001A27A1"/>
    <w:pPr>
      <w:spacing w:line="360" w:lineRule="auto"/>
      <w:outlineLvl w:val="3"/>
    </w:pPr>
    <w:rPr>
      <w:rFonts w:eastAsia="楷体_GB2312"/>
      <w:b/>
      <w:sz w:val="24"/>
    </w:rPr>
  </w:style>
  <w:style w:type="character" w:customStyle="1" w:styleId="1d0">
    <w:name w:val="1d四级 字符"/>
    <w:basedOn w:val="a0"/>
    <w:link w:val="1d"/>
    <w:rsid w:val="001A27A1"/>
    <w:rPr>
      <w:rFonts w:ascii="Times New Roman" w:eastAsia="楷体_GB2312" w:hAnsi="Times New Roman"/>
      <w:b/>
      <w:sz w:val="24"/>
    </w:rPr>
  </w:style>
  <w:style w:type="paragraph" w:customStyle="1" w:styleId="21">
    <w:name w:val="21章标题"/>
    <w:basedOn w:val="a"/>
    <w:next w:val="a"/>
    <w:link w:val="210"/>
    <w:qFormat/>
    <w:rsid w:val="001A27A1"/>
    <w:pPr>
      <w:numPr>
        <w:numId w:val="18"/>
      </w:numPr>
      <w:spacing w:afterLines="50" w:after="50" w:line="360" w:lineRule="auto"/>
      <w:jc w:val="center"/>
      <w:outlineLvl w:val="0"/>
    </w:pPr>
    <w:rPr>
      <w:rFonts w:eastAsia="方正小标宋简体"/>
      <w:sz w:val="32"/>
      <w:szCs w:val="21"/>
    </w:rPr>
  </w:style>
  <w:style w:type="character" w:customStyle="1" w:styleId="210">
    <w:name w:val="21章标题 字符"/>
    <w:basedOn w:val="a0"/>
    <w:link w:val="21"/>
    <w:rsid w:val="001A27A1"/>
    <w:rPr>
      <w:rFonts w:ascii="Times New Roman" w:eastAsia="方正小标宋简体" w:hAnsi="Times New Roman"/>
      <w:sz w:val="32"/>
      <w:szCs w:val="21"/>
    </w:rPr>
  </w:style>
  <w:style w:type="paragraph" w:customStyle="1" w:styleId="22">
    <w:name w:val="22节标题"/>
    <w:basedOn w:val="a"/>
    <w:next w:val="a"/>
    <w:link w:val="220"/>
    <w:qFormat/>
    <w:rsid w:val="001A27A1"/>
    <w:pPr>
      <w:numPr>
        <w:ilvl w:val="1"/>
        <w:numId w:val="18"/>
      </w:numPr>
      <w:spacing w:beforeLines="50" w:before="50" w:line="360" w:lineRule="auto"/>
      <w:jc w:val="left"/>
      <w:outlineLvl w:val="1"/>
    </w:pPr>
    <w:rPr>
      <w:rFonts w:eastAsia="黑体"/>
      <w:b/>
      <w:sz w:val="24"/>
      <w:szCs w:val="21"/>
    </w:rPr>
  </w:style>
  <w:style w:type="character" w:customStyle="1" w:styleId="220">
    <w:name w:val="22节标题 字符"/>
    <w:basedOn w:val="a0"/>
    <w:link w:val="22"/>
    <w:rsid w:val="001A27A1"/>
    <w:rPr>
      <w:rFonts w:ascii="Times New Roman" w:eastAsia="黑体" w:hAnsi="Times New Roman"/>
      <w:b/>
      <w:sz w:val="24"/>
      <w:szCs w:val="21"/>
    </w:rPr>
  </w:style>
  <w:style w:type="paragraph" w:styleId="a3">
    <w:name w:val="caption"/>
    <w:basedOn w:val="a"/>
    <w:next w:val="a"/>
    <w:uiPriority w:val="35"/>
    <w:unhideWhenUsed/>
    <w:qFormat/>
    <w:rsid w:val="00D04FDC"/>
    <w:pPr>
      <w:jc w:val="center"/>
    </w:pPr>
    <w:rPr>
      <w:rFonts w:cstheme="majorBidi"/>
      <w:b/>
      <w:sz w:val="28"/>
      <w:szCs w:val="20"/>
    </w:rPr>
  </w:style>
  <w:style w:type="paragraph" w:customStyle="1" w:styleId="a4">
    <w:name w:val="撰写正文"/>
    <w:basedOn w:val="a"/>
    <w:link w:val="a5"/>
    <w:qFormat/>
    <w:rsid w:val="00A74459"/>
    <w:pPr>
      <w:spacing w:line="360" w:lineRule="auto"/>
      <w:ind w:firstLineChars="200" w:firstLine="200"/>
      <w:jc w:val="left"/>
    </w:pPr>
    <w:rPr>
      <w:sz w:val="24"/>
      <w:szCs w:val="24"/>
    </w:rPr>
  </w:style>
  <w:style w:type="character" w:customStyle="1" w:styleId="a5">
    <w:name w:val="撰写正文 字符"/>
    <w:basedOn w:val="a0"/>
    <w:link w:val="a4"/>
    <w:rsid w:val="00A74459"/>
    <w:rPr>
      <w:rFonts w:ascii="Times New Roman" w:eastAsia="宋体" w:hAnsi="Times New Roman"/>
      <w:sz w:val="24"/>
      <w:szCs w:val="24"/>
    </w:rPr>
  </w:style>
  <w:style w:type="paragraph" w:customStyle="1" w:styleId="a6">
    <w:name w:val="居中加粗"/>
    <w:basedOn w:val="a4"/>
    <w:link w:val="a7"/>
    <w:qFormat/>
    <w:rsid w:val="00A74459"/>
    <w:pPr>
      <w:ind w:firstLineChars="0" w:firstLine="0"/>
      <w:jc w:val="center"/>
    </w:pPr>
    <w:rPr>
      <w:b/>
    </w:rPr>
  </w:style>
  <w:style w:type="character" w:customStyle="1" w:styleId="a7">
    <w:name w:val="居中加粗 字符"/>
    <w:basedOn w:val="a5"/>
    <w:link w:val="a6"/>
    <w:rsid w:val="00A74459"/>
    <w:rPr>
      <w:rFonts w:ascii="Times New Roman" w:eastAsia="宋体" w:hAnsi="Times New Roman"/>
      <w:b/>
      <w:sz w:val="24"/>
      <w:szCs w:val="24"/>
    </w:rPr>
  </w:style>
  <w:style w:type="paragraph" w:customStyle="1" w:styleId="23">
    <w:name w:val="23小节标题"/>
    <w:basedOn w:val="a"/>
    <w:next w:val="a"/>
    <w:link w:val="230"/>
    <w:qFormat/>
    <w:rsid w:val="001A27A1"/>
    <w:pPr>
      <w:numPr>
        <w:ilvl w:val="2"/>
        <w:numId w:val="18"/>
      </w:numPr>
      <w:spacing w:beforeLines="50" w:before="50" w:line="360" w:lineRule="auto"/>
      <w:jc w:val="left"/>
      <w:outlineLvl w:val="2"/>
    </w:pPr>
    <w:rPr>
      <w:b/>
      <w:sz w:val="24"/>
      <w:szCs w:val="21"/>
    </w:rPr>
  </w:style>
  <w:style w:type="character" w:customStyle="1" w:styleId="230">
    <w:name w:val="23小节标题 字符"/>
    <w:basedOn w:val="a0"/>
    <w:link w:val="23"/>
    <w:rsid w:val="001A27A1"/>
    <w:rPr>
      <w:rFonts w:ascii="Times New Roman" w:eastAsia="宋体" w:hAnsi="Times New Roman"/>
      <w:b/>
      <w:sz w:val="24"/>
      <w:szCs w:val="21"/>
    </w:rPr>
  </w:style>
  <w:style w:type="paragraph" w:styleId="a8">
    <w:name w:val="Intense Quote"/>
    <w:basedOn w:val="a"/>
    <w:next w:val="a"/>
    <w:link w:val="Char"/>
    <w:uiPriority w:val="30"/>
    <w:qFormat/>
    <w:rsid w:val="00814DD5"/>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Char">
    <w:name w:val="明显引用 Char"/>
    <w:basedOn w:val="a0"/>
    <w:link w:val="a8"/>
    <w:uiPriority w:val="30"/>
    <w:rsid w:val="00814DD5"/>
    <w:rPr>
      <w:b/>
      <w:i/>
      <w:iCs/>
      <w:color w:val="0070C0"/>
      <w:u w:val="wavyDouble"/>
    </w:rPr>
  </w:style>
  <w:style w:type="paragraph" w:customStyle="1" w:styleId="24">
    <w:name w:val="24方面标题"/>
    <w:basedOn w:val="a"/>
    <w:next w:val="a"/>
    <w:link w:val="240"/>
    <w:qFormat/>
    <w:rsid w:val="001A27A1"/>
    <w:pPr>
      <w:numPr>
        <w:ilvl w:val="3"/>
        <w:numId w:val="18"/>
      </w:numPr>
      <w:spacing w:beforeLines="50" w:before="50" w:line="360" w:lineRule="auto"/>
      <w:jc w:val="left"/>
      <w:outlineLvl w:val="3"/>
    </w:pPr>
    <w:rPr>
      <w:rFonts w:eastAsia="黑体"/>
      <w:sz w:val="24"/>
      <w:szCs w:val="21"/>
    </w:rPr>
  </w:style>
  <w:style w:type="character" w:customStyle="1" w:styleId="240">
    <w:name w:val="24方面标题 字符"/>
    <w:basedOn w:val="a0"/>
    <w:link w:val="24"/>
    <w:rsid w:val="001A27A1"/>
    <w:rPr>
      <w:rFonts w:ascii="Times New Roman" w:eastAsia="黑体" w:hAnsi="Times New Roman"/>
      <w:sz w:val="24"/>
      <w:szCs w:val="21"/>
    </w:rPr>
  </w:style>
  <w:style w:type="paragraph" w:customStyle="1" w:styleId="25">
    <w:name w:val="25最小标题"/>
    <w:basedOn w:val="a"/>
    <w:next w:val="a"/>
    <w:link w:val="250"/>
    <w:qFormat/>
    <w:rsid w:val="001A27A1"/>
    <w:pPr>
      <w:numPr>
        <w:ilvl w:val="4"/>
        <w:numId w:val="18"/>
      </w:numPr>
      <w:spacing w:beforeLines="50" w:before="50" w:line="360" w:lineRule="auto"/>
      <w:jc w:val="left"/>
      <w:outlineLvl w:val="4"/>
    </w:pPr>
    <w:rPr>
      <w:rFonts w:eastAsia="楷体_GB2312"/>
      <w:b/>
      <w:sz w:val="24"/>
      <w:szCs w:val="21"/>
    </w:rPr>
  </w:style>
  <w:style w:type="character" w:customStyle="1" w:styleId="250">
    <w:name w:val="25最小标题 字符"/>
    <w:basedOn w:val="a0"/>
    <w:link w:val="25"/>
    <w:rsid w:val="001A27A1"/>
    <w:rPr>
      <w:rFonts w:ascii="Times New Roman" w:eastAsia="楷体_GB2312" w:hAnsi="Times New Roman"/>
      <w:b/>
      <w:sz w:val="24"/>
      <w:szCs w:val="21"/>
    </w:rPr>
  </w:style>
  <w:style w:type="paragraph" w:customStyle="1" w:styleId="31">
    <w:name w:val="31章标题"/>
    <w:basedOn w:val="a"/>
    <w:next w:val="a"/>
    <w:link w:val="310"/>
    <w:qFormat/>
    <w:rsid w:val="001A27A1"/>
    <w:pPr>
      <w:numPr>
        <w:numId w:val="22"/>
      </w:numPr>
      <w:spacing w:afterLines="50" w:after="50" w:line="360" w:lineRule="auto"/>
      <w:jc w:val="center"/>
      <w:outlineLvl w:val="0"/>
    </w:pPr>
    <w:rPr>
      <w:rFonts w:eastAsia="方正小标宋简体"/>
      <w:sz w:val="32"/>
      <w:szCs w:val="21"/>
    </w:rPr>
  </w:style>
  <w:style w:type="character" w:customStyle="1" w:styleId="310">
    <w:name w:val="31章标题 字符"/>
    <w:basedOn w:val="a0"/>
    <w:link w:val="31"/>
    <w:rsid w:val="001A27A1"/>
    <w:rPr>
      <w:rFonts w:ascii="Times New Roman" w:eastAsia="方正小标宋简体" w:hAnsi="Times New Roman"/>
      <w:sz w:val="32"/>
      <w:szCs w:val="21"/>
    </w:rPr>
  </w:style>
  <w:style w:type="paragraph" w:customStyle="1" w:styleId="32">
    <w:name w:val="32节标题"/>
    <w:basedOn w:val="a"/>
    <w:next w:val="a"/>
    <w:link w:val="320"/>
    <w:qFormat/>
    <w:rsid w:val="001A27A1"/>
    <w:pPr>
      <w:numPr>
        <w:ilvl w:val="1"/>
        <w:numId w:val="22"/>
      </w:numPr>
      <w:spacing w:beforeLines="50" w:before="50" w:line="360" w:lineRule="auto"/>
      <w:jc w:val="left"/>
      <w:outlineLvl w:val="1"/>
    </w:pPr>
    <w:rPr>
      <w:rFonts w:eastAsia="黑体"/>
      <w:b/>
      <w:sz w:val="24"/>
      <w:szCs w:val="21"/>
    </w:rPr>
  </w:style>
  <w:style w:type="character" w:customStyle="1" w:styleId="320">
    <w:name w:val="32节标题 字符"/>
    <w:basedOn w:val="a0"/>
    <w:link w:val="32"/>
    <w:rsid w:val="001A27A1"/>
    <w:rPr>
      <w:rFonts w:ascii="Times New Roman" w:eastAsia="黑体" w:hAnsi="Times New Roman"/>
      <w:b/>
      <w:sz w:val="24"/>
      <w:szCs w:val="21"/>
    </w:rPr>
  </w:style>
  <w:style w:type="paragraph" w:customStyle="1" w:styleId="33">
    <w:name w:val="33小节标题"/>
    <w:basedOn w:val="a"/>
    <w:next w:val="a"/>
    <w:link w:val="330"/>
    <w:qFormat/>
    <w:rsid w:val="001A27A1"/>
    <w:pPr>
      <w:numPr>
        <w:ilvl w:val="2"/>
        <w:numId w:val="22"/>
      </w:numPr>
      <w:spacing w:beforeLines="50" w:before="50" w:line="360" w:lineRule="auto"/>
      <w:jc w:val="left"/>
      <w:outlineLvl w:val="2"/>
    </w:pPr>
    <w:rPr>
      <w:b/>
      <w:sz w:val="24"/>
      <w:szCs w:val="21"/>
    </w:rPr>
  </w:style>
  <w:style w:type="character" w:customStyle="1" w:styleId="330">
    <w:name w:val="33小节标题 字符"/>
    <w:basedOn w:val="a0"/>
    <w:link w:val="33"/>
    <w:rsid w:val="001A27A1"/>
    <w:rPr>
      <w:rFonts w:ascii="Times New Roman" w:eastAsia="宋体" w:hAnsi="Times New Roman"/>
      <w:b/>
      <w:sz w:val="24"/>
      <w:szCs w:val="21"/>
    </w:rPr>
  </w:style>
  <w:style w:type="paragraph" w:customStyle="1" w:styleId="34">
    <w:name w:val="34方面标题"/>
    <w:basedOn w:val="a"/>
    <w:next w:val="a"/>
    <w:link w:val="340"/>
    <w:qFormat/>
    <w:rsid w:val="001A27A1"/>
    <w:pPr>
      <w:numPr>
        <w:ilvl w:val="3"/>
        <w:numId w:val="22"/>
      </w:numPr>
      <w:spacing w:beforeLines="50" w:before="50" w:line="360" w:lineRule="auto"/>
      <w:ind w:firstLineChars="200" w:firstLine="200"/>
      <w:jc w:val="left"/>
      <w:outlineLvl w:val="3"/>
    </w:pPr>
    <w:rPr>
      <w:rFonts w:eastAsia="黑体"/>
      <w:sz w:val="24"/>
      <w:szCs w:val="21"/>
    </w:rPr>
  </w:style>
  <w:style w:type="character" w:customStyle="1" w:styleId="340">
    <w:name w:val="34方面标题 字符"/>
    <w:basedOn w:val="a0"/>
    <w:link w:val="34"/>
    <w:rsid w:val="001A27A1"/>
    <w:rPr>
      <w:rFonts w:ascii="Times New Roman" w:eastAsia="黑体" w:hAnsi="Times New Roman"/>
      <w:sz w:val="24"/>
      <w:szCs w:val="21"/>
    </w:rPr>
  </w:style>
  <w:style w:type="table" w:styleId="a9">
    <w:name w:val="Table Grid"/>
    <w:basedOn w:val="a1"/>
    <w:uiPriority w:val="39"/>
    <w:rsid w:val="004A75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Char0"/>
    <w:uiPriority w:val="99"/>
    <w:unhideWhenUsed/>
    <w:rsid w:val="00C35F9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C35F92"/>
    <w:rPr>
      <w:rFonts w:ascii="Times New Roman" w:eastAsia="宋体" w:hAnsi="Times New Roman"/>
      <w:sz w:val="18"/>
      <w:szCs w:val="18"/>
    </w:rPr>
  </w:style>
  <w:style w:type="paragraph" w:styleId="ab">
    <w:name w:val="footer"/>
    <w:basedOn w:val="a"/>
    <w:link w:val="Char1"/>
    <w:uiPriority w:val="99"/>
    <w:unhideWhenUsed/>
    <w:rsid w:val="00C35F92"/>
    <w:pPr>
      <w:tabs>
        <w:tab w:val="center" w:pos="4153"/>
        <w:tab w:val="right" w:pos="8306"/>
      </w:tabs>
      <w:snapToGrid w:val="0"/>
      <w:jc w:val="left"/>
    </w:pPr>
    <w:rPr>
      <w:sz w:val="18"/>
      <w:szCs w:val="18"/>
    </w:rPr>
  </w:style>
  <w:style w:type="character" w:customStyle="1" w:styleId="Char1">
    <w:name w:val="页脚 Char"/>
    <w:basedOn w:val="a0"/>
    <w:link w:val="ab"/>
    <w:uiPriority w:val="99"/>
    <w:rsid w:val="00C35F92"/>
    <w:rPr>
      <w:rFonts w:ascii="Times New Roman" w:eastAsia="宋体" w:hAnsi="Times New Roman"/>
      <w:sz w:val="18"/>
      <w:szCs w:val="18"/>
    </w:rPr>
  </w:style>
  <w:style w:type="paragraph" w:customStyle="1" w:styleId="04">
    <w:name w:val="04权序"/>
    <w:basedOn w:val="00"/>
    <w:next w:val="00"/>
    <w:link w:val="040"/>
    <w:qFormat/>
    <w:rsid w:val="004055E1"/>
    <w:pPr>
      <w:numPr>
        <w:numId w:val="23"/>
      </w:numPr>
      <w:outlineLvl w:val="0"/>
    </w:pPr>
  </w:style>
  <w:style w:type="character" w:customStyle="1" w:styleId="040">
    <w:name w:val="04权序 字符"/>
    <w:basedOn w:val="000"/>
    <w:link w:val="04"/>
    <w:rsid w:val="004055E1"/>
    <w:rPr>
      <w:rFonts w:ascii="Times New Roman" w:eastAsia="宋体" w:hAnsi="Times New Roman"/>
      <w:sz w:val="24"/>
    </w:rPr>
  </w:style>
  <w:style w:type="paragraph" w:styleId="ac">
    <w:name w:val="Balloon Text"/>
    <w:basedOn w:val="a"/>
    <w:link w:val="Char2"/>
    <w:uiPriority w:val="99"/>
    <w:semiHidden/>
    <w:unhideWhenUsed/>
    <w:rsid w:val="00A06C9E"/>
    <w:rPr>
      <w:sz w:val="18"/>
      <w:szCs w:val="18"/>
    </w:rPr>
  </w:style>
  <w:style w:type="character" w:customStyle="1" w:styleId="Char2">
    <w:name w:val="批注框文本 Char"/>
    <w:basedOn w:val="a0"/>
    <w:link w:val="ac"/>
    <w:uiPriority w:val="99"/>
    <w:semiHidden/>
    <w:rsid w:val="00A06C9E"/>
    <w:rPr>
      <w:rFonts w:ascii="Times New Roman" w:eastAsia="宋体" w:hAnsi="Times New Roman"/>
      <w:sz w:val="18"/>
      <w:szCs w:val="18"/>
    </w:rPr>
  </w:style>
  <w:style w:type="character" w:styleId="ad">
    <w:name w:val="annotation reference"/>
    <w:basedOn w:val="a0"/>
    <w:uiPriority w:val="99"/>
    <w:semiHidden/>
    <w:unhideWhenUsed/>
    <w:rsid w:val="00D55786"/>
    <w:rPr>
      <w:sz w:val="21"/>
      <w:szCs w:val="21"/>
    </w:rPr>
  </w:style>
  <w:style w:type="paragraph" w:styleId="ae">
    <w:name w:val="annotation text"/>
    <w:basedOn w:val="a"/>
    <w:link w:val="Char3"/>
    <w:uiPriority w:val="99"/>
    <w:unhideWhenUsed/>
    <w:rsid w:val="00D55786"/>
    <w:pPr>
      <w:jc w:val="left"/>
    </w:pPr>
  </w:style>
  <w:style w:type="character" w:customStyle="1" w:styleId="Char3">
    <w:name w:val="批注文字 Char"/>
    <w:basedOn w:val="a0"/>
    <w:link w:val="ae"/>
    <w:uiPriority w:val="99"/>
    <w:rsid w:val="00D55786"/>
    <w:rPr>
      <w:rFonts w:ascii="Times New Roman" w:eastAsia="宋体" w:hAnsi="Times New Roman"/>
    </w:rPr>
  </w:style>
  <w:style w:type="paragraph" w:styleId="af">
    <w:name w:val="annotation subject"/>
    <w:basedOn w:val="ae"/>
    <w:next w:val="ae"/>
    <w:link w:val="Char4"/>
    <w:uiPriority w:val="99"/>
    <w:semiHidden/>
    <w:unhideWhenUsed/>
    <w:rsid w:val="00D55786"/>
    <w:rPr>
      <w:b/>
      <w:bCs/>
    </w:rPr>
  </w:style>
  <w:style w:type="character" w:customStyle="1" w:styleId="Char4">
    <w:name w:val="批注主题 Char"/>
    <w:basedOn w:val="Char3"/>
    <w:link w:val="af"/>
    <w:uiPriority w:val="99"/>
    <w:semiHidden/>
    <w:rsid w:val="00D55786"/>
    <w:rPr>
      <w:rFonts w:ascii="Times New Roman" w:eastAsia="宋体" w:hAnsi="Times New Roman"/>
      <w:b/>
      <w:bCs/>
    </w:rPr>
  </w:style>
  <w:style w:type="paragraph" w:styleId="af0">
    <w:name w:val="Revision"/>
    <w:hidden/>
    <w:uiPriority w:val="99"/>
    <w:semiHidden/>
    <w:rsid w:val="009A5725"/>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5.png"/><Relationship Id="rId23" Type="http://schemas.microsoft.com/office/2016/09/relationships/commentsIds" Target="commentsIds.xml"/><Relationship Id="rId10" Type="http://schemas.openxmlformats.org/officeDocument/2006/relationships/comments" Target="comments.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FDDA0-8079-4443-858E-DF5B8B960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11</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zhanghao</dc:creator>
  <cp:keywords/>
  <dc:description/>
  <cp:lastModifiedBy>ncd</cp:lastModifiedBy>
  <cp:revision>37</cp:revision>
  <dcterms:created xsi:type="dcterms:W3CDTF">2020-02-24T08:59:00Z</dcterms:created>
  <dcterms:modified xsi:type="dcterms:W3CDTF">2021-12-20T06:46:00Z</dcterms:modified>
</cp:coreProperties>
</file>