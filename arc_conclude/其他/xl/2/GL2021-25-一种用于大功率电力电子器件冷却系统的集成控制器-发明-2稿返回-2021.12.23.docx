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88A3C" w14:textId="74E61194" w:rsidR="00167AAF" w:rsidRDefault="00881583" w:rsidP="00F4546B">
      <w:pPr>
        <w:pStyle w:val="00"/>
        <w:ind w:firstLine="480"/>
      </w:pPr>
      <w:r w:rsidRPr="00881583">
        <w:rPr>
          <w:rFonts w:hint="eastAsia"/>
        </w:rPr>
        <w:t>一种用于大功率电力电子器件冷却系统的集成控制器</w:t>
      </w:r>
      <w:r w:rsidR="005031A4">
        <w:rPr>
          <w:rFonts w:hint="eastAsia"/>
        </w:rPr>
        <w:t>，</w:t>
      </w:r>
      <w:r w:rsidR="00F4546B">
        <w:rPr>
          <w:rFonts w:hint="eastAsia"/>
        </w:rPr>
        <w:t>包括：</w:t>
      </w:r>
      <w:r w:rsidR="00F4546B" w:rsidRPr="00FB4306">
        <w:rPr>
          <w:rFonts w:hint="eastAsia"/>
        </w:rPr>
        <w:t>数据处理电路、开关量采集电路、开关量输出电路、模拟量采集电路、模拟量输出电路</w:t>
      </w:r>
      <w:r w:rsidR="00F4546B">
        <w:rPr>
          <w:rFonts w:hint="eastAsia"/>
        </w:rPr>
        <w:t>；集成控制器工作时，由</w:t>
      </w:r>
      <w:r w:rsidR="00F4546B" w:rsidRPr="00FB4306">
        <w:rPr>
          <w:rFonts w:hint="eastAsia"/>
        </w:rPr>
        <w:t>开关量采集电路</w:t>
      </w:r>
      <w:r w:rsidR="00F4546B">
        <w:rPr>
          <w:rFonts w:hint="eastAsia"/>
        </w:rPr>
        <w:t>采集冷却系统中的开关量输入信号，由</w:t>
      </w:r>
      <w:r w:rsidR="00F4546B" w:rsidRPr="00FB4306">
        <w:rPr>
          <w:rFonts w:hint="eastAsia"/>
        </w:rPr>
        <w:t>模拟量采集电路</w:t>
      </w:r>
      <w:r w:rsidR="00F4546B">
        <w:rPr>
          <w:rFonts w:hint="eastAsia"/>
        </w:rPr>
        <w:t>采集冷却系统中的模拟量输入信号；</w:t>
      </w:r>
      <w:r w:rsidR="00F4546B" w:rsidRPr="00FB4306">
        <w:rPr>
          <w:rFonts w:hint="eastAsia"/>
        </w:rPr>
        <w:t>数据处理电路</w:t>
      </w:r>
      <w:r w:rsidR="00F4546B">
        <w:rPr>
          <w:rFonts w:hint="eastAsia"/>
        </w:rPr>
        <w:t>接收到开关量输入信号和模拟量输入信号后，以经过</w:t>
      </w:r>
      <w:r w:rsidR="00F4546B" w:rsidRPr="00FB4306">
        <w:rPr>
          <w:rFonts w:hint="eastAsia"/>
        </w:rPr>
        <w:t>预设的程序处理</w:t>
      </w:r>
      <w:r w:rsidR="00F4546B">
        <w:rPr>
          <w:rFonts w:hint="eastAsia"/>
        </w:rPr>
        <w:t>后的</w:t>
      </w:r>
      <w:r w:rsidR="00F4546B" w:rsidRPr="00FB4306">
        <w:rPr>
          <w:rFonts w:hint="eastAsia"/>
        </w:rPr>
        <w:t>开关量输出</w:t>
      </w:r>
      <w:r w:rsidR="00F4546B">
        <w:rPr>
          <w:rFonts w:hint="eastAsia"/>
        </w:rPr>
        <w:t>信号和模拟量输出信号分别为</w:t>
      </w:r>
      <w:r w:rsidR="00F4546B" w:rsidRPr="00FB4306">
        <w:rPr>
          <w:rFonts w:hint="eastAsia"/>
        </w:rPr>
        <w:t>开关量输出电路</w:t>
      </w:r>
      <w:r w:rsidR="00F4546B">
        <w:rPr>
          <w:rFonts w:hint="eastAsia"/>
        </w:rPr>
        <w:t>和</w:t>
      </w:r>
      <w:r w:rsidR="00F4546B" w:rsidRPr="00FB4306">
        <w:rPr>
          <w:rFonts w:hint="eastAsia"/>
        </w:rPr>
        <w:t>模拟量输出电路</w:t>
      </w:r>
      <w:r w:rsidR="00F4546B">
        <w:rPr>
          <w:rFonts w:hint="eastAsia"/>
        </w:rPr>
        <w:t>的输出；</w:t>
      </w:r>
      <w:r w:rsidR="00F4546B" w:rsidRPr="00881583">
        <w:rPr>
          <w:rFonts w:hint="eastAsia"/>
        </w:rPr>
        <w:t>集成控制器</w:t>
      </w:r>
      <w:r w:rsidR="00F4546B" w:rsidRPr="00F4546B">
        <w:rPr>
          <w:rFonts w:hint="eastAsia"/>
        </w:rPr>
        <w:t>通过采集水冷系统的各个开关、阀门、温度、压力、流量等信号状态，由装置内部程序进行处理后控制水冷系统的水泵、加热器、三通阀等部件的开关，实现水冷系统自动控制运行的要求。</w:t>
      </w:r>
    </w:p>
    <w:p w14:paraId="0BCC1464" w14:textId="77777777" w:rsidR="00167AAF" w:rsidRDefault="00167AAF">
      <w:pPr>
        <w:pStyle w:val="00"/>
        <w:ind w:firstLine="480"/>
      </w:pPr>
    </w:p>
    <w:p w14:paraId="2F36E5B8" w14:textId="77777777" w:rsidR="00167AAF" w:rsidRDefault="00167AAF">
      <w:pPr>
        <w:pStyle w:val="00"/>
        <w:ind w:firstLine="480"/>
      </w:pPr>
    </w:p>
    <w:p w14:paraId="68178FD2" w14:textId="77777777" w:rsidR="00167AAF" w:rsidRDefault="00167AAF">
      <w:pPr>
        <w:pStyle w:val="00"/>
        <w:ind w:firstLine="480"/>
      </w:pPr>
    </w:p>
    <w:p w14:paraId="6AF54C2B" w14:textId="77777777" w:rsidR="00167AAF" w:rsidRDefault="005031A4">
      <w:pPr>
        <w:sectPr w:rsidR="00167AAF">
          <w:headerReference w:type="default" r:id="rId10"/>
          <w:footerReference w:type="default" r:id="rId11"/>
          <w:pgSz w:w="11906" w:h="16838"/>
          <w:pgMar w:top="1440" w:right="1800" w:bottom="1440" w:left="1800" w:header="851" w:footer="992" w:gutter="0"/>
          <w:cols w:space="425"/>
          <w:docGrid w:type="lines" w:linePitch="312"/>
        </w:sectPr>
      </w:pPr>
      <w:r>
        <w:rPr>
          <w:rFonts w:hint="eastAsia"/>
        </w:rPr>
        <w:t>,</w:t>
      </w:r>
    </w:p>
    <w:p w14:paraId="4731D04E" w14:textId="34382AC2" w:rsidR="00167AAF" w:rsidRDefault="00A86417">
      <w:pPr>
        <w:jc w:val="center"/>
      </w:pPr>
      <w:r>
        <w:rPr>
          <w:noProof/>
        </w:rPr>
        <w:lastRenderedPageBreak/>
        <w:drawing>
          <wp:inline distT="0" distB="0" distL="0" distR="0" wp14:anchorId="69CD1117" wp14:editId="53D5CB0B">
            <wp:extent cx="5139708" cy="2200925"/>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814" t="36481" r="30653" b="28683"/>
                    <a:stretch/>
                  </pic:blipFill>
                  <pic:spPr bwMode="auto">
                    <a:xfrm>
                      <a:off x="0" y="0"/>
                      <a:ext cx="5159432" cy="2209371"/>
                    </a:xfrm>
                    <a:prstGeom prst="rect">
                      <a:avLst/>
                    </a:prstGeom>
                    <a:ln>
                      <a:noFill/>
                    </a:ln>
                    <a:extLst>
                      <a:ext uri="{53640926-AAD7-44D8-BBD7-CCE9431645EC}">
                        <a14:shadowObscured xmlns:a14="http://schemas.microsoft.com/office/drawing/2010/main"/>
                      </a:ext>
                    </a:extLst>
                  </pic:spPr>
                </pic:pic>
              </a:graphicData>
            </a:graphic>
          </wp:inline>
        </w:drawing>
      </w:r>
    </w:p>
    <w:p w14:paraId="5D111A53" w14:textId="77777777" w:rsidR="00167AAF" w:rsidRDefault="00167AAF">
      <w:pPr>
        <w:jc w:val="center"/>
      </w:pPr>
    </w:p>
    <w:p w14:paraId="742BC1C2" w14:textId="77777777" w:rsidR="00167AAF" w:rsidRDefault="00167AAF">
      <w:pPr>
        <w:jc w:val="center"/>
      </w:pPr>
    </w:p>
    <w:p w14:paraId="4DB526FD" w14:textId="77777777" w:rsidR="00167AAF" w:rsidRDefault="00167AAF">
      <w:pPr>
        <w:jc w:val="center"/>
      </w:pPr>
    </w:p>
    <w:p w14:paraId="39A586F6" w14:textId="77777777" w:rsidR="00167AAF" w:rsidRDefault="00167AAF">
      <w:pPr>
        <w:sectPr w:rsidR="00167AAF">
          <w:headerReference w:type="default" r:id="rId13"/>
          <w:pgSz w:w="11906" w:h="16838"/>
          <w:pgMar w:top="1440" w:right="1800" w:bottom="1440" w:left="1800" w:header="851" w:footer="992" w:gutter="0"/>
          <w:pgNumType w:start="1"/>
          <w:cols w:space="425"/>
          <w:docGrid w:type="lines" w:linePitch="312"/>
        </w:sectPr>
      </w:pPr>
    </w:p>
    <w:p w14:paraId="1E37570C" w14:textId="64615C33" w:rsidR="00167AAF" w:rsidRDefault="00881583">
      <w:pPr>
        <w:pStyle w:val="04"/>
        <w:ind w:firstLine="480"/>
      </w:pPr>
      <w:bookmarkStart w:id="0" w:name="_Hlk70686906"/>
      <w:r w:rsidRPr="00881583">
        <w:rPr>
          <w:rFonts w:ascii="宋体" w:hAnsi="宋体" w:hint="eastAsia"/>
        </w:rPr>
        <w:lastRenderedPageBreak/>
        <w:t>一种用于大功率电力电子器件冷却系统的集成控制器</w:t>
      </w:r>
      <w:r w:rsidR="004F187B">
        <w:rPr>
          <w:rFonts w:ascii="宋体" w:hAnsi="宋体" w:hint="eastAsia"/>
        </w:rPr>
        <w:t>，</w:t>
      </w:r>
      <w:r w:rsidR="006B69B6" w:rsidRPr="00E944FE">
        <w:rPr>
          <w:rFonts w:hint="eastAsia"/>
        </w:rPr>
        <w:t>所述集成控制器</w:t>
      </w:r>
      <w:r w:rsidR="00FB4306">
        <w:rPr>
          <w:rFonts w:hint="eastAsia"/>
        </w:rPr>
        <w:t>采用</w:t>
      </w:r>
      <w:r w:rsidR="00FB4306">
        <w:rPr>
          <w:rFonts w:hint="eastAsia"/>
        </w:rPr>
        <w:t>SOC</w:t>
      </w:r>
      <w:r w:rsidR="00FB4306">
        <w:rPr>
          <w:rFonts w:hint="eastAsia"/>
        </w:rPr>
        <w:t>芯片</w:t>
      </w:r>
      <w:r w:rsidR="006B69B6" w:rsidRPr="00E944FE">
        <w:rPr>
          <w:rFonts w:hint="eastAsia"/>
        </w:rPr>
        <w:t>，</w:t>
      </w:r>
      <w:r w:rsidR="005031A4">
        <w:rPr>
          <w:rFonts w:hint="eastAsia"/>
        </w:rPr>
        <w:t>其特征在于，</w:t>
      </w:r>
    </w:p>
    <w:bookmarkEnd w:id="0"/>
    <w:p w14:paraId="5AA8F140" w14:textId="3082DF16" w:rsidR="00510381" w:rsidRDefault="00F22C02" w:rsidP="00E944FE">
      <w:pPr>
        <w:pStyle w:val="00"/>
        <w:ind w:firstLine="480"/>
      </w:pPr>
      <w:r w:rsidRPr="00E944FE">
        <w:rPr>
          <w:rFonts w:hint="eastAsia"/>
        </w:rPr>
        <w:t>所述集成控制器</w:t>
      </w:r>
      <w:r w:rsidR="00510381">
        <w:rPr>
          <w:rFonts w:hint="eastAsia"/>
        </w:rPr>
        <w:t>包括</w:t>
      </w:r>
      <w:r w:rsidR="00FB4306">
        <w:rPr>
          <w:rFonts w:hint="eastAsia"/>
        </w:rPr>
        <w:t>：</w:t>
      </w:r>
      <w:r w:rsidR="00FB4306" w:rsidRPr="00FB4306">
        <w:rPr>
          <w:rFonts w:hint="eastAsia"/>
        </w:rPr>
        <w:t>数据处理电路、开关量采集电路、开关量输出电路、模拟量采集电路、模拟量输出电路</w:t>
      </w:r>
      <w:r w:rsidR="00FB4306">
        <w:rPr>
          <w:rFonts w:hint="eastAsia"/>
        </w:rPr>
        <w:t>；</w:t>
      </w:r>
    </w:p>
    <w:p w14:paraId="27DF0867" w14:textId="77777777" w:rsidR="0087746B" w:rsidRDefault="00FB4306" w:rsidP="0087746B">
      <w:pPr>
        <w:pStyle w:val="00"/>
        <w:ind w:firstLine="480"/>
      </w:pPr>
      <w:r>
        <w:rPr>
          <w:rFonts w:hint="eastAsia"/>
        </w:rPr>
        <w:t>集成控制器工作时，</w:t>
      </w:r>
      <w:r w:rsidR="00464E49">
        <w:rPr>
          <w:rFonts w:hint="eastAsia"/>
        </w:rPr>
        <w:t>由</w:t>
      </w:r>
      <w:r w:rsidRPr="00FB4306">
        <w:rPr>
          <w:rFonts w:hint="eastAsia"/>
        </w:rPr>
        <w:t>开关量采集电路</w:t>
      </w:r>
      <w:r>
        <w:rPr>
          <w:rFonts w:hint="eastAsia"/>
        </w:rPr>
        <w:t>采集冷却系统中的开关</w:t>
      </w:r>
      <w:r w:rsidR="001D24FE">
        <w:rPr>
          <w:rFonts w:hint="eastAsia"/>
        </w:rPr>
        <w:t>量输入</w:t>
      </w:r>
      <w:r w:rsidR="00464E49">
        <w:rPr>
          <w:rFonts w:hint="eastAsia"/>
        </w:rPr>
        <w:t>信号</w:t>
      </w:r>
      <w:r>
        <w:rPr>
          <w:rFonts w:hint="eastAsia"/>
        </w:rPr>
        <w:t>，同时</w:t>
      </w:r>
      <w:r w:rsidR="00464E49">
        <w:rPr>
          <w:rFonts w:hint="eastAsia"/>
        </w:rPr>
        <w:t>由</w:t>
      </w:r>
      <w:r w:rsidRPr="00FB4306">
        <w:rPr>
          <w:rFonts w:hint="eastAsia"/>
        </w:rPr>
        <w:t>模拟量采集电路</w:t>
      </w:r>
      <w:r>
        <w:rPr>
          <w:rFonts w:hint="eastAsia"/>
        </w:rPr>
        <w:t>采集冷却系统中的</w:t>
      </w:r>
      <w:r w:rsidR="00464E49">
        <w:rPr>
          <w:rFonts w:hint="eastAsia"/>
        </w:rPr>
        <w:t>模拟量</w:t>
      </w:r>
      <w:r w:rsidR="001D24FE">
        <w:rPr>
          <w:rFonts w:hint="eastAsia"/>
        </w:rPr>
        <w:t>输入</w:t>
      </w:r>
      <w:r w:rsidR="00464E49">
        <w:rPr>
          <w:rFonts w:hint="eastAsia"/>
        </w:rPr>
        <w:t>信号；</w:t>
      </w:r>
      <w:r w:rsidR="00464E49" w:rsidRPr="00FB4306">
        <w:rPr>
          <w:rFonts w:hint="eastAsia"/>
        </w:rPr>
        <w:t>数据处理电路</w:t>
      </w:r>
      <w:r w:rsidR="001D24FE">
        <w:rPr>
          <w:rFonts w:hint="eastAsia"/>
        </w:rPr>
        <w:t>接收到</w:t>
      </w:r>
      <w:r w:rsidR="00464E49">
        <w:rPr>
          <w:rFonts w:hint="eastAsia"/>
        </w:rPr>
        <w:t>开关量</w:t>
      </w:r>
      <w:r w:rsidR="001D24FE">
        <w:rPr>
          <w:rFonts w:hint="eastAsia"/>
        </w:rPr>
        <w:t>输入</w:t>
      </w:r>
      <w:r w:rsidR="00464E49">
        <w:rPr>
          <w:rFonts w:hint="eastAsia"/>
        </w:rPr>
        <w:t>信号和模拟量</w:t>
      </w:r>
      <w:r w:rsidR="001D24FE">
        <w:rPr>
          <w:rFonts w:hint="eastAsia"/>
        </w:rPr>
        <w:t>输入</w:t>
      </w:r>
      <w:r w:rsidR="00464E49">
        <w:rPr>
          <w:rFonts w:hint="eastAsia"/>
        </w:rPr>
        <w:t>信号</w:t>
      </w:r>
      <w:r w:rsidR="001D24FE">
        <w:rPr>
          <w:rFonts w:hint="eastAsia"/>
        </w:rPr>
        <w:t>后</w:t>
      </w:r>
      <w:r w:rsidR="00464E49">
        <w:rPr>
          <w:rFonts w:hint="eastAsia"/>
        </w:rPr>
        <w:t>，以</w:t>
      </w:r>
      <w:r w:rsidR="001D24FE">
        <w:rPr>
          <w:rFonts w:hint="eastAsia"/>
        </w:rPr>
        <w:t>经过</w:t>
      </w:r>
      <w:r w:rsidR="00464E49" w:rsidRPr="00FB4306">
        <w:rPr>
          <w:rFonts w:hint="eastAsia"/>
        </w:rPr>
        <w:t>预设的程序处理</w:t>
      </w:r>
      <w:r w:rsidR="001D24FE">
        <w:rPr>
          <w:rFonts w:hint="eastAsia"/>
        </w:rPr>
        <w:t>后</w:t>
      </w:r>
      <w:r w:rsidR="00464E49">
        <w:rPr>
          <w:rFonts w:hint="eastAsia"/>
        </w:rPr>
        <w:t>的</w:t>
      </w:r>
      <w:r w:rsidR="00464E49" w:rsidRPr="00FB4306">
        <w:rPr>
          <w:rFonts w:hint="eastAsia"/>
        </w:rPr>
        <w:t>开关量输出</w:t>
      </w:r>
      <w:r w:rsidR="001D24FE">
        <w:rPr>
          <w:rFonts w:hint="eastAsia"/>
        </w:rPr>
        <w:t>信号为</w:t>
      </w:r>
      <w:r w:rsidR="001D24FE" w:rsidRPr="00FB4306">
        <w:rPr>
          <w:rFonts w:hint="eastAsia"/>
        </w:rPr>
        <w:t>开关量输出电路</w:t>
      </w:r>
      <w:r w:rsidR="001D24FE">
        <w:rPr>
          <w:rFonts w:hint="eastAsia"/>
        </w:rPr>
        <w:t>的输出，以经过预设的程序处理后的模拟量输出信号为</w:t>
      </w:r>
      <w:r w:rsidR="001D24FE" w:rsidRPr="00FB4306">
        <w:rPr>
          <w:rFonts w:hint="eastAsia"/>
        </w:rPr>
        <w:t>模拟量输出电路</w:t>
      </w:r>
      <w:r w:rsidR="001D24FE">
        <w:rPr>
          <w:rFonts w:hint="eastAsia"/>
        </w:rPr>
        <w:t>的输出</w:t>
      </w:r>
      <w:r w:rsidR="00C37EB8">
        <w:rPr>
          <w:rFonts w:hint="eastAsia"/>
        </w:rPr>
        <w:t>；冷却系统的各部件</w:t>
      </w:r>
      <w:r w:rsidR="00A33921">
        <w:rPr>
          <w:rFonts w:hint="eastAsia"/>
        </w:rPr>
        <w:t>在</w:t>
      </w:r>
      <w:r w:rsidR="00C37EB8" w:rsidRPr="00FB4306">
        <w:rPr>
          <w:rFonts w:hint="eastAsia"/>
        </w:rPr>
        <w:t>开关量输出</w:t>
      </w:r>
      <w:r w:rsidR="00C37EB8">
        <w:rPr>
          <w:rFonts w:hint="eastAsia"/>
        </w:rPr>
        <w:t>信号或模拟量输出信号</w:t>
      </w:r>
      <w:r w:rsidR="00A33921">
        <w:rPr>
          <w:rFonts w:hint="eastAsia"/>
        </w:rPr>
        <w:t>的控制下进行</w:t>
      </w:r>
      <w:r w:rsidR="00C37EB8">
        <w:rPr>
          <w:rFonts w:hint="eastAsia"/>
        </w:rPr>
        <w:t>工作；</w:t>
      </w:r>
      <w:r w:rsidR="0087746B">
        <w:rPr>
          <w:rFonts w:hint="eastAsia"/>
        </w:rPr>
        <w:t>其中，</w:t>
      </w:r>
    </w:p>
    <w:p w14:paraId="4F551678" w14:textId="60F6E8B3" w:rsidR="00C37EB8" w:rsidRDefault="00C37EB8" w:rsidP="00E944FE">
      <w:pPr>
        <w:pStyle w:val="00"/>
        <w:ind w:firstLine="480"/>
      </w:pPr>
      <w:r>
        <w:rPr>
          <w:rFonts w:hint="eastAsia"/>
        </w:rPr>
        <w:t>开关量输入信号包括：电源开关状态信号，电源接触器开关状态信号，阀门开关状态信号；开关量输出信号包括：水泵的启</w:t>
      </w:r>
      <w:proofErr w:type="gramStart"/>
      <w:r>
        <w:rPr>
          <w:rFonts w:hint="eastAsia"/>
        </w:rPr>
        <w:t>停动作</w:t>
      </w:r>
      <w:proofErr w:type="gramEnd"/>
      <w:r>
        <w:rPr>
          <w:rFonts w:hint="eastAsia"/>
        </w:rPr>
        <w:t>信号，风机的启</w:t>
      </w:r>
      <w:proofErr w:type="gramStart"/>
      <w:r>
        <w:rPr>
          <w:rFonts w:hint="eastAsia"/>
        </w:rPr>
        <w:t>停动作</w:t>
      </w:r>
      <w:proofErr w:type="gramEnd"/>
      <w:r>
        <w:rPr>
          <w:rFonts w:hint="eastAsia"/>
        </w:rPr>
        <w:t>信号，加热器的启</w:t>
      </w:r>
      <w:proofErr w:type="gramStart"/>
      <w:r>
        <w:rPr>
          <w:rFonts w:hint="eastAsia"/>
        </w:rPr>
        <w:t>停动作</w:t>
      </w:r>
      <w:proofErr w:type="gramEnd"/>
      <w:r>
        <w:rPr>
          <w:rFonts w:hint="eastAsia"/>
        </w:rPr>
        <w:t>信号，阀门的开关动作信号；</w:t>
      </w:r>
    </w:p>
    <w:p w14:paraId="7B4A1349" w14:textId="0AB3F503" w:rsidR="0087746B" w:rsidRDefault="0087746B" w:rsidP="00E944FE">
      <w:pPr>
        <w:pStyle w:val="00"/>
        <w:ind w:firstLine="480"/>
      </w:pPr>
      <w:r>
        <w:rPr>
          <w:rFonts w:hint="eastAsia"/>
        </w:rPr>
        <w:t>模拟量输入信号包括：温度传感器的电信号，压力传感器的电信号，流量传感器的电信号，电导率传感器的电信号；模拟量输出信号包括：调速水泵的电信号，调速风机的电信号，变频器的电信号。</w:t>
      </w:r>
    </w:p>
    <w:p w14:paraId="4BF2A0B6" w14:textId="77777777" w:rsidR="00CF4683" w:rsidRPr="00EF44C9" w:rsidRDefault="00CF4683" w:rsidP="00CF4683">
      <w:pPr>
        <w:pStyle w:val="04"/>
        <w:ind w:firstLine="480"/>
        <w:rPr>
          <w:rFonts w:cs="Times New Roman"/>
        </w:rPr>
      </w:pPr>
      <w:r w:rsidRPr="00EF44C9">
        <w:rPr>
          <w:rFonts w:cs="Times New Roman"/>
        </w:rPr>
        <w:t>根据权利要求</w:t>
      </w:r>
      <w:r w:rsidRPr="00EF44C9">
        <w:rPr>
          <w:rFonts w:cs="Times New Roman"/>
        </w:rPr>
        <w:t>1</w:t>
      </w:r>
      <w:r w:rsidRPr="00EF44C9">
        <w:rPr>
          <w:rFonts w:cs="Times New Roman"/>
        </w:rPr>
        <w:t>所述的用于大功率电力电子器件冷却系统的集成控制器，其特征在于，</w:t>
      </w:r>
    </w:p>
    <w:p w14:paraId="360C56A9" w14:textId="77777777" w:rsidR="00CF4683" w:rsidRPr="00EE38F4" w:rsidRDefault="00CF4683" w:rsidP="00CF4683">
      <w:pPr>
        <w:pStyle w:val="00"/>
        <w:ind w:firstLine="480"/>
      </w:pPr>
      <w:r>
        <w:rPr>
          <w:rFonts w:hint="eastAsia"/>
        </w:rPr>
        <w:t>模拟量输入信号中的电信号为电压或电流；模拟量输出信号中的电信号为转速或频率。</w:t>
      </w:r>
    </w:p>
    <w:p w14:paraId="376A1671" w14:textId="77777777" w:rsidR="00EF44C9" w:rsidRPr="00EF44C9" w:rsidRDefault="00EF44C9" w:rsidP="00EF44C9">
      <w:pPr>
        <w:pStyle w:val="04"/>
        <w:ind w:firstLine="480"/>
        <w:rPr>
          <w:rFonts w:cs="Times New Roman"/>
        </w:rPr>
      </w:pPr>
      <w:r w:rsidRPr="00EF44C9">
        <w:rPr>
          <w:rFonts w:cs="Times New Roman"/>
        </w:rPr>
        <w:t>根据权利要求</w:t>
      </w:r>
      <w:r w:rsidRPr="00EF44C9">
        <w:rPr>
          <w:rFonts w:cs="Times New Roman"/>
        </w:rPr>
        <w:t>1</w:t>
      </w:r>
      <w:r w:rsidRPr="00EF44C9">
        <w:rPr>
          <w:rFonts w:cs="Times New Roman"/>
        </w:rPr>
        <w:t>所述的用于大功率电力电子器件冷却系统的集成控制器，其特征在于，</w:t>
      </w:r>
    </w:p>
    <w:p w14:paraId="6D9BA4BF" w14:textId="0A2D8030" w:rsidR="0079201F" w:rsidRDefault="001415CA" w:rsidP="00342C08">
      <w:pPr>
        <w:pStyle w:val="00"/>
        <w:ind w:firstLine="480"/>
      </w:pPr>
      <w:r w:rsidRPr="00FB4306">
        <w:rPr>
          <w:rFonts w:hint="eastAsia"/>
        </w:rPr>
        <w:t>数据处理电路</w:t>
      </w:r>
      <w:r w:rsidR="00EF44C9">
        <w:rPr>
          <w:rFonts w:hint="eastAsia"/>
        </w:rPr>
        <w:t>通过</w:t>
      </w:r>
      <w:r w:rsidR="00EF44C9">
        <w:rPr>
          <w:rFonts w:hint="eastAsia"/>
        </w:rPr>
        <w:t>SPI</w:t>
      </w:r>
      <w:r w:rsidR="00EF44C9">
        <w:rPr>
          <w:rFonts w:hint="eastAsia"/>
        </w:rPr>
        <w:t>总线</w:t>
      </w:r>
      <w:r w:rsidR="0079201F">
        <w:rPr>
          <w:rFonts w:hint="eastAsia"/>
        </w:rPr>
        <w:t>分别与</w:t>
      </w:r>
      <w:r w:rsidR="0079201F" w:rsidRPr="00FB4306">
        <w:rPr>
          <w:rFonts w:hint="eastAsia"/>
        </w:rPr>
        <w:t>开关量采集电路、开关量输出电路、模拟量采集电路、模拟量输出电路</w:t>
      </w:r>
      <w:r w:rsidR="00EF44C9">
        <w:rPr>
          <w:rFonts w:hint="eastAsia"/>
        </w:rPr>
        <w:t>进行</w:t>
      </w:r>
      <w:r w:rsidR="0079201F">
        <w:rPr>
          <w:rFonts w:hint="eastAsia"/>
        </w:rPr>
        <w:t>连接；</w:t>
      </w:r>
    </w:p>
    <w:p w14:paraId="0E9B7910" w14:textId="451DBBCF" w:rsidR="007F5258" w:rsidRDefault="007F5258" w:rsidP="00342C08">
      <w:pPr>
        <w:pStyle w:val="00"/>
        <w:ind w:firstLine="480"/>
      </w:pPr>
      <w:r w:rsidRPr="00FB4306">
        <w:rPr>
          <w:rFonts w:hint="eastAsia"/>
        </w:rPr>
        <w:t>开关量采集电路</w:t>
      </w:r>
      <w:r>
        <w:rPr>
          <w:rFonts w:hint="eastAsia"/>
        </w:rPr>
        <w:t>配置</w:t>
      </w:r>
      <w:r>
        <w:rPr>
          <w:rFonts w:hint="eastAsia"/>
        </w:rPr>
        <w:t>16~128</w:t>
      </w:r>
      <w:r>
        <w:rPr>
          <w:rFonts w:hint="eastAsia"/>
        </w:rPr>
        <w:t>路的</w:t>
      </w:r>
      <w:r w:rsidRPr="00FB4306">
        <w:rPr>
          <w:rFonts w:hint="eastAsia"/>
        </w:rPr>
        <w:t>开关量采集</w:t>
      </w:r>
      <w:r>
        <w:rPr>
          <w:rFonts w:hint="eastAsia"/>
        </w:rPr>
        <w:t>端口，用于采集</w:t>
      </w:r>
      <w:r>
        <w:rPr>
          <w:rFonts w:hint="eastAsia"/>
        </w:rPr>
        <w:t>16</w:t>
      </w:r>
      <w:r>
        <w:rPr>
          <w:rFonts w:hint="eastAsia"/>
        </w:rPr>
        <w:t>至</w:t>
      </w:r>
      <w:r>
        <w:rPr>
          <w:rFonts w:hint="eastAsia"/>
        </w:rPr>
        <w:t>128</w:t>
      </w:r>
      <w:r>
        <w:rPr>
          <w:rFonts w:hint="eastAsia"/>
        </w:rPr>
        <w:t>路的开关量信号；</w:t>
      </w:r>
    </w:p>
    <w:p w14:paraId="20BAD0D0" w14:textId="37650802" w:rsidR="007F5258" w:rsidRDefault="007F5258" w:rsidP="00342C08">
      <w:pPr>
        <w:pStyle w:val="00"/>
        <w:ind w:firstLine="480"/>
      </w:pPr>
      <w:r w:rsidRPr="00FB4306">
        <w:rPr>
          <w:rFonts w:hint="eastAsia"/>
        </w:rPr>
        <w:t>开关量输出电路</w:t>
      </w:r>
      <w:r>
        <w:rPr>
          <w:rFonts w:hint="eastAsia"/>
        </w:rPr>
        <w:t>配置</w:t>
      </w:r>
      <w:r>
        <w:rPr>
          <w:rFonts w:hint="eastAsia"/>
        </w:rPr>
        <w:t>16~128</w:t>
      </w:r>
      <w:r>
        <w:rPr>
          <w:rFonts w:hint="eastAsia"/>
        </w:rPr>
        <w:t>路的</w:t>
      </w:r>
      <w:r w:rsidRPr="00FB4306">
        <w:rPr>
          <w:rFonts w:hint="eastAsia"/>
        </w:rPr>
        <w:t>开关量输出</w:t>
      </w:r>
      <w:r>
        <w:rPr>
          <w:rFonts w:hint="eastAsia"/>
        </w:rPr>
        <w:t>端口，用于</w:t>
      </w:r>
      <w:del w:id="1" w:author="nongcd" w:date="2021-12-22T08:42:00Z">
        <w:r w:rsidDel="00341A67">
          <w:rPr>
            <w:rFonts w:hint="eastAsia"/>
          </w:rPr>
          <w:delText>采集</w:delText>
        </w:r>
      </w:del>
      <w:ins w:id="2" w:author="nongcd" w:date="2021-12-22T08:42:00Z">
        <w:r w:rsidR="00341A67">
          <w:rPr>
            <w:rFonts w:hint="eastAsia"/>
          </w:rPr>
          <w:t>输出</w:t>
        </w:r>
      </w:ins>
      <w:r>
        <w:rPr>
          <w:rFonts w:hint="eastAsia"/>
        </w:rPr>
        <w:t>16</w:t>
      </w:r>
      <w:r>
        <w:rPr>
          <w:rFonts w:hint="eastAsia"/>
        </w:rPr>
        <w:t>至</w:t>
      </w:r>
      <w:r>
        <w:rPr>
          <w:rFonts w:hint="eastAsia"/>
        </w:rPr>
        <w:t>128</w:t>
      </w:r>
      <w:r>
        <w:rPr>
          <w:rFonts w:hint="eastAsia"/>
        </w:rPr>
        <w:t>路</w:t>
      </w:r>
      <w:r>
        <w:rPr>
          <w:rFonts w:hint="eastAsia"/>
        </w:rPr>
        <w:t>PWM</w:t>
      </w:r>
      <w:r>
        <w:rPr>
          <w:rFonts w:hint="eastAsia"/>
        </w:rPr>
        <w:t>信号，还用于输出</w:t>
      </w:r>
      <w:r>
        <w:rPr>
          <w:rFonts w:hint="eastAsia"/>
        </w:rPr>
        <w:t>16</w:t>
      </w:r>
      <w:r>
        <w:rPr>
          <w:rFonts w:hint="eastAsia"/>
        </w:rPr>
        <w:t>至</w:t>
      </w:r>
      <w:r>
        <w:rPr>
          <w:rFonts w:hint="eastAsia"/>
        </w:rPr>
        <w:t>128</w:t>
      </w:r>
      <w:r>
        <w:rPr>
          <w:rFonts w:hint="eastAsia"/>
        </w:rPr>
        <w:t>路的开关量信号；</w:t>
      </w:r>
    </w:p>
    <w:p w14:paraId="5601C64C" w14:textId="4AC07E6D" w:rsidR="007F5258" w:rsidRDefault="007F5258" w:rsidP="00342C08">
      <w:pPr>
        <w:pStyle w:val="00"/>
        <w:ind w:firstLine="480"/>
      </w:pPr>
      <w:r w:rsidRPr="00FB4306">
        <w:rPr>
          <w:rFonts w:hint="eastAsia"/>
        </w:rPr>
        <w:t>模拟量采集电路</w:t>
      </w:r>
      <w:r>
        <w:rPr>
          <w:rFonts w:hint="eastAsia"/>
        </w:rPr>
        <w:t>配置</w:t>
      </w:r>
      <w:r>
        <w:rPr>
          <w:rFonts w:hint="eastAsia"/>
        </w:rPr>
        <w:t>16~48</w:t>
      </w:r>
      <w:r>
        <w:rPr>
          <w:rFonts w:hint="eastAsia"/>
        </w:rPr>
        <w:t>路的</w:t>
      </w:r>
      <w:r w:rsidRPr="00FB4306">
        <w:rPr>
          <w:rFonts w:hint="eastAsia"/>
        </w:rPr>
        <w:t>模拟量采集</w:t>
      </w:r>
      <w:r>
        <w:rPr>
          <w:rFonts w:hint="eastAsia"/>
        </w:rPr>
        <w:t>端口，用于采集</w:t>
      </w:r>
      <w:r>
        <w:rPr>
          <w:rFonts w:hint="eastAsia"/>
        </w:rPr>
        <w:t>16</w:t>
      </w:r>
      <w:r>
        <w:rPr>
          <w:rFonts w:hint="eastAsia"/>
        </w:rPr>
        <w:t>至</w:t>
      </w:r>
      <w:r>
        <w:rPr>
          <w:rFonts w:hint="eastAsia"/>
        </w:rPr>
        <w:t>48</w:t>
      </w:r>
      <w:r>
        <w:rPr>
          <w:rFonts w:hint="eastAsia"/>
        </w:rPr>
        <w:t>路的模</w:t>
      </w:r>
      <w:r>
        <w:rPr>
          <w:rFonts w:hint="eastAsia"/>
        </w:rPr>
        <w:lastRenderedPageBreak/>
        <w:t>拟量信号；</w:t>
      </w:r>
    </w:p>
    <w:p w14:paraId="55BEF177" w14:textId="0B834E14" w:rsidR="007F5258" w:rsidRDefault="007F5258" w:rsidP="00342C08">
      <w:pPr>
        <w:pStyle w:val="00"/>
        <w:ind w:firstLine="480"/>
      </w:pPr>
      <w:r w:rsidRPr="00FB4306">
        <w:rPr>
          <w:rFonts w:hint="eastAsia"/>
        </w:rPr>
        <w:t>模拟量输出电路</w:t>
      </w:r>
      <w:r>
        <w:rPr>
          <w:rFonts w:hint="eastAsia"/>
        </w:rPr>
        <w:t>配置</w:t>
      </w:r>
      <w:r>
        <w:rPr>
          <w:rFonts w:hint="eastAsia"/>
        </w:rPr>
        <w:t>4~12</w:t>
      </w:r>
      <w:r>
        <w:rPr>
          <w:rFonts w:hint="eastAsia"/>
        </w:rPr>
        <w:t>路的</w:t>
      </w:r>
      <w:r w:rsidRPr="00FB4306">
        <w:rPr>
          <w:rFonts w:hint="eastAsia"/>
        </w:rPr>
        <w:t>模拟量输出</w:t>
      </w:r>
      <w:r>
        <w:rPr>
          <w:rFonts w:hint="eastAsia"/>
        </w:rPr>
        <w:t>端口，用于输出</w:t>
      </w:r>
      <w:r>
        <w:rPr>
          <w:rFonts w:hint="eastAsia"/>
        </w:rPr>
        <w:t>4</w:t>
      </w:r>
      <w:r>
        <w:rPr>
          <w:rFonts w:hint="eastAsia"/>
        </w:rPr>
        <w:t>至</w:t>
      </w:r>
      <w:r>
        <w:rPr>
          <w:rFonts w:hint="eastAsia"/>
        </w:rPr>
        <w:t>12</w:t>
      </w:r>
      <w:r>
        <w:rPr>
          <w:rFonts w:hint="eastAsia"/>
        </w:rPr>
        <w:t>路的模拟量信号。</w:t>
      </w:r>
    </w:p>
    <w:p w14:paraId="3F2BB462" w14:textId="77777777" w:rsidR="00CF4683" w:rsidRPr="00EF44C9" w:rsidRDefault="00CF4683" w:rsidP="00CF4683">
      <w:pPr>
        <w:pStyle w:val="04"/>
        <w:ind w:firstLine="480"/>
        <w:rPr>
          <w:rFonts w:cs="Times New Roman"/>
        </w:rPr>
      </w:pPr>
      <w:r w:rsidRPr="00EF44C9">
        <w:rPr>
          <w:rFonts w:cs="Times New Roman"/>
        </w:rPr>
        <w:t>根据权利要求</w:t>
      </w:r>
      <w:r w:rsidRPr="00EF44C9">
        <w:rPr>
          <w:rFonts w:cs="Times New Roman"/>
        </w:rPr>
        <w:t>1</w:t>
      </w:r>
      <w:r w:rsidRPr="00EF44C9">
        <w:rPr>
          <w:rFonts w:cs="Times New Roman"/>
        </w:rPr>
        <w:t>所述的用于大功率电力电子器件冷却系统的集成控制器，其特征在于，</w:t>
      </w:r>
    </w:p>
    <w:p w14:paraId="7FF72EDA" w14:textId="67D74B11" w:rsidR="00CF4683" w:rsidRPr="00CF4683" w:rsidRDefault="00CF4683" w:rsidP="00CF4683">
      <w:pPr>
        <w:pStyle w:val="00"/>
        <w:ind w:firstLine="480"/>
      </w:pPr>
      <w:r w:rsidRPr="00FB4306">
        <w:rPr>
          <w:rFonts w:hint="eastAsia"/>
        </w:rPr>
        <w:t>模拟量采集电路</w:t>
      </w:r>
      <w:r>
        <w:rPr>
          <w:rFonts w:hint="eastAsia"/>
        </w:rPr>
        <w:t>包括：</w:t>
      </w:r>
      <w:r w:rsidRPr="00FB4306">
        <w:rPr>
          <w:rFonts w:hint="eastAsia"/>
        </w:rPr>
        <w:t>模拟量采集</w:t>
      </w:r>
      <w:r w:rsidRPr="00CF4683">
        <w:rPr>
          <w:rFonts w:hint="eastAsia"/>
        </w:rPr>
        <w:t>端口限流电路；</w:t>
      </w:r>
    </w:p>
    <w:p w14:paraId="48CD64D8" w14:textId="29E74878" w:rsidR="00CF4683" w:rsidRPr="00CF4683" w:rsidRDefault="00CF4683" w:rsidP="00CF4683">
      <w:pPr>
        <w:pStyle w:val="00"/>
        <w:ind w:firstLine="480"/>
      </w:pPr>
      <w:r w:rsidRPr="00FB4306">
        <w:rPr>
          <w:rFonts w:hint="eastAsia"/>
        </w:rPr>
        <w:t>模拟量采集</w:t>
      </w:r>
      <w:r w:rsidRPr="00CF4683">
        <w:rPr>
          <w:rFonts w:hint="eastAsia"/>
        </w:rPr>
        <w:t>端口限流电路包括：复合三极管，第一电阻，第二电阻；其中，复合三极管包括第一三极管和第二三极管；</w:t>
      </w:r>
    </w:p>
    <w:p w14:paraId="0AA291DB" w14:textId="34ABFC31" w:rsidR="00CF4683" w:rsidRPr="00CF4683" w:rsidRDefault="00CF4683" w:rsidP="00CF4683">
      <w:pPr>
        <w:pStyle w:val="00"/>
        <w:ind w:firstLine="480"/>
      </w:pPr>
      <w:r w:rsidRPr="00CF4683">
        <w:rPr>
          <w:rFonts w:hint="eastAsia"/>
        </w:rPr>
        <w:t>第一电阻的一端连接</w:t>
      </w:r>
      <w:r w:rsidRPr="00FB4306">
        <w:rPr>
          <w:rFonts w:hint="eastAsia"/>
        </w:rPr>
        <w:t>模拟量采集</w:t>
      </w:r>
      <w:r w:rsidRPr="00CF4683">
        <w:rPr>
          <w:rFonts w:hint="eastAsia"/>
        </w:rPr>
        <w:t>端口和第一三极管的集电极，第一电阻的另一端连接第一三极管的基极和第二三极管的集电极；</w:t>
      </w:r>
    </w:p>
    <w:p w14:paraId="19C23ACE" w14:textId="2489DEE6" w:rsidR="00CF4683" w:rsidRDefault="00CF4683" w:rsidP="00CF4683">
      <w:pPr>
        <w:pStyle w:val="00"/>
        <w:ind w:firstLine="480"/>
      </w:pPr>
      <w:r w:rsidRPr="00CF4683">
        <w:rPr>
          <w:rFonts w:hint="eastAsia"/>
        </w:rPr>
        <w:t>第二电阻的一端连接</w:t>
      </w:r>
      <w:r w:rsidRPr="00CF4683">
        <w:rPr>
          <w:rFonts w:hint="eastAsia"/>
        </w:rPr>
        <w:t>ADC</w:t>
      </w:r>
      <w:r w:rsidRPr="00CF4683">
        <w:rPr>
          <w:rFonts w:hint="eastAsia"/>
        </w:rPr>
        <w:t>芯片和第二三极管的发射极，第二电阻的另一端连接第一三极管的发射极和第二三极管的基极。</w:t>
      </w:r>
    </w:p>
    <w:p w14:paraId="42F19D6A" w14:textId="4A802AFB" w:rsidR="00CF4683" w:rsidRPr="00EF44C9" w:rsidRDefault="00CF4683" w:rsidP="00CF4683">
      <w:pPr>
        <w:pStyle w:val="04"/>
        <w:ind w:firstLine="480"/>
        <w:rPr>
          <w:rFonts w:cs="Times New Roman"/>
        </w:rPr>
      </w:pPr>
      <w:r w:rsidRPr="00EF44C9">
        <w:rPr>
          <w:rFonts w:cs="Times New Roman"/>
        </w:rPr>
        <w:t>根据权利要求</w:t>
      </w:r>
      <w:r>
        <w:rPr>
          <w:rFonts w:cs="Times New Roman"/>
        </w:rPr>
        <w:t>4</w:t>
      </w:r>
      <w:r w:rsidRPr="00EF44C9">
        <w:rPr>
          <w:rFonts w:cs="Times New Roman"/>
        </w:rPr>
        <w:t>所述的用于大功率电力电子器件冷却系统的集成控制器，其特征在于，</w:t>
      </w:r>
    </w:p>
    <w:p w14:paraId="5838E09D" w14:textId="6A63C58E" w:rsidR="00CF4683" w:rsidRDefault="00CF4683" w:rsidP="00CF4683">
      <w:pPr>
        <w:pStyle w:val="00"/>
        <w:ind w:firstLine="480"/>
      </w:pPr>
      <w:r w:rsidRPr="00FB4306">
        <w:rPr>
          <w:rFonts w:hint="eastAsia"/>
        </w:rPr>
        <w:t>模拟量采集</w:t>
      </w:r>
      <w:r w:rsidRPr="00CF4683">
        <w:rPr>
          <w:rFonts w:hint="eastAsia"/>
        </w:rPr>
        <w:t>端口限流电路</w:t>
      </w:r>
      <w:r>
        <w:rPr>
          <w:rFonts w:hint="eastAsia"/>
        </w:rPr>
        <w:t>的输出限流限制在</w:t>
      </w:r>
      <w:r>
        <w:rPr>
          <w:rFonts w:hint="eastAsia"/>
        </w:rPr>
        <w:t>5</w:t>
      </w:r>
      <w:r>
        <w:t>0</w:t>
      </w:r>
      <w:r>
        <w:rPr>
          <w:rFonts w:hint="eastAsia"/>
        </w:rPr>
        <w:t>mA</w:t>
      </w:r>
      <w:r>
        <w:rPr>
          <w:rFonts w:hint="eastAsia"/>
        </w:rPr>
        <w:t>。</w:t>
      </w:r>
    </w:p>
    <w:p w14:paraId="5DB93F23" w14:textId="7D80569C" w:rsidR="00CF4683" w:rsidRPr="00EF44C9" w:rsidRDefault="00CF4683" w:rsidP="00CF4683">
      <w:pPr>
        <w:pStyle w:val="04"/>
        <w:ind w:firstLine="480"/>
        <w:rPr>
          <w:rFonts w:cs="Times New Roman"/>
        </w:rPr>
      </w:pPr>
      <w:r w:rsidRPr="00EF44C9">
        <w:rPr>
          <w:rFonts w:cs="Times New Roman"/>
        </w:rPr>
        <w:t>根据权利要求</w:t>
      </w:r>
      <w:r w:rsidR="00F85AA5">
        <w:rPr>
          <w:rFonts w:cs="Times New Roman"/>
        </w:rPr>
        <w:t>1</w:t>
      </w:r>
      <w:r w:rsidRPr="00EF44C9">
        <w:rPr>
          <w:rFonts w:cs="Times New Roman"/>
        </w:rPr>
        <w:t>所述的用于大功率电力电子器件冷却系统的集成控制器，其特征在于，</w:t>
      </w:r>
    </w:p>
    <w:p w14:paraId="6E491595" w14:textId="05F81005" w:rsidR="00CF4683" w:rsidRDefault="00F85AA5" w:rsidP="00CF4683">
      <w:pPr>
        <w:pStyle w:val="00"/>
        <w:ind w:firstLine="480"/>
      </w:pPr>
      <w:r w:rsidRPr="00FB4306">
        <w:rPr>
          <w:rFonts w:hint="eastAsia"/>
        </w:rPr>
        <w:t>开关量采集电路</w:t>
      </w:r>
      <w:r w:rsidR="00CF4683">
        <w:rPr>
          <w:rFonts w:hint="eastAsia"/>
        </w:rPr>
        <w:t>包括：</w:t>
      </w:r>
      <w:r w:rsidRPr="00FB4306">
        <w:rPr>
          <w:rFonts w:hint="eastAsia"/>
        </w:rPr>
        <w:t>开关量采集</w:t>
      </w:r>
      <w:r w:rsidR="00CF4683">
        <w:rPr>
          <w:rFonts w:hint="eastAsia"/>
        </w:rPr>
        <w:t>端口滤波电路</w:t>
      </w:r>
      <w:r>
        <w:rPr>
          <w:rFonts w:hint="eastAsia"/>
        </w:rPr>
        <w:t>；</w:t>
      </w:r>
      <w:r w:rsidRPr="00FB4306">
        <w:rPr>
          <w:rFonts w:hint="eastAsia"/>
        </w:rPr>
        <w:t>开关量输出电路</w:t>
      </w:r>
      <w:r>
        <w:rPr>
          <w:rFonts w:hint="eastAsia"/>
        </w:rPr>
        <w:t>包括：</w:t>
      </w:r>
      <w:r w:rsidRPr="00FB4306">
        <w:rPr>
          <w:rFonts w:hint="eastAsia"/>
        </w:rPr>
        <w:t>开关量输出</w:t>
      </w:r>
      <w:r w:rsidR="00CF4683">
        <w:rPr>
          <w:rFonts w:hint="eastAsia"/>
        </w:rPr>
        <w:t>端口滤波电路；</w:t>
      </w:r>
    </w:p>
    <w:p w14:paraId="04CDE8AC" w14:textId="65C041EE" w:rsidR="00CF4683" w:rsidRDefault="00F85AA5" w:rsidP="00CF4683">
      <w:pPr>
        <w:pStyle w:val="00"/>
        <w:ind w:firstLine="480"/>
      </w:pPr>
      <w:r w:rsidRPr="00FB4306">
        <w:rPr>
          <w:rFonts w:hint="eastAsia"/>
        </w:rPr>
        <w:t>开关量采集</w:t>
      </w:r>
      <w:r w:rsidR="00CF4683">
        <w:rPr>
          <w:rFonts w:hint="eastAsia"/>
        </w:rPr>
        <w:t>端口滤波电路和</w:t>
      </w:r>
      <w:r w:rsidRPr="00FB4306">
        <w:rPr>
          <w:rFonts w:hint="eastAsia"/>
        </w:rPr>
        <w:t>开关量输出</w:t>
      </w:r>
      <w:r w:rsidR="00CF4683">
        <w:rPr>
          <w:rFonts w:hint="eastAsia"/>
        </w:rPr>
        <w:t>端口滤波电路采用相同结构的滤波电路，该滤波电路包括采用</w:t>
      </w:r>
      <w:r w:rsidR="00CF4683">
        <w:rPr>
          <w:rFonts w:hint="eastAsia"/>
        </w:rPr>
        <w:t>H</w:t>
      </w:r>
      <w:r w:rsidR="00CF4683">
        <w:rPr>
          <w:rFonts w:hint="eastAsia"/>
        </w:rPr>
        <w:t>桥接线的滤波电阻和滤波电容。</w:t>
      </w:r>
    </w:p>
    <w:p w14:paraId="6BD52D9D" w14:textId="77777777" w:rsidR="0079201F" w:rsidRPr="00EF44C9" w:rsidRDefault="0079201F" w:rsidP="0079201F">
      <w:pPr>
        <w:pStyle w:val="04"/>
        <w:ind w:firstLine="480"/>
        <w:rPr>
          <w:rFonts w:cs="Times New Roman"/>
        </w:rPr>
      </w:pPr>
      <w:r w:rsidRPr="00EF44C9">
        <w:rPr>
          <w:rFonts w:cs="Times New Roman"/>
        </w:rPr>
        <w:t>根据权利要求</w:t>
      </w:r>
      <w:r>
        <w:rPr>
          <w:rFonts w:cs="Times New Roman"/>
        </w:rPr>
        <w:t>1</w:t>
      </w:r>
      <w:r w:rsidRPr="00EF44C9">
        <w:rPr>
          <w:rFonts w:cs="Times New Roman"/>
        </w:rPr>
        <w:t>所述的用于大功率电力电子器件冷却系统的集成控制器，其特征在于，</w:t>
      </w:r>
    </w:p>
    <w:p w14:paraId="4FD50C60" w14:textId="1CC45FBD" w:rsidR="0079201F" w:rsidRDefault="0079201F" w:rsidP="0079201F">
      <w:pPr>
        <w:pStyle w:val="00"/>
        <w:ind w:firstLine="480"/>
      </w:pPr>
      <w:r w:rsidRPr="00FB4306">
        <w:rPr>
          <w:rFonts w:hint="eastAsia"/>
        </w:rPr>
        <w:t>模拟量输出电路</w:t>
      </w:r>
      <w:r>
        <w:rPr>
          <w:rFonts w:hint="eastAsia"/>
        </w:rPr>
        <w:t>包括：</w:t>
      </w:r>
      <w:r w:rsidRPr="00FB4306">
        <w:rPr>
          <w:rFonts w:hint="eastAsia"/>
        </w:rPr>
        <w:t>模拟量输出</w:t>
      </w:r>
      <w:r>
        <w:rPr>
          <w:rFonts w:hint="eastAsia"/>
        </w:rPr>
        <w:t>端口过流保护装置；</w:t>
      </w:r>
      <w:r w:rsidRPr="00FB4306">
        <w:rPr>
          <w:rFonts w:hint="eastAsia"/>
        </w:rPr>
        <w:t>模拟量输出</w:t>
      </w:r>
      <w:r>
        <w:rPr>
          <w:rFonts w:hint="eastAsia"/>
        </w:rPr>
        <w:t>端口过流保护装置包括自恢复保险丝。</w:t>
      </w:r>
    </w:p>
    <w:p w14:paraId="52B1985A" w14:textId="4019F46A" w:rsidR="00EF44C9" w:rsidRPr="00EF44C9" w:rsidRDefault="00EF44C9" w:rsidP="00EF44C9">
      <w:pPr>
        <w:pStyle w:val="04"/>
        <w:ind w:firstLine="480"/>
        <w:rPr>
          <w:rFonts w:cs="Times New Roman"/>
        </w:rPr>
      </w:pPr>
      <w:r w:rsidRPr="00EF44C9">
        <w:rPr>
          <w:rFonts w:cs="Times New Roman"/>
        </w:rPr>
        <w:t>根据权利要求</w:t>
      </w:r>
      <w:r w:rsidRPr="00EF44C9">
        <w:rPr>
          <w:rFonts w:cs="Times New Roman"/>
        </w:rPr>
        <w:t>1</w:t>
      </w:r>
      <w:r w:rsidR="00CF4683">
        <w:rPr>
          <w:rFonts w:cs="Times New Roman" w:hint="eastAsia"/>
        </w:rPr>
        <w:t>至</w:t>
      </w:r>
      <w:r w:rsidR="00CF4683">
        <w:rPr>
          <w:rFonts w:cs="Times New Roman" w:hint="eastAsia"/>
        </w:rPr>
        <w:t>3</w:t>
      </w:r>
      <w:r w:rsidR="00CF4683">
        <w:rPr>
          <w:rFonts w:cs="Times New Roman" w:hint="eastAsia"/>
        </w:rPr>
        <w:t>中任一项</w:t>
      </w:r>
      <w:r w:rsidRPr="00EF44C9">
        <w:rPr>
          <w:rFonts w:cs="Times New Roman"/>
        </w:rPr>
        <w:t>所述的用于大功率电力电子器件冷却系统的集成控制器，其特征在于，</w:t>
      </w:r>
    </w:p>
    <w:p w14:paraId="09D0C930" w14:textId="23D211F0" w:rsidR="00C37EB8" w:rsidRDefault="00EF44C9" w:rsidP="00E944FE">
      <w:pPr>
        <w:pStyle w:val="00"/>
        <w:ind w:firstLine="480"/>
      </w:pPr>
      <w:r w:rsidRPr="00E944FE">
        <w:rPr>
          <w:rFonts w:hint="eastAsia"/>
        </w:rPr>
        <w:t>所述集成控制器</w:t>
      </w:r>
      <w:r>
        <w:rPr>
          <w:rFonts w:hint="eastAsia"/>
        </w:rPr>
        <w:t>还包括：</w:t>
      </w:r>
      <w:r w:rsidRPr="00FB4306">
        <w:rPr>
          <w:rFonts w:hint="eastAsia"/>
        </w:rPr>
        <w:t>网络通讯电路</w:t>
      </w:r>
      <w:r>
        <w:rPr>
          <w:rFonts w:hint="eastAsia"/>
        </w:rPr>
        <w:t>；</w:t>
      </w:r>
    </w:p>
    <w:p w14:paraId="4D06EA2C" w14:textId="7A86E9C2" w:rsidR="00EF44C9" w:rsidRDefault="00EF44C9" w:rsidP="00E944FE">
      <w:pPr>
        <w:pStyle w:val="00"/>
        <w:ind w:firstLine="480"/>
      </w:pPr>
      <w:r>
        <w:rPr>
          <w:rFonts w:hint="eastAsia"/>
        </w:rPr>
        <w:t>网络通讯电路包括</w:t>
      </w:r>
      <w:r w:rsidRPr="00EF44C9">
        <w:rPr>
          <w:rFonts w:hint="eastAsia"/>
        </w:rPr>
        <w:t>TCP/IP</w:t>
      </w:r>
      <w:r w:rsidRPr="00EF44C9">
        <w:rPr>
          <w:rFonts w:hint="eastAsia"/>
        </w:rPr>
        <w:t>通讯电路</w:t>
      </w:r>
      <w:r>
        <w:rPr>
          <w:rFonts w:hint="eastAsia"/>
        </w:rPr>
        <w:t>和</w:t>
      </w:r>
      <w:r w:rsidRPr="00EF44C9">
        <w:rPr>
          <w:rFonts w:hint="eastAsia"/>
        </w:rPr>
        <w:t>RS485</w:t>
      </w:r>
      <w:r w:rsidRPr="00EF44C9">
        <w:rPr>
          <w:rFonts w:hint="eastAsia"/>
        </w:rPr>
        <w:t>通讯电路</w:t>
      </w:r>
      <w:r>
        <w:rPr>
          <w:rFonts w:hint="eastAsia"/>
        </w:rPr>
        <w:t>；</w:t>
      </w:r>
    </w:p>
    <w:p w14:paraId="24C2BF66" w14:textId="22832E0A" w:rsidR="00EF44C9" w:rsidRDefault="00EF44C9" w:rsidP="00E944FE">
      <w:pPr>
        <w:pStyle w:val="00"/>
        <w:ind w:firstLine="480"/>
      </w:pPr>
      <w:r w:rsidRPr="00EF44C9">
        <w:rPr>
          <w:rFonts w:hint="eastAsia"/>
        </w:rPr>
        <w:lastRenderedPageBreak/>
        <w:t>TCP/IP</w:t>
      </w:r>
      <w:r w:rsidRPr="00EF44C9">
        <w:rPr>
          <w:rFonts w:hint="eastAsia"/>
        </w:rPr>
        <w:t>通讯电路</w:t>
      </w:r>
      <w:r>
        <w:rPr>
          <w:rFonts w:hint="eastAsia"/>
        </w:rPr>
        <w:t>，用于实现集成控制器</w:t>
      </w:r>
      <w:r w:rsidRPr="00EF44C9">
        <w:rPr>
          <w:rFonts w:hint="eastAsia"/>
        </w:rPr>
        <w:t>与上位机进行通讯</w:t>
      </w:r>
      <w:r>
        <w:rPr>
          <w:rFonts w:hint="eastAsia"/>
        </w:rPr>
        <w:t>；</w:t>
      </w:r>
    </w:p>
    <w:p w14:paraId="1D8A07C2" w14:textId="3C10AB32" w:rsidR="00EF44C9" w:rsidRDefault="00EF44C9" w:rsidP="00E944FE">
      <w:pPr>
        <w:pStyle w:val="00"/>
        <w:ind w:firstLine="480"/>
      </w:pPr>
      <w:r w:rsidRPr="00EF44C9">
        <w:rPr>
          <w:rFonts w:hint="eastAsia"/>
        </w:rPr>
        <w:t>RS485</w:t>
      </w:r>
      <w:r w:rsidRPr="00EF44C9">
        <w:rPr>
          <w:rFonts w:hint="eastAsia"/>
        </w:rPr>
        <w:t>通讯电路</w:t>
      </w:r>
      <w:r>
        <w:rPr>
          <w:rFonts w:hint="eastAsia"/>
        </w:rPr>
        <w:t>，用于实现集成控制器</w:t>
      </w:r>
      <w:r w:rsidRPr="00EF44C9">
        <w:rPr>
          <w:rFonts w:hint="eastAsia"/>
        </w:rPr>
        <w:t>与显示屏、变频器的通讯</w:t>
      </w:r>
      <w:r>
        <w:rPr>
          <w:rFonts w:hint="eastAsia"/>
        </w:rPr>
        <w:t>。</w:t>
      </w:r>
    </w:p>
    <w:p w14:paraId="1DEE89A1" w14:textId="2934E02C" w:rsidR="00EF44C9" w:rsidRPr="00EF44C9" w:rsidRDefault="00EF44C9" w:rsidP="00EF44C9">
      <w:pPr>
        <w:pStyle w:val="04"/>
        <w:ind w:firstLine="480"/>
        <w:rPr>
          <w:rFonts w:cs="Times New Roman"/>
        </w:rPr>
      </w:pPr>
      <w:r w:rsidRPr="00EF44C9">
        <w:rPr>
          <w:rFonts w:cs="Times New Roman"/>
        </w:rPr>
        <w:t>根据权利要求</w:t>
      </w:r>
      <w:r w:rsidR="00CF4683" w:rsidRPr="00EF44C9">
        <w:rPr>
          <w:rFonts w:cs="Times New Roman"/>
        </w:rPr>
        <w:t>1</w:t>
      </w:r>
      <w:r w:rsidR="00CF4683">
        <w:rPr>
          <w:rFonts w:cs="Times New Roman" w:hint="eastAsia"/>
        </w:rPr>
        <w:t>至</w:t>
      </w:r>
      <w:r w:rsidR="00CF4683">
        <w:rPr>
          <w:rFonts w:cs="Times New Roman" w:hint="eastAsia"/>
        </w:rPr>
        <w:t>3</w:t>
      </w:r>
      <w:r w:rsidR="00CF4683">
        <w:rPr>
          <w:rFonts w:cs="Times New Roman" w:hint="eastAsia"/>
        </w:rPr>
        <w:t>中任一项</w:t>
      </w:r>
      <w:r w:rsidRPr="00EF44C9">
        <w:rPr>
          <w:rFonts w:cs="Times New Roman"/>
        </w:rPr>
        <w:t>所述的用于大功率电力电子器件冷却系统的集成控制器，其特征在于，</w:t>
      </w:r>
    </w:p>
    <w:p w14:paraId="66846C49" w14:textId="4F7B4DCF" w:rsidR="00EF44C9" w:rsidRDefault="00EF44C9" w:rsidP="00E944FE">
      <w:pPr>
        <w:pStyle w:val="00"/>
        <w:ind w:firstLine="480"/>
      </w:pPr>
      <w:r w:rsidRPr="00E944FE">
        <w:rPr>
          <w:rFonts w:hint="eastAsia"/>
        </w:rPr>
        <w:t>所述集成控制器</w:t>
      </w:r>
      <w:r>
        <w:rPr>
          <w:rFonts w:hint="eastAsia"/>
        </w:rPr>
        <w:t>还包括：存储器电路；存储器电路，用于</w:t>
      </w:r>
      <w:r w:rsidRPr="00EF44C9">
        <w:rPr>
          <w:rFonts w:hint="eastAsia"/>
        </w:rPr>
        <w:t>存储</w:t>
      </w:r>
      <w:r>
        <w:rPr>
          <w:rFonts w:hint="eastAsia"/>
        </w:rPr>
        <w:t>冷却</w:t>
      </w:r>
      <w:r w:rsidRPr="00EF44C9">
        <w:rPr>
          <w:rFonts w:hint="eastAsia"/>
        </w:rPr>
        <w:t>系统</w:t>
      </w:r>
      <w:r>
        <w:rPr>
          <w:rFonts w:hint="eastAsia"/>
        </w:rPr>
        <w:t>的</w:t>
      </w:r>
      <w:r w:rsidRPr="00EF44C9">
        <w:rPr>
          <w:rFonts w:hint="eastAsia"/>
        </w:rPr>
        <w:t>运行数据和故障录波数据</w:t>
      </w:r>
      <w:r>
        <w:rPr>
          <w:rFonts w:hint="eastAsia"/>
        </w:rPr>
        <w:t>。</w:t>
      </w:r>
    </w:p>
    <w:p w14:paraId="6192DB0B" w14:textId="023FE91B" w:rsidR="00DF041D" w:rsidRPr="00EF44C9" w:rsidRDefault="00DF041D" w:rsidP="00DF041D">
      <w:pPr>
        <w:pStyle w:val="04"/>
        <w:ind w:firstLine="480"/>
        <w:rPr>
          <w:rFonts w:cs="Times New Roman"/>
        </w:rPr>
      </w:pPr>
      <w:r w:rsidRPr="00EF44C9">
        <w:rPr>
          <w:rFonts w:cs="Times New Roman"/>
        </w:rPr>
        <w:t>根据权利要求</w:t>
      </w:r>
      <w:r w:rsidR="0079201F">
        <w:rPr>
          <w:rFonts w:cs="Times New Roman"/>
        </w:rPr>
        <w:t>9</w:t>
      </w:r>
      <w:r w:rsidRPr="00EF44C9">
        <w:rPr>
          <w:rFonts w:cs="Times New Roman"/>
        </w:rPr>
        <w:t>所述的用于大功率电力电子器件冷却系统的集成控制器，其特征在于，</w:t>
      </w:r>
    </w:p>
    <w:p w14:paraId="4864D172" w14:textId="5D51D99F" w:rsidR="00EF44C9" w:rsidRPr="00DF041D" w:rsidRDefault="00DF041D" w:rsidP="00E944FE">
      <w:pPr>
        <w:pStyle w:val="00"/>
        <w:ind w:firstLine="480"/>
      </w:pPr>
      <w:r>
        <w:rPr>
          <w:rFonts w:hint="eastAsia"/>
        </w:rPr>
        <w:t>存储器电路包括</w:t>
      </w:r>
      <w:r w:rsidRPr="00DF041D">
        <w:rPr>
          <w:rFonts w:hint="eastAsia"/>
        </w:rPr>
        <w:t>32MByte</w:t>
      </w:r>
      <w:r w:rsidRPr="00DF041D">
        <w:rPr>
          <w:rFonts w:hint="eastAsia"/>
        </w:rPr>
        <w:t>的</w:t>
      </w:r>
      <w:r w:rsidRPr="00DF041D">
        <w:rPr>
          <w:rFonts w:hint="eastAsia"/>
        </w:rPr>
        <w:t>SDRAM</w:t>
      </w:r>
      <w:r w:rsidRPr="00DF041D">
        <w:rPr>
          <w:rFonts w:hint="eastAsia"/>
        </w:rPr>
        <w:t>和</w:t>
      </w:r>
      <w:r w:rsidRPr="00DF041D">
        <w:rPr>
          <w:rFonts w:hint="eastAsia"/>
        </w:rPr>
        <w:t>96MByte</w:t>
      </w:r>
      <w:r w:rsidRPr="00DF041D">
        <w:rPr>
          <w:rFonts w:hint="eastAsia"/>
        </w:rPr>
        <w:t>的</w:t>
      </w:r>
      <w:r w:rsidRPr="00DF041D">
        <w:rPr>
          <w:rFonts w:hint="eastAsia"/>
        </w:rPr>
        <w:t>SPI-Flash</w:t>
      </w:r>
      <w:r w:rsidRPr="00DF041D">
        <w:rPr>
          <w:rFonts w:hint="eastAsia"/>
        </w:rPr>
        <w:t>存储器</w:t>
      </w:r>
      <w:r w:rsidR="00CF4683">
        <w:rPr>
          <w:rFonts w:hint="eastAsia"/>
        </w:rPr>
        <w:t>。</w:t>
      </w:r>
    </w:p>
    <w:p w14:paraId="35ECDA6F" w14:textId="5A8499EE" w:rsidR="001832B1" w:rsidRDefault="001832B1">
      <w:pPr>
        <w:pStyle w:val="00"/>
        <w:ind w:firstLine="480"/>
      </w:pPr>
    </w:p>
    <w:p w14:paraId="2C1235D9" w14:textId="51A89F5F" w:rsidR="001832B1" w:rsidRDefault="001832B1">
      <w:pPr>
        <w:pStyle w:val="00"/>
        <w:ind w:firstLine="480"/>
      </w:pPr>
    </w:p>
    <w:p w14:paraId="4CF6DBAC" w14:textId="35563F5C" w:rsidR="001832B1" w:rsidRDefault="001832B1">
      <w:pPr>
        <w:pStyle w:val="00"/>
        <w:ind w:firstLine="480"/>
      </w:pPr>
    </w:p>
    <w:p w14:paraId="48C97926" w14:textId="743980A4" w:rsidR="001832B1" w:rsidRDefault="001832B1">
      <w:pPr>
        <w:pStyle w:val="00"/>
        <w:ind w:firstLine="480"/>
      </w:pPr>
    </w:p>
    <w:p w14:paraId="5D090B9D" w14:textId="77777777" w:rsidR="001832B1" w:rsidRDefault="001832B1">
      <w:pPr>
        <w:pStyle w:val="00"/>
        <w:ind w:firstLine="480"/>
      </w:pPr>
    </w:p>
    <w:p w14:paraId="261752C4" w14:textId="77777777" w:rsidR="001832B1" w:rsidRDefault="001832B1">
      <w:pPr>
        <w:pStyle w:val="00"/>
        <w:ind w:firstLine="480"/>
        <w:rPr>
          <w:rFonts w:ascii="宋体" w:hAnsi="宋体"/>
        </w:rPr>
      </w:pPr>
    </w:p>
    <w:p w14:paraId="2C4846F2" w14:textId="77777777" w:rsidR="00167AAF" w:rsidRDefault="00167AAF">
      <w:pPr>
        <w:sectPr w:rsidR="00167AAF">
          <w:headerReference w:type="default" r:id="rId14"/>
          <w:pgSz w:w="11906" w:h="16838"/>
          <w:pgMar w:top="1440" w:right="1800" w:bottom="1440" w:left="1800" w:header="851" w:footer="992" w:gutter="0"/>
          <w:pgNumType w:start="1"/>
          <w:cols w:space="425"/>
          <w:docGrid w:type="lines" w:linePitch="312"/>
        </w:sectPr>
      </w:pPr>
    </w:p>
    <w:p w14:paraId="67AE5675" w14:textId="7862A7CB" w:rsidR="009D0C3C" w:rsidRDefault="00881583">
      <w:pPr>
        <w:jc w:val="center"/>
        <w:rPr>
          <w:rFonts w:eastAsia="黑体"/>
          <w:sz w:val="28"/>
        </w:rPr>
      </w:pPr>
      <w:r w:rsidRPr="00881583">
        <w:rPr>
          <w:rFonts w:eastAsia="黑体" w:hint="eastAsia"/>
          <w:sz w:val="28"/>
        </w:rPr>
        <w:lastRenderedPageBreak/>
        <w:t>一种用于大功率电力电子器件冷却系统的集成控制器</w:t>
      </w:r>
    </w:p>
    <w:p w14:paraId="7BCC19B8" w14:textId="77777777" w:rsidR="00881583" w:rsidRDefault="00881583">
      <w:pPr>
        <w:jc w:val="center"/>
        <w:rPr>
          <w:rFonts w:eastAsia="黑体"/>
          <w:sz w:val="28"/>
        </w:rPr>
      </w:pPr>
    </w:p>
    <w:p w14:paraId="3BC47696" w14:textId="77777777" w:rsidR="00167AAF" w:rsidRDefault="005031A4">
      <w:pPr>
        <w:pStyle w:val="00"/>
        <w:ind w:firstLine="482"/>
        <w:rPr>
          <w:b/>
          <w:bCs/>
        </w:rPr>
      </w:pPr>
      <w:r>
        <w:rPr>
          <w:rFonts w:hint="eastAsia"/>
          <w:b/>
          <w:bCs/>
        </w:rPr>
        <w:t>技术领域</w:t>
      </w:r>
    </w:p>
    <w:p w14:paraId="7B061A20" w14:textId="4BFBFC61" w:rsidR="00167AAF" w:rsidRDefault="005031A4">
      <w:pPr>
        <w:pStyle w:val="00"/>
        <w:ind w:firstLine="480"/>
        <w:rPr>
          <w:rFonts w:ascii="宋体" w:hAnsi="宋体"/>
        </w:rPr>
      </w:pPr>
      <w:r>
        <w:rPr>
          <w:rFonts w:ascii="宋体" w:hAnsi="宋体" w:hint="eastAsia"/>
        </w:rPr>
        <w:t>本发明涉及</w:t>
      </w:r>
      <w:r w:rsidR="00881583" w:rsidRPr="00881583">
        <w:rPr>
          <w:rFonts w:ascii="宋体" w:hAnsi="宋体" w:hint="eastAsia"/>
        </w:rPr>
        <w:t>大功率电力电子器件</w:t>
      </w:r>
      <w:r w:rsidR="009D0C3C">
        <w:rPr>
          <w:rFonts w:ascii="宋体" w:hAnsi="宋体" w:hint="eastAsia"/>
        </w:rPr>
        <w:t>冷却</w:t>
      </w:r>
      <w:r w:rsidR="00E11887">
        <w:rPr>
          <w:rFonts w:ascii="宋体" w:hAnsi="宋体" w:hint="eastAsia"/>
        </w:rPr>
        <w:t>设备</w:t>
      </w:r>
      <w:r w:rsidR="00881583">
        <w:rPr>
          <w:rFonts w:ascii="宋体" w:hAnsi="宋体" w:hint="eastAsia"/>
        </w:rPr>
        <w:t>的控制</w:t>
      </w:r>
      <w:r>
        <w:rPr>
          <w:rFonts w:ascii="宋体" w:hAnsi="宋体" w:hint="eastAsia"/>
        </w:rPr>
        <w:t>技术领域，更具体地，涉及</w:t>
      </w:r>
      <w:r w:rsidR="00881583" w:rsidRPr="00881583">
        <w:rPr>
          <w:rFonts w:ascii="宋体" w:hAnsi="宋体" w:hint="eastAsia"/>
        </w:rPr>
        <w:t>一种用于大功率电力电子器件冷却系统的集成控制器</w:t>
      </w:r>
      <w:r>
        <w:rPr>
          <w:rFonts w:ascii="宋体" w:hAnsi="宋体" w:hint="eastAsia"/>
        </w:rPr>
        <w:t>。</w:t>
      </w:r>
    </w:p>
    <w:p w14:paraId="34254253" w14:textId="77777777" w:rsidR="00167AAF" w:rsidRDefault="00167AAF">
      <w:pPr>
        <w:pStyle w:val="00"/>
        <w:ind w:firstLine="480"/>
      </w:pPr>
    </w:p>
    <w:p w14:paraId="146E3801" w14:textId="77777777" w:rsidR="00167AAF" w:rsidRDefault="005031A4">
      <w:pPr>
        <w:pStyle w:val="00"/>
        <w:ind w:firstLine="482"/>
        <w:rPr>
          <w:b/>
          <w:bCs/>
        </w:rPr>
      </w:pPr>
      <w:r>
        <w:rPr>
          <w:rFonts w:hint="eastAsia"/>
          <w:b/>
          <w:bCs/>
        </w:rPr>
        <w:t>背景技术</w:t>
      </w:r>
    </w:p>
    <w:p w14:paraId="6865E14E" w14:textId="6A540EDA" w:rsidR="003E7BA6" w:rsidRDefault="003E7BA6" w:rsidP="003E7BA6">
      <w:pPr>
        <w:pStyle w:val="00"/>
        <w:ind w:firstLine="480"/>
        <w:rPr>
          <w:rFonts w:ascii="宋体" w:hAnsi="宋体"/>
        </w:rPr>
      </w:pPr>
      <w:r>
        <w:rPr>
          <w:rFonts w:hint="eastAsia"/>
        </w:rPr>
        <w:t>直流输电换流阀、柔性直流换流阀、高压变频器、大功率无功补偿装置等大功率电力电子设备，具备功率密度高、热损耗大，对冷却介质的绝缘要求高的特点，而冷却系统的稳定可靠关系着这些大功率电力电子设备的运行安全，因此，需要对</w:t>
      </w:r>
      <w:r w:rsidRPr="007547EA">
        <w:rPr>
          <w:rFonts w:ascii="宋体" w:hAnsi="宋体" w:hint="eastAsia"/>
        </w:rPr>
        <w:t>大功率电力电子器件</w:t>
      </w:r>
      <w:r>
        <w:rPr>
          <w:rFonts w:ascii="宋体" w:hAnsi="宋体" w:hint="eastAsia"/>
        </w:rPr>
        <w:t>的冷却系统进行研究。</w:t>
      </w:r>
      <w:r>
        <w:rPr>
          <w:rFonts w:hint="eastAsia"/>
        </w:rPr>
        <w:t>现有技术中，大功率电力电子设备冷却系统的外部散热，主要采用以空气冷却器为主体的风冷系统，和以闭式冷却塔或</w:t>
      </w:r>
      <w:proofErr w:type="gramStart"/>
      <w:r>
        <w:rPr>
          <w:rFonts w:hint="eastAsia"/>
        </w:rPr>
        <w:t>开式</w:t>
      </w:r>
      <w:proofErr w:type="gramEnd"/>
      <w:r>
        <w:rPr>
          <w:rFonts w:hint="eastAsia"/>
        </w:rPr>
        <w:t>冷却塔为主体的水冷系统。</w:t>
      </w:r>
    </w:p>
    <w:p w14:paraId="44416B32" w14:textId="280CDD4A" w:rsidR="006C60E6" w:rsidRDefault="009256FF" w:rsidP="006E4071">
      <w:pPr>
        <w:pStyle w:val="00"/>
        <w:ind w:firstLine="480"/>
      </w:pPr>
      <w:r>
        <w:rPr>
          <w:rFonts w:hint="eastAsia"/>
        </w:rPr>
        <w:t>现有技术中，</w:t>
      </w:r>
      <w:r w:rsidR="003E7BA6" w:rsidRPr="003E7BA6">
        <w:rPr>
          <w:rFonts w:hint="eastAsia"/>
        </w:rPr>
        <w:t>水冷</w:t>
      </w:r>
      <w:r>
        <w:rPr>
          <w:rFonts w:hint="eastAsia"/>
        </w:rPr>
        <w:t>系统</w:t>
      </w:r>
      <w:r w:rsidR="003E7BA6" w:rsidRPr="003E7BA6">
        <w:rPr>
          <w:rFonts w:hint="eastAsia"/>
        </w:rPr>
        <w:t>产品</w:t>
      </w:r>
      <w:r>
        <w:rPr>
          <w:rFonts w:hint="eastAsia"/>
        </w:rPr>
        <w:t>的设计和制造都非常成熟</w:t>
      </w:r>
      <w:r w:rsidR="003E7BA6" w:rsidRPr="003E7BA6">
        <w:rPr>
          <w:rFonts w:hint="eastAsia"/>
        </w:rPr>
        <w:t>，</w:t>
      </w:r>
      <w:r>
        <w:rPr>
          <w:rFonts w:hint="eastAsia"/>
        </w:rPr>
        <w:t>水冷系统的</w:t>
      </w:r>
      <w:r w:rsidR="003E7BA6" w:rsidRPr="003E7BA6">
        <w:rPr>
          <w:rFonts w:hint="eastAsia"/>
        </w:rPr>
        <w:t>控制器主要采用可编程逻辑控制器（</w:t>
      </w:r>
      <w:r w:rsidR="00817243" w:rsidRPr="00817243">
        <w:rPr>
          <w:rFonts w:hint="eastAsia"/>
        </w:rPr>
        <w:t>Programmable Logic Controller</w:t>
      </w:r>
      <w:r w:rsidR="00817243" w:rsidRPr="00817243">
        <w:rPr>
          <w:rFonts w:hint="eastAsia"/>
        </w:rPr>
        <w:t>，</w:t>
      </w:r>
      <w:r w:rsidR="003E7BA6" w:rsidRPr="003E7BA6">
        <w:rPr>
          <w:rFonts w:hint="eastAsia"/>
        </w:rPr>
        <w:t>PLC</w:t>
      </w:r>
      <w:r w:rsidR="003E7BA6" w:rsidRPr="003E7BA6">
        <w:rPr>
          <w:rFonts w:hint="eastAsia"/>
        </w:rPr>
        <w:t>）。</w:t>
      </w:r>
      <w:r w:rsidR="006E577F">
        <w:rPr>
          <w:rFonts w:hint="eastAsia"/>
        </w:rPr>
        <w:t>然而，</w:t>
      </w:r>
      <w:r w:rsidR="006E577F">
        <w:rPr>
          <w:rFonts w:hint="eastAsia"/>
        </w:rPr>
        <w:t>PLC</w:t>
      </w:r>
      <w:r w:rsidR="006E577F">
        <w:rPr>
          <w:rFonts w:hint="eastAsia"/>
        </w:rPr>
        <w:t>控制器的仅材料成本在</w:t>
      </w:r>
      <w:r w:rsidR="006E577F" w:rsidRPr="003E7BA6">
        <w:rPr>
          <w:rFonts w:hint="eastAsia"/>
        </w:rPr>
        <w:t>水冷装置</w:t>
      </w:r>
      <w:r w:rsidR="006E577F">
        <w:rPr>
          <w:rFonts w:hint="eastAsia"/>
        </w:rPr>
        <w:t>造价的占比最高可达到</w:t>
      </w:r>
      <w:r w:rsidR="006E577F">
        <w:rPr>
          <w:rFonts w:hint="eastAsia"/>
        </w:rPr>
        <w:t>6</w:t>
      </w:r>
      <w:r w:rsidR="006E577F">
        <w:t>%</w:t>
      </w:r>
      <w:r w:rsidR="006E577F">
        <w:rPr>
          <w:rFonts w:hint="eastAsia"/>
        </w:rPr>
        <w:t>，还需要考虑调试成本等其它投资；此外，</w:t>
      </w:r>
      <w:r w:rsidR="00770C54">
        <w:rPr>
          <w:rFonts w:hint="eastAsia"/>
        </w:rPr>
        <w:t>虽然</w:t>
      </w:r>
      <w:r w:rsidR="00770C54">
        <w:rPr>
          <w:rFonts w:hint="eastAsia"/>
        </w:rPr>
        <w:t>PLC</w:t>
      </w:r>
      <w:r w:rsidR="00770C54" w:rsidRPr="0043179C">
        <w:rPr>
          <w:rFonts w:hint="eastAsia"/>
        </w:rPr>
        <w:t>控制器控制逻辑算法成熟</w:t>
      </w:r>
      <w:r w:rsidR="00770C54">
        <w:rPr>
          <w:rFonts w:hint="eastAsia"/>
        </w:rPr>
        <w:t>、</w:t>
      </w:r>
      <w:r w:rsidR="00770C54" w:rsidRPr="0043179C">
        <w:rPr>
          <w:rFonts w:hint="eastAsia"/>
        </w:rPr>
        <w:t>性能稳定</w:t>
      </w:r>
      <w:r w:rsidR="00770C54">
        <w:rPr>
          <w:rFonts w:hint="eastAsia"/>
        </w:rPr>
        <w:t>，</w:t>
      </w:r>
      <w:r w:rsidR="00EB65FE">
        <w:rPr>
          <w:rFonts w:hint="eastAsia"/>
        </w:rPr>
        <w:t>但其采用的还是</w:t>
      </w:r>
      <w:r w:rsidR="00EB65FE">
        <w:rPr>
          <w:rFonts w:hint="eastAsia"/>
        </w:rPr>
        <w:t>2</w:t>
      </w:r>
      <w:r w:rsidR="00EB65FE">
        <w:t>0</w:t>
      </w:r>
      <w:r w:rsidR="00EB65FE">
        <w:rPr>
          <w:rFonts w:hint="eastAsia"/>
        </w:rPr>
        <w:t>年前的框架，在技术先进性方面不存在优势；</w:t>
      </w:r>
      <w:r w:rsidR="006E4071">
        <w:rPr>
          <w:rFonts w:hint="eastAsia"/>
        </w:rPr>
        <w:t>在使用</w:t>
      </w:r>
      <w:r w:rsidR="006E4071">
        <w:rPr>
          <w:rFonts w:hint="eastAsia"/>
        </w:rPr>
        <w:t>PLC</w:t>
      </w:r>
      <w:r w:rsidR="006E4071">
        <w:rPr>
          <w:rFonts w:hint="eastAsia"/>
        </w:rPr>
        <w:t>作为水冷装置的控制器时，</w:t>
      </w:r>
      <w:r w:rsidR="00770C54">
        <w:rPr>
          <w:rFonts w:hint="eastAsia"/>
        </w:rPr>
        <w:t>尤其是</w:t>
      </w:r>
      <w:r w:rsidR="003E2F44">
        <w:rPr>
          <w:rFonts w:hint="eastAsia"/>
        </w:rPr>
        <w:t>随着电力物联网的技术发展，</w:t>
      </w:r>
      <w:r w:rsidR="00770C54" w:rsidRPr="0043179C">
        <w:rPr>
          <w:rFonts w:hint="eastAsia"/>
        </w:rPr>
        <w:t>用户对水冷</w:t>
      </w:r>
      <w:r w:rsidR="00770C54">
        <w:rPr>
          <w:rFonts w:hint="eastAsia"/>
        </w:rPr>
        <w:t>系统产品</w:t>
      </w:r>
      <w:r w:rsidR="00770C54" w:rsidRPr="0043179C">
        <w:rPr>
          <w:rFonts w:hint="eastAsia"/>
        </w:rPr>
        <w:t>的</w:t>
      </w:r>
      <w:r w:rsidR="00770C54">
        <w:rPr>
          <w:rFonts w:hint="eastAsia"/>
        </w:rPr>
        <w:t>控制性能要求增多</w:t>
      </w:r>
      <w:r w:rsidR="00770C54" w:rsidRPr="0043179C">
        <w:rPr>
          <w:rFonts w:hint="eastAsia"/>
        </w:rPr>
        <w:t>，比如</w:t>
      </w:r>
      <w:proofErr w:type="gramStart"/>
      <w:r w:rsidR="00770C54" w:rsidRPr="0043179C">
        <w:rPr>
          <w:rFonts w:hint="eastAsia"/>
        </w:rPr>
        <w:t>故障录波</w:t>
      </w:r>
      <w:r w:rsidR="00770C54">
        <w:rPr>
          <w:rFonts w:hint="eastAsia"/>
        </w:rPr>
        <w:t>等</w:t>
      </w:r>
      <w:proofErr w:type="gramEnd"/>
      <w:r w:rsidR="00770C54">
        <w:rPr>
          <w:rFonts w:hint="eastAsia"/>
        </w:rPr>
        <w:t>功能，</w:t>
      </w:r>
      <w:r w:rsidR="003E2F44">
        <w:rPr>
          <w:rFonts w:hint="eastAsia"/>
        </w:rPr>
        <w:t>PLC</w:t>
      </w:r>
      <w:r w:rsidR="003E2F44">
        <w:rPr>
          <w:rFonts w:hint="eastAsia"/>
        </w:rPr>
        <w:t>控制器</w:t>
      </w:r>
      <w:r w:rsidR="00770C54">
        <w:rPr>
          <w:rFonts w:hint="eastAsia"/>
        </w:rPr>
        <w:t>不仅</w:t>
      </w:r>
      <w:r w:rsidR="003E2F44">
        <w:rPr>
          <w:rFonts w:hint="eastAsia"/>
        </w:rPr>
        <w:t>需要预留扩展接口</w:t>
      </w:r>
      <w:r w:rsidR="00770C54">
        <w:rPr>
          <w:rFonts w:hint="eastAsia"/>
        </w:rPr>
        <w:t>，而且在解决方案上</w:t>
      </w:r>
      <w:r w:rsidR="00770C54" w:rsidRPr="006E4071">
        <w:rPr>
          <w:rFonts w:hint="eastAsia"/>
        </w:rPr>
        <w:t>用户必须进行大量</w:t>
      </w:r>
      <w:r w:rsidR="00770C54">
        <w:rPr>
          <w:rFonts w:hint="eastAsia"/>
        </w:rPr>
        <w:t>的</w:t>
      </w:r>
      <w:r w:rsidR="00770C54" w:rsidRPr="006E4071">
        <w:rPr>
          <w:rFonts w:hint="eastAsia"/>
        </w:rPr>
        <w:t>二次开发编程</w:t>
      </w:r>
      <w:r w:rsidR="003E2F44">
        <w:rPr>
          <w:rFonts w:hint="eastAsia"/>
        </w:rPr>
        <w:t>，</w:t>
      </w:r>
      <w:r w:rsidR="0035715E">
        <w:rPr>
          <w:rFonts w:hint="eastAsia"/>
        </w:rPr>
        <w:t>这使得</w:t>
      </w:r>
      <w:r w:rsidR="0035715E">
        <w:rPr>
          <w:rFonts w:hint="eastAsia"/>
        </w:rPr>
        <w:t>PLC</w:t>
      </w:r>
      <w:r w:rsidR="0035715E">
        <w:rPr>
          <w:rFonts w:hint="eastAsia"/>
        </w:rPr>
        <w:t>控制器的建设成本</w:t>
      </w:r>
      <w:r w:rsidR="008774A6">
        <w:rPr>
          <w:rFonts w:hint="eastAsia"/>
        </w:rPr>
        <w:t>更高</w:t>
      </w:r>
      <w:r w:rsidR="00770C54" w:rsidRPr="0043179C">
        <w:rPr>
          <w:rFonts w:hint="eastAsia"/>
        </w:rPr>
        <w:t>。</w:t>
      </w:r>
      <w:r w:rsidR="006C60E6">
        <w:rPr>
          <w:rFonts w:hint="eastAsia"/>
        </w:rPr>
        <w:t>此外，</w:t>
      </w:r>
      <w:r w:rsidR="006C60E6" w:rsidRPr="0043179C">
        <w:rPr>
          <w:rFonts w:hint="eastAsia"/>
        </w:rPr>
        <w:t>在机械尺寸方面，</w:t>
      </w:r>
      <w:r w:rsidR="006C60E6" w:rsidRPr="0043179C">
        <w:rPr>
          <w:rFonts w:hint="eastAsia"/>
        </w:rPr>
        <w:t>PLC</w:t>
      </w:r>
      <w:r w:rsidR="006C60E6">
        <w:rPr>
          <w:rFonts w:hint="eastAsia"/>
        </w:rPr>
        <w:t>控制器</w:t>
      </w:r>
      <w:r w:rsidR="006C60E6" w:rsidRPr="0043179C">
        <w:rPr>
          <w:rFonts w:hint="eastAsia"/>
        </w:rPr>
        <w:t>尺寸较大、安装不便捷。</w:t>
      </w:r>
    </w:p>
    <w:p w14:paraId="6B395EF5" w14:textId="7F9F3674" w:rsidR="008774A6" w:rsidRDefault="00CA03E1" w:rsidP="006E4071">
      <w:pPr>
        <w:pStyle w:val="00"/>
        <w:ind w:firstLine="480"/>
      </w:pPr>
      <w:r>
        <w:rPr>
          <w:rFonts w:hint="eastAsia"/>
        </w:rPr>
        <w:t>因此，需要对</w:t>
      </w:r>
      <w:r w:rsidRPr="00881583">
        <w:rPr>
          <w:rFonts w:ascii="宋体" w:hAnsi="宋体" w:hint="eastAsia"/>
        </w:rPr>
        <w:t>用于大功率电力电子器件冷却系统的集成控制器</w:t>
      </w:r>
      <w:r>
        <w:rPr>
          <w:rFonts w:ascii="宋体" w:hAnsi="宋体" w:hint="eastAsia"/>
        </w:rPr>
        <w:t>进行研究，</w:t>
      </w:r>
      <w:r w:rsidR="001832B1" w:rsidRPr="003E7BA6">
        <w:rPr>
          <w:rFonts w:hint="eastAsia"/>
        </w:rPr>
        <w:t>研制出一个经济</w:t>
      </w:r>
      <w:r w:rsidR="001832B1">
        <w:rPr>
          <w:rFonts w:hint="eastAsia"/>
        </w:rPr>
        <w:t>的</w:t>
      </w:r>
      <w:r w:rsidR="001832B1" w:rsidRPr="003E7BA6">
        <w:rPr>
          <w:rFonts w:hint="eastAsia"/>
        </w:rPr>
        <w:t>、性能良好</w:t>
      </w:r>
      <w:r w:rsidR="001832B1">
        <w:rPr>
          <w:rFonts w:hint="eastAsia"/>
        </w:rPr>
        <w:t>的</w:t>
      </w:r>
      <w:r w:rsidR="001832B1" w:rsidRPr="003E7BA6">
        <w:rPr>
          <w:rFonts w:hint="eastAsia"/>
        </w:rPr>
        <w:t>扩展型控制器</w:t>
      </w:r>
      <w:r w:rsidR="001832B1">
        <w:rPr>
          <w:rFonts w:hint="eastAsia"/>
        </w:rPr>
        <w:t>。</w:t>
      </w:r>
    </w:p>
    <w:p w14:paraId="55EE6806" w14:textId="77777777" w:rsidR="00167AAF" w:rsidRDefault="00167AAF">
      <w:pPr>
        <w:pStyle w:val="00"/>
        <w:ind w:firstLine="480"/>
      </w:pPr>
    </w:p>
    <w:p w14:paraId="36199E20" w14:textId="77777777" w:rsidR="00167AAF" w:rsidRDefault="005031A4">
      <w:pPr>
        <w:pStyle w:val="00"/>
        <w:ind w:firstLine="482"/>
        <w:rPr>
          <w:b/>
          <w:bCs/>
        </w:rPr>
      </w:pPr>
      <w:r>
        <w:rPr>
          <w:rFonts w:hint="eastAsia"/>
          <w:b/>
          <w:bCs/>
        </w:rPr>
        <w:t>发明内容</w:t>
      </w:r>
    </w:p>
    <w:p w14:paraId="0FD3F357" w14:textId="26E42A01" w:rsidR="00167AAF" w:rsidRDefault="005031A4">
      <w:pPr>
        <w:pStyle w:val="00"/>
        <w:ind w:firstLine="480"/>
        <w:rPr>
          <w:rFonts w:ascii="宋体" w:hAnsi="宋体"/>
        </w:rPr>
      </w:pPr>
      <w:r>
        <w:rPr>
          <w:rFonts w:hint="eastAsia"/>
        </w:rPr>
        <w:t>为解决现有技术中存在的不足，本发明的目的在于，提供</w:t>
      </w:r>
      <w:r w:rsidR="001832B1" w:rsidRPr="00881583">
        <w:rPr>
          <w:rFonts w:ascii="宋体" w:hAnsi="宋体" w:hint="eastAsia"/>
        </w:rPr>
        <w:t>一种用于大功率电力电子器件冷却系统的集成控制器</w:t>
      </w:r>
      <w:r w:rsidR="001832B1">
        <w:rPr>
          <w:rFonts w:ascii="宋体" w:hAnsi="宋体" w:hint="eastAsia"/>
        </w:rPr>
        <w:t>，</w:t>
      </w:r>
      <w:r w:rsidR="000432F9">
        <w:rPr>
          <w:rFonts w:hint="eastAsia"/>
        </w:rPr>
        <w:t>通过采集水冷系统的各个开关、阀门、温度、压力、流量等信号状态，由装置内部程序进行处理后控制水冷系统的水泵、加热</w:t>
      </w:r>
      <w:r w:rsidR="000432F9">
        <w:rPr>
          <w:rFonts w:hint="eastAsia"/>
        </w:rPr>
        <w:lastRenderedPageBreak/>
        <w:t>器、三通阀等部件的开关，实现水冷系统自动控制运行的要求</w:t>
      </w:r>
      <w:r>
        <w:rPr>
          <w:rFonts w:ascii="宋体" w:hAnsi="宋体" w:hint="eastAsia"/>
        </w:rPr>
        <w:t>。</w:t>
      </w:r>
    </w:p>
    <w:p w14:paraId="512B0F8B" w14:textId="77777777" w:rsidR="00167AAF" w:rsidRDefault="005031A4">
      <w:pPr>
        <w:pStyle w:val="00"/>
        <w:ind w:firstLine="480"/>
      </w:pPr>
      <w:r>
        <w:rPr>
          <w:rFonts w:hint="eastAsia"/>
        </w:rPr>
        <w:t>本发明采用如下的技术方案。</w:t>
      </w:r>
    </w:p>
    <w:p w14:paraId="4120DF03" w14:textId="796E0DBB" w:rsidR="00782926" w:rsidRDefault="00782926" w:rsidP="00782926">
      <w:pPr>
        <w:pStyle w:val="00"/>
        <w:ind w:firstLine="480"/>
      </w:pPr>
      <w:r w:rsidRPr="00881583">
        <w:rPr>
          <w:rFonts w:hint="eastAsia"/>
        </w:rPr>
        <w:t>一种用于大功率电力电子器件冷却系统的集成控制器</w:t>
      </w:r>
      <w:r>
        <w:rPr>
          <w:rFonts w:hint="eastAsia"/>
        </w:rPr>
        <w:t>，</w:t>
      </w:r>
      <w:r w:rsidRPr="00E944FE">
        <w:rPr>
          <w:rFonts w:hint="eastAsia"/>
        </w:rPr>
        <w:t>集成控制器</w:t>
      </w:r>
      <w:r>
        <w:rPr>
          <w:rFonts w:hint="eastAsia"/>
        </w:rPr>
        <w:t>采用</w:t>
      </w:r>
      <w:r>
        <w:rPr>
          <w:rFonts w:hint="eastAsia"/>
        </w:rPr>
        <w:t>SOC</w:t>
      </w:r>
      <w:r w:rsidR="00A86417">
        <w:rPr>
          <w:rFonts w:hint="eastAsia"/>
        </w:rPr>
        <w:t>（</w:t>
      </w:r>
      <w:r w:rsidR="00A86417" w:rsidRPr="00A86417">
        <w:t>System-on-a-Chip</w:t>
      </w:r>
      <w:r w:rsidR="00A86417">
        <w:rPr>
          <w:rFonts w:hint="eastAsia"/>
        </w:rPr>
        <w:t>）</w:t>
      </w:r>
      <w:r>
        <w:rPr>
          <w:rFonts w:hint="eastAsia"/>
        </w:rPr>
        <w:t>芯片。</w:t>
      </w:r>
    </w:p>
    <w:p w14:paraId="25185686" w14:textId="6A3F5CFD" w:rsidR="00782926" w:rsidRDefault="00782926" w:rsidP="00782926">
      <w:pPr>
        <w:pStyle w:val="00"/>
        <w:ind w:firstLine="480"/>
      </w:pPr>
      <w:r w:rsidRPr="00E944FE">
        <w:rPr>
          <w:rFonts w:hint="eastAsia"/>
        </w:rPr>
        <w:t>集成控制器</w:t>
      </w:r>
      <w:r>
        <w:rPr>
          <w:rFonts w:hint="eastAsia"/>
        </w:rPr>
        <w:t>包括：</w:t>
      </w:r>
      <w:r w:rsidRPr="00FB4306">
        <w:rPr>
          <w:rFonts w:hint="eastAsia"/>
        </w:rPr>
        <w:t>数据处理电路、开关量采集电路、开关量输出电路、模拟量采集电路、模拟量输出电路</w:t>
      </w:r>
      <w:r>
        <w:rPr>
          <w:rFonts w:hint="eastAsia"/>
        </w:rPr>
        <w:t>；</w:t>
      </w:r>
    </w:p>
    <w:p w14:paraId="31BC23C1" w14:textId="77777777" w:rsidR="00782926" w:rsidRDefault="00782926" w:rsidP="00782926">
      <w:pPr>
        <w:pStyle w:val="00"/>
        <w:ind w:firstLine="480"/>
      </w:pPr>
      <w:r>
        <w:rPr>
          <w:rFonts w:hint="eastAsia"/>
        </w:rPr>
        <w:t>集成控制器工作时，由</w:t>
      </w:r>
      <w:r w:rsidRPr="00FB4306">
        <w:rPr>
          <w:rFonts w:hint="eastAsia"/>
        </w:rPr>
        <w:t>开关量采集电路</w:t>
      </w:r>
      <w:r>
        <w:rPr>
          <w:rFonts w:hint="eastAsia"/>
        </w:rPr>
        <w:t>采集冷却系统中的开关量输入信号，同时由</w:t>
      </w:r>
      <w:r w:rsidRPr="00FB4306">
        <w:rPr>
          <w:rFonts w:hint="eastAsia"/>
        </w:rPr>
        <w:t>模拟量采集电路</w:t>
      </w:r>
      <w:r>
        <w:rPr>
          <w:rFonts w:hint="eastAsia"/>
        </w:rPr>
        <w:t>采集冷却系统中的模拟量输入信号；</w:t>
      </w:r>
      <w:r w:rsidRPr="00FB4306">
        <w:rPr>
          <w:rFonts w:hint="eastAsia"/>
        </w:rPr>
        <w:t>数据处理电路</w:t>
      </w:r>
      <w:r>
        <w:rPr>
          <w:rFonts w:hint="eastAsia"/>
        </w:rPr>
        <w:t>接收到开关量输入信号和模拟量输入信号后，以经过</w:t>
      </w:r>
      <w:r w:rsidRPr="00FB4306">
        <w:rPr>
          <w:rFonts w:hint="eastAsia"/>
        </w:rPr>
        <w:t>预设的程序处理</w:t>
      </w:r>
      <w:r>
        <w:rPr>
          <w:rFonts w:hint="eastAsia"/>
        </w:rPr>
        <w:t>后的</w:t>
      </w:r>
      <w:r w:rsidRPr="00FB4306">
        <w:rPr>
          <w:rFonts w:hint="eastAsia"/>
        </w:rPr>
        <w:t>开关量输出</w:t>
      </w:r>
      <w:r>
        <w:rPr>
          <w:rFonts w:hint="eastAsia"/>
        </w:rPr>
        <w:t>信号为</w:t>
      </w:r>
      <w:r w:rsidRPr="00FB4306">
        <w:rPr>
          <w:rFonts w:hint="eastAsia"/>
        </w:rPr>
        <w:t>开关量输出电路</w:t>
      </w:r>
      <w:r>
        <w:rPr>
          <w:rFonts w:hint="eastAsia"/>
        </w:rPr>
        <w:t>的输出，以经过预设的程序处理后的模拟量输出信号为</w:t>
      </w:r>
      <w:r w:rsidRPr="00FB4306">
        <w:rPr>
          <w:rFonts w:hint="eastAsia"/>
        </w:rPr>
        <w:t>模拟量输出电路</w:t>
      </w:r>
      <w:r>
        <w:rPr>
          <w:rFonts w:hint="eastAsia"/>
        </w:rPr>
        <w:t>的输出；冷却系统的各部件在</w:t>
      </w:r>
      <w:r w:rsidRPr="00FB4306">
        <w:rPr>
          <w:rFonts w:hint="eastAsia"/>
        </w:rPr>
        <w:t>开关量输出</w:t>
      </w:r>
      <w:r>
        <w:rPr>
          <w:rFonts w:hint="eastAsia"/>
        </w:rPr>
        <w:t>信号或模拟量输出信号的控制下进行工作；其中，</w:t>
      </w:r>
    </w:p>
    <w:p w14:paraId="19B46B1F" w14:textId="77777777" w:rsidR="00782926" w:rsidRDefault="00782926" w:rsidP="00782926">
      <w:pPr>
        <w:pStyle w:val="00"/>
        <w:ind w:firstLine="480"/>
      </w:pPr>
      <w:r>
        <w:rPr>
          <w:rFonts w:hint="eastAsia"/>
        </w:rPr>
        <w:t>开关量输入信号包括：电源开关状态信号，电源接触器开关状态信号，阀门开关状态信号；开关量输出信号包括：水泵的启</w:t>
      </w:r>
      <w:proofErr w:type="gramStart"/>
      <w:r>
        <w:rPr>
          <w:rFonts w:hint="eastAsia"/>
        </w:rPr>
        <w:t>停动作</w:t>
      </w:r>
      <w:proofErr w:type="gramEnd"/>
      <w:r>
        <w:rPr>
          <w:rFonts w:hint="eastAsia"/>
        </w:rPr>
        <w:t>信号，风机的启</w:t>
      </w:r>
      <w:proofErr w:type="gramStart"/>
      <w:r>
        <w:rPr>
          <w:rFonts w:hint="eastAsia"/>
        </w:rPr>
        <w:t>停动作</w:t>
      </w:r>
      <w:proofErr w:type="gramEnd"/>
      <w:r>
        <w:rPr>
          <w:rFonts w:hint="eastAsia"/>
        </w:rPr>
        <w:t>信号，加热器的启</w:t>
      </w:r>
      <w:proofErr w:type="gramStart"/>
      <w:r>
        <w:rPr>
          <w:rFonts w:hint="eastAsia"/>
        </w:rPr>
        <w:t>停动作</w:t>
      </w:r>
      <w:proofErr w:type="gramEnd"/>
      <w:r>
        <w:rPr>
          <w:rFonts w:hint="eastAsia"/>
        </w:rPr>
        <w:t>信号，阀门的开关动作信号；</w:t>
      </w:r>
    </w:p>
    <w:p w14:paraId="397E4D18" w14:textId="77777777" w:rsidR="00782926" w:rsidRDefault="00782926" w:rsidP="00782926">
      <w:pPr>
        <w:pStyle w:val="00"/>
        <w:ind w:firstLine="480"/>
      </w:pPr>
      <w:r>
        <w:rPr>
          <w:rFonts w:hint="eastAsia"/>
        </w:rPr>
        <w:t>模拟量输入信号包括：温度传感器的电信号，压力传感器的电信号，流量传感器的电信号，电导率传感器的电信号；模拟量输出信号包括：调速水泵的电信号，调速风机的电信号，变频器的电信号。</w:t>
      </w:r>
    </w:p>
    <w:p w14:paraId="347BBC1C" w14:textId="77777777" w:rsidR="00782926" w:rsidRPr="00EE38F4" w:rsidRDefault="00782926" w:rsidP="00782926">
      <w:pPr>
        <w:pStyle w:val="00"/>
        <w:ind w:firstLine="480"/>
      </w:pPr>
      <w:r>
        <w:rPr>
          <w:rFonts w:hint="eastAsia"/>
        </w:rPr>
        <w:t>模拟量输入信号中的电信号为电压或电流；模拟量输出信号中的电信号为转速或频率。</w:t>
      </w:r>
    </w:p>
    <w:p w14:paraId="47FC9F2A" w14:textId="5EC105C4" w:rsidR="00782926" w:rsidRDefault="00782926" w:rsidP="00782926">
      <w:pPr>
        <w:pStyle w:val="00"/>
        <w:ind w:firstLine="480"/>
      </w:pPr>
      <w:r w:rsidRPr="00FB4306">
        <w:rPr>
          <w:rFonts w:hint="eastAsia"/>
        </w:rPr>
        <w:t>数据处理电路</w:t>
      </w:r>
      <w:r>
        <w:rPr>
          <w:rFonts w:hint="eastAsia"/>
        </w:rPr>
        <w:t>通过</w:t>
      </w:r>
      <w:r>
        <w:rPr>
          <w:rFonts w:hint="eastAsia"/>
        </w:rPr>
        <w:t>SPI</w:t>
      </w:r>
      <w:r w:rsidR="00A86417">
        <w:rPr>
          <w:rFonts w:hint="eastAsia"/>
        </w:rPr>
        <w:t>（</w:t>
      </w:r>
      <w:r w:rsidR="00A86417" w:rsidRPr="000C31F7">
        <w:t>Serial Peripheral Interface</w:t>
      </w:r>
      <w:r w:rsidR="00A86417">
        <w:rPr>
          <w:rFonts w:hint="eastAsia"/>
        </w:rPr>
        <w:t>，</w:t>
      </w:r>
      <w:r w:rsidR="00A86417" w:rsidRPr="000C31F7">
        <w:t>串行外设接口</w:t>
      </w:r>
      <w:r w:rsidR="00A86417">
        <w:rPr>
          <w:rFonts w:hint="eastAsia"/>
        </w:rPr>
        <w:t>）</w:t>
      </w:r>
      <w:r>
        <w:rPr>
          <w:rFonts w:hint="eastAsia"/>
        </w:rPr>
        <w:t>总线分别与</w:t>
      </w:r>
      <w:r w:rsidRPr="00FB4306">
        <w:rPr>
          <w:rFonts w:hint="eastAsia"/>
        </w:rPr>
        <w:t>开关量采集电路、开关量输出电路、模拟量采集电路、模拟量输出电路</w:t>
      </w:r>
      <w:r>
        <w:rPr>
          <w:rFonts w:hint="eastAsia"/>
        </w:rPr>
        <w:t>进行连接；</w:t>
      </w:r>
    </w:p>
    <w:p w14:paraId="4172D750" w14:textId="77777777" w:rsidR="00782926" w:rsidRDefault="00782926" w:rsidP="00782926">
      <w:pPr>
        <w:pStyle w:val="00"/>
        <w:ind w:firstLine="480"/>
      </w:pPr>
      <w:r w:rsidRPr="00FB4306">
        <w:rPr>
          <w:rFonts w:hint="eastAsia"/>
        </w:rPr>
        <w:t>开关量采集电路</w:t>
      </w:r>
      <w:r>
        <w:rPr>
          <w:rFonts w:hint="eastAsia"/>
        </w:rPr>
        <w:t>配置</w:t>
      </w:r>
      <w:r>
        <w:rPr>
          <w:rFonts w:hint="eastAsia"/>
        </w:rPr>
        <w:t>16~128</w:t>
      </w:r>
      <w:r>
        <w:rPr>
          <w:rFonts w:hint="eastAsia"/>
        </w:rPr>
        <w:t>路的</w:t>
      </w:r>
      <w:r w:rsidRPr="00FB4306">
        <w:rPr>
          <w:rFonts w:hint="eastAsia"/>
        </w:rPr>
        <w:t>开关量采集</w:t>
      </w:r>
      <w:r>
        <w:rPr>
          <w:rFonts w:hint="eastAsia"/>
        </w:rPr>
        <w:t>端口，用于采集</w:t>
      </w:r>
      <w:r>
        <w:rPr>
          <w:rFonts w:hint="eastAsia"/>
        </w:rPr>
        <w:t>16</w:t>
      </w:r>
      <w:r>
        <w:rPr>
          <w:rFonts w:hint="eastAsia"/>
        </w:rPr>
        <w:t>至</w:t>
      </w:r>
      <w:r>
        <w:rPr>
          <w:rFonts w:hint="eastAsia"/>
        </w:rPr>
        <w:t>128</w:t>
      </w:r>
      <w:r>
        <w:rPr>
          <w:rFonts w:hint="eastAsia"/>
        </w:rPr>
        <w:t>路的开关量信号；</w:t>
      </w:r>
    </w:p>
    <w:p w14:paraId="6DBAF5B8" w14:textId="67D6F016" w:rsidR="00782926" w:rsidRDefault="00782926" w:rsidP="00782926">
      <w:pPr>
        <w:pStyle w:val="00"/>
        <w:ind w:firstLine="480"/>
      </w:pPr>
      <w:r w:rsidRPr="00FB4306">
        <w:rPr>
          <w:rFonts w:hint="eastAsia"/>
        </w:rPr>
        <w:t>开关量输出电路</w:t>
      </w:r>
      <w:r>
        <w:rPr>
          <w:rFonts w:hint="eastAsia"/>
        </w:rPr>
        <w:t>配置</w:t>
      </w:r>
      <w:r>
        <w:rPr>
          <w:rFonts w:hint="eastAsia"/>
        </w:rPr>
        <w:t>16~128</w:t>
      </w:r>
      <w:r>
        <w:rPr>
          <w:rFonts w:hint="eastAsia"/>
        </w:rPr>
        <w:t>路的</w:t>
      </w:r>
      <w:r w:rsidRPr="00FB4306">
        <w:rPr>
          <w:rFonts w:hint="eastAsia"/>
        </w:rPr>
        <w:t>开关量输出</w:t>
      </w:r>
      <w:r>
        <w:rPr>
          <w:rFonts w:hint="eastAsia"/>
        </w:rPr>
        <w:t>端口，用于</w:t>
      </w:r>
      <w:del w:id="3" w:author="nongcd" w:date="2021-12-22T20:08:00Z">
        <w:r w:rsidDel="007C1CCD">
          <w:rPr>
            <w:rFonts w:hint="eastAsia"/>
          </w:rPr>
          <w:delText>采集</w:delText>
        </w:r>
      </w:del>
      <w:ins w:id="4" w:author="nongcd" w:date="2021-12-22T20:08:00Z">
        <w:r w:rsidR="007C1CCD">
          <w:rPr>
            <w:rFonts w:hint="eastAsia"/>
          </w:rPr>
          <w:t>输出</w:t>
        </w:r>
      </w:ins>
      <w:r>
        <w:rPr>
          <w:rFonts w:hint="eastAsia"/>
        </w:rPr>
        <w:t>16</w:t>
      </w:r>
      <w:r>
        <w:rPr>
          <w:rFonts w:hint="eastAsia"/>
        </w:rPr>
        <w:t>至</w:t>
      </w:r>
      <w:r>
        <w:rPr>
          <w:rFonts w:hint="eastAsia"/>
        </w:rPr>
        <w:t>128</w:t>
      </w:r>
      <w:r>
        <w:rPr>
          <w:rFonts w:hint="eastAsia"/>
        </w:rPr>
        <w:t>路</w:t>
      </w:r>
      <w:r>
        <w:rPr>
          <w:rFonts w:hint="eastAsia"/>
        </w:rPr>
        <w:t>PWM</w:t>
      </w:r>
      <w:r>
        <w:rPr>
          <w:rFonts w:hint="eastAsia"/>
        </w:rPr>
        <w:t>信号，还用于输出</w:t>
      </w:r>
      <w:r>
        <w:rPr>
          <w:rFonts w:hint="eastAsia"/>
        </w:rPr>
        <w:t>16</w:t>
      </w:r>
      <w:r>
        <w:rPr>
          <w:rFonts w:hint="eastAsia"/>
        </w:rPr>
        <w:t>至</w:t>
      </w:r>
      <w:r>
        <w:rPr>
          <w:rFonts w:hint="eastAsia"/>
        </w:rPr>
        <w:t>128</w:t>
      </w:r>
      <w:r>
        <w:rPr>
          <w:rFonts w:hint="eastAsia"/>
        </w:rPr>
        <w:t>路的开关量信号；</w:t>
      </w:r>
    </w:p>
    <w:p w14:paraId="387195FF" w14:textId="77777777" w:rsidR="00782926" w:rsidRDefault="00782926" w:rsidP="00782926">
      <w:pPr>
        <w:pStyle w:val="00"/>
        <w:ind w:firstLine="480"/>
      </w:pPr>
      <w:r w:rsidRPr="00FB4306">
        <w:rPr>
          <w:rFonts w:hint="eastAsia"/>
        </w:rPr>
        <w:t>模拟量采集电路</w:t>
      </w:r>
      <w:r>
        <w:rPr>
          <w:rFonts w:hint="eastAsia"/>
        </w:rPr>
        <w:t>配置</w:t>
      </w:r>
      <w:r>
        <w:rPr>
          <w:rFonts w:hint="eastAsia"/>
        </w:rPr>
        <w:t>16~48</w:t>
      </w:r>
      <w:r>
        <w:rPr>
          <w:rFonts w:hint="eastAsia"/>
        </w:rPr>
        <w:t>路的</w:t>
      </w:r>
      <w:r w:rsidRPr="00FB4306">
        <w:rPr>
          <w:rFonts w:hint="eastAsia"/>
        </w:rPr>
        <w:t>模拟量采集</w:t>
      </w:r>
      <w:r>
        <w:rPr>
          <w:rFonts w:hint="eastAsia"/>
        </w:rPr>
        <w:t>端口，用于采集</w:t>
      </w:r>
      <w:r>
        <w:rPr>
          <w:rFonts w:hint="eastAsia"/>
        </w:rPr>
        <w:t>16</w:t>
      </w:r>
      <w:r>
        <w:rPr>
          <w:rFonts w:hint="eastAsia"/>
        </w:rPr>
        <w:t>至</w:t>
      </w:r>
      <w:r>
        <w:rPr>
          <w:rFonts w:hint="eastAsia"/>
        </w:rPr>
        <w:t>48</w:t>
      </w:r>
      <w:r>
        <w:rPr>
          <w:rFonts w:hint="eastAsia"/>
        </w:rPr>
        <w:t>路的模拟量信号；</w:t>
      </w:r>
    </w:p>
    <w:p w14:paraId="78941EBE" w14:textId="77777777" w:rsidR="00782926" w:rsidRDefault="00782926" w:rsidP="00782926">
      <w:pPr>
        <w:pStyle w:val="00"/>
        <w:ind w:firstLine="480"/>
      </w:pPr>
      <w:r w:rsidRPr="00FB4306">
        <w:rPr>
          <w:rFonts w:hint="eastAsia"/>
        </w:rPr>
        <w:lastRenderedPageBreak/>
        <w:t>模拟量输出电路</w:t>
      </w:r>
      <w:r>
        <w:rPr>
          <w:rFonts w:hint="eastAsia"/>
        </w:rPr>
        <w:t>配置</w:t>
      </w:r>
      <w:r>
        <w:rPr>
          <w:rFonts w:hint="eastAsia"/>
        </w:rPr>
        <w:t>4~12</w:t>
      </w:r>
      <w:r>
        <w:rPr>
          <w:rFonts w:hint="eastAsia"/>
        </w:rPr>
        <w:t>路的</w:t>
      </w:r>
      <w:r w:rsidRPr="00FB4306">
        <w:rPr>
          <w:rFonts w:hint="eastAsia"/>
        </w:rPr>
        <w:t>模拟量输出</w:t>
      </w:r>
      <w:r>
        <w:rPr>
          <w:rFonts w:hint="eastAsia"/>
        </w:rPr>
        <w:t>端口，用于输出</w:t>
      </w:r>
      <w:r>
        <w:rPr>
          <w:rFonts w:hint="eastAsia"/>
        </w:rPr>
        <w:t>4</w:t>
      </w:r>
      <w:r>
        <w:rPr>
          <w:rFonts w:hint="eastAsia"/>
        </w:rPr>
        <w:t>至</w:t>
      </w:r>
      <w:r>
        <w:rPr>
          <w:rFonts w:hint="eastAsia"/>
        </w:rPr>
        <w:t>12</w:t>
      </w:r>
      <w:r>
        <w:rPr>
          <w:rFonts w:hint="eastAsia"/>
        </w:rPr>
        <w:t>路的模拟量信号。</w:t>
      </w:r>
    </w:p>
    <w:p w14:paraId="05F90F00" w14:textId="77777777" w:rsidR="00782926" w:rsidRPr="00CF4683" w:rsidRDefault="00782926" w:rsidP="00782926">
      <w:pPr>
        <w:pStyle w:val="00"/>
        <w:ind w:firstLine="480"/>
      </w:pPr>
      <w:r w:rsidRPr="00FB4306">
        <w:rPr>
          <w:rFonts w:hint="eastAsia"/>
        </w:rPr>
        <w:t>模拟量采集电路</w:t>
      </w:r>
      <w:r>
        <w:rPr>
          <w:rFonts w:hint="eastAsia"/>
        </w:rPr>
        <w:t>包括：</w:t>
      </w:r>
      <w:r w:rsidRPr="00FB4306">
        <w:rPr>
          <w:rFonts w:hint="eastAsia"/>
        </w:rPr>
        <w:t>模拟量采集</w:t>
      </w:r>
      <w:r w:rsidRPr="00CF4683">
        <w:rPr>
          <w:rFonts w:hint="eastAsia"/>
        </w:rPr>
        <w:t>端口限流电路；</w:t>
      </w:r>
    </w:p>
    <w:p w14:paraId="3EC1304B" w14:textId="77777777" w:rsidR="00782926" w:rsidRPr="00CF4683" w:rsidRDefault="00782926" w:rsidP="00782926">
      <w:pPr>
        <w:pStyle w:val="00"/>
        <w:ind w:firstLine="480"/>
      </w:pPr>
      <w:r w:rsidRPr="00FB4306">
        <w:rPr>
          <w:rFonts w:hint="eastAsia"/>
        </w:rPr>
        <w:t>模拟量采集</w:t>
      </w:r>
      <w:r w:rsidRPr="00CF4683">
        <w:rPr>
          <w:rFonts w:hint="eastAsia"/>
        </w:rPr>
        <w:t>端口限流电路包括：复合三极管，第一电阻，第二电阻；其中，复合三极管包括第一三极管和第二三极管；</w:t>
      </w:r>
    </w:p>
    <w:p w14:paraId="1466770E" w14:textId="77777777" w:rsidR="00782926" w:rsidRPr="00CF4683" w:rsidRDefault="00782926" w:rsidP="00782926">
      <w:pPr>
        <w:pStyle w:val="00"/>
        <w:ind w:firstLine="480"/>
      </w:pPr>
      <w:r w:rsidRPr="00CF4683">
        <w:rPr>
          <w:rFonts w:hint="eastAsia"/>
        </w:rPr>
        <w:t>第一电阻的一端连接</w:t>
      </w:r>
      <w:r w:rsidRPr="00FB4306">
        <w:rPr>
          <w:rFonts w:hint="eastAsia"/>
        </w:rPr>
        <w:t>模拟量采集</w:t>
      </w:r>
      <w:r w:rsidRPr="00CF4683">
        <w:rPr>
          <w:rFonts w:hint="eastAsia"/>
        </w:rPr>
        <w:t>端口和第一三极管的集电极，第一电阻的另一端连接第一三极管的基极和第二三极管的集电极；</w:t>
      </w:r>
    </w:p>
    <w:p w14:paraId="39F20457" w14:textId="7075EF57" w:rsidR="00782926" w:rsidRDefault="00782926" w:rsidP="00782926">
      <w:pPr>
        <w:pStyle w:val="00"/>
        <w:ind w:firstLine="480"/>
      </w:pPr>
      <w:r w:rsidRPr="00CF4683">
        <w:rPr>
          <w:rFonts w:hint="eastAsia"/>
        </w:rPr>
        <w:t>第二电阻的一端连接</w:t>
      </w:r>
      <w:r w:rsidRPr="00CF4683">
        <w:rPr>
          <w:rFonts w:hint="eastAsia"/>
        </w:rPr>
        <w:t>ADC</w:t>
      </w:r>
      <w:r w:rsidR="00A86417">
        <w:rPr>
          <w:rFonts w:hint="eastAsia"/>
        </w:rPr>
        <w:t>（</w:t>
      </w:r>
      <w:r w:rsidR="00A86417" w:rsidRPr="00A86417">
        <w:rPr>
          <w:rFonts w:hint="eastAsia"/>
        </w:rPr>
        <w:t>Analog-to-Digital</w:t>
      </w:r>
      <w:r w:rsidR="00A86417">
        <w:t xml:space="preserve"> </w:t>
      </w:r>
      <w:r w:rsidR="00A86417" w:rsidRPr="00A86417">
        <w:rPr>
          <w:rFonts w:hint="eastAsia"/>
        </w:rPr>
        <w:t>Converter</w:t>
      </w:r>
      <w:r w:rsidR="00A86417">
        <w:rPr>
          <w:rFonts w:hint="eastAsia"/>
        </w:rPr>
        <w:t>，模数转换）</w:t>
      </w:r>
      <w:r w:rsidRPr="00CF4683">
        <w:rPr>
          <w:rFonts w:hint="eastAsia"/>
        </w:rPr>
        <w:t>芯片和第二三极管的发射极，第二电阻的另一端连接第一三极管的发射极和第二三极管的基极。</w:t>
      </w:r>
    </w:p>
    <w:p w14:paraId="730E03A3" w14:textId="77777777" w:rsidR="00782926" w:rsidRDefault="00782926" w:rsidP="00782926">
      <w:pPr>
        <w:pStyle w:val="00"/>
        <w:ind w:firstLine="480"/>
      </w:pPr>
      <w:r w:rsidRPr="00FB4306">
        <w:rPr>
          <w:rFonts w:hint="eastAsia"/>
        </w:rPr>
        <w:t>模拟量采集</w:t>
      </w:r>
      <w:r w:rsidRPr="00CF4683">
        <w:rPr>
          <w:rFonts w:hint="eastAsia"/>
        </w:rPr>
        <w:t>端口限流电路</w:t>
      </w:r>
      <w:r>
        <w:rPr>
          <w:rFonts w:hint="eastAsia"/>
        </w:rPr>
        <w:t>的输出限流限制在</w:t>
      </w:r>
      <w:r>
        <w:rPr>
          <w:rFonts w:hint="eastAsia"/>
        </w:rPr>
        <w:t>5</w:t>
      </w:r>
      <w:r>
        <w:t>0</w:t>
      </w:r>
      <w:r>
        <w:rPr>
          <w:rFonts w:hint="eastAsia"/>
        </w:rPr>
        <w:t>mA</w:t>
      </w:r>
      <w:r>
        <w:rPr>
          <w:rFonts w:hint="eastAsia"/>
        </w:rPr>
        <w:t>。</w:t>
      </w:r>
    </w:p>
    <w:p w14:paraId="6CF33E77" w14:textId="77777777" w:rsidR="00782926" w:rsidRDefault="00782926" w:rsidP="00782926">
      <w:pPr>
        <w:pStyle w:val="00"/>
        <w:ind w:firstLine="480"/>
      </w:pPr>
      <w:r w:rsidRPr="00FB4306">
        <w:rPr>
          <w:rFonts w:hint="eastAsia"/>
        </w:rPr>
        <w:t>开关量采集电路</w:t>
      </w:r>
      <w:r>
        <w:rPr>
          <w:rFonts w:hint="eastAsia"/>
        </w:rPr>
        <w:t>包括：</w:t>
      </w:r>
      <w:r w:rsidRPr="00FB4306">
        <w:rPr>
          <w:rFonts w:hint="eastAsia"/>
        </w:rPr>
        <w:t>开关量采集</w:t>
      </w:r>
      <w:r>
        <w:rPr>
          <w:rFonts w:hint="eastAsia"/>
        </w:rPr>
        <w:t>端口滤波电路；</w:t>
      </w:r>
      <w:r w:rsidRPr="00FB4306">
        <w:rPr>
          <w:rFonts w:hint="eastAsia"/>
        </w:rPr>
        <w:t>开关量输出电路</w:t>
      </w:r>
      <w:r>
        <w:rPr>
          <w:rFonts w:hint="eastAsia"/>
        </w:rPr>
        <w:t>包括：</w:t>
      </w:r>
      <w:r w:rsidRPr="00FB4306">
        <w:rPr>
          <w:rFonts w:hint="eastAsia"/>
        </w:rPr>
        <w:t>开关量输出</w:t>
      </w:r>
      <w:r>
        <w:rPr>
          <w:rFonts w:hint="eastAsia"/>
        </w:rPr>
        <w:t>端口滤波电路；</w:t>
      </w:r>
    </w:p>
    <w:p w14:paraId="4AB05849" w14:textId="77777777" w:rsidR="00782926" w:rsidRDefault="00782926" w:rsidP="00782926">
      <w:pPr>
        <w:pStyle w:val="00"/>
        <w:ind w:firstLine="480"/>
      </w:pPr>
      <w:r w:rsidRPr="00FB4306">
        <w:rPr>
          <w:rFonts w:hint="eastAsia"/>
        </w:rPr>
        <w:t>开关量采集</w:t>
      </w:r>
      <w:r>
        <w:rPr>
          <w:rFonts w:hint="eastAsia"/>
        </w:rPr>
        <w:t>端口滤波电路和</w:t>
      </w:r>
      <w:r w:rsidRPr="00FB4306">
        <w:rPr>
          <w:rFonts w:hint="eastAsia"/>
        </w:rPr>
        <w:t>开关量输出</w:t>
      </w:r>
      <w:r>
        <w:rPr>
          <w:rFonts w:hint="eastAsia"/>
        </w:rPr>
        <w:t>端口滤波电路采用相同结构的滤波电路，该滤波电路包括采用</w:t>
      </w:r>
      <w:r>
        <w:rPr>
          <w:rFonts w:hint="eastAsia"/>
        </w:rPr>
        <w:t>H</w:t>
      </w:r>
      <w:r>
        <w:rPr>
          <w:rFonts w:hint="eastAsia"/>
        </w:rPr>
        <w:t>桥接线的滤波电阻和滤波电容。</w:t>
      </w:r>
    </w:p>
    <w:p w14:paraId="7913CA7C" w14:textId="77777777" w:rsidR="00782926" w:rsidRDefault="00782926" w:rsidP="00782926">
      <w:pPr>
        <w:pStyle w:val="00"/>
        <w:ind w:firstLine="480"/>
      </w:pPr>
      <w:r w:rsidRPr="00FB4306">
        <w:rPr>
          <w:rFonts w:hint="eastAsia"/>
        </w:rPr>
        <w:t>模拟量输出电路</w:t>
      </w:r>
      <w:r>
        <w:rPr>
          <w:rFonts w:hint="eastAsia"/>
        </w:rPr>
        <w:t>包括：</w:t>
      </w:r>
      <w:r w:rsidRPr="00FB4306">
        <w:rPr>
          <w:rFonts w:hint="eastAsia"/>
        </w:rPr>
        <w:t>模拟量输出</w:t>
      </w:r>
      <w:r>
        <w:rPr>
          <w:rFonts w:hint="eastAsia"/>
        </w:rPr>
        <w:t>端口过流保护装置；</w:t>
      </w:r>
      <w:r w:rsidRPr="00FB4306">
        <w:rPr>
          <w:rFonts w:hint="eastAsia"/>
        </w:rPr>
        <w:t>模拟量输出</w:t>
      </w:r>
      <w:r>
        <w:rPr>
          <w:rFonts w:hint="eastAsia"/>
        </w:rPr>
        <w:t>端口过流保护装置包括自恢复保险丝。</w:t>
      </w:r>
    </w:p>
    <w:p w14:paraId="0961981A" w14:textId="027A82A0" w:rsidR="00782926" w:rsidRDefault="00782926" w:rsidP="00782926">
      <w:pPr>
        <w:pStyle w:val="00"/>
        <w:ind w:firstLine="480"/>
      </w:pPr>
      <w:r w:rsidRPr="00E944FE">
        <w:rPr>
          <w:rFonts w:hint="eastAsia"/>
        </w:rPr>
        <w:t>集成控制器</w:t>
      </w:r>
      <w:r>
        <w:rPr>
          <w:rFonts w:hint="eastAsia"/>
        </w:rPr>
        <w:t>还包括：</w:t>
      </w:r>
      <w:r w:rsidRPr="00FB4306">
        <w:rPr>
          <w:rFonts w:hint="eastAsia"/>
        </w:rPr>
        <w:t>网络通讯电路</w:t>
      </w:r>
      <w:r>
        <w:rPr>
          <w:rFonts w:hint="eastAsia"/>
        </w:rPr>
        <w:t>；</w:t>
      </w:r>
    </w:p>
    <w:p w14:paraId="0014DBF1" w14:textId="77777777" w:rsidR="00782926" w:rsidRDefault="00782926" w:rsidP="00782926">
      <w:pPr>
        <w:pStyle w:val="00"/>
        <w:ind w:firstLine="480"/>
      </w:pPr>
      <w:r>
        <w:rPr>
          <w:rFonts w:hint="eastAsia"/>
        </w:rPr>
        <w:t>网络通讯电路包括</w:t>
      </w:r>
      <w:r w:rsidRPr="00EF44C9">
        <w:rPr>
          <w:rFonts w:hint="eastAsia"/>
        </w:rPr>
        <w:t>TCP/IP</w:t>
      </w:r>
      <w:r w:rsidRPr="00EF44C9">
        <w:rPr>
          <w:rFonts w:hint="eastAsia"/>
        </w:rPr>
        <w:t>通讯电路</w:t>
      </w:r>
      <w:r>
        <w:rPr>
          <w:rFonts w:hint="eastAsia"/>
        </w:rPr>
        <w:t>和</w:t>
      </w:r>
      <w:r w:rsidRPr="00EF44C9">
        <w:rPr>
          <w:rFonts w:hint="eastAsia"/>
        </w:rPr>
        <w:t>RS485</w:t>
      </w:r>
      <w:r w:rsidRPr="00EF44C9">
        <w:rPr>
          <w:rFonts w:hint="eastAsia"/>
        </w:rPr>
        <w:t>通讯电路</w:t>
      </w:r>
      <w:r>
        <w:rPr>
          <w:rFonts w:hint="eastAsia"/>
        </w:rPr>
        <w:t>；</w:t>
      </w:r>
    </w:p>
    <w:p w14:paraId="3B464C65" w14:textId="77777777" w:rsidR="00782926" w:rsidRDefault="00782926" w:rsidP="00782926">
      <w:pPr>
        <w:pStyle w:val="00"/>
        <w:ind w:firstLine="480"/>
      </w:pPr>
      <w:r w:rsidRPr="00EF44C9">
        <w:rPr>
          <w:rFonts w:hint="eastAsia"/>
        </w:rPr>
        <w:t>TCP/IP</w:t>
      </w:r>
      <w:r w:rsidRPr="00EF44C9">
        <w:rPr>
          <w:rFonts w:hint="eastAsia"/>
        </w:rPr>
        <w:t>通讯电路</w:t>
      </w:r>
      <w:r>
        <w:rPr>
          <w:rFonts w:hint="eastAsia"/>
        </w:rPr>
        <w:t>，用于实现集成控制器</w:t>
      </w:r>
      <w:r w:rsidRPr="00EF44C9">
        <w:rPr>
          <w:rFonts w:hint="eastAsia"/>
        </w:rPr>
        <w:t>与上位机进行通讯</w:t>
      </w:r>
      <w:r>
        <w:rPr>
          <w:rFonts w:hint="eastAsia"/>
        </w:rPr>
        <w:t>；</w:t>
      </w:r>
    </w:p>
    <w:p w14:paraId="12EDA01A" w14:textId="77777777" w:rsidR="00782926" w:rsidRDefault="00782926" w:rsidP="00782926">
      <w:pPr>
        <w:pStyle w:val="00"/>
        <w:ind w:firstLine="480"/>
      </w:pPr>
      <w:r w:rsidRPr="00EF44C9">
        <w:rPr>
          <w:rFonts w:hint="eastAsia"/>
        </w:rPr>
        <w:t>RS485</w:t>
      </w:r>
      <w:r w:rsidRPr="00EF44C9">
        <w:rPr>
          <w:rFonts w:hint="eastAsia"/>
        </w:rPr>
        <w:t>通讯电路</w:t>
      </w:r>
      <w:r>
        <w:rPr>
          <w:rFonts w:hint="eastAsia"/>
        </w:rPr>
        <w:t>，用于实现集成控制器</w:t>
      </w:r>
      <w:r w:rsidRPr="00EF44C9">
        <w:rPr>
          <w:rFonts w:hint="eastAsia"/>
        </w:rPr>
        <w:t>与显示屏、变频器的通讯</w:t>
      </w:r>
      <w:r>
        <w:rPr>
          <w:rFonts w:hint="eastAsia"/>
        </w:rPr>
        <w:t>。</w:t>
      </w:r>
    </w:p>
    <w:p w14:paraId="1548A714" w14:textId="4CDE5EA5" w:rsidR="00782926" w:rsidRDefault="00782926" w:rsidP="00782926">
      <w:pPr>
        <w:pStyle w:val="00"/>
        <w:ind w:firstLine="480"/>
      </w:pPr>
      <w:r w:rsidRPr="00E944FE">
        <w:rPr>
          <w:rFonts w:hint="eastAsia"/>
        </w:rPr>
        <w:t>集成控制器</w:t>
      </w:r>
      <w:r>
        <w:rPr>
          <w:rFonts w:hint="eastAsia"/>
        </w:rPr>
        <w:t>还包括：存储器电路；存储器电路，用于</w:t>
      </w:r>
      <w:r w:rsidRPr="00EF44C9">
        <w:rPr>
          <w:rFonts w:hint="eastAsia"/>
        </w:rPr>
        <w:t>存储</w:t>
      </w:r>
      <w:r>
        <w:rPr>
          <w:rFonts w:hint="eastAsia"/>
        </w:rPr>
        <w:t>冷却</w:t>
      </w:r>
      <w:r w:rsidRPr="00EF44C9">
        <w:rPr>
          <w:rFonts w:hint="eastAsia"/>
        </w:rPr>
        <w:t>系统</w:t>
      </w:r>
      <w:r>
        <w:rPr>
          <w:rFonts w:hint="eastAsia"/>
        </w:rPr>
        <w:t>的</w:t>
      </w:r>
      <w:r w:rsidRPr="00EF44C9">
        <w:rPr>
          <w:rFonts w:hint="eastAsia"/>
        </w:rPr>
        <w:t>运行数据和故障录波数据</w:t>
      </w:r>
      <w:r>
        <w:rPr>
          <w:rFonts w:hint="eastAsia"/>
        </w:rPr>
        <w:t>。</w:t>
      </w:r>
    </w:p>
    <w:p w14:paraId="37628AE7" w14:textId="568C29B4" w:rsidR="00782926" w:rsidRPr="00DF041D" w:rsidRDefault="00782926" w:rsidP="00782926">
      <w:pPr>
        <w:pStyle w:val="00"/>
        <w:ind w:firstLine="480"/>
      </w:pPr>
      <w:r>
        <w:rPr>
          <w:rFonts w:hint="eastAsia"/>
        </w:rPr>
        <w:t>存储器电路包括</w:t>
      </w:r>
      <w:r w:rsidRPr="00DF041D">
        <w:rPr>
          <w:rFonts w:hint="eastAsia"/>
        </w:rPr>
        <w:t>32MByte</w:t>
      </w:r>
      <w:r w:rsidRPr="00DF041D">
        <w:rPr>
          <w:rFonts w:hint="eastAsia"/>
        </w:rPr>
        <w:t>的</w:t>
      </w:r>
      <w:r w:rsidRPr="00DF041D">
        <w:rPr>
          <w:rFonts w:hint="eastAsia"/>
        </w:rPr>
        <w:t>SDRAM</w:t>
      </w:r>
      <w:r w:rsidR="00A86417">
        <w:rPr>
          <w:rFonts w:hint="eastAsia"/>
        </w:rPr>
        <w:t>（</w:t>
      </w:r>
      <w:r w:rsidR="00A86417">
        <w:rPr>
          <w:rFonts w:hint="eastAsia"/>
        </w:rPr>
        <w:t>S</w:t>
      </w:r>
      <w:r w:rsidR="00A86417" w:rsidRPr="00A86417">
        <w:t xml:space="preserve">ynchronous </w:t>
      </w:r>
      <w:r w:rsidR="00A86417">
        <w:rPr>
          <w:rFonts w:hint="eastAsia"/>
        </w:rPr>
        <w:t>D</w:t>
      </w:r>
      <w:r w:rsidR="00A86417" w:rsidRPr="00A86417">
        <w:t xml:space="preserve">ynamic </w:t>
      </w:r>
      <w:r w:rsidR="00A86417">
        <w:rPr>
          <w:rFonts w:hint="eastAsia"/>
        </w:rPr>
        <w:t>R</w:t>
      </w:r>
      <w:r w:rsidR="00A86417" w:rsidRPr="00A86417">
        <w:t>andom-</w:t>
      </w:r>
      <w:r w:rsidR="00A86417">
        <w:t>A</w:t>
      </w:r>
      <w:r w:rsidR="00A86417" w:rsidRPr="00A86417">
        <w:t xml:space="preserve">ccess </w:t>
      </w:r>
      <w:r w:rsidR="00A86417">
        <w:t>M</w:t>
      </w:r>
      <w:r w:rsidR="00A86417" w:rsidRPr="00A86417">
        <w:t>emory</w:t>
      </w:r>
      <w:r w:rsidR="00A86417">
        <w:rPr>
          <w:rFonts w:hint="eastAsia"/>
        </w:rPr>
        <w:t>，</w:t>
      </w:r>
      <w:r w:rsidR="00A86417" w:rsidRPr="00A86417">
        <w:t>同步动态随机存取内存</w:t>
      </w:r>
      <w:r w:rsidR="00A86417">
        <w:rPr>
          <w:rFonts w:hint="eastAsia"/>
        </w:rPr>
        <w:t>）</w:t>
      </w:r>
      <w:r w:rsidRPr="00DF041D">
        <w:rPr>
          <w:rFonts w:hint="eastAsia"/>
        </w:rPr>
        <w:t>和</w:t>
      </w:r>
      <w:r w:rsidRPr="00DF041D">
        <w:rPr>
          <w:rFonts w:hint="eastAsia"/>
        </w:rPr>
        <w:t>96MByte</w:t>
      </w:r>
      <w:r w:rsidRPr="00DF041D">
        <w:rPr>
          <w:rFonts w:hint="eastAsia"/>
        </w:rPr>
        <w:t>的</w:t>
      </w:r>
      <w:r w:rsidRPr="00DF041D">
        <w:rPr>
          <w:rFonts w:hint="eastAsia"/>
        </w:rPr>
        <w:t>SPI-Flash</w:t>
      </w:r>
      <w:r w:rsidRPr="00DF041D">
        <w:rPr>
          <w:rFonts w:hint="eastAsia"/>
        </w:rPr>
        <w:t>存储器</w:t>
      </w:r>
      <w:r>
        <w:rPr>
          <w:rFonts w:hint="eastAsia"/>
        </w:rPr>
        <w:t>。</w:t>
      </w:r>
    </w:p>
    <w:p w14:paraId="110D51C4" w14:textId="77777777" w:rsidR="00566BEC" w:rsidRDefault="005031A4">
      <w:pPr>
        <w:pStyle w:val="00"/>
        <w:ind w:firstLine="480"/>
      </w:pPr>
      <w:r>
        <w:rPr>
          <w:rFonts w:hint="eastAsia"/>
        </w:rPr>
        <w:t>本发明的有益效果在于，与现有技术相比</w:t>
      </w:r>
      <w:r w:rsidR="009A64B3">
        <w:rPr>
          <w:rFonts w:hint="eastAsia"/>
        </w:rPr>
        <w:t>：</w:t>
      </w:r>
      <w:r w:rsidR="000833D7">
        <w:rPr>
          <w:rFonts w:hint="eastAsia"/>
        </w:rPr>
        <w:t>本发明提出的集成控制器，集成了开关量采集、开关量输出、模量采集、模拟量输出、数据处理、网络通讯等功能，通过采集水冷系统的各个开关、阀门、温度、压力、流量等信号状态，由装置内部程序进行处理后控制水冷系统的水泵、加热器、三通阀等部件的开关，实</w:t>
      </w:r>
      <w:r w:rsidR="000833D7">
        <w:rPr>
          <w:rFonts w:hint="eastAsia"/>
        </w:rPr>
        <w:lastRenderedPageBreak/>
        <w:t>现水冷系统自动控制运行的要求。</w:t>
      </w:r>
    </w:p>
    <w:p w14:paraId="039506B9" w14:textId="33703EB5" w:rsidR="000A5C18" w:rsidRDefault="000833D7">
      <w:pPr>
        <w:pStyle w:val="00"/>
        <w:ind w:firstLine="480"/>
      </w:pPr>
      <w:r>
        <w:rPr>
          <w:rFonts w:hint="eastAsia"/>
        </w:rPr>
        <w:t>本</w:t>
      </w:r>
      <w:r w:rsidR="00566BEC">
        <w:rPr>
          <w:rFonts w:hint="eastAsia"/>
        </w:rPr>
        <w:t>发明提出的</w:t>
      </w:r>
      <w:r>
        <w:rPr>
          <w:rFonts w:hint="eastAsia"/>
        </w:rPr>
        <w:t>集成控制器采用可扩展单板式设计，体积小巧、安装方便、扩展灵活。使用</w:t>
      </w:r>
      <w:r w:rsidR="00566BEC">
        <w:rPr>
          <w:rFonts w:hint="eastAsia"/>
        </w:rPr>
        <w:t>本发明提出的集成控制器，不仅经济性得以提升，而且</w:t>
      </w:r>
      <w:r w:rsidR="00566BEC" w:rsidRPr="003E7BA6">
        <w:rPr>
          <w:rFonts w:hint="eastAsia"/>
        </w:rPr>
        <w:t>性能良好</w:t>
      </w:r>
      <w:r w:rsidR="002600F6">
        <w:rPr>
          <w:rFonts w:hint="eastAsia"/>
        </w:rPr>
        <w:t>、</w:t>
      </w:r>
      <w:r w:rsidR="00566BEC">
        <w:rPr>
          <w:rFonts w:hint="eastAsia"/>
        </w:rPr>
        <w:t>具有灵活的</w:t>
      </w:r>
      <w:r w:rsidR="00566BEC" w:rsidRPr="003E7BA6">
        <w:rPr>
          <w:rFonts w:hint="eastAsia"/>
        </w:rPr>
        <w:t>扩展</w:t>
      </w:r>
      <w:r w:rsidR="002600F6">
        <w:rPr>
          <w:rFonts w:hint="eastAsia"/>
        </w:rPr>
        <w:t>接口，从而</w:t>
      </w:r>
      <w:r>
        <w:rPr>
          <w:rFonts w:hint="eastAsia"/>
        </w:rPr>
        <w:t>降低水冷系统制造成本，具有较大的市场前景</w:t>
      </w:r>
      <w:r w:rsidR="00EB010D">
        <w:rPr>
          <w:rFonts w:hint="eastAsia"/>
        </w:rPr>
        <w:t>。</w:t>
      </w:r>
    </w:p>
    <w:p w14:paraId="4EDFB526" w14:textId="77777777" w:rsidR="001832B1" w:rsidRDefault="001832B1">
      <w:pPr>
        <w:pStyle w:val="00"/>
        <w:ind w:firstLine="480"/>
      </w:pPr>
    </w:p>
    <w:p w14:paraId="42F5A03B" w14:textId="77777777" w:rsidR="00167AAF" w:rsidRDefault="005031A4">
      <w:pPr>
        <w:pStyle w:val="00"/>
        <w:ind w:firstLine="482"/>
        <w:rPr>
          <w:b/>
          <w:bCs/>
        </w:rPr>
      </w:pPr>
      <w:r>
        <w:rPr>
          <w:rFonts w:hint="eastAsia"/>
          <w:b/>
          <w:bCs/>
        </w:rPr>
        <w:t>附图说明</w:t>
      </w:r>
    </w:p>
    <w:p w14:paraId="5BAD5C36" w14:textId="4A8B9F65" w:rsidR="009A64B3" w:rsidRDefault="009A64B3">
      <w:pPr>
        <w:pStyle w:val="00"/>
        <w:ind w:firstLine="480"/>
      </w:pPr>
      <w:r>
        <w:rPr>
          <w:rFonts w:hint="eastAsia"/>
        </w:rPr>
        <w:t>图</w:t>
      </w:r>
      <w:r>
        <w:rPr>
          <w:rFonts w:hint="eastAsia"/>
        </w:rPr>
        <w:t>1</w:t>
      </w:r>
      <w:r>
        <w:rPr>
          <w:rFonts w:hint="eastAsia"/>
        </w:rPr>
        <w:t>是本发明</w:t>
      </w:r>
      <w:r w:rsidR="00162657" w:rsidRPr="00881583">
        <w:rPr>
          <w:rFonts w:ascii="宋体" w:hAnsi="宋体" w:hint="eastAsia"/>
        </w:rPr>
        <w:t>一种用于大功率电力电子器件冷却系统的集成控制器</w:t>
      </w:r>
      <w:r>
        <w:rPr>
          <w:rFonts w:hint="eastAsia"/>
        </w:rPr>
        <w:t>的结构示意图；</w:t>
      </w:r>
    </w:p>
    <w:p w14:paraId="022981C4" w14:textId="3C947B5F" w:rsidR="00E93AA4" w:rsidRDefault="00E93AA4">
      <w:pPr>
        <w:pStyle w:val="00"/>
        <w:ind w:firstLine="480"/>
      </w:pPr>
      <w:r>
        <w:rPr>
          <w:rFonts w:hint="eastAsia"/>
        </w:rPr>
        <w:t>图</w:t>
      </w:r>
      <w:r>
        <w:rPr>
          <w:rFonts w:hint="eastAsia"/>
        </w:rPr>
        <w:t>1</w:t>
      </w:r>
      <w:r>
        <w:rPr>
          <w:rFonts w:hint="eastAsia"/>
        </w:rPr>
        <w:t>中的附图标记说明如下：</w:t>
      </w:r>
    </w:p>
    <w:p w14:paraId="0F6C6A01" w14:textId="77777777" w:rsidR="00E93AA4" w:rsidRDefault="00E93AA4" w:rsidP="00E93AA4">
      <w:pPr>
        <w:pStyle w:val="00"/>
        <w:ind w:firstLine="480"/>
      </w:pPr>
      <w:r>
        <w:rPr>
          <w:rFonts w:hint="eastAsia"/>
        </w:rPr>
        <w:t>1</w:t>
      </w:r>
      <w:r>
        <w:t>-</w:t>
      </w:r>
      <w:r w:rsidRPr="00FB4306">
        <w:rPr>
          <w:rFonts w:hint="eastAsia"/>
        </w:rPr>
        <w:t>数据处理电路</w:t>
      </w:r>
      <w:r>
        <w:rPr>
          <w:rFonts w:hint="eastAsia"/>
        </w:rPr>
        <w:t>；</w:t>
      </w:r>
    </w:p>
    <w:p w14:paraId="4D2B69DA" w14:textId="77777777" w:rsidR="00E93AA4" w:rsidRDefault="00E93AA4" w:rsidP="00E93AA4">
      <w:pPr>
        <w:pStyle w:val="00"/>
        <w:ind w:firstLine="480"/>
      </w:pPr>
      <w:r>
        <w:rPr>
          <w:rFonts w:hint="eastAsia"/>
        </w:rPr>
        <w:t>2</w:t>
      </w:r>
      <w:r>
        <w:t>-</w:t>
      </w:r>
      <w:r w:rsidRPr="00FB4306">
        <w:rPr>
          <w:rFonts w:hint="eastAsia"/>
        </w:rPr>
        <w:t>开关量采集电路</w:t>
      </w:r>
      <w:r>
        <w:rPr>
          <w:rFonts w:hint="eastAsia"/>
        </w:rPr>
        <w:t>；</w:t>
      </w:r>
    </w:p>
    <w:p w14:paraId="1588A099" w14:textId="77777777" w:rsidR="00E93AA4" w:rsidRDefault="00E93AA4" w:rsidP="00E93AA4">
      <w:pPr>
        <w:pStyle w:val="00"/>
        <w:ind w:firstLine="480"/>
      </w:pPr>
      <w:r>
        <w:rPr>
          <w:rFonts w:hint="eastAsia"/>
        </w:rPr>
        <w:t>3</w:t>
      </w:r>
      <w:r>
        <w:t>-</w:t>
      </w:r>
      <w:r w:rsidRPr="00FB4306">
        <w:rPr>
          <w:rFonts w:hint="eastAsia"/>
        </w:rPr>
        <w:t>开关量输出电路</w:t>
      </w:r>
      <w:r>
        <w:rPr>
          <w:rFonts w:hint="eastAsia"/>
        </w:rPr>
        <w:t>；</w:t>
      </w:r>
    </w:p>
    <w:p w14:paraId="3585BD3D" w14:textId="77777777" w:rsidR="00E93AA4" w:rsidRDefault="00E93AA4" w:rsidP="00E93AA4">
      <w:pPr>
        <w:pStyle w:val="00"/>
        <w:ind w:firstLine="480"/>
      </w:pPr>
      <w:r>
        <w:rPr>
          <w:rFonts w:hint="eastAsia"/>
        </w:rPr>
        <w:t>4</w:t>
      </w:r>
      <w:r>
        <w:t>-</w:t>
      </w:r>
      <w:r w:rsidRPr="00FB4306">
        <w:rPr>
          <w:rFonts w:hint="eastAsia"/>
        </w:rPr>
        <w:t>模拟量采集电路</w:t>
      </w:r>
      <w:r>
        <w:rPr>
          <w:rFonts w:hint="eastAsia"/>
        </w:rPr>
        <w:t>；</w:t>
      </w:r>
    </w:p>
    <w:p w14:paraId="66B994B7" w14:textId="77777777" w:rsidR="00E93AA4" w:rsidRDefault="00E93AA4" w:rsidP="00E93AA4">
      <w:pPr>
        <w:pStyle w:val="00"/>
        <w:ind w:firstLine="480"/>
      </w:pPr>
      <w:r>
        <w:rPr>
          <w:rFonts w:hint="eastAsia"/>
        </w:rPr>
        <w:t>5</w:t>
      </w:r>
      <w:r>
        <w:t>-</w:t>
      </w:r>
      <w:r w:rsidRPr="00FB4306">
        <w:rPr>
          <w:rFonts w:hint="eastAsia"/>
        </w:rPr>
        <w:t>模拟量输出电路</w:t>
      </w:r>
      <w:r>
        <w:rPr>
          <w:rFonts w:hint="eastAsia"/>
        </w:rPr>
        <w:t>；</w:t>
      </w:r>
    </w:p>
    <w:p w14:paraId="788B1C39" w14:textId="77777777" w:rsidR="00E93AA4" w:rsidRDefault="00E93AA4" w:rsidP="00E93AA4">
      <w:pPr>
        <w:pStyle w:val="00"/>
        <w:ind w:firstLine="480"/>
      </w:pPr>
      <w:r>
        <w:rPr>
          <w:rFonts w:hint="eastAsia"/>
        </w:rPr>
        <w:t>6</w:t>
      </w:r>
      <w:r>
        <w:t>-</w:t>
      </w:r>
      <w:r w:rsidRPr="00EF44C9">
        <w:rPr>
          <w:rFonts w:hint="eastAsia"/>
        </w:rPr>
        <w:t>RS485</w:t>
      </w:r>
      <w:r w:rsidRPr="00EF44C9">
        <w:rPr>
          <w:rFonts w:hint="eastAsia"/>
        </w:rPr>
        <w:t>通讯电路</w:t>
      </w:r>
      <w:r>
        <w:rPr>
          <w:rFonts w:hint="eastAsia"/>
        </w:rPr>
        <w:t>；</w:t>
      </w:r>
    </w:p>
    <w:p w14:paraId="0BC6BE8E" w14:textId="77777777" w:rsidR="00E93AA4" w:rsidRDefault="00E93AA4" w:rsidP="00E93AA4">
      <w:pPr>
        <w:pStyle w:val="00"/>
        <w:ind w:firstLine="480"/>
      </w:pPr>
      <w:r>
        <w:rPr>
          <w:rFonts w:hint="eastAsia"/>
        </w:rPr>
        <w:t>7</w:t>
      </w:r>
      <w:r>
        <w:t>-</w:t>
      </w:r>
      <w:r w:rsidRPr="00EF44C9">
        <w:rPr>
          <w:rFonts w:hint="eastAsia"/>
        </w:rPr>
        <w:t>TCP/IP</w:t>
      </w:r>
      <w:r w:rsidRPr="00EF44C9">
        <w:rPr>
          <w:rFonts w:hint="eastAsia"/>
        </w:rPr>
        <w:t>通讯电路</w:t>
      </w:r>
      <w:r>
        <w:rPr>
          <w:rFonts w:hint="eastAsia"/>
        </w:rPr>
        <w:t>；</w:t>
      </w:r>
    </w:p>
    <w:p w14:paraId="62890D33" w14:textId="77777777" w:rsidR="00E93AA4" w:rsidRDefault="00E93AA4" w:rsidP="00E93AA4">
      <w:pPr>
        <w:pStyle w:val="00"/>
        <w:ind w:firstLine="480"/>
      </w:pPr>
      <w:r>
        <w:rPr>
          <w:rFonts w:hint="eastAsia"/>
        </w:rPr>
        <w:t>8</w:t>
      </w:r>
      <w:r>
        <w:t>-</w:t>
      </w:r>
      <w:r>
        <w:rPr>
          <w:rFonts w:hint="eastAsia"/>
        </w:rPr>
        <w:t>存储器电路；</w:t>
      </w:r>
    </w:p>
    <w:p w14:paraId="3ECC3F89" w14:textId="50749197" w:rsidR="00E93AA4" w:rsidRDefault="00E93AA4" w:rsidP="00E93AA4">
      <w:pPr>
        <w:pStyle w:val="00"/>
        <w:ind w:firstLine="480"/>
      </w:pPr>
      <w:r>
        <w:rPr>
          <w:rFonts w:hint="eastAsia"/>
        </w:rPr>
        <w:t>9</w:t>
      </w:r>
      <w:r>
        <w:t>-</w:t>
      </w:r>
      <w:r>
        <w:rPr>
          <w:rFonts w:hint="eastAsia"/>
        </w:rPr>
        <w:t>SPI</w:t>
      </w:r>
      <w:r>
        <w:rPr>
          <w:rFonts w:hint="eastAsia"/>
        </w:rPr>
        <w:t>总线；</w:t>
      </w:r>
    </w:p>
    <w:p w14:paraId="23024059" w14:textId="635D83E3" w:rsidR="00C70F65" w:rsidRDefault="00C70F65" w:rsidP="00E93AA4">
      <w:pPr>
        <w:pStyle w:val="00"/>
        <w:ind w:firstLine="480"/>
      </w:pPr>
      <w:commentRangeStart w:id="5"/>
      <w:r>
        <w:rPr>
          <w:rFonts w:hint="eastAsia"/>
        </w:rPr>
        <w:t>图</w:t>
      </w:r>
      <w:r>
        <w:rPr>
          <w:rFonts w:hint="eastAsia"/>
        </w:rPr>
        <w:t>2</w:t>
      </w:r>
      <w:r>
        <w:rPr>
          <w:rFonts w:hint="eastAsia"/>
        </w:rPr>
        <w:t>是本发明</w:t>
      </w:r>
      <w:proofErr w:type="gramStart"/>
      <w:r>
        <w:rPr>
          <w:rFonts w:hint="eastAsia"/>
        </w:rPr>
        <w:t>一</w:t>
      </w:r>
      <w:proofErr w:type="gramEnd"/>
      <w:r>
        <w:rPr>
          <w:rFonts w:hint="eastAsia"/>
        </w:rPr>
        <w:t>实施例中</w:t>
      </w:r>
      <w:r w:rsidRPr="00FB4306">
        <w:rPr>
          <w:rFonts w:hint="eastAsia"/>
        </w:rPr>
        <w:t>模拟量采集</w:t>
      </w:r>
      <w:r w:rsidRPr="00CF4683">
        <w:rPr>
          <w:rFonts w:hint="eastAsia"/>
        </w:rPr>
        <w:t>端口限流电路</w:t>
      </w:r>
      <w:r>
        <w:rPr>
          <w:rFonts w:hint="eastAsia"/>
        </w:rPr>
        <w:t>的局部电路图；</w:t>
      </w:r>
    </w:p>
    <w:p w14:paraId="035B264A" w14:textId="06705077" w:rsidR="00C70F65" w:rsidRDefault="00C70F65" w:rsidP="00E93AA4">
      <w:pPr>
        <w:pStyle w:val="00"/>
        <w:ind w:firstLine="480"/>
      </w:pPr>
      <w:r>
        <w:rPr>
          <w:rFonts w:hint="eastAsia"/>
        </w:rPr>
        <w:t>图</w:t>
      </w:r>
      <w:r>
        <w:rPr>
          <w:rFonts w:hint="eastAsia"/>
        </w:rPr>
        <w:t>3</w:t>
      </w:r>
      <w:r>
        <w:rPr>
          <w:rFonts w:hint="eastAsia"/>
        </w:rPr>
        <w:t>是本发明</w:t>
      </w:r>
      <w:proofErr w:type="gramStart"/>
      <w:r>
        <w:rPr>
          <w:rFonts w:hint="eastAsia"/>
        </w:rPr>
        <w:t>一</w:t>
      </w:r>
      <w:proofErr w:type="gramEnd"/>
      <w:r>
        <w:rPr>
          <w:rFonts w:hint="eastAsia"/>
        </w:rPr>
        <w:t>实施例中</w:t>
      </w:r>
      <w:r w:rsidRPr="00FB4306">
        <w:rPr>
          <w:rFonts w:hint="eastAsia"/>
        </w:rPr>
        <w:t>开关量采集</w:t>
      </w:r>
      <w:r>
        <w:rPr>
          <w:rFonts w:hint="eastAsia"/>
        </w:rPr>
        <w:t>端口和</w:t>
      </w:r>
      <w:r w:rsidRPr="00FB4306">
        <w:rPr>
          <w:rFonts w:hint="eastAsia"/>
        </w:rPr>
        <w:t>开关量输出</w:t>
      </w:r>
      <w:r>
        <w:rPr>
          <w:rFonts w:hint="eastAsia"/>
        </w:rPr>
        <w:t>端口均采用的滤波电路局部电路图</w:t>
      </w:r>
      <w:r w:rsidR="00F4546B">
        <w:rPr>
          <w:rFonts w:hint="eastAsia"/>
        </w:rPr>
        <w:t>。</w:t>
      </w:r>
      <w:commentRangeEnd w:id="5"/>
      <w:r w:rsidR="00F4546B">
        <w:rPr>
          <w:rStyle w:val="ab"/>
        </w:rPr>
        <w:commentReference w:id="5"/>
      </w:r>
    </w:p>
    <w:p w14:paraId="19E220BC" w14:textId="77777777" w:rsidR="009A64B3" w:rsidRDefault="009A64B3">
      <w:pPr>
        <w:pStyle w:val="00"/>
        <w:ind w:firstLine="480"/>
      </w:pPr>
    </w:p>
    <w:p w14:paraId="541085D2" w14:textId="77777777" w:rsidR="00167AAF" w:rsidRDefault="005031A4">
      <w:pPr>
        <w:pStyle w:val="00"/>
        <w:ind w:firstLine="482"/>
        <w:rPr>
          <w:b/>
          <w:bCs/>
        </w:rPr>
      </w:pPr>
      <w:r>
        <w:rPr>
          <w:rFonts w:hint="eastAsia"/>
          <w:b/>
          <w:bCs/>
        </w:rPr>
        <w:t>具体实施方式</w:t>
      </w:r>
    </w:p>
    <w:p w14:paraId="18EABC62" w14:textId="77777777" w:rsidR="00167AAF" w:rsidRDefault="005031A4">
      <w:pPr>
        <w:pStyle w:val="00"/>
        <w:ind w:firstLine="480"/>
      </w:pPr>
      <w:r>
        <w:rPr>
          <w:rFonts w:hint="eastAsia"/>
        </w:rPr>
        <w:t>下面结合附图对本申请作进一步描述。以下实施例仅用于更加清楚地说明本发明的技术方案，而不能以此来限制本申请的保护范围。</w:t>
      </w:r>
    </w:p>
    <w:p w14:paraId="13F66066" w14:textId="3323F518" w:rsidR="00F4546B" w:rsidRDefault="00F4546B" w:rsidP="00F4546B">
      <w:pPr>
        <w:pStyle w:val="00"/>
        <w:ind w:firstLine="480"/>
      </w:pPr>
      <w:r w:rsidRPr="00881583">
        <w:rPr>
          <w:rFonts w:hint="eastAsia"/>
        </w:rPr>
        <w:t>一种用于大功率电力电子器件冷却系统的集成控制器</w:t>
      </w:r>
      <w:r>
        <w:rPr>
          <w:rFonts w:hint="eastAsia"/>
        </w:rPr>
        <w:t>，</w:t>
      </w:r>
      <w:r w:rsidRPr="00E944FE">
        <w:rPr>
          <w:rFonts w:hint="eastAsia"/>
        </w:rPr>
        <w:t>集成控制器</w:t>
      </w:r>
      <w:r>
        <w:rPr>
          <w:rFonts w:hint="eastAsia"/>
        </w:rPr>
        <w:t>采用</w:t>
      </w:r>
      <w:r w:rsidR="003409A1" w:rsidRPr="003409A1">
        <w:rPr>
          <w:rFonts w:hint="eastAsia"/>
        </w:rPr>
        <w:t>arm</w:t>
      </w:r>
      <w:r w:rsidR="003409A1" w:rsidRPr="003409A1">
        <w:rPr>
          <w:rFonts w:hint="eastAsia"/>
        </w:rPr>
        <w:t>系列</w:t>
      </w:r>
      <w:r>
        <w:rPr>
          <w:rFonts w:hint="eastAsia"/>
        </w:rPr>
        <w:t>SOC</w:t>
      </w:r>
      <w:r>
        <w:rPr>
          <w:rFonts w:hint="eastAsia"/>
        </w:rPr>
        <w:t>芯片。</w:t>
      </w:r>
    </w:p>
    <w:p w14:paraId="73206828" w14:textId="4A8051F5" w:rsidR="003409A1" w:rsidRDefault="003409A1" w:rsidP="003409A1">
      <w:pPr>
        <w:pStyle w:val="00"/>
        <w:ind w:firstLine="480"/>
      </w:pPr>
      <w:r>
        <w:rPr>
          <w:rFonts w:hint="eastAsia"/>
        </w:rPr>
        <w:t>如图</w:t>
      </w:r>
      <w:r>
        <w:rPr>
          <w:rFonts w:hint="eastAsia"/>
        </w:rPr>
        <w:t>1</w:t>
      </w:r>
      <w:r>
        <w:rPr>
          <w:rFonts w:hint="eastAsia"/>
        </w:rPr>
        <w:t>，</w:t>
      </w:r>
      <w:r w:rsidR="00F4546B" w:rsidRPr="00E944FE">
        <w:rPr>
          <w:rFonts w:hint="eastAsia"/>
        </w:rPr>
        <w:t>集成控制器</w:t>
      </w:r>
      <w:r w:rsidR="00F4546B">
        <w:rPr>
          <w:rFonts w:hint="eastAsia"/>
        </w:rPr>
        <w:t>包括：</w:t>
      </w:r>
      <w:r w:rsidR="00F4546B" w:rsidRPr="00FB4306">
        <w:rPr>
          <w:rFonts w:hint="eastAsia"/>
        </w:rPr>
        <w:t>数据处理电路、开关量采集电路、开关量输出电路、模拟量采集电路、模拟量输出电路</w:t>
      </w:r>
      <w:r w:rsidR="00F4546B">
        <w:rPr>
          <w:rFonts w:hint="eastAsia"/>
        </w:rPr>
        <w:t>；</w:t>
      </w:r>
      <w:r>
        <w:rPr>
          <w:rFonts w:hint="eastAsia"/>
        </w:rPr>
        <w:t>其中，</w:t>
      </w:r>
      <w:r w:rsidRPr="00FB4306">
        <w:rPr>
          <w:rFonts w:hint="eastAsia"/>
        </w:rPr>
        <w:t>数据处理电路</w:t>
      </w:r>
      <w:r>
        <w:rPr>
          <w:rFonts w:hint="eastAsia"/>
        </w:rPr>
        <w:t>通过</w:t>
      </w:r>
      <w:r>
        <w:rPr>
          <w:rFonts w:hint="eastAsia"/>
        </w:rPr>
        <w:t>SPI</w:t>
      </w:r>
      <w:r>
        <w:rPr>
          <w:rFonts w:hint="eastAsia"/>
        </w:rPr>
        <w:t>总线分别</w:t>
      </w:r>
      <w:r>
        <w:rPr>
          <w:rFonts w:hint="eastAsia"/>
        </w:rPr>
        <w:lastRenderedPageBreak/>
        <w:t>与</w:t>
      </w:r>
      <w:r w:rsidRPr="00FB4306">
        <w:rPr>
          <w:rFonts w:hint="eastAsia"/>
        </w:rPr>
        <w:t>开关量采集电路、开关量输出电路、模拟量采集电路、模拟量输出电路</w:t>
      </w:r>
      <w:r>
        <w:rPr>
          <w:rFonts w:hint="eastAsia"/>
        </w:rPr>
        <w:t>进行连接。</w:t>
      </w:r>
    </w:p>
    <w:p w14:paraId="4E836DE1" w14:textId="3A92A826" w:rsidR="00F4546B" w:rsidRDefault="00F4546B" w:rsidP="00F4546B">
      <w:pPr>
        <w:pStyle w:val="00"/>
        <w:ind w:firstLine="480"/>
      </w:pPr>
      <w:r>
        <w:rPr>
          <w:rFonts w:hint="eastAsia"/>
        </w:rPr>
        <w:t>集成控制器工作时，由</w:t>
      </w:r>
      <w:r w:rsidRPr="00FB4306">
        <w:rPr>
          <w:rFonts w:hint="eastAsia"/>
        </w:rPr>
        <w:t>开关量采集电路</w:t>
      </w:r>
      <w:r>
        <w:rPr>
          <w:rFonts w:hint="eastAsia"/>
        </w:rPr>
        <w:t>采集冷却系统中的开关量输入信号，同时由</w:t>
      </w:r>
      <w:r w:rsidRPr="00FB4306">
        <w:rPr>
          <w:rFonts w:hint="eastAsia"/>
        </w:rPr>
        <w:t>模拟量采集电路</w:t>
      </w:r>
      <w:r>
        <w:rPr>
          <w:rFonts w:hint="eastAsia"/>
        </w:rPr>
        <w:t>采集冷却系统中的模拟量输入信号；</w:t>
      </w:r>
      <w:r w:rsidRPr="00FB4306">
        <w:rPr>
          <w:rFonts w:hint="eastAsia"/>
        </w:rPr>
        <w:t>数据处理电路</w:t>
      </w:r>
      <w:r>
        <w:rPr>
          <w:rFonts w:hint="eastAsia"/>
        </w:rPr>
        <w:t>接收到开关量输入信号和模拟量输入信号后，以经过</w:t>
      </w:r>
      <w:r w:rsidRPr="00FB4306">
        <w:rPr>
          <w:rFonts w:hint="eastAsia"/>
        </w:rPr>
        <w:t>预设的程序处理</w:t>
      </w:r>
      <w:r>
        <w:rPr>
          <w:rFonts w:hint="eastAsia"/>
        </w:rPr>
        <w:t>后的</w:t>
      </w:r>
      <w:r w:rsidRPr="00FB4306">
        <w:rPr>
          <w:rFonts w:hint="eastAsia"/>
        </w:rPr>
        <w:t>开关量输出</w:t>
      </w:r>
      <w:r>
        <w:rPr>
          <w:rFonts w:hint="eastAsia"/>
        </w:rPr>
        <w:t>信号为</w:t>
      </w:r>
      <w:r w:rsidRPr="00FB4306">
        <w:rPr>
          <w:rFonts w:hint="eastAsia"/>
        </w:rPr>
        <w:t>开关量输出电路</w:t>
      </w:r>
      <w:r>
        <w:rPr>
          <w:rFonts w:hint="eastAsia"/>
        </w:rPr>
        <w:t>的输出，以经过预设的程序处理后的模拟量输出信号为</w:t>
      </w:r>
      <w:r w:rsidRPr="00FB4306">
        <w:rPr>
          <w:rFonts w:hint="eastAsia"/>
        </w:rPr>
        <w:t>模拟量输出电路</w:t>
      </w:r>
      <w:r>
        <w:rPr>
          <w:rFonts w:hint="eastAsia"/>
        </w:rPr>
        <w:t>的输出；冷却系统的各部件在</w:t>
      </w:r>
      <w:r w:rsidRPr="00FB4306">
        <w:rPr>
          <w:rFonts w:hint="eastAsia"/>
        </w:rPr>
        <w:t>开关量输出</w:t>
      </w:r>
      <w:r>
        <w:rPr>
          <w:rFonts w:hint="eastAsia"/>
        </w:rPr>
        <w:t>信号或模拟量输出信号的控制下进行工作；其中，</w:t>
      </w:r>
    </w:p>
    <w:p w14:paraId="231B1F31" w14:textId="77777777" w:rsidR="00F4546B" w:rsidRDefault="00F4546B" w:rsidP="00F4546B">
      <w:pPr>
        <w:pStyle w:val="00"/>
        <w:ind w:firstLine="480"/>
      </w:pPr>
      <w:r>
        <w:rPr>
          <w:rFonts w:hint="eastAsia"/>
        </w:rPr>
        <w:t>开关量输入信号包括：电源开关状态信号，电源接触器开关状态信号，阀门开关状态信号；开关量输出信号包括：水泵的启</w:t>
      </w:r>
      <w:proofErr w:type="gramStart"/>
      <w:r>
        <w:rPr>
          <w:rFonts w:hint="eastAsia"/>
        </w:rPr>
        <w:t>停动作</w:t>
      </w:r>
      <w:proofErr w:type="gramEnd"/>
      <w:r>
        <w:rPr>
          <w:rFonts w:hint="eastAsia"/>
        </w:rPr>
        <w:t>信号，风机的启</w:t>
      </w:r>
      <w:proofErr w:type="gramStart"/>
      <w:r>
        <w:rPr>
          <w:rFonts w:hint="eastAsia"/>
        </w:rPr>
        <w:t>停动作</w:t>
      </w:r>
      <w:proofErr w:type="gramEnd"/>
      <w:r>
        <w:rPr>
          <w:rFonts w:hint="eastAsia"/>
        </w:rPr>
        <w:t>信号，加热器的启</w:t>
      </w:r>
      <w:proofErr w:type="gramStart"/>
      <w:r>
        <w:rPr>
          <w:rFonts w:hint="eastAsia"/>
        </w:rPr>
        <w:t>停动作</w:t>
      </w:r>
      <w:proofErr w:type="gramEnd"/>
      <w:r>
        <w:rPr>
          <w:rFonts w:hint="eastAsia"/>
        </w:rPr>
        <w:t>信号，阀门的开关动作信号；</w:t>
      </w:r>
    </w:p>
    <w:p w14:paraId="62885518" w14:textId="148EA625" w:rsidR="00F4546B" w:rsidRDefault="00F4546B" w:rsidP="00F4546B">
      <w:pPr>
        <w:pStyle w:val="00"/>
        <w:ind w:firstLine="480"/>
      </w:pPr>
      <w:r>
        <w:rPr>
          <w:rFonts w:hint="eastAsia"/>
        </w:rPr>
        <w:t>模拟量输入信号包括：温度传感器的</w:t>
      </w:r>
      <w:r w:rsidR="003409A1">
        <w:rPr>
          <w:rFonts w:hint="eastAsia"/>
        </w:rPr>
        <w:t>电压或电流</w:t>
      </w:r>
      <w:r>
        <w:rPr>
          <w:rFonts w:hint="eastAsia"/>
        </w:rPr>
        <w:t>，压力传感器的</w:t>
      </w:r>
      <w:r w:rsidR="003409A1">
        <w:rPr>
          <w:rFonts w:hint="eastAsia"/>
        </w:rPr>
        <w:t>电压或电流</w:t>
      </w:r>
      <w:r>
        <w:rPr>
          <w:rFonts w:hint="eastAsia"/>
        </w:rPr>
        <w:t>，流量传感器的</w:t>
      </w:r>
      <w:r w:rsidR="003409A1">
        <w:rPr>
          <w:rFonts w:hint="eastAsia"/>
        </w:rPr>
        <w:t>电压或电流</w:t>
      </w:r>
      <w:r>
        <w:rPr>
          <w:rFonts w:hint="eastAsia"/>
        </w:rPr>
        <w:t>，电导率传感器的</w:t>
      </w:r>
      <w:r w:rsidR="003409A1">
        <w:rPr>
          <w:rFonts w:hint="eastAsia"/>
        </w:rPr>
        <w:t>电压或电流</w:t>
      </w:r>
      <w:r>
        <w:rPr>
          <w:rFonts w:hint="eastAsia"/>
        </w:rPr>
        <w:t>；模拟量输出信号包括：调速水泵的</w:t>
      </w:r>
      <w:r w:rsidR="003409A1">
        <w:rPr>
          <w:rFonts w:hint="eastAsia"/>
        </w:rPr>
        <w:t>转速或频率</w:t>
      </w:r>
      <w:r>
        <w:rPr>
          <w:rFonts w:hint="eastAsia"/>
        </w:rPr>
        <w:t>，调速风机的</w:t>
      </w:r>
      <w:r w:rsidR="003409A1">
        <w:rPr>
          <w:rFonts w:hint="eastAsia"/>
        </w:rPr>
        <w:t>转速或频率</w:t>
      </w:r>
      <w:r>
        <w:rPr>
          <w:rFonts w:hint="eastAsia"/>
        </w:rPr>
        <w:t>，变频器的</w:t>
      </w:r>
      <w:r w:rsidR="003409A1">
        <w:rPr>
          <w:rFonts w:hint="eastAsia"/>
        </w:rPr>
        <w:t>转速或频率</w:t>
      </w:r>
      <w:r>
        <w:rPr>
          <w:rFonts w:hint="eastAsia"/>
        </w:rPr>
        <w:t>。</w:t>
      </w:r>
    </w:p>
    <w:p w14:paraId="3F888BF2" w14:textId="56B1B773" w:rsidR="000D3FAC" w:rsidRDefault="000D3FAC" w:rsidP="00F4546B">
      <w:pPr>
        <w:pStyle w:val="00"/>
        <w:ind w:firstLine="480"/>
      </w:pPr>
      <w:r>
        <w:rPr>
          <w:rFonts w:hint="eastAsia"/>
        </w:rPr>
        <w:t>优选实施例中，</w:t>
      </w:r>
      <w:r w:rsidRPr="00FB4306">
        <w:rPr>
          <w:rFonts w:hint="eastAsia"/>
        </w:rPr>
        <w:t>数据处理电路</w:t>
      </w:r>
      <w:r>
        <w:rPr>
          <w:rFonts w:hint="eastAsia"/>
        </w:rPr>
        <w:t>采用</w:t>
      </w:r>
      <w:r>
        <w:rPr>
          <w:rFonts w:hint="eastAsia"/>
        </w:rPr>
        <w:t>STM32F429</w:t>
      </w:r>
      <w:r>
        <w:rPr>
          <w:rFonts w:hint="eastAsia"/>
        </w:rPr>
        <w:t>系列</w:t>
      </w:r>
      <w:r>
        <w:rPr>
          <w:rFonts w:hint="eastAsia"/>
        </w:rPr>
        <w:t>32</w:t>
      </w:r>
      <w:r>
        <w:rPr>
          <w:rFonts w:hint="eastAsia"/>
        </w:rPr>
        <w:t>位</w:t>
      </w:r>
      <w:r>
        <w:rPr>
          <w:rFonts w:hint="eastAsia"/>
        </w:rPr>
        <w:t>ARM</w:t>
      </w:r>
      <w:r>
        <w:rPr>
          <w:rFonts w:hint="eastAsia"/>
        </w:rPr>
        <w:t>核心</w:t>
      </w:r>
      <w:r>
        <w:rPr>
          <w:rFonts w:hint="eastAsia"/>
        </w:rPr>
        <w:t>MCU</w:t>
      </w:r>
      <w:r>
        <w:rPr>
          <w:rFonts w:hint="eastAsia"/>
        </w:rPr>
        <w:t>，</w:t>
      </w:r>
      <w:r>
        <w:rPr>
          <w:rFonts w:hint="eastAsia"/>
        </w:rPr>
        <w:t>MCU</w:t>
      </w:r>
      <w:r>
        <w:rPr>
          <w:rFonts w:hint="eastAsia"/>
        </w:rPr>
        <w:t>主频在</w:t>
      </w:r>
      <w:r>
        <w:rPr>
          <w:rFonts w:hint="eastAsia"/>
        </w:rPr>
        <w:t>100M~180M Hz</w:t>
      </w:r>
      <w:r>
        <w:rPr>
          <w:rFonts w:hint="eastAsia"/>
        </w:rPr>
        <w:t>，拥有</w:t>
      </w:r>
      <w:r>
        <w:rPr>
          <w:rFonts w:hint="eastAsia"/>
        </w:rPr>
        <w:t>3</w:t>
      </w:r>
      <w:r>
        <w:rPr>
          <w:rFonts w:hint="eastAsia"/>
        </w:rPr>
        <w:t>路</w:t>
      </w:r>
      <w:r>
        <w:rPr>
          <w:rFonts w:hint="eastAsia"/>
        </w:rPr>
        <w:t>RS485</w:t>
      </w:r>
      <w:r>
        <w:rPr>
          <w:rFonts w:hint="eastAsia"/>
        </w:rPr>
        <w:t>通讯，</w:t>
      </w:r>
      <w:r>
        <w:rPr>
          <w:rFonts w:hint="eastAsia"/>
        </w:rPr>
        <w:t>1</w:t>
      </w:r>
      <w:r>
        <w:rPr>
          <w:rFonts w:hint="eastAsia"/>
        </w:rPr>
        <w:t>路</w:t>
      </w:r>
      <w:r>
        <w:rPr>
          <w:rFonts w:hint="eastAsia"/>
        </w:rPr>
        <w:t>10/100M</w:t>
      </w:r>
      <w:r>
        <w:rPr>
          <w:rFonts w:hint="eastAsia"/>
        </w:rPr>
        <w:t>以太网通讯功能。</w:t>
      </w:r>
    </w:p>
    <w:p w14:paraId="44A3BD70" w14:textId="77777777" w:rsidR="00F4546B" w:rsidRDefault="00F4546B" w:rsidP="00F4546B">
      <w:pPr>
        <w:pStyle w:val="00"/>
        <w:ind w:firstLine="480"/>
      </w:pPr>
      <w:r w:rsidRPr="00FB4306">
        <w:rPr>
          <w:rFonts w:hint="eastAsia"/>
        </w:rPr>
        <w:t>开关量采集电路</w:t>
      </w:r>
      <w:r>
        <w:rPr>
          <w:rFonts w:hint="eastAsia"/>
        </w:rPr>
        <w:t>配置</w:t>
      </w:r>
      <w:r>
        <w:rPr>
          <w:rFonts w:hint="eastAsia"/>
        </w:rPr>
        <w:t>16~128</w:t>
      </w:r>
      <w:r>
        <w:rPr>
          <w:rFonts w:hint="eastAsia"/>
        </w:rPr>
        <w:t>路的</w:t>
      </w:r>
      <w:r w:rsidRPr="00FB4306">
        <w:rPr>
          <w:rFonts w:hint="eastAsia"/>
        </w:rPr>
        <w:t>开关量采集</w:t>
      </w:r>
      <w:r>
        <w:rPr>
          <w:rFonts w:hint="eastAsia"/>
        </w:rPr>
        <w:t>端口，用于采集</w:t>
      </w:r>
      <w:r>
        <w:rPr>
          <w:rFonts w:hint="eastAsia"/>
        </w:rPr>
        <w:t>16</w:t>
      </w:r>
      <w:r>
        <w:rPr>
          <w:rFonts w:hint="eastAsia"/>
        </w:rPr>
        <w:t>至</w:t>
      </w:r>
      <w:r>
        <w:rPr>
          <w:rFonts w:hint="eastAsia"/>
        </w:rPr>
        <w:t>128</w:t>
      </w:r>
      <w:r>
        <w:rPr>
          <w:rFonts w:hint="eastAsia"/>
        </w:rPr>
        <w:t>路的开关量信号；</w:t>
      </w:r>
    </w:p>
    <w:p w14:paraId="58A7563D" w14:textId="77777777" w:rsidR="00F4546B" w:rsidRDefault="00F4546B" w:rsidP="00F4546B">
      <w:pPr>
        <w:pStyle w:val="00"/>
        <w:ind w:firstLine="480"/>
      </w:pPr>
      <w:r w:rsidRPr="00FB4306">
        <w:rPr>
          <w:rFonts w:hint="eastAsia"/>
        </w:rPr>
        <w:t>开关量输出电路</w:t>
      </w:r>
      <w:r>
        <w:rPr>
          <w:rFonts w:hint="eastAsia"/>
        </w:rPr>
        <w:t>配置</w:t>
      </w:r>
      <w:r>
        <w:rPr>
          <w:rFonts w:hint="eastAsia"/>
        </w:rPr>
        <w:t>16~128</w:t>
      </w:r>
      <w:r>
        <w:rPr>
          <w:rFonts w:hint="eastAsia"/>
        </w:rPr>
        <w:t>路的</w:t>
      </w:r>
      <w:r w:rsidRPr="00FB4306">
        <w:rPr>
          <w:rFonts w:hint="eastAsia"/>
        </w:rPr>
        <w:t>开关量输出</w:t>
      </w:r>
      <w:r>
        <w:rPr>
          <w:rFonts w:hint="eastAsia"/>
        </w:rPr>
        <w:t>端口，用于采集</w:t>
      </w:r>
      <w:r>
        <w:rPr>
          <w:rFonts w:hint="eastAsia"/>
        </w:rPr>
        <w:t>16</w:t>
      </w:r>
      <w:r>
        <w:rPr>
          <w:rFonts w:hint="eastAsia"/>
        </w:rPr>
        <w:t>至</w:t>
      </w:r>
      <w:r>
        <w:rPr>
          <w:rFonts w:hint="eastAsia"/>
        </w:rPr>
        <w:t>128</w:t>
      </w:r>
      <w:r>
        <w:rPr>
          <w:rFonts w:hint="eastAsia"/>
        </w:rPr>
        <w:t>路</w:t>
      </w:r>
      <w:r>
        <w:rPr>
          <w:rFonts w:hint="eastAsia"/>
        </w:rPr>
        <w:t>PWM</w:t>
      </w:r>
      <w:r>
        <w:rPr>
          <w:rFonts w:hint="eastAsia"/>
        </w:rPr>
        <w:t>信号，还用于输出</w:t>
      </w:r>
      <w:r>
        <w:rPr>
          <w:rFonts w:hint="eastAsia"/>
        </w:rPr>
        <w:t>16</w:t>
      </w:r>
      <w:r>
        <w:rPr>
          <w:rFonts w:hint="eastAsia"/>
        </w:rPr>
        <w:t>至</w:t>
      </w:r>
      <w:r>
        <w:rPr>
          <w:rFonts w:hint="eastAsia"/>
        </w:rPr>
        <w:t>128</w:t>
      </w:r>
      <w:r>
        <w:rPr>
          <w:rFonts w:hint="eastAsia"/>
        </w:rPr>
        <w:t>路的开关量信号；</w:t>
      </w:r>
    </w:p>
    <w:p w14:paraId="26A45939" w14:textId="77777777" w:rsidR="00F4546B" w:rsidRDefault="00F4546B" w:rsidP="00F4546B">
      <w:pPr>
        <w:pStyle w:val="00"/>
        <w:ind w:firstLine="480"/>
      </w:pPr>
      <w:r w:rsidRPr="00FB4306">
        <w:rPr>
          <w:rFonts w:hint="eastAsia"/>
        </w:rPr>
        <w:t>模拟量采集电路</w:t>
      </w:r>
      <w:r>
        <w:rPr>
          <w:rFonts w:hint="eastAsia"/>
        </w:rPr>
        <w:t>配置</w:t>
      </w:r>
      <w:r>
        <w:rPr>
          <w:rFonts w:hint="eastAsia"/>
        </w:rPr>
        <w:t>16~48</w:t>
      </w:r>
      <w:r>
        <w:rPr>
          <w:rFonts w:hint="eastAsia"/>
        </w:rPr>
        <w:t>路的</w:t>
      </w:r>
      <w:r w:rsidRPr="00FB4306">
        <w:rPr>
          <w:rFonts w:hint="eastAsia"/>
        </w:rPr>
        <w:t>模拟量采集</w:t>
      </w:r>
      <w:r>
        <w:rPr>
          <w:rFonts w:hint="eastAsia"/>
        </w:rPr>
        <w:t>端口，用于采集</w:t>
      </w:r>
      <w:r>
        <w:rPr>
          <w:rFonts w:hint="eastAsia"/>
        </w:rPr>
        <w:t>16</w:t>
      </w:r>
      <w:r>
        <w:rPr>
          <w:rFonts w:hint="eastAsia"/>
        </w:rPr>
        <w:t>至</w:t>
      </w:r>
      <w:r>
        <w:rPr>
          <w:rFonts w:hint="eastAsia"/>
        </w:rPr>
        <w:t>48</w:t>
      </w:r>
      <w:r>
        <w:rPr>
          <w:rFonts w:hint="eastAsia"/>
        </w:rPr>
        <w:t>路的模拟量信号；</w:t>
      </w:r>
    </w:p>
    <w:p w14:paraId="09FFAB3D" w14:textId="761DAD24" w:rsidR="00F4546B" w:rsidRDefault="00F4546B" w:rsidP="00F4546B">
      <w:pPr>
        <w:pStyle w:val="00"/>
        <w:ind w:firstLine="480"/>
      </w:pPr>
      <w:r w:rsidRPr="00FB4306">
        <w:rPr>
          <w:rFonts w:hint="eastAsia"/>
        </w:rPr>
        <w:t>模拟量输出电路</w:t>
      </w:r>
      <w:r>
        <w:rPr>
          <w:rFonts w:hint="eastAsia"/>
        </w:rPr>
        <w:t>配置</w:t>
      </w:r>
      <w:r>
        <w:rPr>
          <w:rFonts w:hint="eastAsia"/>
        </w:rPr>
        <w:t>4~12</w:t>
      </w:r>
      <w:r>
        <w:rPr>
          <w:rFonts w:hint="eastAsia"/>
        </w:rPr>
        <w:t>路的</w:t>
      </w:r>
      <w:r w:rsidRPr="00FB4306">
        <w:rPr>
          <w:rFonts w:hint="eastAsia"/>
        </w:rPr>
        <w:t>模拟量输出</w:t>
      </w:r>
      <w:r>
        <w:rPr>
          <w:rFonts w:hint="eastAsia"/>
        </w:rPr>
        <w:t>端口，用于输出</w:t>
      </w:r>
      <w:r>
        <w:rPr>
          <w:rFonts w:hint="eastAsia"/>
        </w:rPr>
        <w:t>4</w:t>
      </w:r>
      <w:r>
        <w:rPr>
          <w:rFonts w:hint="eastAsia"/>
        </w:rPr>
        <w:t>至</w:t>
      </w:r>
      <w:r>
        <w:rPr>
          <w:rFonts w:hint="eastAsia"/>
        </w:rPr>
        <w:t>12</w:t>
      </w:r>
      <w:r>
        <w:rPr>
          <w:rFonts w:hint="eastAsia"/>
        </w:rPr>
        <w:t>路的模拟量信号。</w:t>
      </w:r>
    </w:p>
    <w:p w14:paraId="6B882F84" w14:textId="192EA256" w:rsidR="003409A1" w:rsidRDefault="003409A1" w:rsidP="00F4546B">
      <w:pPr>
        <w:pStyle w:val="00"/>
        <w:ind w:firstLine="480"/>
      </w:pPr>
      <w:r w:rsidRPr="003409A1">
        <w:rPr>
          <w:rFonts w:hint="eastAsia"/>
        </w:rPr>
        <w:t>采用</w:t>
      </w:r>
      <w:r w:rsidRPr="003409A1">
        <w:rPr>
          <w:rFonts w:hint="eastAsia"/>
        </w:rPr>
        <w:t>SPI</w:t>
      </w:r>
      <w:r w:rsidRPr="003409A1">
        <w:rPr>
          <w:rFonts w:hint="eastAsia"/>
        </w:rPr>
        <w:t>总线对多种端口进行扩展，可实现</w:t>
      </w:r>
      <w:r w:rsidRPr="00FB4306">
        <w:rPr>
          <w:rFonts w:hint="eastAsia"/>
        </w:rPr>
        <w:t>开关量采集</w:t>
      </w:r>
      <w:r>
        <w:rPr>
          <w:rFonts w:hint="eastAsia"/>
        </w:rPr>
        <w:t>端口、</w:t>
      </w:r>
      <w:r w:rsidRPr="00FB4306">
        <w:rPr>
          <w:rFonts w:hint="eastAsia"/>
        </w:rPr>
        <w:t>开关量输出</w:t>
      </w:r>
      <w:r>
        <w:rPr>
          <w:rFonts w:hint="eastAsia"/>
        </w:rPr>
        <w:t>端口</w:t>
      </w:r>
      <w:r w:rsidRPr="003409A1">
        <w:rPr>
          <w:rFonts w:hint="eastAsia"/>
        </w:rPr>
        <w:t>、</w:t>
      </w:r>
      <w:r w:rsidRPr="00FB4306">
        <w:rPr>
          <w:rFonts w:hint="eastAsia"/>
        </w:rPr>
        <w:t>模拟量采集</w:t>
      </w:r>
      <w:r>
        <w:rPr>
          <w:rFonts w:hint="eastAsia"/>
        </w:rPr>
        <w:t>端口</w:t>
      </w:r>
      <w:r w:rsidRPr="003409A1">
        <w:rPr>
          <w:rFonts w:hint="eastAsia"/>
        </w:rPr>
        <w:t>、</w:t>
      </w:r>
      <w:r w:rsidRPr="00FB4306">
        <w:rPr>
          <w:rFonts w:hint="eastAsia"/>
        </w:rPr>
        <w:t>模拟量输出</w:t>
      </w:r>
      <w:r>
        <w:rPr>
          <w:rFonts w:hint="eastAsia"/>
        </w:rPr>
        <w:t>端口</w:t>
      </w:r>
      <w:r w:rsidRPr="003409A1">
        <w:rPr>
          <w:rFonts w:hint="eastAsia"/>
        </w:rPr>
        <w:t>的</w:t>
      </w:r>
      <w:commentRangeStart w:id="6"/>
      <w:r w:rsidRPr="003409A1">
        <w:rPr>
          <w:rFonts w:hint="eastAsia"/>
        </w:rPr>
        <w:t>多种不同组合</w:t>
      </w:r>
      <w:commentRangeEnd w:id="6"/>
      <w:r w:rsidR="001203E8">
        <w:rPr>
          <w:rStyle w:val="ab"/>
        </w:rPr>
        <w:commentReference w:id="6"/>
      </w:r>
      <w:r w:rsidRPr="003409A1">
        <w:rPr>
          <w:rFonts w:hint="eastAsia"/>
        </w:rPr>
        <w:t>，可满足不同水冷系统的应用需求。</w:t>
      </w:r>
      <w:ins w:id="7" w:author="nongcd" w:date="2021-12-22T20:40:00Z">
        <w:r w:rsidR="00553FCD">
          <w:rPr>
            <w:rFonts w:hint="eastAsia"/>
          </w:rPr>
          <w:t>如在开关信号较多而</w:t>
        </w:r>
      </w:ins>
      <w:ins w:id="8" w:author="nongcd" w:date="2021-12-22T20:41:00Z">
        <w:r w:rsidR="00553FCD">
          <w:rPr>
            <w:rFonts w:hint="eastAsia"/>
          </w:rPr>
          <w:t>模拟量信号较少的水冷系统中，</w:t>
        </w:r>
      </w:ins>
      <w:ins w:id="9" w:author="nongcd" w:date="2021-12-22T20:43:00Z">
        <w:r w:rsidR="00553FCD">
          <w:rPr>
            <w:rFonts w:hint="eastAsia"/>
          </w:rPr>
          <w:t>在不增加控制</w:t>
        </w:r>
      </w:ins>
      <w:ins w:id="10" w:author="nongcd" w:date="2021-12-22T20:44:00Z">
        <w:r w:rsidR="00553FCD">
          <w:rPr>
            <w:rFonts w:hint="eastAsia"/>
          </w:rPr>
          <w:t>器</w:t>
        </w:r>
      </w:ins>
      <w:ins w:id="11" w:author="nongcd" w:date="2021-12-22T20:43:00Z">
        <w:r w:rsidR="00553FCD">
          <w:rPr>
            <w:rFonts w:hint="eastAsia"/>
          </w:rPr>
          <w:t>体积的情况下，</w:t>
        </w:r>
      </w:ins>
      <w:ins w:id="12" w:author="nongcd" w:date="2021-12-22T20:41:00Z">
        <w:r w:rsidR="00553FCD">
          <w:rPr>
            <w:rFonts w:hint="eastAsia"/>
          </w:rPr>
          <w:t>可通过增加</w:t>
        </w:r>
      </w:ins>
      <w:ins w:id="13" w:author="nongcd" w:date="2021-12-22T20:42:00Z">
        <w:r w:rsidR="00553FCD">
          <w:rPr>
            <w:rFonts w:hint="eastAsia"/>
          </w:rPr>
          <w:t>开关量采集端口数量减少模拟量</w:t>
        </w:r>
      </w:ins>
      <w:ins w:id="14" w:author="nongcd" w:date="2021-12-22T20:43:00Z">
        <w:r w:rsidR="00553FCD">
          <w:rPr>
            <w:rFonts w:hint="eastAsia"/>
          </w:rPr>
          <w:t>采集端口的数量</w:t>
        </w:r>
      </w:ins>
      <w:ins w:id="15" w:author="nongcd" w:date="2021-12-22T20:44:00Z">
        <w:r w:rsidR="00553FCD">
          <w:rPr>
            <w:rFonts w:hint="eastAsia"/>
          </w:rPr>
          <w:t>去灵</w:t>
        </w:r>
        <w:r w:rsidR="00553FCD">
          <w:rPr>
            <w:rFonts w:hint="eastAsia"/>
          </w:rPr>
          <w:lastRenderedPageBreak/>
          <w:t>活变更得以实现。</w:t>
        </w:r>
      </w:ins>
    </w:p>
    <w:p w14:paraId="3058FA3C" w14:textId="77777777" w:rsidR="00F4546B" w:rsidRPr="00CF4683" w:rsidRDefault="00F4546B" w:rsidP="00F4546B">
      <w:pPr>
        <w:pStyle w:val="00"/>
        <w:ind w:firstLine="480"/>
      </w:pPr>
      <w:r w:rsidRPr="00FB4306">
        <w:rPr>
          <w:rFonts w:hint="eastAsia"/>
        </w:rPr>
        <w:t>模拟量采集电路</w:t>
      </w:r>
      <w:r>
        <w:rPr>
          <w:rFonts w:hint="eastAsia"/>
        </w:rPr>
        <w:t>包括：</w:t>
      </w:r>
      <w:r w:rsidRPr="00FB4306">
        <w:rPr>
          <w:rFonts w:hint="eastAsia"/>
        </w:rPr>
        <w:t>模拟量采集</w:t>
      </w:r>
      <w:r w:rsidRPr="00CF4683">
        <w:rPr>
          <w:rFonts w:hint="eastAsia"/>
        </w:rPr>
        <w:t>端口限流电路；</w:t>
      </w:r>
    </w:p>
    <w:p w14:paraId="608496AD" w14:textId="15A214A3" w:rsidR="00F4546B" w:rsidRPr="00CF4683" w:rsidRDefault="00F4546B" w:rsidP="00F4546B">
      <w:pPr>
        <w:pStyle w:val="00"/>
        <w:ind w:firstLine="480"/>
      </w:pPr>
      <w:r w:rsidRPr="00FB4306">
        <w:rPr>
          <w:rFonts w:hint="eastAsia"/>
        </w:rPr>
        <w:t>模拟量采集</w:t>
      </w:r>
      <w:r w:rsidRPr="00CF4683">
        <w:rPr>
          <w:rFonts w:hint="eastAsia"/>
        </w:rPr>
        <w:t>端口限流电路包括：</w:t>
      </w:r>
      <w:commentRangeStart w:id="16"/>
      <w:r w:rsidRPr="00CF4683">
        <w:rPr>
          <w:rFonts w:hint="eastAsia"/>
        </w:rPr>
        <w:t>复合三极管</w:t>
      </w:r>
      <w:r w:rsidR="001203E8">
        <w:rPr>
          <w:rFonts w:hint="eastAsia"/>
        </w:rPr>
        <w:t>2</w:t>
      </w:r>
      <w:r w:rsidR="001203E8">
        <w:t>1</w:t>
      </w:r>
      <w:r w:rsidRPr="00CF4683">
        <w:rPr>
          <w:rFonts w:hint="eastAsia"/>
        </w:rPr>
        <w:t>，第一电阻</w:t>
      </w:r>
      <w:r w:rsidR="001203E8">
        <w:rPr>
          <w:rFonts w:hint="eastAsia"/>
        </w:rPr>
        <w:t>2</w:t>
      </w:r>
      <w:r w:rsidR="001203E8">
        <w:t>2</w:t>
      </w:r>
      <w:r w:rsidRPr="00CF4683">
        <w:rPr>
          <w:rFonts w:hint="eastAsia"/>
        </w:rPr>
        <w:t>，第二电阻</w:t>
      </w:r>
      <w:r w:rsidR="001203E8">
        <w:rPr>
          <w:rFonts w:hint="eastAsia"/>
        </w:rPr>
        <w:t>2</w:t>
      </w:r>
      <w:r w:rsidR="001203E8">
        <w:t>3</w:t>
      </w:r>
      <w:r w:rsidRPr="00CF4683">
        <w:rPr>
          <w:rFonts w:hint="eastAsia"/>
        </w:rPr>
        <w:t>；其中，复合三极管包括第一三极管</w:t>
      </w:r>
      <w:r w:rsidR="001203E8">
        <w:rPr>
          <w:rFonts w:hint="eastAsia"/>
        </w:rPr>
        <w:t>2</w:t>
      </w:r>
      <w:r w:rsidR="001203E8">
        <w:t>1</w:t>
      </w:r>
      <w:r w:rsidR="001203E8">
        <w:rPr>
          <w:rFonts w:hint="eastAsia"/>
        </w:rPr>
        <w:t>a</w:t>
      </w:r>
      <w:r w:rsidRPr="00CF4683">
        <w:rPr>
          <w:rFonts w:hint="eastAsia"/>
        </w:rPr>
        <w:t>和第二三极管</w:t>
      </w:r>
      <w:r w:rsidR="001203E8">
        <w:rPr>
          <w:rFonts w:hint="eastAsia"/>
        </w:rPr>
        <w:t>2</w:t>
      </w:r>
      <w:r w:rsidR="001203E8">
        <w:t>1</w:t>
      </w:r>
      <w:r w:rsidR="001203E8">
        <w:rPr>
          <w:rFonts w:hint="eastAsia"/>
        </w:rPr>
        <w:t>b</w:t>
      </w:r>
      <w:r w:rsidRPr="00CF4683">
        <w:rPr>
          <w:rFonts w:hint="eastAsia"/>
        </w:rPr>
        <w:t>；</w:t>
      </w:r>
      <w:commentRangeEnd w:id="16"/>
      <w:r w:rsidR="001203E8">
        <w:rPr>
          <w:rStyle w:val="ab"/>
        </w:rPr>
        <w:commentReference w:id="16"/>
      </w:r>
    </w:p>
    <w:p w14:paraId="5995649B" w14:textId="77777777" w:rsidR="00F4546B" w:rsidRPr="00CF4683" w:rsidRDefault="00F4546B" w:rsidP="00F4546B">
      <w:pPr>
        <w:pStyle w:val="00"/>
        <w:ind w:firstLine="480"/>
      </w:pPr>
      <w:r w:rsidRPr="00CF4683">
        <w:rPr>
          <w:rFonts w:hint="eastAsia"/>
        </w:rPr>
        <w:t>第一电阻的一端连接</w:t>
      </w:r>
      <w:r w:rsidRPr="00FB4306">
        <w:rPr>
          <w:rFonts w:hint="eastAsia"/>
        </w:rPr>
        <w:t>模拟量采集</w:t>
      </w:r>
      <w:r w:rsidRPr="00CF4683">
        <w:rPr>
          <w:rFonts w:hint="eastAsia"/>
        </w:rPr>
        <w:t>端口和第一三极管的集电极，第一电阻的另一端连接第一三极管的基极和第二三极管的集电极；</w:t>
      </w:r>
    </w:p>
    <w:p w14:paraId="53416E84" w14:textId="77777777" w:rsidR="00F4546B" w:rsidRDefault="00F4546B" w:rsidP="00F4546B">
      <w:pPr>
        <w:pStyle w:val="00"/>
        <w:ind w:firstLine="480"/>
      </w:pPr>
      <w:r w:rsidRPr="00CF4683">
        <w:rPr>
          <w:rFonts w:hint="eastAsia"/>
        </w:rPr>
        <w:t>第二电阻的一端连接</w:t>
      </w:r>
      <w:r w:rsidRPr="00CF4683">
        <w:rPr>
          <w:rFonts w:hint="eastAsia"/>
        </w:rPr>
        <w:t>ADC</w:t>
      </w:r>
      <w:r w:rsidRPr="00CF4683">
        <w:rPr>
          <w:rFonts w:hint="eastAsia"/>
        </w:rPr>
        <w:t>芯片和第二三极管的发射极，第二电阻的另一端连接第一三极管的发射极和第二三极管的基极。</w:t>
      </w:r>
    </w:p>
    <w:p w14:paraId="1039A07D" w14:textId="223CE4CA" w:rsidR="00F4546B" w:rsidRDefault="00F4546B" w:rsidP="00F4546B">
      <w:pPr>
        <w:pStyle w:val="00"/>
        <w:ind w:firstLine="480"/>
      </w:pPr>
      <w:r w:rsidRPr="00FB4306">
        <w:rPr>
          <w:rFonts w:hint="eastAsia"/>
        </w:rPr>
        <w:t>模拟量采集</w:t>
      </w:r>
      <w:r w:rsidRPr="00CF4683">
        <w:rPr>
          <w:rFonts w:hint="eastAsia"/>
        </w:rPr>
        <w:t>端口限流电路</w:t>
      </w:r>
      <w:r>
        <w:rPr>
          <w:rFonts w:hint="eastAsia"/>
        </w:rPr>
        <w:t>的输出限流限制在</w:t>
      </w:r>
      <w:r>
        <w:rPr>
          <w:rFonts w:hint="eastAsia"/>
        </w:rPr>
        <w:t>5</w:t>
      </w:r>
      <w:r>
        <w:t>0</w:t>
      </w:r>
      <w:r>
        <w:rPr>
          <w:rFonts w:hint="eastAsia"/>
        </w:rPr>
        <w:t>mA</w:t>
      </w:r>
      <w:r w:rsidR="004A77D9">
        <w:rPr>
          <w:rFonts w:hint="eastAsia"/>
        </w:rPr>
        <w:t>，在前端控制器出现故障或接错线时可以保护模拟量采集端口不会烧坏。</w:t>
      </w:r>
    </w:p>
    <w:p w14:paraId="1521DBEC" w14:textId="75B31BEA" w:rsidR="000D3FAC" w:rsidRDefault="000D3FAC" w:rsidP="00F4546B">
      <w:pPr>
        <w:pStyle w:val="00"/>
        <w:ind w:firstLine="480"/>
      </w:pPr>
      <w:r>
        <w:rPr>
          <w:rFonts w:hint="eastAsia"/>
        </w:rPr>
        <w:t>通过</w:t>
      </w:r>
      <w:r>
        <w:rPr>
          <w:rFonts w:hint="eastAsia"/>
        </w:rPr>
        <w:t>SPI</w:t>
      </w:r>
      <w:r>
        <w:rPr>
          <w:rFonts w:hint="eastAsia"/>
        </w:rPr>
        <w:t>总线连接到多路</w:t>
      </w:r>
      <w:r>
        <w:rPr>
          <w:rFonts w:hint="eastAsia"/>
        </w:rPr>
        <w:t>ADC</w:t>
      </w:r>
      <w:r>
        <w:rPr>
          <w:rFonts w:hint="eastAsia"/>
        </w:rPr>
        <w:t>扩展芯片进行端口扩展，并使用复合三极管进行限流保护，可实现</w:t>
      </w:r>
      <w:r>
        <w:rPr>
          <w:rFonts w:hint="eastAsia"/>
        </w:rPr>
        <w:t>16</w:t>
      </w:r>
      <w:r>
        <w:rPr>
          <w:rFonts w:hint="eastAsia"/>
        </w:rPr>
        <w:t>至</w:t>
      </w:r>
      <w:r>
        <w:rPr>
          <w:rFonts w:hint="eastAsia"/>
        </w:rPr>
        <w:t>48</w:t>
      </w:r>
      <w:r>
        <w:rPr>
          <w:rFonts w:hint="eastAsia"/>
        </w:rPr>
        <w:t>路模拟量信号采集，采集电流范围</w:t>
      </w:r>
      <w:r>
        <w:rPr>
          <w:rFonts w:hint="eastAsia"/>
        </w:rPr>
        <w:t>0~30mA</w:t>
      </w:r>
      <w:r>
        <w:rPr>
          <w:rFonts w:hint="eastAsia"/>
        </w:rPr>
        <w:t>，端口支持电压范围</w:t>
      </w:r>
      <w:r>
        <w:rPr>
          <w:rFonts w:hint="eastAsia"/>
        </w:rPr>
        <w:t>6~30V</w:t>
      </w:r>
      <w:r>
        <w:rPr>
          <w:rFonts w:hint="eastAsia"/>
        </w:rPr>
        <w:t>。</w:t>
      </w:r>
    </w:p>
    <w:p w14:paraId="0DCE896B" w14:textId="77777777" w:rsidR="00F4546B" w:rsidRDefault="00F4546B" w:rsidP="00F4546B">
      <w:pPr>
        <w:pStyle w:val="00"/>
        <w:ind w:firstLine="480"/>
      </w:pPr>
      <w:r w:rsidRPr="00FB4306">
        <w:rPr>
          <w:rFonts w:hint="eastAsia"/>
        </w:rPr>
        <w:t>开关量采集电路</w:t>
      </w:r>
      <w:r>
        <w:rPr>
          <w:rFonts w:hint="eastAsia"/>
        </w:rPr>
        <w:t>包括：</w:t>
      </w:r>
      <w:r w:rsidRPr="00FB4306">
        <w:rPr>
          <w:rFonts w:hint="eastAsia"/>
        </w:rPr>
        <w:t>开关量采集</w:t>
      </w:r>
      <w:r>
        <w:rPr>
          <w:rFonts w:hint="eastAsia"/>
        </w:rPr>
        <w:t>端口滤波电路；</w:t>
      </w:r>
      <w:r w:rsidRPr="00FB4306">
        <w:rPr>
          <w:rFonts w:hint="eastAsia"/>
        </w:rPr>
        <w:t>开关量输出电路</w:t>
      </w:r>
      <w:r>
        <w:rPr>
          <w:rFonts w:hint="eastAsia"/>
        </w:rPr>
        <w:t>包括：</w:t>
      </w:r>
      <w:r w:rsidRPr="00FB4306">
        <w:rPr>
          <w:rFonts w:hint="eastAsia"/>
        </w:rPr>
        <w:t>开关量输出</w:t>
      </w:r>
      <w:r>
        <w:rPr>
          <w:rFonts w:hint="eastAsia"/>
        </w:rPr>
        <w:t>端口滤波电路；</w:t>
      </w:r>
    </w:p>
    <w:p w14:paraId="11043EE6" w14:textId="77777777" w:rsidR="000D3FAC" w:rsidRDefault="00F4546B" w:rsidP="00F4546B">
      <w:pPr>
        <w:pStyle w:val="00"/>
        <w:ind w:firstLine="480"/>
      </w:pPr>
      <w:r w:rsidRPr="00FB4306">
        <w:rPr>
          <w:rFonts w:hint="eastAsia"/>
        </w:rPr>
        <w:t>开关量采集</w:t>
      </w:r>
      <w:r>
        <w:rPr>
          <w:rFonts w:hint="eastAsia"/>
        </w:rPr>
        <w:t>端口滤波电路和</w:t>
      </w:r>
      <w:r w:rsidRPr="00FB4306">
        <w:rPr>
          <w:rFonts w:hint="eastAsia"/>
        </w:rPr>
        <w:t>开关量输出</w:t>
      </w:r>
      <w:r>
        <w:rPr>
          <w:rFonts w:hint="eastAsia"/>
        </w:rPr>
        <w:t>端口滤波电路采用相同结构的滤波电路，该滤波电路包括采用</w:t>
      </w:r>
      <w:r>
        <w:rPr>
          <w:rFonts w:hint="eastAsia"/>
        </w:rPr>
        <w:t>H</w:t>
      </w:r>
      <w:r>
        <w:rPr>
          <w:rFonts w:hint="eastAsia"/>
        </w:rPr>
        <w:t>桥接线的滤波电阻和滤波电容。</w:t>
      </w:r>
    </w:p>
    <w:p w14:paraId="477A9594" w14:textId="274987A8" w:rsidR="00F4546B" w:rsidRDefault="000D3FAC" w:rsidP="00F4546B">
      <w:pPr>
        <w:pStyle w:val="00"/>
        <w:ind w:firstLine="480"/>
      </w:pPr>
      <w:r w:rsidRPr="000D3FAC">
        <w:rPr>
          <w:rFonts w:hint="eastAsia"/>
        </w:rPr>
        <w:t>通过</w:t>
      </w:r>
      <w:r w:rsidRPr="000D3FAC">
        <w:rPr>
          <w:rFonts w:hint="eastAsia"/>
        </w:rPr>
        <w:t>SPI</w:t>
      </w:r>
      <w:r w:rsidRPr="000D3FAC">
        <w:rPr>
          <w:rFonts w:hint="eastAsia"/>
        </w:rPr>
        <w:t>总线连接到</w:t>
      </w:r>
      <w:r w:rsidRPr="00FB4306">
        <w:rPr>
          <w:rFonts w:hint="eastAsia"/>
        </w:rPr>
        <w:t>开关量采集</w:t>
      </w:r>
      <w:r>
        <w:rPr>
          <w:rFonts w:hint="eastAsia"/>
        </w:rPr>
        <w:t>芯片</w:t>
      </w:r>
      <w:r w:rsidRPr="000D3FAC">
        <w:rPr>
          <w:rFonts w:hint="eastAsia"/>
        </w:rPr>
        <w:t>进行端口扩展，可实现</w:t>
      </w:r>
      <w:r w:rsidRPr="000D3FAC">
        <w:rPr>
          <w:rFonts w:hint="eastAsia"/>
        </w:rPr>
        <w:t>16</w:t>
      </w:r>
      <w:r w:rsidRPr="000D3FAC">
        <w:rPr>
          <w:rFonts w:hint="eastAsia"/>
        </w:rPr>
        <w:t>至</w:t>
      </w:r>
      <w:r w:rsidRPr="000D3FAC">
        <w:rPr>
          <w:rFonts w:hint="eastAsia"/>
        </w:rPr>
        <w:t>128</w:t>
      </w:r>
      <w:r w:rsidRPr="000D3FAC">
        <w:rPr>
          <w:rFonts w:hint="eastAsia"/>
        </w:rPr>
        <w:t>路开关量信号采集，并通过阻容</w:t>
      </w:r>
      <w:r w:rsidRPr="000D3FAC">
        <w:rPr>
          <w:rFonts w:hint="eastAsia"/>
        </w:rPr>
        <w:t>H</w:t>
      </w:r>
      <w:r w:rsidRPr="000D3FAC">
        <w:rPr>
          <w:rFonts w:hint="eastAsia"/>
        </w:rPr>
        <w:t>桥滤波电路消除高频干扰，端口支持电压范围</w:t>
      </w:r>
      <w:r w:rsidRPr="000D3FAC">
        <w:rPr>
          <w:rFonts w:hint="eastAsia"/>
        </w:rPr>
        <w:t>6~30V</w:t>
      </w:r>
      <w:r w:rsidRPr="000D3FAC">
        <w:rPr>
          <w:rFonts w:hint="eastAsia"/>
        </w:rPr>
        <w:t>。</w:t>
      </w:r>
    </w:p>
    <w:p w14:paraId="3B4E75D9" w14:textId="4AE6074E" w:rsidR="000D3FAC" w:rsidRDefault="000D3FAC" w:rsidP="00F4546B">
      <w:pPr>
        <w:pStyle w:val="00"/>
        <w:ind w:firstLine="480"/>
      </w:pPr>
      <w:r>
        <w:rPr>
          <w:rFonts w:hint="eastAsia"/>
        </w:rPr>
        <w:t>通过</w:t>
      </w:r>
      <w:r>
        <w:rPr>
          <w:rFonts w:hint="eastAsia"/>
        </w:rPr>
        <w:t>SPI</w:t>
      </w:r>
      <w:r>
        <w:rPr>
          <w:rFonts w:hint="eastAsia"/>
        </w:rPr>
        <w:t>总线、采用实时嵌入式操作系统，即</w:t>
      </w:r>
      <w:r>
        <w:rPr>
          <w:rFonts w:hint="eastAsia"/>
        </w:rPr>
        <w:t>UCOS</w:t>
      </w:r>
      <w:r>
        <w:rPr>
          <w:rFonts w:hint="eastAsia"/>
        </w:rPr>
        <w:t>系统，性能可靠稳定，适合工业控制平台。连接到</w:t>
      </w:r>
      <w:r w:rsidRPr="00FB4306">
        <w:rPr>
          <w:rFonts w:hint="eastAsia"/>
        </w:rPr>
        <w:t>开关量输出</w:t>
      </w:r>
      <w:r>
        <w:rPr>
          <w:rFonts w:hint="eastAsia"/>
        </w:rPr>
        <w:t>芯片进行端口扩展，并驱动</w:t>
      </w:r>
      <w:r>
        <w:rPr>
          <w:rFonts w:hint="eastAsia"/>
        </w:rPr>
        <w:t>5A</w:t>
      </w:r>
      <w:r>
        <w:rPr>
          <w:rFonts w:hint="eastAsia"/>
        </w:rPr>
        <w:t>电流</w:t>
      </w:r>
      <w:r>
        <w:rPr>
          <w:rFonts w:hint="eastAsia"/>
        </w:rPr>
        <w:t>MOS</w:t>
      </w:r>
      <w:r>
        <w:rPr>
          <w:rFonts w:hint="eastAsia"/>
        </w:rPr>
        <w:t>管，可实现</w:t>
      </w:r>
      <w:r>
        <w:rPr>
          <w:rFonts w:hint="eastAsia"/>
        </w:rPr>
        <w:t>16</w:t>
      </w:r>
      <w:r>
        <w:rPr>
          <w:rFonts w:hint="eastAsia"/>
        </w:rPr>
        <w:t>至</w:t>
      </w:r>
      <w:r>
        <w:rPr>
          <w:rFonts w:hint="eastAsia"/>
        </w:rPr>
        <w:t>128</w:t>
      </w:r>
      <w:r>
        <w:rPr>
          <w:rFonts w:hint="eastAsia"/>
        </w:rPr>
        <w:t>路</w:t>
      </w:r>
      <w:r>
        <w:rPr>
          <w:rFonts w:hint="eastAsia"/>
        </w:rPr>
        <w:t>PWM</w:t>
      </w:r>
      <w:r>
        <w:rPr>
          <w:rFonts w:hint="eastAsia"/>
        </w:rPr>
        <w:t>信号或开关量输出，并通过阻容</w:t>
      </w:r>
      <w:r>
        <w:rPr>
          <w:rFonts w:hint="eastAsia"/>
        </w:rPr>
        <w:t>H</w:t>
      </w:r>
      <w:r>
        <w:rPr>
          <w:rFonts w:hint="eastAsia"/>
        </w:rPr>
        <w:t>桥滤波电路消除高频干扰，端口输出电流范围</w:t>
      </w:r>
      <w:r>
        <w:rPr>
          <w:rFonts w:hint="eastAsia"/>
        </w:rPr>
        <w:t>0~5A</w:t>
      </w:r>
      <w:r>
        <w:rPr>
          <w:rFonts w:hint="eastAsia"/>
        </w:rPr>
        <w:t>，电压范围</w:t>
      </w:r>
      <w:r>
        <w:rPr>
          <w:rFonts w:hint="eastAsia"/>
        </w:rPr>
        <w:t>6~30V</w:t>
      </w:r>
      <w:r>
        <w:rPr>
          <w:rFonts w:hint="eastAsia"/>
        </w:rPr>
        <w:t>。</w:t>
      </w:r>
    </w:p>
    <w:p w14:paraId="44C92216" w14:textId="612C06BD" w:rsidR="00F4546B" w:rsidRDefault="00F4546B" w:rsidP="00F4546B">
      <w:pPr>
        <w:pStyle w:val="00"/>
        <w:ind w:firstLine="480"/>
      </w:pPr>
      <w:r w:rsidRPr="00FB4306">
        <w:rPr>
          <w:rFonts w:hint="eastAsia"/>
        </w:rPr>
        <w:t>模拟量输出电路</w:t>
      </w:r>
      <w:r>
        <w:rPr>
          <w:rFonts w:hint="eastAsia"/>
        </w:rPr>
        <w:t>包括：</w:t>
      </w:r>
      <w:r w:rsidRPr="00FB4306">
        <w:rPr>
          <w:rFonts w:hint="eastAsia"/>
        </w:rPr>
        <w:t>模拟量输出</w:t>
      </w:r>
      <w:r>
        <w:rPr>
          <w:rFonts w:hint="eastAsia"/>
        </w:rPr>
        <w:t>端口过流保护装置；</w:t>
      </w:r>
      <w:r w:rsidRPr="00FB4306">
        <w:rPr>
          <w:rFonts w:hint="eastAsia"/>
        </w:rPr>
        <w:t>模拟量输出</w:t>
      </w:r>
      <w:r>
        <w:rPr>
          <w:rFonts w:hint="eastAsia"/>
        </w:rPr>
        <w:t>端口过流保护装置包括自恢复保险丝。</w:t>
      </w:r>
    </w:p>
    <w:p w14:paraId="710B6882" w14:textId="51C66D17" w:rsidR="00BC0B83" w:rsidRDefault="00BC0B83" w:rsidP="00F4546B">
      <w:pPr>
        <w:pStyle w:val="00"/>
        <w:ind w:firstLine="480"/>
      </w:pPr>
      <w:r>
        <w:rPr>
          <w:rFonts w:hint="eastAsia"/>
        </w:rPr>
        <w:t>通过</w:t>
      </w:r>
      <w:r>
        <w:rPr>
          <w:rFonts w:hint="eastAsia"/>
        </w:rPr>
        <w:t>SPI</w:t>
      </w:r>
      <w:r>
        <w:rPr>
          <w:rFonts w:hint="eastAsia"/>
        </w:rPr>
        <w:t>总线连接到多路</w:t>
      </w:r>
      <w:r>
        <w:rPr>
          <w:rFonts w:hint="eastAsia"/>
        </w:rPr>
        <w:t>DAC</w:t>
      </w:r>
      <w:r>
        <w:rPr>
          <w:rFonts w:hint="eastAsia"/>
        </w:rPr>
        <w:t>扩展芯片进行端口扩展，并使用自恢复保险丝进行过流保护，可实现</w:t>
      </w:r>
      <w:r>
        <w:rPr>
          <w:rFonts w:hint="eastAsia"/>
        </w:rPr>
        <w:t>4</w:t>
      </w:r>
      <w:r>
        <w:rPr>
          <w:rFonts w:hint="eastAsia"/>
        </w:rPr>
        <w:t>至</w:t>
      </w:r>
      <w:r>
        <w:rPr>
          <w:rFonts w:hint="eastAsia"/>
        </w:rPr>
        <w:t>12</w:t>
      </w:r>
      <w:r>
        <w:rPr>
          <w:rFonts w:hint="eastAsia"/>
        </w:rPr>
        <w:t>路</w:t>
      </w:r>
      <w:r>
        <w:rPr>
          <w:rFonts w:hint="eastAsia"/>
        </w:rPr>
        <w:t>4~20mA</w:t>
      </w:r>
      <w:r>
        <w:rPr>
          <w:rFonts w:hint="eastAsia"/>
        </w:rPr>
        <w:t>模拟量信号输出，输出电压范围</w:t>
      </w:r>
      <w:r>
        <w:rPr>
          <w:rFonts w:hint="eastAsia"/>
        </w:rPr>
        <w:t>12~30V</w:t>
      </w:r>
      <w:r>
        <w:rPr>
          <w:rFonts w:hint="eastAsia"/>
        </w:rPr>
        <w:t>。</w:t>
      </w:r>
    </w:p>
    <w:p w14:paraId="732D7F3B" w14:textId="77777777" w:rsidR="00F4546B" w:rsidRDefault="00F4546B" w:rsidP="00F4546B">
      <w:pPr>
        <w:pStyle w:val="00"/>
        <w:ind w:firstLine="480"/>
      </w:pPr>
      <w:r w:rsidRPr="00E944FE">
        <w:rPr>
          <w:rFonts w:hint="eastAsia"/>
        </w:rPr>
        <w:lastRenderedPageBreak/>
        <w:t>集成控制器</w:t>
      </w:r>
      <w:r>
        <w:rPr>
          <w:rFonts w:hint="eastAsia"/>
        </w:rPr>
        <w:t>还包括：</w:t>
      </w:r>
      <w:r w:rsidRPr="00FB4306">
        <w:rPr>
          <w:rFonts w:hint="eastAsia"/>
        </w:rPr>
        <w:t>网络通讯电路</w:t>
      </w:r>
      <w:r>
        <w:rPr>
          <w:rFonts w:hint="eastAsia"/>
        </w:rPr>
        <w:t>；</w:t>
      </w:r>
    </w:p>
    <w:p w14:paraId="3376E116" w14:textId="77777777" w:rsidR="00F4546B" w:rsidRDefault="00F4546B" w:rsidP="00F4546B">
      <w:pPr>
        <w:pStyle w:val="00"/>
        <w:ind w:firstLine="480"/>
      </w:pPr>
      <w:r>
        <w:rPr>
          <w:rFonts w:hint="eastAsia"/>
        </w:rPr>
        <w:t>网络通讯电路包括</w:t>
      </w:r>
      <w:r w:rsidRPr="00EF44C9">
        <w:rPr>
          <w:rFonts w:hint="eastAsia"/>
        </w:rPr>
        <w:t>TCP/IP</w:t>
      </w:r>
      <w:r w:rsidRPr="00EF44C9">
        <w:rPr>
          <w:rFonts w:hint="eastAsia"/>
        </w:rPr>
        <w:t>通讯电路</w:t>
      </w:r>
      <w:r>
        <w:rPr>
          <w:rFonts w:hint="eastAsia"/>
        </w:rPr>
        <w:t>和</w:t>
      </w:r>
      <w:r w:rsidRPr="00EF44C9">
        <w:rPr>
          <w:rFonts w:hint="eastAsia"/>
        </w:rPr>
        <w:t>RS485</w:t>
      </w:r>
      <w:r w:rsidRPr="00EF44C9">
        <w:rPr>
          <w:rFonts w:hint="eastAsia"/>
        </w:rPr>
        <w:t>通讯电路</w:t>
      </w:r>
      <w:r>
        <w:rPr>
          <w:rFonts w:hint="eastAsia"/>
        </w:rPr>
        <w:t>；</w:t>
      </w:r>
    </w:p>
    <w:p w14:paraId="72A5DD22" w14:textId="77777777" w:rsidR="00F4546B" w:rsidRDefault="00F4546B" w:rsidP="00F4546B">
      <w:pPr>
        <w:pStyle w:val="00"/>
        <w:ind w:firstLine="480"/>
      </w:pPr>
      <w:r w:rsidRPr="00EF44C9">
        <w:rPr>
          <w:rFonts w:hint="eastAsia"/>
        </w:rPr>
        <w:t>TCP/IP</w:t>
      </w:r>
      <w:r w:rsidRPr="00EF44C9">
        <w:rPr>
          <w:rFonts w:hint="eastAsia"/>
        </w:rPr>
        <w:t>通讯电路</w:t>
      </w:r>
      <w:r>
        <w:rPr>
          <w:rFonts w:hint="eastAsia"/>
        </w:rPr>
        <w:t>，用于实现集成控制器</w:t>
      </w:r>
      <w:r w:rsidRPr="00EF44C9">
        <w:rPr>
          <w:rFonts w:hint="eastAsia"/>
        </w:rPr>
        <w:t>与上位机进行通讯</w:t>
      </w:r>
      <w:r>
        <w:rPr>
          <w:rFonts w:hint="eastAsia"/>
        </w:rPr>
        <w:t>；</w:t>
      </w:r>
    </w:p>
    <w:p w14:paraId="602160E1" w14:textId="77777777" w:rsidR="00F4546B" w:rsidRDefault="00F4546B" w:rsidP="00F4546B">
      <w:pPr>
        <w:pStyle w:val="00"/>
        <w:ind w:firstLine="480"/>
      </w:pPr>
      <w:r w:rsidRPr="00EF44C9">
        <w:rPr>
          <w:rFonts w:hint="eastAsia"/>
        </w:rPr>
        <w:t>RS485</w:t>
      </w:r>
      <w:r w:rsidRPr="00EF44C9">
        <w:rPr>
          <w:rFonts w:hint="eastAsia"/>
        </w:rPr>
        <w:t>通讯电路</w:t>
      </w:r>
      <w:r>
        <w:rPr>
          <w:rFonts w:hint="eastAsia"/>
        </w:rPr>
        <w:t>，用于实现集成控制器</w:t>
      </w:r>
      <w:r w:rsidRPr="00EF44C9">
        <w:rPr>
          <w:rFonts w:hint="eastAsia"/>
        </w:rPr>
        <w:t>与显示屏、变频器的通讯</w:t>
      </w:r>
      <w:r>
        <w:rPr>
          <w:rFonts w:hint="eastAsia"/>
        </w:rPr>
        <w:t>。</w:t>
      </w:r>
    </w:p>
    <w:p w14:paraId="7B8E7791" w14:textId="77777777" w:rsidR="00F4546B" w:rsidRDefault="00F4546B" w:rsidP="00F4546B">
      <w:pPr>
        <w:pStyle w:val="00"/>
        <w:ind w:firstLine="480"/>
      </w:pPr>
      <w:r w:rsidRPr="00E944FE">
        <w:rPr>
          <w:rFonts w:hint="eastAsia"/>
        </w:rPr>
        <w:t>集成控制器</w:t>
      </w:r>
      <w:r>
        <w:rPr>
          <w:rFonts w:hint="eastAsia"/>
        </w:rPr>
        <w:t>还包括：存储器电路；存储器电路，用于</w:t>
      </w:r>
      <w:r w:rsidRPr="00EF44C9">
        <w:rPr>
          <w:rFonts w:hint="eastAsia"/>
        </w:rPr>
        <w:t>存储</w:t>
      </w:r>
      <w:r>
        <w:rPr>
          <w:rFonts w:hint="eastAsia"/>
        </w:rPr>
        <w:t>冷却</w:t>
      </w:r>
      <w:r w:rsidRPr="00EF44C9">
        <w:rPr>
          <w:rFonts w:hint="eastAsia"/>
        </w:rPr>
        <w:t>系统</w:t>
      </w:r>
      <w:r>
        <w:rPr>
          <w:rFonts w:hint="eastAsia"/>
        </w:rPr>
        <w:t>的</w:t>
      </w:r>
      <w:r w:rsidRPr="00EF44C9">
        <w:rPr>
          <w:rFonts w:hint="eastAsia"/>
        </w:rPr>
        <w:t>运行数据和故障录波数据</w:t>
      </w:r>
      <w:r>
        <w:rPr>
          <w:rFonts w:hint="eastAsia"/>
        </w:rPr>
        <w:t>。</w:t>
      </w:r>
    </w:p>
    <w:p w14:paraId="238E0218" w14:textId="7DA5AD6E" w:rsidR="00F4546B" w:rsidRPr="00DF041D" w:rsidRDefault="00F4546B" w:rsidP="00F4546B">
      <w:pPr>
        <w:pStyle w:val="00"/>
        <w:ind w:firstLine="480"/>
      </w:pPr>
      <w:r>
        <w:rPr>
          <w:rFonts w:hint="eastAsia"/>
        </w:rPr>
        <w:t>存储器电路包括</w:t>
      </w:r>
      <w:r w:rsidRPr="00DF041D">
        <w:rPr>
          <w:rFonts w:hint="eastAsia"/>
        </w:rPr>
        <w:t>32MByte</w:t>
      </w:r>
      <w:r w:rsidRPr="00DF041D">
        <w:rPr>
          <w:rFonts w:hint="eastAsia"/>
        </w:rPr>
        <w:t>的</w:t>
      </w:r>
      <w:r w:rsidRPr="00DF041D">
        <w:rPr>
          <w:rFonts w:hint="eastAsia"/>
        </w:rPr>
        <w:t>SDRAM</w:t>
      </w:r>
      <w:r w:rsidRPr="00DF041D">
        <w:rPr>
          <w:rFonts w:hint="eastAsia"/>
        </w:rPr>
        <w:t>和</w:t>
      </w:r>
      <w:r w:rsidRPr="00DF041D">
        <w:rPr>
          <w:rFonts w:hint="eastAsia"/>
        </w:rPr>
        <w:t>96MByte</w:t>
      </w:r>
      <w:r w:rsidRPr="00DF041D">
        <w:rPr>
          <w:rFonts w:hint="eastAsia"/>
        </w:rPr>
        <w:t>的</w:t>
      </w:r>
      <w:r w:rsidRPr="00DF041D">
        <w:rPr>
          <w:rFonts w:hint="eastAsia"/>
        </w:rPr>
        <w:t>SPI-Flash</w:t>
      </w:r>
      <w:r w:rsidRPr="00DF041D">
        <w:rPr>
          <w:rFonts w:hint="eastAsia"/>
        </w:rPr>
        <w:t>存储器</w:t>
      </w:r>
      <w:r w:rsidR="003409A1">
        <w:rPr>
          <w:rFonts w:hint="eastAsia"/>
        </w:rPr>
        <w:t>，可独立存储水冷系统运行数据和</w:t>
      </w:r>
      <w:proofErr w:type="gramStart"/>
      <w:r w:rsidR="003409A1">
        <w:rPr>
          <w:rFonts w:hint="eastAsia"/>
        </w:rPr>
        <w:t>故障录波的</w:t>
      </w:r>
      <w:proofErr w:type="gramEnd"/>
      <w:r w:rsidR="003409A1">
        <w:rPr>
          <w:rFonts w:hint="eastAsia"/>
        </w:rPr>
        <w:t>数据。</w:t>
      </w:r>
      <w:proofErr w:type="gramStart"/>
      <w:r w:rsidR="00BC0B83">
        <w:rPr>
          <w:rFonts w:hint="eastAsia"/>
        </w:rPr>
        <w:t>通过板载</w:t>
      </w:r>
      <w:r w:rsidR="00BC0B83">
        <w:rPr>
          <w:rFonts w:hint="eastAsia"/>
        </w:rPr>
        <w:t>3</w:t>
      </w:r>
      <w:r w:rsidR="00BC0B83">
        <w:rPr>
          <w:rFonts w:hint="eastAsia"/>
        </w:rPr>
        <w:t>个</w:t>
      </w:r>
      <w:proofErr w:type="gramEnd"/>
      <w:r w:rsidR="00BC0B83">
        <w:rPr>
          <w:rFonts w:hint="eastAsia"/>
        </w:rPr>
        <w:t>FLASH</w:t>
      </w:r>
      <w:r w:rsidR="00BC0B83">
        <w:rPr>
          <w:rFonts w:hint="eastAsia"/>
        </w:rPr>
        <w:t>存储芯片实现</w:t>
      </w:r>
      <w:r w:rsidR="00BC0B83">
        <w:rPr>
          <w:rFonts w:hint="eastAsia"/>
        </w:rPr>
        <w:t>768Mbit</w:t>
      </w:r>
      <w:r w:rsidR="00BC0B83">
        <w:rPr>
          <w:rFonts w:hint="eastAsia"/>
        </w:rPr>
        <w:t>非易失性存储空间，可记录控制器运行过程采集的数据记录，且断电后数据不丢失。</w:t>
      </w:r>
    </w:p>
    <w:p w14:paraId="40D7FA20" w14:textId="77777777" w:rsidR="00167AAF" w:rsidRDefault="005031A4">
      <w:pPr>
        <w:pStyle w:val="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38A37119" w14:textId="77777777" w:rsidR="00167AAF" w:rsidRDefault="00167AAF">
      <w:pPr>
        <w:pStyle w:val="00"/>
        <w:ind w:firstLine="480"/>
      </w:pPr>
    </w:p>
    <w:p w14:paraId="71368CE4" w14:textId="77777777" w:rsidR="00167AAF" w:rsidRDefault="00167AAF">
      <w:pPr>
        <w:sectPr w:rsidR="00167AAF">
          <w:headerReference w:type="default" r:id="rId16"/>
          <w:pgSz w:w="11906" w:h="16838"/>
          <w:pgMar w:top="1440" w:right="1800" w:bottom="1440" w:left="1800" w:header="851" w:footer="992" w:gutter="0"/>
          <w:pgNumType w:start="1"/>
          <w:cols w:space="425"/>
          <w:docGrid w:type="lines" w:linePitch="312"/>
        </w:sectPr>
      </w:pPr>
    </w:p>
    <w:p w14:paraId="54C80B9A" w14:textId="127DA034" w:rsidR="00167AAF" w:rsidRDefault="00A86417">
      <w:pPr>
        <w:jc w:val="center"/>
      </w:pPr>
      <w:r>
        <w:rPr>
          <w:noProof/>
        </w:rPr>
        <w:lastRenderedPageBreak/>
        <w:drawing>
          <wp:inline distT="0" distB="0" distL="0" distR="0" wp14:anchorId="78779692" wp14:editId="1ED85B46">
            <wp:extent cx="5139708" cy="2200925"/>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814" t="36481" r="30653" b="28683"/>
                    <a:stretch/>
                  </pic:blipFill>
                  <pic:spPr bwMode="auto">
                    <a:xfrm>
                      <a:off x="0" y="0"/>
                      <a:ext cx="5159432" cy="2209371"/>
                    </a:xfrm>
                    <a:prstGeom prst="rect">
                      <a:avLst/>
                    </a:prstGeom>
                    <a:ln>
                      <a:noFill/>
                    </a:ln>
                    <a:extLst>
                      <a:ext uri="{53640926-AAD7-44D8-BBD7-CCE9431645EC}">
                        <a14:shadowObscured xmlns:a14="http://schemas.microsoft.com/office/drawing/2010/main"/>
                      </a:ext>
                    </a:extLst>
                  </pic:spPr>
                </pic:pic>
              </a:graphicData>
            </a:graphic>
          </wp:inline>
        </w:drawing>
      </w:r>
    </w:p>
    <w:p w14:paraId="6C411440" w14:textId="069C9634" w:rsidR="00D50AFF" w:rsidRDefault="00D50AFF">
      <w:pPr>
        <w:jc w:val="center"/>
        <w:rPr>
          <w:ins w:id="17" w:author="nongcd" w:date="2021-12-23T11:36:00Z"/>
          <w:rFonts w:hint="eastAsia"/>
          <w:b/>
          <w:bCs/>
          <w:sz w:val="24"/>
          <w:szCs w:val="28"/>
        </w:rPr>
      </w:pPr>
      <w:ins w:id="18" w:author="nongcd" w:date="2021-12-23T11:38:00Z">
        <w:r>
          <w:rPr>
            <w:b/>
            <w:bCs/>
            <w:noProof/>
            <w:sz w:val="24"/>
            <w:szCs w:val="28"/>
          </w:rPr>
          <w:drawing>
            <wp:inline distT="0" distB="0" distL="0" distR="0" wp14:anchorId="29932D91" wp14:editId="0AA7005A">
              <wp:extent cx="5274310" cy="3211006"/>
              <wp:effectExtent l="0" t="0" r="2540" b="8890"/>
              <wp:docPr id="4" name="图片 4" descr="C:\Users\ADMINI~1\AppData\Local\Temp\16402306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640230672(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211006"/>
                      </a:xfrm>
                      <a:prstGeom prst="rect">
                        <a:avLst/>
                      </a:prstGeom>
                      <a:noFill/>
                      <a:ln>
                        <a:noFill/>
                      </a:ln>
                    </pic:spPr>
                  </pic:pic>
                </a:graphicData>
              </a:graphic>
            </wp:inline>
          </w:drawing>
        </w:r>
      </w:ins>
    </w:p>
    <w:p w14:paraId="1971E7B1" w14:textId="1264B152" w:rsidR="00167AAF" w:rsidRDefault="005031A4">
      <w:pPr>
        <w:jc w:val="center"/>
        <w:rPr>
          <w:b/>
          <w:bCs/>
          <w:sz w:val="24"/>
          <w:szCs w:val="28"/>
        </w:rPr>
      </w:pPr>
      <w:r>
        <w:rPr>
          <w:rFonts w:hint="eastAsia"/>
          <w:b/>
          <w:bCs/>
          <w:sz w:val="24"/>
          <w:szCs w:val="28"/>
        </w:rPr>
        <w:t>图</w:t>
      </w:r>
      <w:r>
        <w:rPr>
          <w:rFonts w:hint="eastAsia"/>
          <w:b/>
          <w:bCs/>
          <w:sz w:val="24"/>
          <w:szCs w:val="28"/>
        </w:rPr>
        <w:t xml:space="preserve"> 1</w:t>
      </w:r>
    </w:p>
    <w:p w14:paraId="3BF34B3D" w14:textId="59CB6EB4" w:rsidR="00EF1A2D" w:rsidRDefault="00EF1A2D">
      <w:pPr>
        <w:jc w:val="center"/>
        <w:rPr>
          <w:ins w:id="19" w:author="nongcd" w:date="2021-12-22T20:29:00Z"/>
          <w:b/>
          <w:bCs/>
          <w:sz w:val="24"/>
          <w:szCs w:val="28"/>
        </w:rPr>
      </w:pPr>
    </w:p>
    <w:p w14:paraId="3B85F42B" w14:textId="354B692B" w:rsidR="00C529A2" w:rsidRDefault="00C529A2">
      <w:pPr>
        <w:jc w:val="center"/>
        <w:rPr>
          <w:b/>
          <w:bCs/>
          <w:sz w:val="24"/>
          <w:szCs w:val="28"/>
        </w:rPr>
      </w:pPr>
      <w:ins w:id="20" w:author="nongcd" w:date="2021-12-22T20:36:00Z">
        <w:r>
          <w:rPr>
            <w:b/>
            <w:bCs/>
            <w:noProof/>
            <w:sz w:val="24"/>
            <w:szCs w:val="28"/>
          </w:rPr>
          <w:drawing>
            <wp:inline distT="0" distB="0" distL="0" distR="0" wp14:anchorId="78C21E0D" wp14:editId="2E788E84">
              <wp:extent cx="5274310" cy="2057450"/>
              <wp:effectExtent l="0" t="0" r="2540" b="0"/>
              <wp:docPr id="5" name="图片 5" descr="C:\Users\ADMINI~1\AppData\Local\Temp\16401765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4017655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57450"/>
                      </a:xfrm>
                      <a:prstGeom prst="rect">
                        <a:avLst/>
                      </a:prstGeom>
                      <a:noFill/>
                      <a:ln>
                        <a:noFill/>
                      </a:ln>
                    </pic:spPr>
                  </pic:pic>
                </a:graphicData>
              </a:graphic>
            </wp:inline>
          </w:drawing>
        </w:r>
      </w:ins>
    </w:p>
    <w:p w14:paraId="1585FBC1" w14:textId="082138ED" w:rsidR="00EF1A2D" w:rsidRDefault="00EF1A2D">
      <w:pPr>
        <w:jc w:val="center"/>
        <w:rPr>
          <w:b/>
          <w:bCs/>
          <w:sz w:val="24"/>
          <w:szCs w:val="28"/>
        </w:rPr>
      </w:pPr>
      <w:r>
        <w:rPr>
          <w:rFonts w:hint="eastAsia"/>
          <w:b/>
          <w:bCs/>
          <w:sz w:val="24"/>
          <w:szCs w:val="28"/>
        </w:rPr>
        <w:t>图</w:t>
      </w:r>
      <w:r>
        <w:rPr>
          <w:rFonts w:hint="eastAsia"/>
          <w:b/>
          <w:bCs/>
          <w:sz w:val="24"/>
          <w:szCs w:val="28"/>
        </w:rPr>
        <w:t xml:space="preserve"> </w:t>
      </w:r>
      <w:r>
        <w:rPr>
          <w:b/>
          <w:bCs/>
          <w:sz w:val="24"/>
          <w:szCs w:val="28"/>
        </w:rPr>
        <w:t>2</w:t>
      </w:r>
    </w:p>
    <w:p w14:paraId="7D919B2F" w14:textId="6C62D4D7" w:rsidR="00864B04" w:rsidRDefault="00864B04">
      <w:pPr>
        <w:jc w:val="center"/>
        <w:rPr>
          <w:ins w:id="21" w:author="nongcd" w:date="2021-12-22T20:31:00Z"/>
          <w:b/>
          <w:bCs/>
          <w:sz w:val="24"/>
          <w:szCs w:val="28"/>
        </w:rPr>
      </w:pPr>
    </w:p>
    <w:p w14:paraId="753E283E" w14:textId="04DC3243" w:rsidR="00C529A2" w:rsidRDefault="00C529A2">
      <w:pPr>
        <w:jc w:val="center"/>
        <w:rPr>
          <w:b/>
          <w:bCs/>
          <w:sz w:val="24"/>
          <w:szCs w:val="28"/>
        </w:rPr>
      </w:pPr>
      <w:ins w:id="22" w:author="nongcd" w:date="2021-12-22T20:36:00Z">
        <w:r>
          <w:rPr>
            <w:b/>
            <w:bCs/>
            <w:noProof/>
            <w:sz w:val="24"/>
            <w:szCs w:val="28"/>
          </w:rPr>
          <w:lastRenderedPageBreak/>
          <w:drawing>
            <wp:inline distT="0" distB="0" distL="0" distR="0" wp14:anchorId="2F02D7DB" wp14:editId="33BC22FB">
              <wp:extent cx="5274310" cy="2627788"/>
              <wp:effectExtent l="0" t="0" r="2540" b="1270"/>
              <wp:docPr id="6" name="图片 6" descr="C:\Users\ADMINI~1\AppData\Local\Temp\16401765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4017659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27788"/>
                      </a:xfrm>
                      <a:prstGeom prst="rect">
                        <a:avLst/>
                      </a:prstGeom>
                      <a:noFill/>
                      <a:ln>
                        <a:noFill/>
                      </a:ln>
                    </pic:spPr>
                  </pic:pic>
                </a:graphicData>
              </a:graphic>
            </wp:inline>
          </w:drawing>
        </w:r>
      </w:ins>
    </w:p>
    <w:p w14:paraId="266CEB6C" w14:textId="49683A63" w:rsidR="00864B04" w:rsidRDefault="00864B04">
      <w:pPr>
        <w:jc w:val="center"/>
        <w:rPr>
          <w:b/>
          <w:bCs/>
          <w:sz w:val="24"/>
          <w:szCs w:val="28"/>
        </w:rPr>
      </w:pPr>
      <w:r>
        <w:rPr>
          <w:rFonts w:hint="eastAsia"/>
          <w:b/>
          <w:bCs/>
          <w:sz w:val="24"/>
          <w:szCs w:val="28"/>
        </w:rPr>
        <w:t>图</w:t>
      </w:r>
      <w:r>
        <w:rPr>
          <w:rFonts w:hint="eastAsia"/>
          <w:b/>
          <w:bCs/>
          <w:sz w:val="24"/>
          <w:szCs w:val="28"/>
        </w:rPr>
        <w:t xml:space="preserve"> </w:t>
      </w:r>
      <w:r>
        <w:rPr>
          <w:b/>
          <w:bCs/>
          <w:sz w:val="24"/>
          <w:szCs w:val="28"/>
        </w:rPr>
        <w:t>3</w:t>
      </w:r>
    </w:p>
    <w:p w14:paraId="3E94BC8F" w14:textId="2A441663" w:rsidR="00864B04" w:rsidRDefault="00DA6D6D">
      <w:pPr>
        <w:jc w:val="center"/>
        <w:rPr>
          <w:ins w:id="23" w:author="nongcd" w:date="2021-12-23T11:40:00Z"/>
          <w:rFonts w:hint="eastAsia"/>
          <w:b/>
          <w:bCs/>
          <w:sz w:val="24"/>
          <w:szCs w:val="28"/>
        </w:rPr>
      </w:pPr>
      <w:ins w:id="24" w:author="nongcd" w:date="2021-12-23T11:41:00Z">
        <w:r>
          <w:rPr>
            <w:b/>
            <w:bCs/>
            <w:noProof/>
            <w:sz w:val="24"/>
            <w:szCs w:val="28"/>
          </w:rPr>
          <w:drawing>
            <wp:inline distT="0" distB="0" distL="0" distR="0" wp14:anchorId="51361392" wp14:editId="1305A805">
              <wp:extent cx="5274310" cy="1523690"/>
              <wp:effectExtent l="0" t="0" r="2540" b="635"/>
              <wp:docPr id="7" name="图片 7" descr="C:\Users\ADMINI~1\AppData\Local\Temp\16402308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4023087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523690"/>
                      </a:xfrm>
                      <a:prstGeom prst="rect">
                        <a:avLst/>
                      </a:prstGeom>
                      <a:noFill/>
                      <a:ln>
                        <a:noFill/>
                      </a:ln>
                    </pic:spPr>
                  </pic:pic>
                </a:graphicData>
              </a:graphic>
            </wp:inline>
          </w:drawing>
        </w:r>
      </w:ins>
    </w:p>
    <w:p w14:paraId="6B880A2A" w14:textId="77777777" w:rsidR="00DA6D6D" w:rsidRDefault="00DA6D6D" w:rsidP="00DA6D6D">
      <w:pPr>
        <w:jc w:val="center"/>
        <w:rPr>
          <w:ins w:id="25" w:author="nongcd" w:date="2021-12-23T11:45:00Z"/>
          <w:b/>
          <w:bCs/>
          <w:sz w:val="24"/>
          <w:szCs w:val="28"/>
        </w:rPr>
      </w:pPr>
      <w:ins w:id="26" w:author="nongcd" w:date="2021-12-23T11:45:00Z">
        <w:r>
          <w:rPr>
            <w:rFonts w:hint="eastAsia"/>
            <w:b/>
            <w:bCs/>
            <w:sz w:val="24"/>
            <w:szCs w:val="28"/>
          </w:rPr>
          <w:t>图</w:t>
        </w:r>
        <w:r>
          <w:rPr>
            <w:rFonts w:hint="eastAsia"/>
            <w:b/>
            <w:bCs/>
            <w:sz w:val="24"/>
            <w:szCs w:val="28"/>
          </w:rPr>
          <w:t xml:space="preserve"> 4</w:t>
        </w:r>
      </w:ins>
    </w:p>
    <w:p w14:paraId="15C16979" w14:textId="77777777" w:rsidR="00DA6D6D" w:rsidRDefault="00DA6D6D">
      <w:pPr>
        <w:jc w:val="center"/>
        <w:rPr>
          <w:ins w:id="27" w:author="nongcd" w:date="2021-12-23T11:45:00Z"/>
          <w:rFonts w:hint="eastAsia"/>
          <w:b/>
          <w:bCs/>
          <w:sz w:val="24"/>
          <w:szCs w:val="28"/>
        </w:rPr>
      </w:pPr>
    </w:p>
    <w:p w14:paraId="5CFADB7A" w14:textId="77777777" w:rsidR="00DA6D6D" w:rsidRDefault="00DA6D6D">
      <w:pPr>
        <w:jc w:val="center"/>
        <w:rPr>
          <w:ins w:id="28" w:author="nongcd" w:date="2021-12-23T11:40:00Z"/>
          <w:rFonts w:hint="eastAsia"/>
          <w:b/>
          <w:bCs/>
          <w:sz w:val="24"/>
          <w:szCs w:val="28"/>
        </w:rPr>
      </w:pPr>
    </w:p>
    <w:p w14:paraId="37F806DF" w14:textId="59A506F8" w:rsidR="00DA6D6D" w:rsidRDefault="00DA6D6D">
      <w:pPr>
        <w:jc w:val="center"/>
        <w:rPr>
          <w:ins w:id="29" w:author="nongcd" w:date="2021-12-23T11:40:00Z"/>
          <w:rFonts w:hint="eastAsia"/>
          <w:b/>
          <w:bCs/>
          <w:sz w:val="24"/>
          <w:szCs w:val="28"/>
        </w:rPr>
      </w:pPr>
      <w:ins w:id="30" w:author="nongcd" w:date="2021-12-23T11:41:00Z">
        <w:r>
          <w:rPr>
            <w:b/>
            <w:bCs/>
            <w:noProof/>
            <w:sz w:val="24"/>
            <w:szCs w:val="28"/>
          </w:rPr>
          <w:drawing>
            <wp:inline distT="0" distB="0" distL="0" distR="0" wp14:anchorId="0F15D1E9" wp14:editId="0ACEC257">
              <wp:extent cx="5274310" cy="1233933"/>
              <wp:effectExtent l="0" t="0" r="2540" b="4445"/>
              <wp:docPr id="8" name="图片 8" descr="C:\Users\ADMINI~1\AppData\Local\Temp\16402309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4023090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233933"/>
                      </a:xfrm>
                      <a:prstGeom prst="rect">
                        <a:avLst/>
                      </a:prstGeom>
                      <a:noFill/>
                      <a:ln>
                        <a:noFill/>
                      </a:ln>
                    </pic:spPr>
                  </pic:pic>
                </a:graphicData>
              </a:graphic>
            </wp:inline>
          </w:drawing>
        </w:r>
      </w:ins>
    </w:p>
    <w:p w14:paraId="1EC2B8A8" w14:textId="3B029112" w:rsidR="00DA6D6D" w:rsidRDefault="00DA6D6D" w:rsidP="00DA6D6D">
      <w:pPr>
        <w:jc w:val="center"/>
        <w:rPr>
          <w:ins w:id="31" w:author="nongcd" w:date="2021-12-23T11:45:00Z"/>
          <w:b/>
          <w:bCs/>
          <w:sz w:val="24"/>
          <w:szCs w:val="28"/>
        </w:rPr>
      </w:pPr>
      <w:ins w:id="32" w:author="nongcd" w:date="2021-12-23T11:45:00Z">
        <w:r>
          <w:rPr>
            <w:rFonts w:hint="eastAsia"/>
            <w:b/>
            <w:bCs/>
            <w:sz w:val="24"/>
            <w:szCs w:val="28"/>
          </w:rPr>
          <w:t>图</w:t>
        </w:r>
        <w:r>
          <w:rPr>
            <w:rFonts w:hint="eastAsia"/>
            <w:b/>
            <w:bCs/>
            <w:sz w:val="24"/>
            <w:szCs w:val="28"/>
          </w:rPr>
          <w:t xml:space="preserve"> 5</w:t>
        </w:r>
      </w:ins>
    </w:p>
    <w:p w14:paraId="045A42CD" w14:textId="77777777" w:rsidR="00DA6D6D" w:rsidRDefault="00DA6D6D">
      <w:pPr>
        <w:jc w:val="center"/>
        <w:rPr>
          <w:ins w:id="33" w:author="nongcd" w:date="2021-12-23T11:45:00Z"/>
          <w:rFonts w:hint="eastAsia"/>
          <w:b/>
          <w:bCs/>
          <w:sz w:val="24"/>
          <w:szCs w:val="28"/>
        </w:rPr>
      </w:pPr>
    </w:p>
    <w:p w14:paraId="2F32B6A3" w14:textId="77777777" w:rsidR="00DA6D6D" w:rsidRDefault="00DA6D6D">
      <w:pPr>
        <w:jc w:val="center"/>
        <w:rPr>
          <w:ins w:id="34" w:author="nongcd" w:date="2021-12-23T11:40:00Z"/>
          <w:rFonts w:hint="eastAsia"/>
          <w:b/>
          <w:bCs/>
          <w:sz w:val="24"/>
          <w:szCs w:val="28"/>
        </w:rPr>
      </w:pPr>
    </w:p>
    <w:p w14:paraId="3694C51A" w14:textId="5CAA9A45" w:rsidR="00DA6D6D" w:rsidRDefault="00DA6D6D">
      <w:pPr>
        <w:jc w:val="center"/>
        <w:rPr>
          <w:b/>
          <w:bCs/>
          <w:sz w:val="24"/>
          <w:szCs w:val="28"/>
        </w:rPr>
      </w:pPr>
      <w:ins w:id="35" w:author="nongcd" w:date="2021-12-23T11:42:00Z">
        <w:r>
          <w:rPr>
            <w:b/>
            <w:bCs/>
            <w:noProof/>
            <w:sz w:val="24"/>
            <w:szCs w:val="28"/>
          </w:rPr>
          <w:lastRenderedPageBreak/>
          <w:drawing>
            <wp:inline distT="0" distB="0" distL="0" distR="0" wp14:anchorId="4B21EA17" wp14:editId="0E182FCB">
              <wp:extent cx="5274310" cy="1669797"/>
              <wp:effectExtent l="0" t="0" r="2540" b="6985"/>
              <wp:docPr id="9" name="图片 9" descr="C:\Users\ADMINI~1\AppData\Local\Temp\1640230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640230947(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69797"/>
                      </a:xfrm>
                      <a:prstGeom prst="rect">
                        <a:avLst/>
                      </a:prstGeom>
                      <a:noFill/>
                      <a:ln>
                        <a:noFill/>
                      </a:ln>
                    </pic:spPr>
                  </pic:pic>
                </a:graphicData>
              </a:graphic>
            </wp:inline>
          </w:drawing>
        </w:r>
      </w:ins>
    </w:p>
    <w:p w14:paraId="6C84369A" w14:textId="1E846ADE" w:rsidR="00DA6D6D" w:rsidRDefault="00DA6D6D" w:rsidP="00DA6D6D">
      <w:pPr>
        <w:jc w:val="center"/>
        <w:rPr>
          <w:ins w:id="36" w:author="nongcd" w:date="2021-12-23T11:45:00Z"/>
          <w:b/>
          <w:bCs/>
          <w:sz w:val="24"/>
          <w:szCs w:val="28"/>
        </w:rPr>
      </w:pPr>
      <w:ins w:id="37" w:author="nongcd" w:date="2021-12-23T11:45:00Z">
        <w:r>
          <w:rPr>
            <w:rFonts w:hint="eastAsia"/>
            <w:b/>
            <w:bCs/>
            <w:sz w:val="24"/>
            <w:szCs w:val="28"/>
          </w:rPr>
          <w:t>图</w:t>
        </w:r>
        <w:r>
          <w:rPr>
            <w:rFonts w:hint="eastAsia"/>
            <w:b/>
            <w:bCs/>
            <w:sz w:val="24"/>
            <w:szCs w:val="28"/>
          </w:rPr>
          <w:t xml:space="preserve"> 6</w:t>
        </w:r>
      </w:ins>
    </w:p>
    <w:p w14:paraId="50EE3E49" w14:textId="77777777" w:rsidR="00DA6D6D" w:rsidRDefault="00DA6D6D">
      <w:pPr>
        <w:jc w:val="center"/>
        <w:rPr>
          <w:ins w:id="38" w:author="nongcd" w:date="2021-12-23T11:43:00Z"/>
          <w:rFonts w:hint="eastAsia"/>
          <w:b/>
          <w:bCs/>
          <w:sz w:val="24"/>
          <w:szCs w:val="28"/>
        </w:rPr>
      </w:pPr>
    </w:p>
    <w:p w14:paraId="5ED8518E" w14:textId="1C93083B" w:rsidR="00DA6D6D" w:rsidRDefault="00DA6D6D">
      <w:pPr>
        <w:jc w:val="center"/>
        <w:rPr>
          <w:ins w:id="39" w:author="nongcd" w:date="2021-12-23T11:43:00Z"/>
          <w:rFonts w:hint="eastAsia"/>
          <w:b/>
          <w:bCs/>
          <w:sz w:val="24"/>
          <w:szCs w:val="28"/>
        </w:rPr>
      </w:pPr>
      <w:ins w:id="40" w:author="nongcd" w:date="2021-12-23T11:43:00Z">
        <w:r>
          <w:rPr>
            <w:b/>
            <w:bCs/>
            <w:noProof/>
            <w:sz w:val="24"/>
            <w:szCs w:val="28"/>
          </w:rPr>
          <w:drawing>
            <wp:inline distT="0" distB="0" distL="0" distR="0" wp14:anchorId="71588392" wp14:editId="22A4A11B">
              <wp:extent cx="5274310" cy="1626793"/>
              <wp:effectExtent l="0" t="0" r="2540" b="0"/>
              <wp:docPr id="10" name="图片 10" descr="C:\Users\ADMINI~1\AppData\Local\Temp\16402309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64023097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626793"/>
                      </a:xfrm>
                      <a:prstGeom prst="rect">
                        <a:avLst/>
                      </a:prstGeom>
                      <a:noFill/>
                      <a:ln>
                        <a:noFill/>
                      </a:ln>
                    </pic:spPr>
                  </pic:pic>
                </a:graphicData>
              </a:graphic>
            </wp:inline>
          </w:drawing>
        </w:r>
      </w:ins>
    </w:p>
    <w:p w14:paraId="59047720" w14:textId="3720161E" w:rsidR="00DA6D6D" w:rsidRDefault="00DA6D6D" w:rsidP="00DA6D6D">
      <w:pPr>
        <w:jc w:val="center"/>
        <w:rPr>
          <w:ins w:id="41" w:author="nongcd" w:date="2021-12-23T11:45:00Z"/>
          <w:b/>
          <w:bCs/>
          <w:sz w:val="24"/>
          <w:szCs w:val="28"/>
        </w:rPr>
      </w:pPr>
      <w:ins w:id="42" w:author="nongcd" w:date="2021-12-23T11:45:00Z">
        <w:r>
          <w:rPr>
            <w:rFonts w:hint="eastAsia"/>
            <w:b/>
            <w:bCs/>
            <w:sz w:val="24"/>
            <w:szCs w:val="28"/>
          </w:rPr>
          <w:t>图</w:t>
        </w:r>
        <w:r>
          <w:rPr>
            <w:rFonts w:hint="eastAsia"/>
            <w:b/>
            <w:bCs/>
            <w:sz w:val="24"/>
            <w:szCs w:val="28"/>
          </w:rPr>
          <w:t xml:space="preserve"> 7</w:t>
        </w:r>
      </w:ins>
    </w:p>
    <w:p w14:paraId="2BBDA907" w14:textId="77777777" w:rsidR="00DA6D6D" w:rsidRDefault="00DA6D6D">
      <w:pPr>
        <w:jc w:val="center"/>
        <w:rPr>
          <w:ins w:id="43" w:author="nongcd" w:date="2021-12-23T11:43:00Z"/>
          <w:rFonts w:hint="eastAsia"/>
          <w:b/>
          <w:bCs/>
          <w:sz w:val="24"/>
          <w:szCs w:val="28"/>
        </w:rPr>
      </w:pPr>
    </w:p>
    <w:p w14:paraId="260A2F5C" w14:textId="46DB970D" w:rsidR="00DA6D6D" w:rsidRDefault="00DA6D6D">
      <w:pPr>
        <w:jc w:val="center"/>
        <w:rPr>
          <w:ins w:id="44" w:author="nongcd" w:date="2021-12-23T11:43:00Z"/>
          <w:rFonts w:hint="eastAsia"/>
          <w:b/>
          <w:bCs/>
          <w:sz w:val="24"/>
          <w:szCs w:val="28"/>
        </w:rPr>
      </w:pPr>
      <w:ins w:id="45" w:author="nongcd" w:date="2021-12-23T11:43:00Z">
        <w:r>
          <w:rPr>
            <w:b/>
            <w:bCs/>
            <w:noProof/>
            <w:sz w:val="24"/>
            <w:szCs w:val="28"/>
          </w:rPr>
          <w:drawing>
            <wp:inline distT="0" distB="0" distL="0" distR="0" wp14:anchorId="652CD3B9" wp14:editId="617E56FA">
              <wp:extent cx="3705225" cy="1809750"/>
              <wp:effectExtent l="0" t="0" r="9525" b="0"/>
              <wp:docPr id="11" name="图片 11" descr="C:\Users\ADMINI~1\AppData\Local\Temp\16402310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64023101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1809750"/>
                      </a:xfrm>
                      <a:prstGeom prst="rect">
                        <a:avLst/>
                      </a:prstGeom>
                      <a:noFill/>
                      <a:ln>
                        <a:noFill/>
                      </a:ln>
                    </pic:spPr>
                  </pic:pic>
                </a:graphicData>
              </a:graphic>
            </wp:inline>
          </w:drawing>
        </w:r>
      </w:ins>
    </w:p>
    <w:p w14:paraId="64FD3C10" w14:textId="7E8B0D1A" w:rsidR="00DA6D6D" w:rsidRDefault="00DA6D6D" w:rsidP="00DA6D6D">
      <w:pPr>
        <w:jc w:val="center"/>
        <w:rPr>
          <w:ins w:id="46" w:author="nongcd" w:date="2021-12-23T11:45:00Z"/>
          <w:b/>
          <w:bCs/>
          <w:sz w:val="24"/>
          <w:szCs w:val="28"/>
        </w:rPr>
      </w:pPr>
      <w:ins w:id="47" w:author="nongcd" w:date="2021-12-23T11:45:00Z">
        <w:r>
          <w:rPr>
            <w:rFonts w:hint="eastAsia"/>
            <w:b/>
            <w:bCs/>
            <w:sz w:val="24"/>
            <w:szCs w:val="28"/>
          </w:rPr>
          <w:t>图</w:t>
        </w:r>
        <w:r>
          <w:rPr>
            <w:rFonts w:hint="eastAsia"/>
            <w:b/>
            <w:bCs/>
            <w:sz w:val="24"/>
            <w:szCs w:val="28"/>
          </w:rPr>
          <w:t xml:space="preserve"> 8</w:t>
        </w:r>
      </w:ins>
    </w:p>
    <w:p w14:paraId="00344558" w14:textId="77777777" w:rsidR="00DA6D6D" w:rsidRDefault="00DA6D6D">
      <w:pPr>
        <w:jc w:val="center"/>
        <w:rPr>
          <w:ins w:id="48" w:author="nongcd" w:date="2021-12-23T11:43:00Z"/>
          <w:rFonts w:hint="eastAsia"/>
          <w:b/>
          <w:bCs/>
          <w:sz w:val="24"/>
          <w:szCs w:val="28"/>
        </w:rPr>
      </w:pPr>
    </w:p>
    <w:p w14:paraId="38A07EFB" w14:textId="49F9D6C3" w:rsidR="00DA6D6D" w:rsidRDefault="00DA6D6D">
      <w:pPr>
        <w:jc w:val="center"/>
        <w:rPr>
          <w:ins w:id="49" w:author="nongcd" w:date="2021-12-23T11:43:00Z"/>
          <w:rFonts w:hint="eastAsia"/>
          <w:b/>
          <w:bCs/>
          <w:sz w:val="24"/>
          <w:szCs w:val="28"/>
        </w:rPr>
      </w:pPr>
      <w:ins w:id="50" w:author="nongcd" w:date="2021-12-23T11:44:00Z">
        <w:r>
          <w:rPr>
            <w:b/>
            <w:bCs/>
            <w:noProof/>
            <w:sz w:val="24"/>
            <w:szCs w:val="28"/>
          </w:rPr>
          <w:lastRenderedPageBreak/>
          <w:drawing>
            <wp:inline distT="0" distB="0" distL="0" distR="0" wp14:anchorId="37FADEDF" wp14:editId="10488A99">
              <wp:extent cx="4333875" cy="2505075"/>
              <wp:effectExtent l="0" t="0" r="9525" b="9525"/>
              <wp:docPr id="12" name="图片 12" descr="C:\Users\ADMINI~1\AppData\Local\Temp\1640231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4023105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2505075"/>
                      </a:xfrm>
                      <a:prstGeom prst="rect">
                        <a:avLst/>
                      </a:prstGeom>
                      <a:noFill/>
                      <a:ln>
                        <a:noFill/>
                      </a:ln>
                    </pic:spPr>
                  </pic:pic>
                </a:graphicData>
              </a:graphic>
            </wp:inline>
          </w:drawing>
        </w:r>
      </w:ins>
    </w:p>
    <w:p w14:paraId="3782AAA3" w14:textId="00768F2E" w:rsidR="00DA6D6D" w:rsidRDefault="00DA6D6D" w:rsidP="00DA6D6D">
      <w:pPr>
        <w:jc w:val="center"/>
        <w:rPr>
          <w:ins w:id="51" w:author="nongcd" w:date="2021-12-23T11:45:00Z"/>
          <w:b/>
          <w:bCs/>
          <w:sz w:val="24"/>
          <w:szCs w:val="28"/>
        </w:rPr>
      </w:pPr>
      <w:ins w:id="52" w:author="nongcd" w:date="2021-12-23T11:45:00Z">
        <w:r>
          <w:rPr>
            <w:rFonts w:hint="eastAsia"/>
            <w:b/>
            <w:bCs/>
            <w:sz w:val="24"/>
            <w:szCs w:val="28"/>
          </w:rPr>
          <w:t>图</w:t>
        </w:r>
        <w:r>
          <w:rPr>
            <w:rFonts w:hint="eastAsia"/>
            <w:b/>
            <w:bCs/>
            <w:sz w:val="24"/>
            <w:szCs w:val="28"/>
          </w:rPr>
          <w:t xml:space="preserve"> 9</w:t>
        </w:r>
      </w:ins>
    </w:p>
    <w:p w14:paraId="4C8C2CD3" w14:textId="77777777" w:rsidR="00DA6D6D" w:rsidRDefault="00DA6D6D">
      <w:pPr>
        <w:jc w:val="center"/>
        <w:rPr>
          <w:ins w:id="53" w:author="nongcd" w:date="2021-12-23T11:43:00Z"/>
          <w:rFonts w:hint="eastAsia"/>
          <w:b/>
          <w:bCs/>
          <w:sz w:val="24"/>
          <w:szCs w:val="28"/>
        </w:rPr>
      </w:pPr>
    </w:p>
    <w:p w14:paraId="20C54F9E" w14:textId="77777777" w:rsidR="00DA6D6D" w:rsidRDefault="00DA6D6D">
      <w:pPr>
        <w:jc w:val="center"/>
        <w:rPr>
          <w:ins w:id="54" w:author="nongcd" w:date="2021-12-23T11:44:00Z"/>
          <w:rFonts w:hint="eastAsia"/>
          <w:b/>
          <w:bCs/>
          <w:sz w:val="24"/>
          <w:szCs w:val="28"/>
        </w:rPr>
      </w:pPr>
    </w:p>
    <w:p w14:paraId="45352838" w14:textId="2DFDAE89" w:rsidR="00DA6D6D" w:rsidRDefault="00DA6D6D" w:rsidP="00DA6D6D">
      <w:pPr>
        <w:jc w:val="center"/>
        <w:rPr>
          <w:ins w:id="55" w:author="nongcd" w:date="2021-12-23T11:43:00Z"/>
          <w:rFonts w:hint="eastAsia"/>
          <w:b/>
          <w:bCs/>
          <w:sz w:val="24"/>
          <w:szCs w:val="28"/>
        </w:rPr>
      </w:pPr>
      <w:ins w:id="56" w:author="nongcd" w:date="2021-12-23T11:44:00Z">
        <w:r>
          <w:rPr>
            <w:b/>
            <w:bCs/>
            <w:noProof/>
            <w:sz w:val="24"/>
            <w:szCs w:val="28"/>
          </w:rPr>
          <w:drawing>
            <wp:inline distT="0" distB="0" distL="0" distR="0" wp14:anchorId="0D85C59E" wp14:editId="405C4509">
              <wp:extent cx="2695575" cy="1495425"/>
              <wp:effectExtent l="0" t="0" r="9525" b="9525"/>
              <wp:docPr id="13" name="图片 13" descr="C:\Users\ADMINI~1\AppData\Local\Temp\1640231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64023108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1495425"/>
                      </a:xfrm>
                      <a:prstGeom prst="rect">
                        <a:avLst/>
                      </a:prstGeom>
                      <a:noFill/>
                      <a:ln>
                        <a:noFill/>
                      </a:ln>
                    </pic:spPr>
                  </pic:pic>
                </a:graphicData>
              </a:graphic>
            </wp:inline>
          </w:drawing>
        </w:r>
      </w:ins>
    </w:p>
    <w:p w14:paraId="71CB46FC" w14:textId="40AA265A" w:rsidR="00DA6D6D" w:rsidRDefault="00DA6D6D" w:rsidP="00DA6D6D">
      <w:pPr>
        <w:jc w:val="center"/>
        <w:rPr>
          <w:ins w:id="57" w:author="nongcd" w:date="2021-12-23T11:45:00Z"/>
          <w:b/>
          <w:bCs/>
          <w:sz w:val="24"/>
          <w:szCs w:val="28"/>
        </w:rPr>
      </w:pPr>
      <w:ins w:id="58" w:author="nongcd" w:date="2021-12-23T11:45:00Z">
        <w:r>
          <w:rPr>
            <w:rFonts w:hint="eastAsia"/>
            <w:b/>
            <w:bCs/>
            <w:sz w:val="24"/>
            <w:szCs w:val="28"/>
          </w:rPr>
          <w:t>图</w:t>
        </w:r>
        <w:r>
          <w:rPr>
            <w:rFonts w:hint="eastAsia"/>
            <w:b/>
            <w:bCs/>
            <w:sz w:val="24"/>
            <w:szCs w:val="28"/>
          </w:rPr>
          <w:t xml:space="preserve"> </w:t>
        </w:r>
      </w:ins>
      <w:ins w:id="59" w:author="nongcd" w:date="2021-12-23T11:46:00Z">
        <w:r>
          <w:rPr>
            <w:rFonts w:hint="eastAsia"/>
            <w:b/>
            <w:bCs/>
            <w:sz w:val="24"/>
            <w:szCs w:val="28"/>
          </w:rPr>
          <w:t>10</w:t>
        </w:r>
      </w:ins>
    </w:p>
    <w:p w14:paraId="4326D945" w14:textId="7D1D8D86" w:rsidR="00864B04" w:rsidRDefault="00864B04" w:rsidP="00DA6D6D">
      <w:pPr>
        <w:jc w:val="center"/>
        <w:rPr>
          <w:b/>
          <w:bCs/>
          <w:sz w:val="24"/>
          <w:szCs w:val="28"/>
        </w:rPr>
      </w:pPr>
      <w:bookmarkStart w:id="60" w:name="_GoBack"/>
      <w:bookmarkEnd w:id="60"/>
    </w:p>
    <w:sectPr w:rsidR="00864B04">
      <w:headerReference w:type="default" r:id="rId27"/>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zhwl" w:date="2021-12-21T15:01:00Z" w:initials="e">
    <w:p w14:paraId="1DCB8647" w14:textId="3C63E3E1" w:rsidR="00F4546B" w:rsidRDefault="00F4546B">
      <w:pPr>
        <w:pStyle w:val="a4"/>
      </w:pPr>
      <w:r>
        <w:rPr>
          <w:rStyle w:val="ab"/>
        </w:rPr>
        <w:annotationRef/>
      </w:r>
      <w:r>
        <w:rPr>
          <w:rFonts w:hint="eastAsia"/>
        </w:rPr>
        <w:t>请发明人结合说明书中的技术方案描述的内容，补充局部的电路图即可，无需全部的芯片接线图</w:t>
      </w:r>
    </w:p>
  </w:comment>
  <w:comment w:id="6" w:author="zhwl" w:date="2021-12-21T15:14:00Z" w:initials="e">
    <w:p w14:paraId="37FDD3FB" w14:textId="465DE012" w:rsidR="001203E8" w:rsidRDefault="001203E8">
      <w:pPr>
        <w:pStyle w:val="a4"/>
      </w:pPr>
      <w:r>
        <w:rPr>
          <w:rStyle w:val="ab"/>
        </w:rPr>
        <w:annotationRef/>
      </w:r>
      <w:r>
        <w:rPr>
          <w:rFonts w:hint="eastAsia"/>
        </w:rPr>
        <w:t>建议发明人以举例的方式说明组合的具体情况</w:t>
      </w:r>
    </w:p>
  </w:comment>
  <w:comment w:id="16" w:author="zhwl" w:date="2021-12-21T15:15:00Z" w:initials="e">
    <w:p w14:paraId="05FE7195" w14:textId="56FDD4C8" w:rsidR="001203E8" w:rsidRDefault="001203E8">
      <w:pPr>
        <w:pStyle w:val="a4"/>
      </w:pPr>
      <w:r>
        <w:rPr>
          <w:rStyle w:val="ab"/>
        </w:rPr>
        <w:annotationRef/>
      </w:r>
      <w:r>
        <w:rPr>
          <w:rFonts w:hint="eastAsia"/>
        </w:rPr>
        <w:t>发明人在补充附图时，请使用这段文字中的标注符号，并且只需要补充这三个元件及其连接关系即可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CB8647" w15:done="0"/>
  <w15:commentEx w15:paraId="37FDD3FB" w15:done="0"/>
  <w15:commentEx w15:paraId="05FE71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6AB2" w16cex:dateUtc="2021-12-21T07:01:00Z"/>
  <w16cex:commentExtensible w16cex:durableId="256C6DD6" w16cex:dateUtc="2021-12-21T07:14:00Z"/>
  <w16cex:commentExtensible w16cex:durableId="256C6E02" w16cex:dateUtc="2021-12-21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CB8647" w16cid:durableId="256C6AB2"/>
  <w16cid:commentId w16cid:paraId="37FDD3FB" w16cid:durableId="256C6DD6"/>
  <w16cid:commentId w16cid:paraId="05FE7195" w16cid:durableId="256C6E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0241D" w14:textId="77777777" w:rsidR="00E73E4E" w:rsidRDefault="00E73E4E">
      <w:r>
        <w:separator/>
      </w:r>
    </w:p>
  </w:endnote>
  <w:endnote w:type="continuationSeparator" w:id="0">
    <w:p w14:paraId="5EBF319B" w14:textId="77777777" w:rsidR="00E73E4E" w:rsidRDefault="00E7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7476"/>
    </w:sdtPr>
    <w:sdtEndPr/>
    <w:sdtContent>
      <w:p w14:paraId="119FCDD5" w14:textId="77777777" w:rsidR="00167AAF" w:rsidRDefault="005031A4">
        <w:pPr>
          <w:pStyle w:val="a6"/>
          <w:jc w:val="center"/>
        </w:pPr>
        <w:r>
          <w:fldChar w:fldCharType="begin"/>
        </w:r>
        <w:r>
          <w:instrText>PAGE   \* MERGEFORMAT</w:instrText>
        </w:r>
        <w:r>
          <w:fldChar w:fldCharType="separate"/>
        </w:r>
        <w:r w:rsidR="00DA6D6D" w:rsidRPr="00DA6D6D">
          <w:rPr>
            <w:noProof/>
            <w:lang w:val="zh-CN"/>
          </w:rPr>
          <w:t>1</w:t>
        </w:r>
        <w:r>
          <w:fldChar w:fldCharType="end"/>
        </w:r>
      </w:p>
    </w:sdtContent>
  </w:sdt>
  <w:p w14:paraId="3AA80EDD" w14:textId="77777777" w:rsidR="00167AAF" w:rsidRDefault="00167A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E7E76" w14:textId="77777777" w:rsidR="00E73E4E" w:rsidRDefault="00E73E4E">
      <w:r>
        <w:separator/>
      </w:r>
    </w:p>
  </w:footnote>
  <w:footnote w:type="continuationSeparator" w:id="0">
    <w:p w14:paraId="0440C1ED" w14:textId="77777777" w:rsidR="00E73E4E" w:rsidRDefault="00E73E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6FA7E"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F53F1" w14:textId="77777777" w:rsidR="00167AAF" w:rsidRDefault="005031A4">
    <w:pPr>
      <w:pStyle w:val="a7"/>
      <w:rPr>
        <w:sz w:val="24"/>
        <w:szCs w:val="24"/>
      </w:rPr>
    </w:pPr>
    <w:r>
      <w:rPr>
        <w:rFonts w:eastAsia="黑体" w:hint="eastAsia"/>
        <w:sz w:val="28"/>
        <w:szCs w:val="28"/>
      </w:rPr>
      <w:t>摘</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3F135" w14:textId="77777777" w:rsidR="00167AAF" w:rsidRDefault="005031A4">
    <w:pPr>
      <w:pStyle w:val="a7"/>
      <w:rPr>
        <w:sz w:val="24"/>
        <w:szCs w:val="24"/>
      </w:rPr>
    </w:pPr>
    <w:r>
      <w:rPr>
        <w:rFonts w:eastAsia="黑体" w:hint="eastAsia"/>
        <w:sz w:val="28"/>
        <w:szCs w:val="28"/>
      </w:rPr>
      <w:t>权</w:t>
    </w:r>
    <w:r>
      <w:rPr>
        <w:rFonts w:eastAsia="黑体" w:hint="eastAsia"/>
        <w:sz w:val="28"/>
        <w:szCs w:val="28"/>
      </w:rPr>
      <w:t xml:space="preserve"> </w:t>
    </w:r>
    <w:r>
      <w:rPr>
        <w:rFonts w:eastAsia="黑体" w:hint="eastAsia"/>
        <w:sz w:val="28"/>
        <w:szCs w:val="28"/>
      </w:rPr>
      <w:t>利</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求</w:t>
    </w:r>
    <w:r>
      <w:rPr>
        <w:rFonts w:eastAsia="黑体" w:hint="eastAsia"/>
        <w:sz w:val="28"/>
        <w:szCs w:val="28"/>
      </w:rPr>
      <w:t xml:space="preserve"> </w:t>
    </w:r>
    <w:r>
      <w:rPr>
        <w:rFonts w:eastAsia="黑体" w:hint="eastAsia"/>
        <w:sz w:val="28"/>
        <w:szCs w:val="28"/>
      </w:rPr>
      <w:t>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C3A40"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98911"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F7F64"/>
    <w:multiLevelType w:val="singleLevel"/>
    <w:tmpl w:val="C4DF7F64"/>
    <w:lvl w:ilvl="0">
      <w:start w:val="1"/>
      <w:numFmt w:val="decimal"/>
      <w:suff w:val="nothing"/>
      <w:lvlText w:val="%1）"/>
      <w:lvlJc w:val="left"/>
      <w:pPr>
        <w:ind w:left="-60"/>
      </w:pPr>
    </w:lvl>
  </w:abstractNum>
  <w:abstractNum w:abstractNumId="1">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4DEF1630"/>
    <w:multiLevelType w:val="hybridMultilevel"/>
    <w:tmpl w:val="375C2FC6"/>
    <w:lvl w:ilvl="0" w:tplc="78802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5"/>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wl">
    <w15:presenceInfo w15:providerId="None" w15:userId="zhw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721"/>
    <w:rsid w:val="00000464"/>
    <w:rsid w:val="00003EF2"/>
    <w:rsid w:val="00004A6A"/>
    <w:rsid w:val="00006A04"/>
    <w:rsid w:val="00014B55"/>
    <w:rsid w:val="00016981"/>
    <w:rsid w:val="00021539"/>
    <w:rsid w:val="0002223E"/>
    <w:rsid w:val="00031F64"/>
    <w:rsid w:val="00033E76"/>
    <w:rsid w:val="00037343"/>
    <w:rsid w:val="000417B7"/>
    <w:rsid w:val="000432F9"/>
    <w:rsid w:val="00044887"/>
    <w:rsid w:val="0004749D"/>
    <w:rsid w:val="00052C84"/>
    <w:rsid w:val="00053105"/>
    <w:rsid w:val="00054598"/>
    <w:rsid w:val="000633B7"/>
    <w:rsid w:val="0006343B"/>
    <w:rsid w:val="00071210"/>
    <w:rsid w:val="00071E70"/>
    <w:rsid w:val="000765FF"/>
    <w:rsid w:val="000833D7"/>
    <w:rsid w:val="00083A35"/>
    <w:rsid w:val="000945AF"/>
    <w:rsid w:val="00094B3D"/>
    <w:rsid w:val="00095168"/>
    <w:rsid w:val="00097805"/>
    <w:rsid w:val="000A25C8"/>
    <w:rsid w:val="000A2FD0"/>
    <w:rsid w:val="000A5323"/>
    <w:rsid w:val="000A5C18"/>
    <w:rsid w:val="000A681C"/>
    <w:rsid w:val="000B52C3"/>
    <w:rsid w:val="000B56C7"/>
    <w:rsid w:val="000C31F7"/>
    <w:rsid w:val="000C42CB"/>
    <w:rsid w:val="000C4DAC"/>
    <w:rsid w:val="000C71B4"/>
    <w:rsid w:val="000C7552"/>
    <w:rsid w:val="000D33AD"/>
    <w:rsid w:val="000D3FAC"/>
    <w:rsid w:val="000D7BEA"/>
    <w:rsid w:val="000E6D13"/>
    <w:rsid w:val="000F413E"/>
    <w:rsid w:val="000F4BA8"/>
    <w:rsid w:val="000F4EE6"/>
    <w:rsid w:val="000F4FD6"/>
    <w:rsid w:val="000F71D6"/>
    <w:rsid w:val="00105117"/>
    <w:rsid w:val="00107E67"/>
    <w:rsid w:val="0011031F"/>
    <w:rsid w:val="00110351"/>
    <w:rsid w:val="0011063A"/>
    <w:rsid w:val="00110B29"/>
    <w:rsid w:val="001118B5"/>
    <w:rsid w:val="00113859"/>
    <w:rsid w:val="00113F12"/>
    <w:rsid w:val="00117CCC"/>
    <w:rsid w:val="001203E8"/>
    <w:rsid w:val="00121601"/>
    <w:rsid w:val="0012213C"/>
    <w:rsid w:val="00123732"/>
    <w:rsid w:val="0013128D"/>
    <w:rsid w:val="00131529"/>
    <w:rsid w:val="00134C29"/>
    <w:rsid w:val="00134D29"/>
    <w:rsid w:val="001369AC"/>
    <w:rsid w:val="001373EA"/>
    <w:rsid w:val="001415CA"/>
    <w:rsid w:val="0014238F"/>
    <w:rsid w:val="001508AF"/>
    <w:rsid w:val="0015409B"/>
    <w:rsid w:val="0015601D"/>
    <w:rsid w:val="00156E91"/>
    <w:rsid w:val="001606EB"/>
    <w:rsid w:val="001619EF"/>
    <w:rsid w:val="00162657"/>
    <w:rsid w:val="001650DA"/>
    <w:rsid w:val="00166183"/>
    <w:rsid w:val="00166CA3"/>
    <w:rsid w:val="00167114"/>
    <w:rsid w:val="00167AAF"/>
    <w:rsid w:val="001718B2"/>
    <w:rsid w:val="00173E3F"/>
    <w:rsid w:val="00177D0E"/>
    <w:rsid w:val="001827A8"/>
    <w:rsid w:val="001832B1"/>
    <w:rsid w:val="00196383"/>
    <w:rsid w:val="001A10D5"/>
    <w:rsid w:val="001A1CFA"/>
    <w:rsid w:val="001A27A1"/>
    <w:rsid w:val="001A2D2E"/>
    <w:rsid w:val="001A3658"/>
    <w:rsid w:val="001A63E8"/>
    <w:rsid w:val="001B181D"/>
    <w:rsid w:val="001B371F"/>
    <w:rsid w:val="001B4C60"/>
    <w:rsid w:val="001C50A2"/>
    <w:rsid w:val="001C7AEF"/>
    <w:rsid w:val="001C7F1C"/>
    <w:rsid w:val="001D112B"/>
    <w:rsid w:val="001D14CA"/>
    <w:rsid w:val="001D24FE"/>
    <w:rsid w:val="001D3DBA"/>
    <w:rsid w:val="001D4C79"/>
    <w:rsid w:val="001D4CD9"/>
    <w:rsid w:val="001D6F6D"/>
    <w:rsid w:val="001D71BB"/>
    <w:rsid w:val="001D724E"/>
    <w:rsid w:val="001E06BF"/>
    <w:rsid w:val="001E06DC"/>
    <w:rsid w:val="001E1B81"/>
    <w:rsid w:val="001E5F64"/>
    <w:rsid w:val="001E6185"/>
    <w:rsid w:val="001F2C4C"/>
    <w:rsid w:val="0020166D"/>
    <w:rsid w:val="00201E27"/>
    <w:rsid w:val="002048CF"/>
    <w:rsid w:val="002105FA"/>
    <w:rsid w:val="00214B70"/>
    <w:rsid w:val="00217B38"/>
    <w:rsid w:val="00221620"/>
    <w:rsid w:val="002241BD"/>
    <w:rsid w:val="00230F19"/>
    <w:rsid w:val="00233EEE"/>
    <w:rsid w:val="00234617"/>
    <w:rsid w:val="00234A85"/>
    <w:rsid w:val="00234D62"/>
    <w:rsid w:val="002400E4"/>
    <w:rsid w:val="002406E2"/>
    <w:rsid w:val="00240B24"/>
    <w:rsid w:val="00241BF9"/>
    <w:rsid w:val="00242BA7"/>
    <w:rsid w:val="00243320"/>
    <w:rsid w:val="00243C8C"/>
    <w:rsid w:val="00244277"/>
    <w:rsid w:val="00244467"/>
    <w:rsid w:val="00245452"/>
    <w:rsid w:val="00246743"/>
    <w:rsid w:val="00246825"/>
    <w:rsid w:val="002528E4"/>
    <w:rsid w:val="00253F06"/>
    <w:rsid w:val="00255FB1"/>
    <w:rsid w:val="00257442"/>
    <w:rsid w:val="00257680"/>
    <w:rsid w:val="002578C2"/>
    <w:rsid w:val="002600F6"/>
    <w:rsid w:val="002606E1"/>
    <w:rsid w:val="00264A3D"/>
    <w:rsid w:val="00267BC0"/>
    <w:rsid w:val="002712A0"/>
    <w:rsid w:val="00275ECF"/>
    <w:rsid w:val="00277DAE"/>
    <w:rsid w:val="00280102"/>
    <w:rsid w:val="002812B9"/>
    <w:rsid w:val="00281CD2"/>
    <w:rsid w:val="00286D6C"/>
    <w:rsid w:val="00290814"/>
    <w:rsid w:val="00291136"/>
    <w:rsid w:val="002936AB"/>
    <w:rsid w:val="00293965"/>
    <w:rsid w:val="002959F2"/>
    <w:rsid w:val="0029713A"/>
    <w:rsid w:val="002A000B"/>
    <w:rsid w:val="002A3197"/>
    <w:rsid w:val="002B1A7A"/>
    <w:rsid w:val="002B5758"/>
    <w:rsid w:val="002B6F92"/>
    <w:rsid w:val="002B7312"/>
    <w:rsid w:val="002C0D20"/>
    <w:rsid w:val="002C172F"/>
    <w:rsid w:val="002C467C"/>
    <w:rsid w:val="002C6A57"/>
    <w:rsid w:val="002C7A79"/>
    <w:rsid w:val="002D47D0"/>
    <w:rsid w:val="002D5FB9"/>
    <w:rsid w:val="002D697A"/>
    <w:rsid w:val="002E541D"/>
    <w:rsid w:val="002E7692"/>
    <w:rsid w:val="002F057C"/>
    <w:rsid w:val="002F36F2"/>
    <w:rsid w:val="00300496"/>
    <w:rsid w:val="00300CD2"/>
    <w:rsid w:val="0030102D"/>
    <w:rsid w:val="00302FF1"/>
    <w:rsid w:val="00303E12"/>
    <w:rsid w:val="003043D7"/>
    <w:rsid w:val="00310183"/>
    <w:rsid w:val="00310B20"/>
    <w:rsid w:val="00312D0D"/>
    <w:rsid w:val="00315998"/>
    <w:rsid w:val="00317916"/>
    <w:rsid w:val="003257CE"/>
    <w:rsid w:val="003303ED"/>
    <w:rsid w:val="00330845"/>
    <w:rsid w:val="003335DB"/>
    <w:rsid w:val="00333FD4"/>
    <w:rsid w:val="00334004"/>
    <w:rsid w:val="003347F2"/>
    <w:rsid w:val="00335185"/>
    <w:rsid w:val="00335790"/>
    <w:rsid w:val="003409A1"/>
    <w:rsid w:val="00341A67"/>
    <w:rsid w:val="00341D82"/>
    <w:rsid w:val="003429AE"/>
    <w:rsid w:val="00342C08"/>
    <w:rsid w:val="00343EE1"/>
    <w:rsid w:val="0034478D"/>
    <w:rsid w:val="00346104"/>
    <w:rsid w:val="003471D0"/>
    <w:rsid w:val="00347680"/>
    <w:rsid w:val="00353AAE"/>
    <w:rsid w:val="0035715E"/>
    <w:rsid w:val="003636DE"/>
    <w:rsid w:val="003648D9"/>
    <w:rsid w:val="00367176"/>
    <w:rsid w:val="00373E2E"/>
    <w:rsid w:val="0037503A"/>
    <w:rsid w:val="00382576"/>
    <w:rsid w:val="00383DFD"/>
    <w:rsid w:val="00387BE4"/>
    <w:rsid w:val="00391ED4"/>
    <w:rsid w:val="003976D2"/>
    <w:rsid w:val="003A058E"/>
    <w:rsid w:val="003A2315"/>
    <w:rsid w:val="003A377C"/>
    <w:rsid w:val="003A78DB"/>
    <w:rsid w:val="003B1C68"/>
    <w:rsid w:val="003B1F11"/>
    <w:rsid w:val="003B520A"/>
    <w:rsid w:val="003B56A4"/>
    <w:rsid w:val="003B62C9"/>
    <w:rsid w:val="003C1020"/>
    <w:rsid w:val="003C6C74"/>
    <w:rsid w:val="003D3731"/>
    <w:rsid w:val="003D7E74"/>
    <w:rsid w:val="003E1C1D"/>
    <w:rsid w:val="003E2F44"/>
    <w:rsid w:val="003E7BA6"/>
    <w:rsid w:val="003F0854"/>
    <w:rsid w:val="003F5B70"/>
    <w:rsid w:val="003F5BDE"/>
    <w:rsid w:val="003F772D"/>
    <w:rsid w:val="00402F7B"/>
    <w:rsid w:val="00402FCB"/>
    <w:rsid w:val="00404546"/>
    <w:rsid w:val="004055E1"/>
    <w:rsid w:val="00411C51"/>
    <w:rsid w:val="004166AB"/>
    <w:rsid w:val="0042055D"/>
    <w:rsid w:val="004302E9"/>
    <w:rsid w:val="00432E57"/>
    <w:rsid w:val="004353BC"/>
    <w:rsid w:val="00435D0A"/>
    <w:rsid w:val="00435DAD"/>
    <w:rsid w:val="00436EFE"/>
    <w:rsid w:val="00440010"/>
    <w:rsid w:val="0044127D"/>
    <w:rsid w:val="004455BC"/>
    <w:rsid w:val="00445D1D"/>
    <w:rsid w:val="0044621A"/>
    <w:rsid w:val="00451141"/>
    <w:rsid w:val="00451FD8"/>
    <w:rsid w:val="0045538E"/>
    <w:rsid w:val="00463585"/>
    <w:rsid w:val="00464639"/>
    <w:rsid w:val="00464E49"/>
    <w:rsid w:val="00467F48"/>
    <w:rsid w:val="00471728"/>
    <w:rsid w:val="0047792C"/>
    <w:rsid w:val="00477B8B"/>
    <w:rsid w:val="00482CA9"/>
    <w:rsid w:val="00483AD9"/>
    <w:rsid w:val="004875C5"/>
    <w:rsid w:val="004908FB"/>
    <w:rsid w:val="00491F10"/>
    <w:rsid w:val="00492AD4"/>
    <w:rsid w:val="004A003C"/>
    <w:rsid w:val="004A3A21"/>
    <w:rsid w:val="004A3EDA"/>
    <w:rsid w:val="004A555A"/>
    <w:rsid w:val="004A75A0"/>
    <w:rsid w:val="004A77D9"/>
    <w:rsid w:val="004B118D"/>
    <w:rsid w:val="004B217C"/>
    <w:rsid w:val="004B3D6A"/>
    <w:rsid w:val="004B48A2"/>
    <w:rsid w:val="004B7544"/>
    <w:rsid w:val="004C11AE"/>
    <w:rsid w:val="004C1440"/>
    <w:rsid w:val="004C2433"/>
    <w:rsid w:val="004C488E"/>
    <w:rsid w:val="004D0869"/>
    <w:rsid w:val="004D2A83"/>
    <w:rsid w:val="004D39D1"/>
    <w:rsid w:val="004D43BF"/>
    <w:rsid w:val="004D6A94"/>
    <w:rsid w:val="004E5E8C"/>
    <w:rsid w:val="004E6BD0"/>
    <w:rsid w:val="004F127F"/>
    <w:rsid w:val="004F187B"/>
    <w:rsid w:val="004F3162"/>
    <w:rsid w:val="004F32D5"/>
    <w:rsid w:val="004F3384"/>
    <w:rsid w:val="005031A4"/>
    <w:rsid w:val="005054A7"/>
    <w:rsid w:val="00510381"/>
    <w:rsid w:val="00511018"/>
    <w:rsid w:val="00512035"/>
    <w:rsid w:val="005152CD"/>
    <w:rsid w:val="005163DB"/>
    <w:rsid w:val="00516458"/>
    <w:rsid w:val="00517BB1"/>
    <w:rsid w:val="005211FA"/>
    <w:rsid w:val="00522F58"/>
    <w:rsid w:val="00524242"/>
    <w:rsid w:val="00525DAC"/>
    <w:rsid w:val="00530BBC"/>
    <w:rsid w:val="00533DAF"/>
    <w:rsid w:val="0053446E"/>
    <w:rsid w:val="005366CF"/>
    <w:rsid w:val="005446A7"/>
    <w:rsid w:val="00544860"/>
    <w:rsid w:val="00552C3A"/>
    <w:rsid w:val="005533BC"/>
    <w:rsid w:val="00553FCD"/>
    <w:rsid w:val="0055474E"/>
    <w:rsid w:val="0055541D"/>
    <w:rsid w:val="00557721"/>
    <w:rsid w:val="00562E72"/>
    <w:rsid w:val="00564F9A"/>
    <w:rsid w:val="00566BEC"/>
    <w:rsid w:val="0056746B"/>
    <w:rsid w:val="005721F3"/>
    <w:rsid w:val="00572A74"/>
    <w:rsid w:val="00576A79"/>
    <w:rsid w:val="0057740F"/>
    <w:rsid w:val="0058221C"/>
    <w:rsid w:val="00587BB5"/>
    <w:rsid w:val="0059531E"/>
    <w:rsid w:val="00595917"/>
    <w:rsid w:val="00595C81"/>
    <w:rsid w:val="005961F3"/>
    <w:rsid w:val="0059660E"/>
    <w:rsid w:val="0059720C"/>
    <w:rsid w:val="005A01CC"/>
    <w:rsid w:val="005A090A"/>
    <w:rsid w:val="005A1CDA"/>
    <w:rsid w:val="005A2F7A"/>
    <w:rsid w:val="005A6FEE"/>
    <w:rsid w:val="005B10BD"/>
    <w:rsid w:val="005B3D39"/>
    <w:rsid w:val="005B5CE3"/>
    <w:rsid w:val="005C0897"/>
    <w:rsid w:val="005C1CCA"/>
    <w:rsid w:val="005C4BAF"/>
    <w:rsid w:val="005C4DF3"/>
    <w:rsid w:val="005C66D0"/>
    <w:rsid w:val="005D2BEC"/>
    <w:rsid w:val="005D42E0"/>
    <w:rsid w:val="005E0A02"/>
    <w:rsid w:val="005E2A84"/>
    <w:rsid w:val="005E48F9"/>
    <w:rsid w:val="005F6FF5"/>
    <w:rsid w:val="0060747E"/>
    <w:rsid w:val="006161E5"/>
    <w:rsid w:val="006216B3"/>
    <w:rsid w:val="00622C6C"/>
    <w:rsid w:val="00622DC4"/>
    <w:rsid w:val="0062337C"/>
    <w:rsid w:val="00623EC2"/>
    <w:rsid w:val="006255B6"/>
    <w:rsid w:val="00625CAF"/>
    <w:rsid w:val="00627442"/>
    <w:rsid w:val="00627749"/>
    <w:rsid w:val="00627771"/>
    <w:rsid w:val="00630690"/>
    <w:rsid w:val="0063080D"/>
    <w:rsid w:val="00631162"/>
    <w:rsid w:val="00633748"/>
    <w:rsid w:val="006337AC"/>
    <w:rsid w:val="00634BDA"/>
    <w:rsid w:val="006356DA"/>
    <w:rsid w:val="006362F2"/>
    <w:rsid w:val="00641BA4"/>
    <w:rsid w:val="006438DA"/>
    <w:rsid w:val="00646636"/>
    <w:rsid w:val="00647E0A"/>
    <w:rsid w:val="00651067"/>
    <w:rsid w:val="006521A9"/>
    <w:rsid w:val="0065718C"/>
    <w:rsid w:val="00662AB4"/>
    <w:rsid w:val="00664BB5"/>
    <w:rsid w:val="00665EA7"/>
    <w:rsid w:val="006671C0"/>
    <w:rsid w:val="0067278F"/>
    <w:rsid w:val="00675686"/>
    <w:rsid w:val="0068016D"/>
    <w:rsid w:val="00680B3D"/>
    <w:rsid w:val="00681D2D"/>
    <w:rsid w:val="00695DDE"/>
    <w:rsid w:val="006A1632"/>
    <w:rsid w:val="006A1824"/>
    <w:rsid w:val="006A3DB6"/>
    <w:rsid w:val="006A60C6"/>
    <w:rsid w:val="006A6468"/>
    <w:rsid w:val="006A6A99"/>
    <w:rsid w:val="006B0103"/>
    <w:rsid w:val="006B1931"/>
    <w:rsid w:val="006B42C9"/>
    <w:rsid w:val="006B470B"/>
    <w:rsid w:val="006B5227"/>
    <w:rsid w:val="006B61F8"/>
    <w:rsid w:val="006B69B6"/>
    <w:rsid w:val="006C10CE"/>
    <w:rsid w:val="006C15C5"/>
    <w:rsid w:val="006C247B"/>
    <w:rsid w:val="006C2CF8"/>
    <w:rsid w:val="006C2E66"/>
    <w:rsid w:val="006C60E6"/>
    <w:rsid w:val="006D0166"/>
    <w:rsid w:val="006D4056"/>
    <w:rsid w:val="006D4F8F"/>
    <w:rsid w:val="006D71E7"/>
    <w:rsid w:val="006D7B23"/>
    <w:rsid w:val="006E13D6"/>
    <w:rsid w:val="006E4071"/>
    <w:rsid w:val="006E577F"/>
    <w:rsid w:val="006E61FB"/>
    <w:rsid w:val="006E6200"/>
    <w:rsid w:val="006F087F"/>
    <w:rsid w:val="006F0CBC"/>
    <w:rsid w:val="006F34EB"/>
    <w:rsid w:val="007044C3"/>
    <w:rsid w:val="0070729C"/>
    <w:rsid w:val="007104D1"/>
    <w:rsid w:val="00711B34"/>
    <w:rsid w:val="00712CE0"/>
    <w:rsid w:val="00716594"/>
    <w:rsid w:val="00716BB0"/>
    <w:rsid w:val="00717D87"/>
    <w:rsid w:val="00717EA5"/>
    <w:rsid w:val="007205E9"/>
    <w:rsid w:val="00722003"/>
    <w:rsid w:val="00722E4F"/>
    <w:rsid w:val="00724330"/>
    <w:rsid w:val="00726972"/>
    <w:rsid w:val="00727F4C"/>
    <w:rsid w:val="00732C81"/>
    <w:rsid w:val="00735BC7"/>
    <w:rsid w:val="00737738"/>
    <w:rsid w:val="0074411A"/>
    <w:rsid w:val="007454E3"/>
    <w:rsid w:val="00750EE7"/>
    <w:rsid w:val="00752B3A"/>
    <w:rsid w:val="0075557E"/>
    <w:rsid w:val="00757C5D"/>
    <w:rsid w:val="00760207"/>
    <w:rsid w:val="00763BF5"/>
    <w:rsid w:val="00763E72"/>
    <w:rsid w:val="00767E8A"/>
    <w:rsid w:val="007704E3"/>
    <w:rsid w:val="00770C54"/>
    <w:rsid w:val="00771556"/>
    <w:rsid w:val="0077673B"/>
    <w:rsid w:val="00782926"/>
    <w:rsid w:val="007831E4"/>
    <w:rsid w:val="0078475C"/>
    <w:rsid w:val="00784BBE"/>
    <w:rsid w:val="007855D2"/>
    <w:rsid w:val="00785DB7"/>
    <w:rsid w:val="0079201F"/>
    <w:rsid w:val="007928A5"/>
    <w:rsid w:val="00793C41"/>
    <w:rsid w:val="007948D0"/>
    <w:rsid w:val="007A0F6F"/>
    <w:rsid w:val="007A29F3"/>
    <w:rsid w:val="007A3BAA"/>
    <w:rsid w:val="007A533E"/>
    <w:rsid w:val="007A7358"/>
    <w:rsid w:val="007B3A77"/>
    <w:rsid w:val="007B46E7"/>
    <w:rsid w:val="007B67E5"/>
    <w:rsid w:val="007B7727"/>
    <w:rsid w:val="007C1B9E"/>
    <w:rsid w:val="007C1CCD"/>
    <w:rsid w:val="007C4022"/>
    <w:rsid w:val="007C4D0B"/>
    <w:rsid w:val="007C7247"/>
    <w:rsid w:val="007D28D4"/>
    <w:rsid w:val="007D303B"/>
    <w:rsid w:val="007D3355"/>
    <w:rsid w:val="007D3E03"/>
    <w:rsid w:val="007D403C"/>
    <w:rsid w:val="007D64FF"/>
    <w:rsid w:val="007D7EE3"/>
    <w:rsid w:val="007E2EC7"/>
    <w:rsid w:val="007E3AD7"/>
    <w:rsid w:val="007E5C44"/>
    <w:rsid w:val="007E6257"/>
    <w:rsid w:val="007F03DE"/>
    <w:rsid w:val="007F45E5"/>
    <w:rsid w:val="007F51BC"/>
    <w:rsid w:val="007F5258"/>
    <w:rsid w:val="0080004C"/>
    <w:rsid w:val="00800076"/>
    <w:rsid w:val="0080307F"/>
    <w:rsid w:val="008036E3"/>
    <w:rsid w:val="00805248"/>
    <w:rsid w:val="00811EE6"/>
    <w:rsid w:val="00812D64"/>
    <w:rsid w:val="0081311E"/>
    <w:rsid w:val="00813331"/>
    <w:rsid w:val="00813A5D"/>
    <w:rsid w:val="00814923"/>
    <w:rsid w:val="00814DD5"/>
    <w:rsid w:val="00817243"/>
    <w:rsid w:val="008209CE"/>
    <w:rsid w:val="008214FE"/>
    <w:rsid w:val="00822181"/>
    <w:rsid w:val="0082346C"/>
    <w:rsid w:val="008306C1"/>
    <w:rsid w:val="008311F7"/>
    <w:rsid w:val="008356F5"/>
    <w:rsid w:val="00836CEA"/>
    <w:rsid w:val="008437F7"/>
    <w:rsid w:val="00843D19"/>
    <w:rsid w:val="00845035"/>
    <w:rsid w:val="00850DA8"/>
    <w:rsid w:val="0085196F"/>
    <w:rsid w:val="00852140"/>
    <w:rsid w:val="0085232B"/>
    <w:rsid w:val="008528A6"/>
    <w:rsid w:val="00854CA1"/>
    <w:rsid w:val="00857100"/>
    <w:rsid w:val="0085758B"/>
    <w:rsid w:val="00861667"/>
    <w:rsid w:val="0086400A"/>
    <w:rsid w:val="00864B04"/>
    <w:rsid w:val="00865311"/>
    <w:rsid w:val="00865CBD"/>
    <w:rsid w:val="0087746B"/>
    <w:rsid w:val="008774A6"/>
    <w:rsid w:val="0088040B"/>
    <w:rsid w:val="00881583"/>
    <w:rsid w:val="00883FFC"/>
    <w:rsid w:val="008852CD"/>
    <w:rsid w:val="00887CE2"/>
    <w:rsid w:val="008911B2"/>
    <w:rsid w:val="00891ED2"/>
    <w:rsid w:val="008945E7"/>
    <w:rsid w:val="008A2AC8"/>
    <w:rsid w:val="008A4246"/>
    <w:rsid w:val="008A7142"/>
    <w:rsid w:val="008A788C"/>
    <w:rsid w:val="008B0810"/>
    <w:rsid w:val="008B67C1"/>
    <w:rsid w:val="008B717F"/>
    <w:rsid w:val="008B7492"/>
    <w:rsid w:val="008C16E7"/>
    <w:rsid w:val="008C1E84"/>
    <w:rsid w:val="008C4EFC"/>
    <w:rsid w:val="008C66D0"/>
    <w:rsid w:val="008D0DE9"/>
    <w:rsid w:val="008D3C3B"/>
    <w:rsid w:val="008D51CF"/>
    <w:rsid w:val="008E010D"/>
    <w:rsid w:val="008E34A5"/>
    <w:rsid w:val="008E4412"/>
    <w:rsid w:val="008F0817"/>
    <w:rsid w:val="008F0DC0"/>
    <w:rsid w:val="008F5BAD"/>
    <w:rsid w:val="008F5F9F"/>
    <w:rsid w:val="008F76A3"/>
    <w:rsid w:val="00900F33"/>
    <w:rsid w:val="00902F7A"/>
    <w:rsid w:val="00905AC6"/>
    <w:rsid w:val="009078ED"/>
    <w:rsid w:val="0091277E"/>
    <w:rsid w:val="009150CE"/>
    <w:rsid w:val="00920FEE"/>
    <w:rsid w:val="0092128B"/>
    <w:rsid w:val="00922402"/>
    <w:rsid w:val="00923D31"/>
    <w:rsid w:val="009253BA"/>
    <w:rsid w:val="009256FF"/>
    <w:rsid w:val="0092598A"/>
    <w:rsid w:val="00926EA9"/>
    <w:rsid w:val="00930302"/>
    <w:rsid w:val="00930ACA"/>
    <w:rsid w:val="00931386"/>
    <w:rsid w:val="00931A98"/>
    <w:rsid w:val="00936BE2"/>
    <w:rsid w:val="0094045E"/>
    <w:rsid w:val="00941173"/>
    <w:rsid w:val="0094317C"/>
    <w:rsid w:val="009444A2"/>
    <w:rsid w:val="00945F40"/>
    <w:rsid w:val="0095107B"/>
    <w:rsid w:val="00961817"/>
    <w:rsid w:val="00962C51"/>
    <w:rsid w:val="00964635"/>
    <w:rsid w:val="00970A71"/>
    <w:rsid w:val="0097171E"/>
    <w:rsid w:val="009776E0"/>
    <w:rsid w:val="00977BE0"/>
    <w:rsid w:val="00980E2F"/>
    <w:rsid w:val="009867B7"/>
    <w:rsid w:val="00991F7F"/>
    <w:rsid w:val="0099248A"/>
    <w:rsid w:val="0099251D"/>
    <w:rsid w:val="009978B4"/>
    <w:rsid w:val="00997FA2"/>
    <w:rsid w:val="009A113D"/>
    <w:rsid w:val="009A1A48"/>
    <w:rsid w:val="009A4C70"/>
    <w:rsid w:val="009A4EFE"/>
    <w:rsid w:val="009A629C"/>
    <w:rsid w:val="009A64B3"/>
    <w:rsid w:val="009A6BA4"/>
    <w:rsid w:val="009B1E00"/>
    <w:rsid w:val="009B2097"/>
    <w:rsid w:val="009B2F67"/>
    <w:rsid w:val="009C017F"/>
    <w:rsid w:val="009C0AB4"/>
    <w:rsid w:val="009C11BA"/>
    <w:rsid w:val="009C2913"/>
    <w:rsid w:val="009C2E70"/>
    <w:rsid w:val="009C3C81"/>
    <w:rsid w:val="009C4773"/>
    <w:rsid w:val="009C4DA2"/>
    <w:rsid w:val="009C5E19"/>
    <w:rsid w:val="009C63B4"/>
    <w:rsid w:val="009D0BB7"/>
    <w:rsid w:val="009D0C3C"/>
    <w:rsid w:val="009D1A75"/>
    <w:rsid w:val="009D1B30"/>
    <w:rsid w:val="009D3F63"/>
    <w:rsid w:val="009D421E"/>
    <w:rsid w:val="009D4A63"/>
    <w:rsid w:val="009D7880"/>
    <w:rsid w:val="009E1CBD"/>
    <w:rsid w:val="009E7D01"/>
    <w:rsid w:val="009F229D"/>
    <w:rsid w:val="00A01013"/>
    <w:rsid w:val="00A0251E"/>
    <w:rsid w:val="00A026D5"/>
    <w:rsid w:val="00A0508C"/>
    <w:rsid w:val="00A064E2"/>
    <w:rsid w:val="00A0680C"/>
    <w:rsid w:val="00A06C9E"/>
    <w:rsid w:val="00A0750A"/>
    <w:rsid w:val="00A10BFF"/>
    <w:rsid w:val="00A10E79"/>
    <w:rsid w:val="00A175A3"/>
    <w:rsid w:val="00A201BB"/>
    <w:rsid w:val="00A23B6C"/>
    <w:rsid w:val="00A27AF1"/>
    <w:rsid w:val="00A302E0"/>
    <w:rsid w:val="00A303AC"/>
    <w:rsid w:val="00A312DA"/>
    <w:rsid w:val="00A33921"/>
    <w:rsid w:val="00A36570"/>
    <w:rsid w:val="00A41AEE"/>
    <w:rsid w:val="00A43AE7"/>
    <w:rsid w:val="00A443F2"/>
    <w:rsid w:val="00A4664E"/>
    <w:rsid w:val="00A476E7"/>
    <w:rsid w:val="00A50253"/>
    <w:rsid w:val="00A50696"/>
    <w:rsid w:val="00A54B00"/>
    <w:rsid w:val="00A54B1F"/>
    <w:rsid w:val="00A57079"/>
    <w:rsid w:val="00A63EB6"/>
    <w:rsid w:val="00A662F8"/>
    <w:rsid w:val="00A665A9"/>
    <w:rsid w:val="00A666AD"/>
    <w:rsid w:val="00A71825"/>
    <w:rsid w:val="00A73669"/>
    <w:rsid w:val="00A74459"/>
    <w:rsid w:val="00A76095"/>
    <w:rsid w:val="00A80590"/>
    <w:rsid w:val="00A83848"/>
    <w:rsid w:val="00A83A1C"/>
    <w:rsid w:val="00A86417"/>
    <w:rsid w:val="00A90B9E"/>
    <w:rsid w:val="00AA14EC"/>
    <w:rsid w:val="00AA1AE8"/>
    <w:rsid w:val="00AA29E8"/>
    <w:rsid w:val="00AA554A"/>
    <w:rsid w:val="00AA6870"/>
    <w:rsid w:val="00AB0154"/>
    <w:rsid w:val="00AB3AA2"/>
    <w:rsid w:val="00AC0120"/>
    <w:rsid w:val="00AC0210"/>
    <w:rsid w:val="00AD0628"/>
    <w:rsid w:val="00AD3AE8"/>
    <w:rsid w:val="00AD6218"/>
    <w:rsid w:val="00AE00D5"/>
    <w:rsid w:val="00AE15A3"/>
    <w:rsid w:val="00AE2043"/>
    <w:rsid w:val="00AE3D09"/>
    <w:rsid w:val="00AF06EE"/>
    <w:rsid w:val="00AF10CD"/>
    <w:rsid w:val="00AF1345"/>
    <w:rsid w:val="00AF1B5A"/>
    <w:rsid w:val="00AF3CA9"/>
    <w:rsid w:val="00AF3FE7"/>
    <w:rsid w:val="00AF42D7"/>
    <w:rsid w:val="00AF669C"/>
    <w:rsid w:val="00B0164D"/>
    <w:rsid w:val="00B048CB"/>
    <w:rsid w:val="00B07356"/>
    <w:rsid w:val="00B130DB"/>
    <w:rsid w:val="00B16562"/>
    <w:rsid w:val="00B169E2"/>
    <w:rsid w:val="00B16D0F"/>
    <w:rsid w:val="00B17AC3"/>
    <w:rsid w:val="00B17C66"/>
    <w:rsid w:val="00B21300"/>
    <w:rsid w:val="00B2251F"/>
    <w:rsid w:val="00B22F61"/>
    <w:rsid w:val="00B25235"/>
    <w:rsid w:val="00B26DFE"/>
    <w:rsid w:val="00B27751"/>
    <w:rsid w:val="00B324A6"/>
    <w:rsid w:val="00B341DF"/>
    <w:rsid w:val="00B344FB"/>
    <w:rsid w:val="00B378B8"/>
    <w:rsid w:val="00B40521"/>
    <w:rsid w:val="00B4627B"/>
    <w:rsid w:val="00B5051A"/>
    <w:rsid w:val="00B51935"/>
    <w:rsid w:val="00B52C92"/>
    <w:rsid w:val="00B55F3B"/>
    <w:rsid w:val="00B56A26"/>
    <w:rsid w:val="00B60587"/>
    <w:rsid w:val="00B60966"/>
    <w:rsid w:val="00B60B3E"/>
    <w:rsid w:val="00B63822"/>
    <w:rsid w:val="00B64200"/>
    <w:rsid w:val="00B6530D"/>
    <w:rsid w:val="00B67971"/>
    <w:rsid w:val="00B749A3"/>
    <w:rsid w:val="00B74DC1"/>
    <w:rsid w:val="00B755A9"/>
    <w:rsid w:val="00B766EB"/>
    <w:rsid w:val="00B76AC7"/>
    <w:rsid w:val="00B7789C"/>
    <w:rsid w:val="00B77A03"/>
    <w:rsid w:val="00B805CC"/>
    <w:rsid w:val="00B82DD1"/>
    <w:rsid w:val="00B82F7D"/>
    <w:rsid w:val="00B8341E"/>
    <w:rsid w:val="00B84A85"/>
    <w:rsid w:val="00B85CAD"/>
    <w:rsid w:val="00B87FA2"/>
    <w:rsid w:val="00B93A29"/>
    <w:rsid w:val="00B95B55"/>
    <w:rsid w:val="00B97011"/>
    <w:rsid w:val="00B97628"/>
    <w:rsid w:val="00BA67EA"/>
    <w:rsid w:val="00BA7FD5"/>
    <w:rsid w:val="00BB1B98"/>
    <w:rsid w:val="00BB317B"/>
    <w:rsid w:val="00BB3E01"/>
    <w:rsid w:val="00BB6401"/>
    <w:rsid w:val="00BB770A"/>
    <w:rsid w:val="00BB7A6F"/>
    <w:rsid w:val="00BB7AAC"/>
    <w:rsid w:val="00BC03F1"/>
    <w:rsid w:val="00BC0965"/>
    <w:rsid w:val="00BC0B83"/>
    <w:rsid w:val="00BC14CC"/>
    <w:rsid w:val="00BC43DA"/>
    <w:rsid w:val="00BC6B82"/>
    <w:rsid w:val="00BD07F5"/>
    <w:rsid w:val="00BD1EF3"/>
    <w:rsid w:val="00BD1F3D"/>
    <w:rsid w:val="00BD3CD4"/>
    <w:rsid w:val="00BD598F"/>
    <w:rsid w:val="00BD678E"/>
    <w:rsid w:val="00BE390B"/>
    <w:rsid w:val="00BF3111"/>
    <w:rsid w:val="00BF4475"/>
    <w:rsid w:val="00BF447E"/>
    <w:rsid w:val="00BF4A2F"/>
    <w:rsid w:val="00BF79FE"/>
    <w:rsid w:val="00C00ED7"/>
    <w:rsid w:val="00C02A7D"/>
    <w:rsid w:val="00C05BE0"/>
    <w:rsid w:val="00C06B53"/>
    <w:rsid w:val="00C111E0"/>
    <w:rsid w:val="00C12FCE"/>
    <w:rsid w:val="00C1532E"/>
    <w:rsid w:val="00C16770"/>
    <w:rsid w:val="00C20536"/>
    <w:rsid w:val="00C225F0"/>
    <w:rsid w:val="00C2262D"/>
    <w:rsid w:val="00C30251"/>
    <w:rsid w:val="00C30EFE"/>
    <w:rsid w:val="00C31B2A"/>
    <w:rsid w:val="00C342AB"/>
    <w:rsid w:val="00C35F92"/>
    <w:rsid w:val="00C37EB8"/>
    <w:rsid w:val="00C45180"/>
    <w:rsid w:val="00C503C4"/>
    <w:rsid w:val="00C51855"/>
    <w:rsid w:val="00C522D4"/>
    <w:rsid w:val="00C529A2"/>
    <w:rsid w:val="00C62B88"/>
    <w:rsid w:val="00C63056"/>
    <w:rsid w:val="00C64836"/>
    <w:rsid w:val="00C65AD4"/>
    <w:rsid w:val="00C66CD7"/>
    <w:rsid w:val="00C70F65"/>
    <w:rsid w:val="00C714A7"/>
    <w:rsid w:val="00C71571"/>
    <w:rsid w:val="00C71B1C"/>
    <w:rsid w:val="00C71EB2"/>
    <w:rsid w:val="00C7227C"/>
    <w:rsid w:val="00C7413E"/>
    <w:rsid w:val="00C74924"/>
    <w:rsid w:val="00C75A2B"/>
    <w:rsid w:val="00C776E2"/>
    <w:rsid w:val="00C80660"/>
    <w:rsid w:val="00C8133A"/>
    <w:rsid w:val="00C84070"/>
    <w:rsid w:val="00C86105"/>
    <w:rsid w:val="00C87470"/>
    <w:rsid w:val="00C91C80"/>
    <w:rsid w:val="00C91D94"/>
    <w:rsid w:val="00CA03E1"/>
    <w:rsid w:val="00CA06A7"/>
    <w:rsid w:val="00CB36D6"/>
    <w:rsid w:val="00CB38FC"/>
    <w:rsid w:val="00CB39D3"/>
    <w:rsid w:val="00CB5507"/>
    <w:rsid w:val="00CB7263"/>
    <w:rsid w:val="00CB77FC"/>
    <w:rsid w:val="00CC0393"/>
    <w:rsid w:val="00CC03E4"/>
    <w:rsid w:val="00CC1E35"/>
    <w:rsid w:val="00CC6572"/>
    <w:rsid w:val="00CC6858"/>
    <w:rsid w:val="00CD05BF"/>
    <w:rsid w:val="00CD3ABD"/>
    <w:rsid w:val="00CD51D8"/>
    <w:rsid w:val="00CD601F"/>
    <w:rsid w:val="00CD689B"/>
    <w:rsid w:val="00CE0D29"/>
    <w:rsid w:val="00CE34CE"/>
    <w:rsid w:val="00CE6773"/>
    <w:rsid w:val="00CE7624"/>
    <w:rsid w:val="00CF4683"/>
    <w:rsid w:val="00CF5033"/>
    <w:rsid w:val="00CF6DE2"/>
    <w:rsid w:val="00CF6F02"/>
    <w:rsid w:val="00CF6FA5"/>
    <w:rsid w:val="00D04FDC"/>
    <w:rsid w:val="00D05897"/>
    <w:rsid w:val="00D11C63"/>
    <w:rsid w:val="00D123A8"/>
    <w:rsid w:val="00D157E6"/>
    <w:rsid w:val="00D17CA5"/>
    <w:rsid w:val="00D20167"/>
    <w:rsid w:val="00D2707C"/>
    <w:rsid w:val="00D3317E"/>
    <w:rsid w:val="00D4005E"/>
    <w:rsid w:val="00D50AFF"/>
    <w:rsid w:val="00D50D05"/>
    <w:rsid w:val="00D55786"/>
    <w:rsid w:val="00D5656A"/>
    <w:rsid w:val="00D566F9"/>
    <w:rsid w:val="00D57369"/>
    <w:rsid w:val="00D5740B"/>
    <w:rsid w:val="00D61339"/>
    <w:rsid w:val="00D66054"/>
    <w:rsid w:val="00D72A19"/>
    <w:rsid w:val="00D74289"/>
    <w:rsid w:val="00D75FB8"/>
    <w:rsid w:val="00D75FC7"/>
    <w:rsid w:val="00D80E37"/>
    <w:rsid w:val="00D82629"/>
    <w:rsid w:val="00D84776"/>
    <w:rsid w:val="00D87601"/>
    <w:rsid w:val="00D90174"/>
    <w:rsid w:val="00D92696"/>
    <w:rsid w:val="00D955B5"/>
    <w:rsid w:val="00D95AD5"/>
    <w:rsid w:val="00DA0098"/>
    <w:rsid w:val="00DA1B58"/>
    <w:rsid w:val="00DA3195"/>
    <w:rsid w:val="00DA3D2F"/>
    <w:rsid w:val="00DA5B87"/>
    <w:rsid w:val="00DA5F84"/>
    <w:rsid w:val="00DA6D6D"/>
    <w:rsid w:val="00DB3687"/>
    <w:rsid w:val="00DC0F6E"/>
    <w:rsid w:val="00DC1EA9"/>
    <w:rsid w:val="00DC2DE4"/>
    <w:rsid w:val="00DD57F5"/>
    <w:rsid w:val="00DE44AD"/>
    <w:rsid w:val="00DE689E"/>
    <w:rsid w:val="00DF041D"/>
    <w:rsid w:val="00DF3FA0"/>
    <w:rsid w:val="00DF5A49"/>
    <w:rsid w:val="00E01B44"/>
    <w:rsid w:val="00E0457C"/>
    <w:rsid w:val="00E06191"/>
    <w:rsid w:val="00E114E9"/>
    <w:rsid w:val="00E11887"/>
    <w:rsid w:val="00E123BB"/>
    <w:rsid w:val="00E13F3B"/>
    <w:rsid w:val="00E14AA7"/>
    <w:rsid w:val="00E14C40"/>
    <w:rsid w:val="00E174CC"/>
    <w:rsid w:val="00E1759A"/>
    <w:rsid w:val="00E20F91"/>
    <w:rsid w:val="00E27579"/>
    <w:rsid w:val="00E30E57"/>
    <w:rsid w:val="00E32038"/>
    <w:rsid w:val="00E343F1"/>
    <w:rsid w:val="00E45DE5"/>
    <w:rsid w:val="00E50263"/>
    <w:rsid w:val="00E57940"/>
    <w:rsid w:val="00E60E9F"/>
    <w:rsid w:val="00E6250B"/>
    <w:rsid w:val="00E65EB0"/>
    <w:rsid w:val="00E6683B"/>
    <w:rsid w:val="00E66AFE"/>
    <w:rsid w:val="00E67E4A"/>
    <w:rsid w:val="00E72401"/>
    <w:rsid w:val="00E7314B"/>
    <w:rsid w:val="00E7397C"/>
    <w:rsid w:val="00E73E4E"/>
    <w:rsid w:val="00E744D7"/>
    <w:rsid w:val="00E75721"/>
    <w:rsid w:val="00E75B92"/>
    <w:rsid w:val="00E76449"/>
    <w:rsid w:val="00E82C01"/>
    <w:rsid w:val="00E83B7B"/>
    <w:rsid w:val="00E84260"/>
    <w:rsid w:val="00E84473"/>
    <w:rsid w:val="00E93AA4"/>
    <w:rsid w:val="00E9416D"/>
    <w:rsid w:val="00E944FE"/>
    <w:rsid w:val="00EA5055"/>
    <w:rsid w:val="00EB010D"/>
    <w:rsid w:val="00EB0A09"/>
    <w:rsid w:val="00EB14B8"/>
    <w:rsid w:val="00EB2002"/>
    <w:rsid w:val="00EB4D20"/>
    <w:rsid w:val="00EB65FE"/>
    <w:rsid w:val="00EC455D"/>
    <w:rsid w:val="00ED0095"/>
    <w:rsid w:val="00ED3C6B"/>
    <w:rsid w:val="00ED6299"/>
    <w:rsid w:val="00ED7051"/>
    <w:rsid w:val="00EE0800"/>
    <w:rsid w:val="00EE38F4"/>
    <w:rsid w:val="00EF01CE"/>
    <w:rsid w:val="00EF1623"/>
    <w:rsid w:val="00EF1A2D"/>
    <w:rsid w:val="00EF3195"/>
    <w:rsid w:val="00EF3872"/>
    <w:rsid w:val="00EF44C9"/>
    <w:rsid w:val="00EF5768"/>
    <w:rsid w:val="00EF5FE1"/>
    <w:rsid w:val="00F02727"/>
    <w:rsid w:val="00F04946"/>
    <w:rsid w:val="00F056BB"/>
    <w:rsid w:val="00F15B51"/>
    <w:rsid w:val="00F22C02"/>
    <w:rsid w:val="00F27768"/>
    <w:rsid w:val="00F311D3"/>
    <w:rsid w:val="00F31833"/>
    <w:rsid w:val="00F4051B"/>
    <w:rsid w:val="00F407C8"/>
    <w:rsid w:val="00F428FF"/>
    <w:rsid w:val="00F43650"/>
    <w:rsid w:val="00F4546B"/>
    <w:rsid w:val="00F46145"/>
    <w:rsid w:val="00F4678E"/>
    <w:rsid w:val="00F51808"/>
    <w:rsid w:val="00F51B73"/>
    <w:rsid w:val="00F52915"/>
    <w:rsid w:val="00F57562"/>
    <w:rsid w:val="00F57971"/>
    <w:rsid w:val="00F6209E"/>
    <w:rsid w:val="00F62F44"/>
    <w:rsid w:val="00F63552"/>
    <w:rsid w:val="00F66F87"/>
    <w:rsid w:val="00F673CA"/>
    <w:rsid w:val="00F67403"/>
    <w:rsid w:val="00F674CA"/>
    <w:rsid w:val="00F6761C"/>
    <w:rsid w:val="00F67B34"/>
    <w:rsid w:val="00F70CAA"/>
    <w:rsid w:val="00F71902"/>
    <w:rsid w:val="00F73051"/>
    <w:rsid w:val="00F74754"/>
    <w:rsid w:val="00F776DE"/>
    <w:rsid w:val="00F82274"/>
    <w:rsid w:val="00F8278B"/>
    <w:rsid w:val="00F83177"/>
    <w:rsid w:val="00F8474E"/>
    <w:rsid w:val="00F85AA5"/>
    <w:rsid w:val="00F90E73"/>
    <w:rsid w:val="00F9241A"/>
    <w:rsid w:val="00F92DBF"/>
    <w:rsid w:val="00F963E6"/>
    <w:rsid w:val="00F9793F"/>
    <w:rsid w:val="00FA0A52"/>
    <w:rsid w:val="00FA3A95"/>
    <w:rsid w:val="00FA47FF"/>
    <w:rsid w:val="00FA7B80"/>
    <w:rsid w:val="00FB1107"/>
    <w:rsid w:val="00FB1A2C"/>
    <w:rsid w:val="00FB4306"/>
    <w:rsid w:val="00FC1298"/>
    <w:rsid w:val="00FC1CA5"/>
    <w:rsid w:val="00FC2CC7"/>
    <w:rsid w:val="00FC56B5"/>
    <w:rsid w:val="00FC7717"/>
    <w:rsid w:val="00FD182B"/>
    <w:rsid w:val="00FD2549"/>
    <w:rsid w:val="00FD4019"/>
    <w:rsid w:val="00FD4404"/>
    <w:rsid w:val="00FE0156"/>
    <w:rsid w:val="00FE01A2"/>
    <w:rsid w:val="00FF7307"/>
    <w:rsid w:val="04AA7983"/>
    <w:rsid w:val="093D5AD3"/>
    <w:rsid w:val="0DB014DE"/>
    <w:rsid w:val="0EB03D4C"/>
    <w:rsid w:val="11B375FD"/>
    <w:rsid w:val="11C4667E"/>
    <w:rsid w:val="166C3E91"/>
    <w:rsid w:val="1AF15FFE"/>
    <w:rsid w:val="1E5F6E06"/>
    <w:rsid w:val="1FB016C8"/>
    <w:rsid w:val="20354C09"/>
    <w:rsid w:val="2B68203E"/>
    <w:rsid w:val="2B6821EC"/>
    <w:rsid w:val="34006CCD"/>
    <w:rsid w:val="376A0529"/>
    <w:rsid w:val="3DA71B00"/>
    <w:rsid w:val="3F5673F0"/>
    <w:rsid w:val="3FC33CDD"/>
    <w:rsid w:val="41446501"/>
    <w:rsid w:val="454632F2"/>
    <w:rsid w:val="50494D61"/>
    <w:rsid w:val="512A5F28"/>
    <w:rsid w:val="5247273C"/>
    <w:rsid w:val="540773BD"/>
    <w:rsid w:val="572F0819"/>
    <w:rsid w:val="5A2F55E2"/>
    <w:rsid w:val="5AFF36DF"/>
    <w:rsid w:val="5BE43B44"/>
    <w:rsid w:val="5EEC6295"/>
    <w:rsid w:val="611F7558"/>
    <w:rsid w:val="649620D6"/>
    <w:rsid w:val="6B091746"/>
    <w:rsid w:val="6F502CB2"/>
    <w:rsid w:val="74952789"/>
    <w:rsid w:val="7710302A"/>
    <w:rsid w:val="78597590"/>
    <w:rsid w:val="78754C7A"/>
    <w:rsid w:val="78E850E7"/>
    <w:rsid w:val="7C02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E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uiPriority="0" w:qFormat="1"/>
    <w:lsdException w:name="footer" w:semiHidden="0" w:qFormat="1"/>
    <w:lsdException w:name="caption" w:semiHidden="0" w:uiPriority="35" w:qFormat="1"/>
    <w:lsdException w:name="annotation reference"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u w:val="single"/>
    </w:rPr>
  </w:style>
  <w:style w:type="character" w:styleId="ab">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c">
    <w:name w:val="撰写正文"/>
    <w:basedOn w:val="a"/>
    <w:link w:val="ad"/>
    <w:qFormat/>
    <w:pPr>
      <w:spacing w:line="360" w:lineRule="auto"/>
      <w:ind w:firstLineChars="200" w:firstLine="200"/>
      <w:jc w:val="left"/>
    </w:pPr>
    <w:rPr>
      <w:sz w:val="24"/>
      <w:szCs w:val="24"/>
    </w:rPr>
  </w:style>
  <w:style w:type="character" w:customStyle="1" w:styleId="ad">
    <w:name w:val="撰写正文 字符"/>
    <w:basedOn w:val="a0"/>
    <w:link w:val="ac"/>
    <w:qFormat/>
    <w:rPr>
      <w:rFonts w:ascii="Times New Roman" w:eastAsia="宋体" w:hAnsi="Times New Roman"/>
      <w:sz w:val="24"/>
      <w:szCs w:val="24"/>
    </w:rPr>
  </w:style>
  <w:style w:type="paragraph" w:customStyle="1" w:styleId="ae">
    <w:name w:val="居中加粗"/>
    <w:basedOn w:val="ac"/>
    <w:link w:val="af"/>
    <w:qFormat/>
    <w:pPr>
      <w:ind w:firstLineChars="0" w:firstLine="0"/>
      <w:jc w:val="center"/>
    </w:pPr>
    <w:rPr>
      <w:b/>
    </w:rPr>
  </w:style>
  <w:style w:type="character" w:customStyle="1" w:styleId="af">
    <w:name w:val="居中加粗 字符"/>
    <w:basedOn w:val="ad"/>
    <w:link w:val="ae"/>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0">
    <w:name w:val="Intense Quote"/>
    <w:basedOn w:val="a"/>
    <w:next w:val="a"/>
    <w:link w:val="Char4"/>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4">
    <w:name w:val="明显引用 Char"/>
    <w:basedOn w:val="a0"/>
    <w:link w:val="af0"/>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Char2">
    <w:name w:val="页眉 Char"/>
    <w:basedOn w:val="a0"/>
    <w:link w:val="a7"/>
    <w:uiPriority w:val="99"/>
    <w:qFormat/>
    <w:rPr>
      <w:rFonts w:ascii="Times New Roman" w:eastAsia="宋体" w:hAnsi="Times New Roman"/>
      <w:sz w:val="18"/>
      <w:szCs w:val="18"/>
    </w:rPr>
  </w:style>
  <w:style w:type="character" w:customStyle="1" w:styleId="Char1">
    <w:name w:val="页脚 Char"/>
    <w:basedOn w:val="a0"/>
    <w:link w:val="a6"/>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ind w:firstLineChars="0"/>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Char0">
    <w:name w:val="批注框文本 Char"/>
    <w:basedOn w:val="a0"/>
    <w:link w:val="a5"/>
    <w:uiPriority w:val="99"/>
    <w:semiHidden/>
    <w:qFormat/>
    <w:rPr>
      <w:rFonts w:ascii="Times New Roman" w:eastAsia="宋体" w:hAnsi="Times New Roman"/>
      <w:sz w:val="18"/>
      <w:szCs w:val="18"/>
    </w:rPr>
  </w:style>
  <w:style w:type="character" w:customStyle="1" w:styleId="Char">
    <w:name w:val="批注文字 Char"/>
    <w:basedOn w:val="a0"/>
    <w:link w:val="a4"/>
    <w:uiPriority w:val="99"/>
    <w:semiHidden/>
    <w:qFormat/>
    <w:rPr>
      <w:rFonts w:ascii="Times New Roman" w:eastAsia="宋体" w:hAnsi="Times New Roman"/>
    </w:rPr>
  </w:style>
  <w:style w:type="character" w:customStyle="1" w:styleId="Char3">
    <w:name w:val="批注主题 Char"/>
    <w:basedOn w:val="Char"/>
    <w:link w:val="a8"/>
    <w:uiPriority w:val="99"/>
    <w:semiHidden/>
    <w:qFormat/>
    <w:rPr>
      <w:rFonts w:ascii="Times New Roman" w:eastAsia="宋体" w:hAnsi="Times New Roman"/>
      <w:b/>
      <w:bCs/>
    </w:rPr>
  </w:style>
  <w:style w:type="paragraph" w:styleId="af1">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2">
    <w:name w:val="Placeholder Text"/>
    <w:basedOn w:val="a0"/>
    <w:uiPriority w:val="99"/>
    <w:semiHidden/>
    <w:rPr>
      <w:color w:val="808080"/>
    </w:rPr>
  </w:style>
  <w:style w:type="paragraph" w:styleId="af3">
    <w:name w:val="Document Map"/>
    <w:basedOn w:val="a"/>
    <w:link w:val="Char5"/>
    <w:uiPriority w:val="99"/>
    <w:semiHidden/>
    <w:unhideWhenUsed/>
    <w:rsid w:val="00E11887"/>
    <w:rPr>
      <w:rFonts w:ascii="宋体" w:hAnsiTheme="minorHAnsi"/>
      <w:sz w:val="18"/>
      <w:szCs w:val="18"/>
    </w:rPr>
  </w:style>
  <w:style w:type="character" w:customStyle="1" w:styleId="Char5">
    <w:name w:val="文档结构图 Char"/>
    <w:basedOn w:val="a0"/>
    <w:link w:val="af3"/>
    <w:uiPriority w:val="99"/>
    <w:semiHidden/>
    <w:rsid w:val="00E11887"/>
    <w:rPr>
      <w:rFonts w:ascii="宋体" w:hAnsiTheme="minorHAnsi" w:cstheme="minorBidi"/>
      <w:kern w:val="2"/>
      <w:sz w:val="18"/>
      <w:szCs w:val="18"/>
    </w:rPr>
  </w:style>
  <w:style w:type="paragraph" w:styleId="af4">
    <w:name w:val="List Paragraph"/>
    <w:basedOn w:val="a"/>
    <w:uiPriority w:val="99"/>
    <w:rsid w:val="009A64B3"/>
    <w:pPr>
      <w:ind w:firstLineChars="200" w:firstLine="420"/>
    </w:pPr>
  </w:style>
  <w:style w:type="paragraph" w:styleId="af5">
    <w:name w:val="Revision"/>
    <w:hidden/>
    <w:uiPriority w:val="99"/>
    <w:semiHidden/>
    <w:rsid w:val="00A665A9"/>
    <w:rPr>
      <w:rFonts w:cstheme="minorBidi"/>
      <w:kern w:val="2"/>
      <w:sz w:val="21"/>
      <w:szCs w:val="22"/>
    </w:rPr>
  </w:style>
  <w:style w:type="character" w:customStyle="1" w:styleId="UnresolvedMention">
    <w:name w:val="Unresolved Mention"/>
    <w:basedOn w:val="a0"/>
    <w:uiPriority w:val="99"/>
    <w:semiHidden/>
    <w:unhideWhenUsed/>
    <w:rsid w:val="00A8641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uiPriority="0" w:qFormat="1"/>
    <w:lsdException w:name="footer" w:semiHidden="0" w:qFormat="1"/>
    <w:lsdException w:name="caption" w:semiHidden="0" w:uiPriority="35" w:qFormat="1"/>
    <w:lsdException w:name="annotation reference"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u w:val="single"/>
    </w:rPr>
  </w:style>
  <w:style w:type="character" w:styleId="ab">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c">
    <w:name w:val="撰写正文"/>
    <w:basedOn w:val="a"/>
    <w:link w:val="ad"/>
    <w:qFormat/>
    <w:pPr>
      <w:spacing w:line="360" w:lineRule="auto"/>
      <w:ind w:firstLineChars="200" w:firstLine="200"/>
      <w:jc w:val="left"/>
    </w:pPr>
    <w:rPr>
      <w:sz w:val="24"/>
      <w:szCs w:val="24"/>
    </w:rPr>
  </w:style>
  <w:style w:type="character" w:customStyle="1" w:styleId="ad">
    <w:name w:val="撰写正文 字符"/>
    <w:basedOn w:val="a0"/>
    <w:link w:val="ac"/>
    <w:qFormat/>
    <w:rPr>
      <w:rFonts w:ascii="Times New Roman" w:eastAsia="宋体" w:hAnsi="Times New Roman"/>
      <w:sz w:val="24"/>
      <w:szCs w:val="24"/>
    </w:rPr>
  </w:style>
  <w:style w:type="paragraph" w:customStyle="1" w:styleId="ae">
    <w:name w:val="居中加粗"/>
    <w:basedOn w:val="ac"/>
    <w:link w:val="af"/>
    <w:qFormat/>
    <w:pPr>
      <w:ind w:firstLineChars="0" w:firstLine="0"/>
      <w:jc w:val="center"/>
    </w:pPr>
    <w:rPr>
      <w:b/>
    </w:rPr>
  </w:style>
  <w:style w:type="character" w:customStyle="1" w:styleId="af">
    <w:name w:val="居中加粗 字符"/>
    <w:basedOn w:val="ad"/>
    <w:link w:val="ae"/>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0">
    <w:name w:val="Intense Quote"/>
    <w:basedOn w:val="a"/>
    <w:next w:val="a"/>
    <w:link w:val="Char4"/>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4">
    <w:name w:val="明显引用 Char"/>
    <w:basedOn w:val="a0"/>
    <w:link w:val="af0"/>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Char2">
    <w:name w:val="页眉 Char"/>
    <w:basedOn w:val="a0"/>
    <w:link w:val="a7"/>
    <w:uiPriority w:val="99"/>
    <w:qFormat/>
    <w:rPr>
      <w:rFonts w:ascii="Times New Roman" w:eastAsia="宋体" w:hAnsi="Times New Roman"/>
      <w:sz w:val="18"/>
      <w:szCs w:val="18"/>
    </w:rPr>
  </w:style>
  <w:style w:type="character" w:customStyle="1" w:styleId="Char1">
    <w:name w:val="页脚 Char"/>
    <w:basedOn w:val="a0"/>
    <w:link w:val="a6"/>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ind w:firstLineChars="0"/>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Char0">
    <w:name w:val="批注框文本 Char"/>
    <w:basedOn w:val="a0"/>
    <w:link w:val="a5"/>
    <w:uiPriority w:val="99"/>
    <w:semiHidden/>
    <w:qFormat/>
    <w:rPr>
      <w:rFonts w:ascii="Times New Roman" w:eastAsia="宋体" w:hAnsi="Times New Roman"/>
      <w:sz w:val="18"/>
      <w:szCs w:val="18"/>
    </w:rPr>
  </w:style>
  <w:style w:type="character" w:customStyle="1" w:styleId="Char">
    <w:name w:val="批注文字 Char"/>
    <w:basedOn w:val="a0"/>
    <w:link w:val="a4"/>
    <w:uiPriority w:val="99"/>
    <w:semiHidden/>
    <w:qFormat/>
    <w:rPr>
      <w:rFonts w:ascii="Times New Roman" w:eastAsia="宋体" w:hAnsi="Times New Roman"/>
    </w:rPr>
  </w:style>
  <w:style w:type="character" w:customStyle="1" w:styleId="Char3">
    <w:name w:val="批注主题 Char"/>
    <w:basedOn w:val="Char"/>
    <w:link w:val="a8"/>
    <w:uiPriority w:val="99"/>
    <w:semiHidden/>
    <w:qFormat/>
    <w:rPr>
      <w:rFonts w:ascii="Times New Roman" w:eastAsia="宋体" w:hAnsi="Times New Roman"/>
      <w:b/>
      <w:bCs/>
    </w:rPr>
  </w:style>
  <w:style w:type="paragraph" w:styleId="af1">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2">
    <w:name w:val="Placeholder Text"/>
    <w:basedOn w:val="a0"/>
    <w:uiPriority w:val="99"/>
    <w:semiHidden/>
    <w:rPr>
      <w:color w:val="808080"/>
    </w:rPr>
  </w:style>
  <w:style w:type="paragraph" w:styleId="af3">
    <w:name w:val="Document Map"/>
    <w:basedOn w:val="a"/>
    <w:link w:val="Char5"/>
    <w:uiPriority w:val="99"/>
    <w:semiHidden/>
    <w:unhideWhenUsed/>
    <w:rsid w:val="00E11887"/>
    <w:rPr>
      <w:rFonts w:ascii="宋体" w:hAnsiTheme="minorHAnsi"/>
      <w:sz w:val="18"/>
      <w:szCs w:val="18"/>
    </w:rPr>
  </w:style>
  <w:style w:type="character" w:customStyle="1" w:styleId="Char5">
    <w:name w:val="文档结构图 Char"/>
    <w:basedOn w:val="a0"/>
    <w:link w:val="af3"/>
    <w:uiPriority w:val="99"/>
    <w:semiHidden/>
    <w:rsid w:val="00E11887"/>
    <w:rPr>
      <w:rFonts w:ascii="宋体" w:hAnsiTheme="minorHAnsi" w:cstheme="minorBidi"/>
      <w:kern w:val="2"/>
      <w:sz w:val="18"/>
      <w:szCs w:val="18"/>
    </w:rPr>
  </w:style>
  <w:style w:type="paragraph" w:styleId="af4">
    <w:name w:val="List Paragraph"/>
    <w:basedOn w:val="a"/>
    <w:uiPriority w:val="99"/>
    <w:rsid w:val="009A64B3"/>
    <w:pPr>
      <w:ind w:firstLineChars="200" w:firstLine="420"/>
    </w:pPr>
  </w:style>
  <w:style w:type="paragraph" w:styleId="af5">
    <w:name w:val="Revision"/>
    <w:hidden/>
    <w:uiPriority w:val="99"/>
    <w:semiHidden/>
    <w:rsid w:val="00A665A9"/>
    <w:rPr>
      <w:rFonts w:cstheme="minorBidi"/>
      <w:kern w:val="2"/>
      <w:sz w:val="21"/>
      <w:szCs w:val="22"/>
    </w:rPr>
  </w:style>
  <w:style w:type="character" w:customStyle="1" w:styleId="UnresolvedMention">
    <w:name w:val="Unresolved Mention"/>
    <w:basedOn w:val="a0"/>
    <w:uiPriority w:val="99"/>
    <w:semiHidden/>
    <w:unhideWhenUsed/>
    <w:rsid w:val="00A86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png"/><Relationship Id="rId32" Type="http://schemas.microsoft.com/office/2018/08/relationships/commentsExtensible" Target="commentsExtensible.xm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31" Type="http://schemas.microsoft.com/office/2016/09/relationships/commentsIds" Target="commentsId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eader" Target="header5.xml"/><Relationship Id="rId3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D263F-E219-4C3B-89FD-057BAA1FD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16</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nongcd</cp:lastModifiedBy>
  <cp:revision>847</cp:revision>
  <cp:lastPrinted>2021-06-21T01:33:00Z</cp:lastPrinted>
  <dcterms:created xsi:type="dcterms:W3CDTF">2020-02-24T08:59:00Z</dcterms:created>
  <dcterms:modified xsi:type="dcterms:W3CDTF">2021-12-23T03:46:00Z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C517DFEB7370468695DBED6DD708B917</vt:lpwstr>
  </property>
</Properties>
</file>