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255B0" w14:textId="694E70DD" w:rsidR="00DA7583" w:rsidRPr="00B00944" w:rsidRDefault="00887E75" w:rsidP="00DA7583">
      <w:pPr>
        <w:ind w:firstLine="643"/>
        <w:jc w:val="center"/>
        <w:rPr>
          <w:b/>
          <w:sz w:val="32"/>
          <w:szCs w:val="32"/>
        </w:rPr>
      </w:pPr>
      <w:r>
        <w:rPr>
          <w:b/>
          <w:noProof/>
          <w:sz w:val="32"/>
          <w:szCs w:val="32"/>
        </w:rPr>
        <mc:AlternateContent>
          <mc:Choice Requires="wps">
            <w:drawing>
              <wp:anchor distT="0" distB="0" distL="114300" distR="114300" simplePos="0" relativeHeight="251656192" behindDoc="0" locked="0" layoutInCell="1" allowOverlap="1" wp14:anchorId="3396BFE1" wp14:editId="2EC8170D">
                <wp:simplePos x="0" y="0"/>
                <wp:positionH relativeFrom="column">
                  <wp:posOffset>-126365</wp:posOffset>
                </wp:positionH>
                <wp:positionV relativeFrom="paragraph">
                  <wp:posOffset>351155</wp:posOffset>
                </wp:positionV>
                <wp:extent cx="5486400" cy="0"/>
                <wp:effectExtent l="6985" t="8255" r="12065" b="1079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D79FE06" id="_x0000_t32" coordsize="21600,21600" o:spt="32" o:oned="t" path="m,l21600,21600e" filled="f">
                <v:path arrowok="t" fillok="f" o:connecttype="none"/>
                <o:lock v:ext="edit" shapetype="t"/>
              </v:shapetype>
              <v:shape id="AutoShape 2" o:spid="_x0000_s1026" type="#_x0000_t32" style="position:absolute;left:0;text-align:left;margin-left:-9.95pt;margin-top:27.65pt;width:6in;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"/>
            </w:pict>
          </mc:Fallback>
        </mc:AlternateContent>
      </w:r>
      <w:r w:rsidR="00DA7583" w:rsidRPr="00B00944">
        <w:rPr>
          <w:b/>
          <w:sz w:val="32"/>
          <w:szCs w:val="32"/>
        </w:rPr>
        <w:t>说</w:t>
      </w:r>
      <w:r w:rsidR="00DA7583">
        <w:rPr>
          <w:rFonts w:hint="eastAsia"/>
          <w:b/>
          <w:sz w:val="32"/>
          <w:szCs w:val="32"/>
        </w:rPr>
        <w:t xml:space="preserve"> </w:t>
      </w:r>
      <w:r w:rsidR="00DA7583" w:rsidRPr="00B00944">
        <w:rPr>
          <w:b/>
          <w:sz w:val="32"/>
          <w:szCs w:val="32"/>
        </w:rPr>
        <w:t>明</w:t>
      </w:r>
      <w:r w:rsidR="00DA7583">
        <w:rPr>
          <w:rFonts w:hint="eastAsia"/>
          <w:b/>
          <w:sz w:val="32"/>
          <w:szCs w:val="32"/>
        </w:rPr>
        <w:t xml:space="preserve"> </w:t>
      </w:r>
      <w:r w:rsidR="00DA7583" w:rsidRPr="00B00944">
        <w:rPr>
          <w:b/>
          <w:sz w:val="32"/>
          <w:szCs w:val="32"/>
        </w:rPr>
        <w:t>书</w:t>
      </w:r>
      <w:r w:rsidR="00DA7583">
        <w:rPr>
          <w:rFonts w:hint="eastAsia"/>
          <w:b/>
          <w:sz w:val="32"/>
          <w:szCs w:val="32"/>
        </w:rPr>
        <w:t xml:space="preserve"> </w:t>
      </w:r>
      <w:r w:rsidR="00DA7583" w:rsidRPr="00B00944">
        <w:rPr>
          <w:b/>
          <w:sz w:val="32"/>
          <w:szCs w:val="32"/>
        </w:rPr>
        <w:t>摘</w:t>
      </w:r>
      <w:r w:rsidR="00DA7583">
        <w:rPr>
          <w:rFonts w:hint="eastAsia"/>
          <w:b/>
          <w:sz w:val="32"/>
          <w:szCs w:val="32"/>
        </w:rPr>
        <w:t xml:space="preserve"> </w:t>
      </w:r>
      <w:r w:rsidR="00DA7583" w:rsidRPr="00B00944">
        <w:rPr>
          <w:b/>
          <w:sz w:val="32"/>
          <w:szCs w:val="32"/>
        </w:rPr>
        <w:t>要</w:t>
      </w:r>
    </w:p>
    <w:p w14:paraId="282BB525" w14:textId="2473FC43" w:rsidR="00D33FF4" w:rsidRPr="00496697" w:rsidRDefault="00044F0A" w:rsidP="000563AE">
      <w:pPr>
        <w:spacing w:line="360" w:lineRule="auto"/>
        <w:ind w:firstLineChars="200" w:firstLine="480"/>
        <w:jc w:val="left"/>
        <w:rPr>
          <w:rFonts w:asciiTheme="minorEastAsia" w:hAnsiTheme="minorEastAsia"/>
          <w:sz w:val="24"/>
          <w:szCs w:val="24"/>
        </w:rPr>
      </w:pPr>
      <w:r w:rsidRPr="00044F0A">
        <w:rPr>
          <w:rFonts w:asciiTheme="minorEastAsia" w:hAnsiTheme="minorEastAsia" w:hint="eastAsia"/>
          <w:sz w:val="24"/>
          <w:szCs w:val="24"/>
        </w:rPr>
        <w:t>一种模块化储能电池冷却系统及控制方法</w:t>
      </w:r>
      <w:commentRangeStart w:id="0"/>
      <w:r w:rsidR="00D33FF4" w:rsidRPr="00D33FF4">
        <w:rPr>
          <w:rFonts w:asciiTheme="minorEastAsia" w:hAnsiTheme="minorEastAsia" w:hint="eastAsia"/>
          <w:sz w:val="24"/>
          <w:szCs w:val="24"/>
        </w:rPr>
        <w:t>，</w:t>
      </w:r>
      <w:r>
        <w:rPr>
          <w:rFonts w:asciiTheme="minorEastAsia" w:hAnsiTheme="minorEastAsia" w:hint="eastAsia"/>
          <w:sz w:val="24"/>
          <w:szCs w:val="24"/>
        </w:rPr>
        <w:t>……</w:t>
      </w:r>
      <w:r w:rsidR="00D33FF4" w:rsidRPr="00D33FF4">
        <w:rPr>
          <w:rFonts w:asciiTheme="minorEastAsia" w:hAnsiTheme="minorEastAsia" w:hint="eastAsia"/>
          <w:sz w:val="24"/>
          <w:szCs w:val="24"/>
        </w:rPr>
        <w:t>。</w:t>
      </w:r>
      <w:commentRangeEnd w:id="0"/>
      <w:r w:rsidR="002C649D">
        <w:rPr>
          <w:rStyle w:val="a7"/>
        </w:rPr>
        <w:commentReference w:id="0"/>
      </w:r>
    </w:p>
    <w:p w14:paraId="4F05788E" w14:textId="77777777" w:rsidR="00DA7583" w:rsidRPr="00B00944" w:rsidRDefault="00DA7583" w:rsidP="00DA7583">
      <w:pPr>
        <w:spacing w:line="360" w:lineRule="auto"/>
        <w:ind w:firstLine="482"/>
        <w:jc w:val="center"/>
        <w:rPr>
          <w:rFonts w:asciiTheme="minorEastAsia" w:hAnsiTheme="minorEastAsia"/>
          <w:b/>
          <w:sz w:val="24"/>
          <w:szCs w:val="24"/>
        </w:rPr>
      </w:pPr>
    </w:p>
    <w:p w14:paraId="1FEEAD11" w14:textId="77777777" w:rsidR="00DA7583" w:rsidRPr="00B00944" w:rsidRDefault="00DA7583" w:rsidP="00DA7583">
      <w:pPr>
        <w:spacing w:line="360" w:lineRule="auto"/>
        <w:ind w:firstLine="482"/>
        <w:jc w:val="center"/>
        <w:rPr>
          <w:rFonts w:asciiTheme="minorEastAsia" w:hAnsiTheme="minorEastAsia"/>
          <w:b/>
          <w:sz w:val="24"/>
          <w:szCs w:val="24"/>
        </w:rPr>
      </w:pPr>
    </w:p>
    <w:p w14:paraId="22721D13" w14:textId="77777777" w:rsidR="00DA7583" w:rsidRDefault="00DA7583" w:rsidP="00DA7583">
      <w:pPr>
        <w:spacing w:line="360" w:lineRule="auto"/>
        <w:ind w:firstLine="482"/>
        <w:jc w:val="center"/>
        <w:rPr>
          <w:rFonts w:asciiTheme="minorEastAsia" w:hAnsiTheme="minorEastAsia"/>
          <w:b/>
          <w:sz w:val="24"/>
          <w:szCs w:val="24"/>
        </w:rPr>
      </w:pPr>
    </w:p>
    <w:p w14:paraId="0ED228B7" w14:textId="77777777" w:rsidR="00DA7583" w:rsidRDefault="00DA7583" w:rsidP="00DA7583">
      <w:pPr>
        <w:spacing w:line="360" w:lineRule="auto"/>
        <w:ind w:firstLine="482"/>
        <w:jc w:val="center"/>
        <w:rPr>
          <w:rFonts w:asciiTheme="minorEastAsia" w:hAnsiTheme="minorEastAsia"/>
          <w:b/>
          <w:sz w:val="24"/>
          <w:szCs w:val="24"/>
        </w:rPr>
        <w:sectPr w:rsidR="00DA7583">
          <w:footerReference w:type="default" r:id="rId10"/>
          <w:pgSz w:w="11906" w:h="16838"/>
          <w:pgMar w:top="1440" w:right="1800" w:bottom="1440" w:left="1800" w:header="851" w:footer="992" w:gutter="0"/>
          <w:cols w:space="425"/>
          <w:docGrid w:type="lines" w:linePitch="312"/>
        </w:sectPr>
      </w:pPr>
    </w:p>
    <w:p w14:paraId="2F709A8C" w14:textId="78CF1D49" w:rsidR="00DA7583" w:rsidRDefault="00887E75" w:rsidP="00DA7583">
      <w:pPr>
        <w:ind w:firstLine="643"/>
        <w:jc w:val="center"/>
        <w:rPr>
          <w:b/>
          <w:noProof/>
          <w:sz w:val="32"/>
          <w:szCs w:val="32"/>
        </w:rPr>
      </w:pPr>
      <w:r>
        <w:rPr>
          <w:b/>
          <w:noProof/>
          <w:sz w:val="32"/>
          <w:szCs w:val="32"/>
        </w:rPr>
        <w:lastRenderedPageBreak/>
        <mc:AlternateContent>
          <mc:Choice Requires="wps">
            <w:drawing>
              <wp:anchor distT="0" distB="0" distL="114300" distR="114300" simplePos="0" relativeHeight="251658240" behindDoc="0" locked="0" layoutInCell="1" allowOverlap="1" wp14:anchorId="394BF900" wp14:editId="4D2917C0">
                <wp:simplePos x="0" y="0"/>
                <wp:positionH relativeFrom="column">
                  <wp:posOffset>-67945</wp:posOffset>
                </wp:positionH>
                <wp:positionV relativeFrom="paragraph">
                  <wp:posOffset>314325</wp:posOffset>
                </wp:positionV>
                <wp:extent cx="5406390" cy="0"/>
                <wp:effectExtent l="8255" t="9525" r="5080" b="952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6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CEE1F26" id="AutoShape 3" o:spid="_x0000_s1026" type="#_x0000_t32" style="position:absolute;left:0;text-align:left;margin-left:-5.35pt;margin-top:24.75pt;width:425.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"/>
            </w:pict>
          </mc:Fallback>
        </mc:AlternateContent>
      </w:r>
      <w:r w:rsidR="00DA7583" w:rsidRPr="00B00944">
        <w:rPr>
          <w:b/>
          <w:noProof/>
          <w:sz w:val="32"/>
          <w:szCs w:val="32"/>
        </w:rPr>
        <w:t>摘</w:t>
      </w:r>
      <w:r w:rsidR="00DA7583">
        <w:rPr>
          <w:rFonts w:hint="eastAsia"/>
          <w:b/>
          <w:noProof/>
          <w:sz w:val="32"/>
          <w:szCs w:val="32"/>
        </w:rPr>
        <w:t xml:space="preserve"> </w:t>
      </w:r>
      <w:r w:rsidR="00DA7583" w:rsidRPr="00B00944">
        <w:rPr>
          <w:b/>
          <w:noProof/>
          <w:sz w:val="32"/>
          <w:szCs w:val="32"/>
        </w:rPr>
        <w:t>要</w:t>
      </w:r>
      <w:r w:rsidR="00DA7583">
        <w:rPr>
          <w:rFonts w:hint="eastAsia"/>
          <w:b/>
          <w:noProof/>
          <w:sz w:val="32"/>
          <w:szCs w:val="32"/>
        </w:rPr>
        <w:t xml:space="preserve"> </w:t>
      </w:r>
      <w:r w:rsidR="00DA7583" w:rsidRPr="00B00944">
        <w:rPr>
          <w:b/>
          <w:noProof/>
          <w:sz w:val="32"/>
          <w:szCs w:val="32"/>
        </w:rPr>
        <w:t>附</w:t>
      </w:r>
      <w:r w:rsidR="00DA7583">
        <w:rPr>
          <w:rFonts w:hint="eastAsia"/>
          <w:b/>
          <w:noProof/>
          <w:sz w:val="32"/>
          <w:szCs w:val="32"/>
        </w:rPr>
        <w:t xml:space="preserve"> </w:t>
      </w:r>
      <w:r w:rsidR="00DA7583" w:rsidRPr="00B00944">
        <w:rPr>
          <w:b/>
          <w:noProof/>
          <w:sz w:val="32"/>
          <w:szCs w:val="32"/>
        </w:rPr>
        <w:t>图</w:t>
      </w:r>
    </w:p>
    <w:p w14:paraId="0DE5AAD4" w14:textId="421FD1DC" w:rsidR="00DA7583" w:rsidRDefault="005A218D">
      <w:pPr>
        <w:spacing w:line="360" w:lineRule="auto"/>
        <w:jc w:val="center"/>
        <w:rPr>
          <w:rFonts w:asciiTheme="minorEastAsia" w:hAnsiTheme="minorEastAsia"/>
          <w:b/>
          <w:noProof/>
          <w:sz w:val="24"/>
          <w:szCs w:val="24"/>
        </w:rPr>
        <w:pPrChange w:id="1" w:author="北京智绘未来专利代理事务所" w:date="2021-12-16T15:45:00Z">
          <w:pPr>
            <w:spacing w:line="360" w:lineRule="auto"/>
            <w:ind w:firstLine="482"/>
            <w:jc w:val="center"/>
          </w:pPr>
        </w:pPrChange>
      </w:pPr>
      <w:del w:id="2" w:author="北京智绘未来专利代理事务所" w:date="2021-12-20T14:20:00Z">
        <w:r w:rsidDel="00A910C5">
          <w:rPr>
            <w:noProof/>
          </w:rPr>
          <w:drawing>
            <wp:inline distT="0" distB="0" distL="0" distR="0" wp14:anchorId="030D3820" wp14:editId="3C810C46">
              <wp:extent cx="7658100" cy="44970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2191"/>
                      <a:stretch/>
                    </pic:blipFill>
                    <pic:spPr bwMode="auto">
                      <a:xfrm>
                        <a:off x="0" y="0"/>
                        <a:ext cx="7666145" cy="4501795"/>
                      </a:xfrm>
                      <a:prstGeom prst="rect">
                        <a:avLst/>
                      </a:prstGeom>
                      <a:ln>
                        <a:noFill/>
                      </a:ln>
                      <a:extLst>
                        <a:ext uri="{53640926-AAD7-44D8-BBD7-CCE9431645EC}">
                          <a14:shadowObscured xmlns:a14="http://schemas.microsoft.com/office/drawing/2010/main"/>
                        </a:ext>
                      </a:extLst>
                    </pic:spPr>
                  </pic:pic>
                </a:graphicData>
              </a:graphic>
            </wp:inline>
          </w:drawing>
        </w:r>
      </w:del>
    </w:p>
    <w:p w14:paraId="3ED742CF" w14:textId="77777777" w:rsidR="00DA7583" w:rsidRDefault="00DA7583" w:rsidP="00DA7583">
      <w:pPr>
        <w:spacing w:line="360" w:lineRule="auto"/>
        <w:ind w:firstLine="482"/>
        <w:jc w:val="center"/>
        <w:rPr>
          <w:rFonts w:asciiTheme="minorEastAsia" w:hAnsiTheme="minorEastAsia"/>
          <w:b/>
          <w:noProof/>
          <w:sz w:val="24"/>
          <w:szCs w:val="24"/>
        </w:rPr>
      </w:pPr>
    </w:p>
    <w:p w14:paraId="632AD717" w14:textId="77777777" w:rsidR="00DA7583" w:rsidRDefault="00DA7583" w:rsidP="00DA7583">
      <w:pPr>
        <w:spacing w:line="360" w:lineRule="auto"/>
        <w:ind w:firstLine="482"/>
        <w:jc w:val="center"/>
        <w:rPr>
          <w:rFonts w:asciiTheme="minorEastAsia" w:hAnsiTheme="minorEastAsia"/>
          <w:b/>
          <w:noProof/>
          <w:sz w:val="24"/>
          <w:szCs w:val="24"/>
        </w:rPr>
        <w:sectPr w:rsidR="00DA7583" w:rsidSect="00451D8F">
          <w:pgSz w:w="11906" w:h="16838"/>
          <w:pgMar w:top="1440" w:right="1800" w:bottom="1440" w:left="1800" w:header="851" w:footer="992" w:gutter="0"/>
          <w:pgNumType w:start="1"/>
          <w:cols w:space="425"/>
          <w:docGrid w:type="lines" w:linePitch="312"/>
        </w:sectPr>
      </w:pPr>
    </w:p>
    <w:p w14:paraId="7D8A69AA" w14:textId="2556984A" w:rsidR="00DA7583" w:rsidRPr="00B00944" w:rsidRDefault="00887E75" w:rsidP="00DA7583">
      <w:pPr>
        <w:ind w:firstLine="643"/>
        <w:jc w:val="center"/>
        <w:rPr>
          <w:b/>
          <w:noProof/>
          <w:sz w:val="32"/>
          <w:szCs w:val="32"/>
        </w:rPr>
      </w:pPr>
      <w:r>
        <w:rPr>
          <w:b/>
          <w:noProof/>
          <w:sz w:val="32"/>
          <w:szCs w:val="32"/>
        </w:rPr>
        <w:lastRenderedPageBreak/>
        <mc:AlternateContent>
          <mc:Choice Requires="wps">
            <w:drawing>
              <wp:anchor distT="0" distB="0" distL="114300" distR="114300" simplePos="0" relativeHeight="251654144" behindDoc="0" locked="0" layoutInCell="1" allowOverlap="1" wp14:anchorId="329C3BCF" wp14:editId="3DC0A602">
                <wp:simplePos x="0" y="0"/>
                <wp:positionH relativeFrom="column">
                  <wp:posOffset>-118745</wp:posOffset>
                </wp:positionH>
                <wp:positionV relativeFrom="paragraph">
                  <wp:posOffset>336550</wp:posOffset>
                </wp:positionV>
                <wp:extent cx="5471795" cy="0"/>
                <wp:effectExtent l="5080" t="12700" r="9525" b="635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5608ADA" id="AutoShape 4" o:spid="_x0000_s1026" type="#_x0000_t32" style="position:absolute;left:0;text-align:left;margin-left:-9.35pt;margin-top:26.5pt;width:430.8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"/>
            </w:pict>
          </mc:Fallback>
        </mc:AlternateContent>
      </w:r>
      <w:r w:rsidR="00DA7583" w:rsidRPr="00B00944">
        <w:rPr>
          <w:rFonts w:hint="eastAsia"/>
          <w:b/>
          <w:noProof/>
          <w:sz w:val="32"/>
          <w:szCs w:val="32"/>
        </w:rPr>
        <w:t>权</w:t>
      </w:r>
      <w:r w:rsidR="00DA7583">
        <w:rPr>
          <w:rFonts w:hint="eastAsia"/>
          <w:b/>
          <w:noProof/>
          <w:sz w:val="32"/>
          <w:szCs w:val="32"/>
        </w:rPr>
        <w:t xml:space="preserve"> </w:t>
      </w:r>
      <w:r w:rsidR="00DA7583" w:rsidRPr="00B00944">
        <w:rPr>
          <w:rFonts w:hint="eastAsia"/>
          <w:b/>
          <w:noProof/>
          <w:sz w:val="32"/>
          <w:szCs w:val="32"/>
        </w:rPr>
        <w:t>利</w:t>
      </w:r>
      <w:r w:rsidR="00DA7583">
        <w:rPr>
          <w:rFonts w:hint="eastAsia"/>
          <w:b/>
          <w:noProof/>
          <w:sz w:val="32"/>
          <w:szCs w:val="32"/>
        </w:rPr>
        <w:t xml:space="preserve"> </w:t>
      </w:r>
      <w:r w:rsidR="00DA7583" w:rsidRPr="00B00944">
        <w:rPr>
          <w:rFonts w:hint="eastAsia"/>
          <w:b/>
          <w:noProof/>
          <w:sz w:val="32"/>
          <w:szCs w:val="32"/>
        </w:rPr>
        <w:t>要</w:t>
      </w:r>
      <w:r w:rsidR="00DA7583">
        <w:rPr>
          <w:rFonts w:hint="eastAsia"/>
          <w:b/>
          <w:noProof/>
          <w:sz w:val="32"/>
          <w:szCs w:val="32"/>
        </w:rPr>
        <w:t xml:space="preserve"> </w:t>
      </w:r>
      <w:r w:rsidR="00DA7583" w:rsidRPr="00B00944">
        <w:rPr>
          <w:rFonts w:hint="eastAsia"/>
          <w:b/>
          <w:noProof/>
          <w:sz w:val="32"/>
          <w:szCs w:val="32"/>
        </w:rPr>
        <w:t>求</w:t>
      </w:r>
      <w:r w:rsidR="00DA7583">
        <w:rPr>
          <w:rFonts w:hint="eastAsia"/>
          <w:b/>
          <w:noProof/>
          <w:sz w:val="32"/>
          <w:szCs w:val="32"/>
        </w:rPr>
        <w:t xml:space="preserve"> </w:t>
      </w:r>
      <w:r w:rsidR="00DA7583" w:rsidRPr="00B00944">
        <w:rPr>
          <w:rFonts w:hint="eastAsia"/>
          <w:b/>
          <w:noProof/>
          <w:sz w:val="32"/>
          <w:szCs w:val="32"/>
        </w:rPr>
        <w:t>书</w:t>
      </w:r>
    </w:p>
    <w:p w14:paraId="0069E2DC" w14:textId="742FB935" w:rsidR="00BF316F" w:rsidRDefault="00044F0A" w:rsidP="00DB571D">
      <w:pPr>
        <w:pStyle w:val="04"/>
        <w:numPr>
          <w:ilvl w:val="0"/>
          <w:numId w:val="3"/>
        </w:numPr>
        <w:ind w:left="0" w:firstLine="480"/>
        <w:rPr>
          <w:rFonts w:cs="Times New Roman"/>
        </w:rPr>
      </w:pPr>
      <w:r w:rsidRPr="00044F0A">
        <w:rPr>
          <w:rFonts w:cs="Times New Roman" w:hint="eastAsia"/>
        </w:rPr>
        <w:t>一种模块化储能电池冷却系统</w:t>
      </w:r>
      <w:r w:rsidR="00DB571D" w:rsidRPr="00DB571D">
        <w:rPr>
          <w:rFonts w:cs="Times New Roman"/>
        </w:rPr>
        <w:t>，</w:t>
      </w:r>
      <w:r w:rsidR="00387B72">
        <w:rPr>
          <w:rFonts w:cs="Times New Roman" w:hint="eastAsia"/>
        </w:rPr>
        <w:t>冷却系统</w:t>
      </w:r>
      <w:r w:rsidR="00E07C21" w:rsidRPr="00E07C21">
        <w:rPr>
          <w:rFonts w:cs="Times New Roman" w:hint="eastAsia"/>
        </w:rPr>
        <w:t>为分布式储能电池舱内的所有电池</w:t>
      </w:r>
      <w:proofErr w:type="gramStart"/>
      <w:r w:rsidR="00E07C21" w:rsidRPr="00E07C21">
        <w:rPr>
          <w:rFonts w:cs="Times New Roman" w:hint="eastAsia"/>
        </w:rPr>
        <w:t>簇</w:t>
      </w:r>
      <w:proofErr w:type="gramEnd"/>
      <w:r w:rsidR="00E07C21" w:rsidRPr="00E07C21">
        <w:rPr>
          <w:rFonts w:cs="Times New Roman" w:hint="eastAsia"/>
        </w:rPr>
        <w:t>制冷</w:t>
      </w:r>
      <w:r w:rsidR="00E07C21">
        <w:rPr>
          <w:rFonts w:cs="Times New Roman" w:hint="eastAsia"/>
        </w:rPr>
        <w:t>，</w:t>
      </w:r>
      <w:r w:rsidR="006D4D81">
        <w:rPr>
          <w:rFonts w:cs="Times New Roman" w:hint="eastAsia"/>
        </w:rPr>
        <w:t>使用冷却</w:t>
      </w:r>
      <w:r w:rsidR="00E07C21">
        <w:rPr>
          <w:rFonts w:cs="Times New Roman" w:hint="eastAsia"/>
        </w:rPr>
        <w:t>水</w:t>
      </w:r>
      <w:r w:rsidR="006D4D81">
        <w:rPr>
          <w:rFonts w:cs="Times New Roman" w:hint="eastAsia"/>
        </w:rPr>
        <w:t>带走</w:t>
      </w:r>
      <w:r w:rsidR="00484E60" w:rsidRPr="00044F0A">
        <w:rPr>
          <w:rFonts w:cs="Times New Roman" w:hint="eastAsia"/>
        </w:rPr>
        <w:t>模块化储能电池</w:t>
      </w:r>
      <w:r w:rsidR="006D4D81">
        <w:rPr>
          <w:rFonts w:cs="Times New Roman" w:hint="eastAsia"/>
        </w:rPr>
        <w:t>的热量</w:t>
      </w:r>
      <w:r w:rsidR="004C2B99">
        <w:rPr>
          <w:rFonts w:cs="Times New Roman" w:hint="eastAsia"/>
        </w:rPr>
        <w:t>，</w:t>
      </w:r>
      <w:r w:rsidR="00E3589C">
        <w:rPr>
          <w:rFonts w:cs="Times New Roman" w:hint="eastAsia"/>
        </w:rPr>
        <w:t>其特征在于，</w:t>
      </w:r>
    </w:p>
    <w:p w14:paraId="674C5CA3" w14:textId="3B98CF48" w:rsidR="00E9737B" w:rsidRDefault="004B585D" w:rsidP="004B585D">
      <w:pPr>
        <w:pStyle w:val="00"/>
        <w:ind w:firstLine="480"/>
        <w:rPr>
          <w:rFonts w:cs="Times New Roman"/>
        </w:rPr>
      </w:pPr>
      <w:r w:rsidRPr="004B585D">
        <w:rPr>
          <w:rFonts w:hint="eastAsia"/>
        </w:rPr>
        <w:t>所述冷却系统</w:t>
      </w:r>
      <w:r>
        <w:rPr>
          <w:rFonts w:hint="eastAsia"/>
        </w:rPr>
        <w:t>采用柜内布置，</w:t>
      </w:r>
      <w:r w:rsidR="00E9737B" w:rsidRPr="00044F0A">
        <w:rPr>
          <w:rFonts w:cs="Times New Roman" w:hint="eastAsia"/>
        </w:rPr>
        <w:t>冷却系统</w:t>
      </w:r>
      <w:r w:rsidR="00E9737B">
        <w:rPr>
          <w:rFonts w:cs="Times New Roman" w:hint="eastAsia"/>
        </w:rPr>
        <w:t>柜布置在电池簇的一端，冷却系统柜与电池</w:t>
      </w:r>
      <w:proofErr w:type="gramStart"/>
      <w:r w:rsidR="00E9737B">
        <w:rPr>
          <w:rFonts w:cs="Times New Roman" w:hint="eastAsia"/>
        </w:rPr>
        <w:t>簇</w:t>
      </w:r>
      <w:proofErr w:type="gramEnd"/>
      <w:r w:rsidR="00E9737B">
        <w:rPr>
          <w:rFonts w:cs="Times New Roman" w:hint="eastAsia"/>
        </w:rPr>
        <w:t>液冷系统通过冷却供水管路和冷却回水管路连接</w:t>
      </w:r>
      <w:r w:rsidR="002E026A">
        <w:rPr>
          <w:rFonts w:cs="Times New Roman" w:hint="eastAsia"/>
        </w:rPr>
        <w:t>；</w:t>
      </w:r>
    </w:p>
    <w:p w14:paraId="239DAFF5" w14:textId="017EAAA1" w:rsidR="00D739F2" w:rsidRDefault="00D739F2" w:rsidP="002E026A">
      <w:pPr>
        <w:pStyle w:val="00"/>
        <w:ind w:firstLine="480"/>
      </w:pPr>
      <w:r>
        <w:rPr>
          <w:rFonts w:cs="Times New Roman" w:hint="eastAsia"/>
        </w:rPr>
        <w:t>冷却系统</w:t>
      </w:r>
      <w:proofErr w:type="gramStart"/>
      <w:r>
        <w:rPr>
          <w:rFonts w:cs="Times New Roman" w:hint="eastAsia"/>
        </w:rPr>
        <w:t>柜内部</w:t>
      </w:r>
      <w:proofErr w:type="gramEnd"/>
      <w:r>
        <w:rPr>
          <w:rFonts w:cs="Times New Roman" w:hint="eastAsia"/>
        </w:rPr>
        <w:t>布置有：电柜，</w:t>
      </w:r>
      <w:r>
        <w:rPr>
          <w:rFonts w:hint="eastAsia"/>
        </w:rPr>
        <w:t>水泵，加热器，蒸发器，</w:t>
      </w:r>
      <w:r w:rsidR="00960FE2">
        <w:rPr>
          <w:rFonts w:hint="eastAsia"/>
        </w:rPr>
        <w:t>板式换热器，</w:t>
      </w:r>
      <w:r>
        <w:rPr>
          <w:rFonts w:hint="eastAsia"/>
        </w:rPr>
        <w:t>压缩机，冷凝器，膨胀阀，风机，储液罐，气液分离器，干燥过滤器，油分离器，回油毛细管</w:t>
      </w:r>
      <w:r w:rsidR="00F235B7">
        <w:rPr>
          <w:rFonts w:hint="eastAsia"/>
        </w:rPr>
        <w:t>，</w:t>
      </w:r>
      <w:r w:rsidR="00A91CB5">
        <w:rPr>
          <w:rFonts w:hint="eastAsia"/>
        </w:rPr>
        <w:t>温度仪表，压力仪表，流量仪表，阀门</w:t>
      </w:r>
      <w:r>
        <w:rPr>
          <w:rFonts w:hint="eastAsia"/>
        </w:rPr>
        <w:t>；</w:t>
      </w:r>
    </w:p>
    <w:p w14:paraId="3CC29913" w14:textId="5B2633EC" w:rsidR="00D739F2" w:rsidRDefault="00D739F2" w:rsidP="002E026A">
      <w:pPr>
        <w:pStyle w:val="00"/>
        <w:ind w:firstLine="480"/>
      </w:pPr>
      <w:r>
        <w:rPr>
          <w:rFonts w:hint="eastAsia"/>
        </w:rPr>
        <w:t>其中，电柜内部布置有：</w:t>
      </w:r>
      <w:r>
        <w:rPr>
          <w:rFonts w:hint="eastAsia"/>
        </w:rPr>
        <w:t>PLC</w:t>
      </w:r>
      <w:r>
        <w:rPr>
          <w:rFonts w:hint="eastAsia"/>
        </w:rPr>
        <w:t>，电源，</w:t>
      </w:r>
      <w:r w:rsidR="009448B8" w:rsidRPr="003C0AE3">
        <w:rPr>
          <w:rFonts w:hint="eastAsia"/>
        </w:rPr>
        <w:t>控制模块，电子膨胀阀控制器，断路器，继电器，接触器，信号模块</w:t>
      </w:r>
      <w:r w:rsidR="009448B8">
        <w:rPr>
          <w:rFonts w:hint="eastAsia"/>
        </w:rPr>
        <w:t>，</w:t>
      </w:r>
      <w:r>
        <w:rPr>
          <w:rFonts w:hint="eastAsia"/>
        </w:rPr>
        <w:t>输入</w:t>
      </w:r>
      <w:r w:rsidR="00250704">
        <w:rPr>
          <w:rFonts w:hint="eastAsia"/>
        </w:rPr>
        <w:t>模块和</w:t>
      </w:r>
      <w:r>
        <w:rPr>
          <w:rFonts w:hint="eastAsia"/>
        </w:rPr>
        <w:t>输出模块</w:t>
      </w:r>
      <w:r w:rsidR="009448B8">
        <w:rPr>
          <w:rFonts w:hint="eastAsia"/>
        </w:rPr>
        <w:t>；</w:t>
      </w:r>
    </w:p>
    <w:p w14:paraId="1E1CD027" w14:textId="4465F58F" w:rsidR="009448B8" w:rsidRDefault="00F235B7" w:rsidP="002E026A">
      <w:pPr>
        <w:pStyle w:val="00"/>
        <w:ind w:firstLine="480"/>
      </w:pPr>
      <w:r>
        <w:rPr>
          <w:rFonts w:hint="eastAsia"/>
        </w:rPr>
        <w:t>电柜，用于为冷却系统提供工作电源；还用于控制和保护水泵、加热器、蒸发器、压缩机、冷凝器、膨胀阀、风机</w:t>
      </w:r>
      <w:r w:rsidR="00A91CB5">
        <w:rPr>
          <w:rFonts w:hint="eastAsia"/>
        </w:rPr>
        <w:t>，阀门</w:t>
      </w:r>
      <w:r>
        <w:rPr>
          <w:rFonts w:hint="eastAsia"/>
        </w:rPr>
        <w:t>；还用于</w:t>
      </w:r>
      <w:r w:rsidR="00A91CB5">
        <w:rPr>
          <w:rFonts w:hint="eastAsia"/>
        </w:rPr>
        <w:t>根据温度仪表、压力仪表和流量仪表采集的运行数据，对冷却系统的运行状态进行</w:t>
      </w:r>
      <w:r>
        <w:rPr>
          <w:rFonts w:hint="eastAsia"/>
        </w:rPr>
        <w:t>监测</w:t>
      </w:r>
      <w:r w:rsidR="00A91CB5">
        <w:rPr>
          <w:rFonts w:hint="eastAsia"/>
        </w:rPr>
        <w:t>。</w:t>
      </w:r>
    </w:p>
    <w:p w14:paraId="3A371B61" w14:textId="77777777" w:rsidR="00A0228C" w:rsidRDefault="00A0228C" w:rsidP="00A0228C">
      <w:pPr>
        <w:pStyle w:val="04"/>
        <w:numPr>
          <w:ilvl w:val="0"/>
          <w:numId w:val="3"/>
        </w:numPr>
        <w:ind w:left="0" w:firstLine="480"/>
        <w:rPr>
          <w:rFonts w:cs="Times New Roman"/>
        </w:rPr>
      </w:pPr>
      <w:r>
        <w:rPr>
          <w:rFonts w:cs="Times New Roman" w:hint="eastAsia"/>
        </w:rPr>
        <w:t>根据权利要求</w:t>
      </w:r>
      <w:r>
        <w:rPr>
          <w:rFonts w:cs="Times New Roman" w:hint="eastAsia"/>
        </w:rPr>
        <w:t>1</w:t>
      </w:r>
      <w:r>
        <w:rPr>
          <w:rFonts w:cs="Times New Roman" w:hint="eastAsia"/>
        </w:rPr>
        <w:t>所述的</w:t>
      </w:r>
      <w:r w:rsidRPr="00044F0A">
        <w:rPr>
          <w:rFonts w:cs="Times New Roman" w:hint="eastAsia"/>
        </w:rPr>
        <w:t>模块化储能电池冷却系统</w:t>
      </w:r>
      <w:r w:rsidRPr="00DB571D">
        <w:rPr>
          <w:rFonts w:cs="Times New Roman"/>
        </w:rPr>
        <w:t>，</w:t>
      </w:r>
      <w:r>
        <w:rPr>
          <w:rFonts w:cs="Times New Roman" w:hint="eastAsia"/>
        </w:rPr>
        <w:t>其特征在于，</w:t>
      </w:r>
    </w:p>
    <w:p w14:paraId="168A5800" w14:textId="3282C2F1" w:rsidR="00A0228C" w:rsidRDefault="00A0228C" w:rsidP="002E026A">
      <w:pPr>
        <w:pStyle w:val="00"/>
        <w:ind w:firstLine="480"/>
      </w:pPr>
      <w:r>
        <w:rPr>
          <w:rFonts w:hint="eastAsia"/>
        </w:rPr>
        <w:t>电柜对冷却系统</w:t>
      </w:r>
      <w:r w:rsidR="002B3A10">
        <w:rPr>
          <w:rFonts w:hint="eastAsia"/>
        </w:rPr>
        <w:t>柜</w:t>
      </w:r>
      <w:r>
        <w:rPr>
          <w:rFonts w:hint="eastAsia"/>
        </w:rPr>
        <w:t>内设备的控制方式包括：远程控制和就地控制；</w:t>
      </w:r>
    </w:p>
    <w:p w14:paraId="4E166BA5" w14:textId="77777777" w:rsidR="00E9261A" w:rsidRDefault="00A0228C" w:rsidP="002E026A">
      <w:pPr>
        <w:pStyle w:val="00"/>
        <w:ind w:firstLine="480"/>
      </w:pPr>
      <w:r>
        <w:rPr>
          <w:rFonts w:hint="eastAsia"/>
        </w:rPr>
        <w:t>其中，就地控制</w:t>
      </w:r>
      <w:r w:rsidR="00E9261A">
        <w:rPr>
          <w:rFonts w:hint="eastAsia"/>
        </w:rPr>
        <w:t>的</w:t>
      </w:r>
      <w:r>
        <w:rPr>
          <w:rFonts w:hint="eastAsia"/>
        </w:rPr>
        <w:t>运行逻辑</w:t>
      </w:r>
      <w:r w:rsidR="00E9261A">
        <w:rPr>
          <w:rFonts w:hint="eastAsia"/>
        </w:rPr>
        <w:t>包括</w:t>
      </w:r>
      <w:r>
        <w:rPr>
          <w:rFonts w:hint="eastAsia"/>
        </w:rPr>
        <w:t>：自动模式、强制制冷模式、强制加热模式、待机模式、停机模式、手动控制模式</w:t>
      </w:r>
      <w:r w:rsidR="00E9261A">
        <w:rPr>
          <w:rFonts w:hint="eastAsia"/>
        </w:rPr>
        <w:t>；</w:t>
      </w:r>
    </w:p>
    <w:p w14:paraId="51CF2461" w14:textId="56204B43" w:rsidR="00A0228C" w:rsidRDefault="00A0228C" w:rsidP="002E026A">
      <w:pPr>
        <w:pStyle w:val="00"/>
        <w:ind w:firstLine="480"/>
      </w:pPr>
      <w:r>
        <w:rPr>
          <w:rFonts w:hint="eastAsia"/>
        </w:rPr>
        <w:t>自动模式下，</w:t>
      </w:r>
      <w:r w:rsidR="00083DE0">
        <w:rPr>
          <w:rFonts w:hint="eastAsia"/>
        </w:rPr>
        <w:t>电柜根据电池簇的散热量</w:t>
      </w:r>
      <w:r w:rsidR="004D6B30">
        <w:rPr>
          <w:rFonts w:hint="eastAsia"/>
        </w:rPr>
        <w:t>，</w:t>
      </w:r>
      <w:r w:rsidR="007E7683">
        <w:rPr>
          <w:rFonts w:hint="eastAsia"/>
        </w:rPr>
        <w:t>保证阀门位置不变，</w:t>
      </w:r>
      <w:r w:rsidR="004D6B30">
        <w:rPr>
          <w:rFonts w:cs="Times New Roman" w:hint="eastAsia"/>
        </w:rPr>
        <w:t>在冷却水供水温度范围内，</w:t>
      </w:r>
      <w:r>
        <w:rPr>
          <w:rFonts w:hint="eastAsia"/>
        </w:rPr>
        <w:t>进行</w:t>
      </w:r>
      <w:r w:rsidR="00083DE0">
        <w:rPr>
          <w:rFonts w:hint="eastAsia"/>
        </w:rPr>
        <w:t>冷却水供水温度的</w:t>
      </w:r>
      <w:r>
        <w:rPr>
          <w:rFonts w:hint="eastAsia"/>
        </w:rPr>
        <w:t>调节，</w:t>
      </w:r>
      <w:r w:rsidR="007E7683">
        <w:rPr>
          <w:rFonts w:hint="eastAsia"/>
        </w:rPr>
        <w:t>使得冷却系统制冷量电池簇的散热量。</w:t>
      </w:r>
    </w:p>
    <w:p w14:paraId="79F5AB56" w14:textId="2560C929" w:rsidR="007E7683" w:rsidRDefault="007E7683" w:rsidP="007E7683">
      <w:pPr>
        <w:pStyle w:val="04"/>
        <w:numPr>
          <w:ilvl w:val="0"/>
          <w:numId w:val="3"/>
        </w:numPr>
        <w:ind w:left="0" w:firstLine="480"/>
        <w:rPr>
          <w:rFonts w:cs="Times New Roman"/>
        </w:rPr>
      </w:pPr>
      <w:r>
        <w:rPr>
          <w:rFonts w:cs="Times New Roman" w:hint="eastAsia"/>
        </w:rPr>
        <w:t>根据权利要求</w:t>
      </w:r>
      <w:r>
        <w:rPr>
          <w:rFonts w:cs="Times New Roman"/>
        </w:rPr>
        <w:t>2</w:t>
      </w:r>
      <w:r>
        <w:rPr>
          <w:rFonts w:cs="Times New Roman" w:hint="eastAsia"/>
        </w:rPr>
        <w:t>所述的</w:t>
      </w:r>
      <w:r w:rsidRPr="00044F0A">
        <w:rPr>
          <w:rFonts w:cs="Times New Roman" w:hint="eastAsia"/>
        </w:rPr>
        <w:t>模块化储能电池冷却系统</w:t>
      </w:r>
      <w:r w:rsidRPr="00DB571D">
        <w:rPr>
          <w:rFonts w:cs="Times New Roman"/>
        </w:rPr>
        <w:t>，</w:t>
      </w:r>
      <w:r>
        <w:rPr>
          <w:rFonts w:cs="Times New Roman" w:hint="eastAsia"/>
        </w:rPr>
        <w:t>其特征在于，</w:t>
      </w:r>
    </w:p>
    <w:p w14:paraId="46647855" w14:textId="2A0DB843" w:rsidR="007E7683" w:rsidRDefault="007E7683" w:rsidP="002E026A">
      <w:pPr>
        <w:pStyle w:val="00"/>
        <w:ind w:firstLine="480"/>
      </w:pPr>
      <w:r>
        <w:rPr>
          <w:rFonts w:hint="eastAsia"/>
        </w:rPr>
        <w:t>冷却系统启动后，电柜进入自动模式，在阀门位置不变时，冷却系统维持上次调节后的压力和流量。</w:t>
      </w:r>
    </w:p>
    <w:p w14:paraId="466C8681" w14:textId="77777777" w:rsidR="002B3A10" w:rsidRDefault="002B3A10" w:rsidP="002B3A10">
      <w:pPr>
        <w:pStyle w:val="04"/>
        <w:numPr>
          <w:ilvl w:val="0"/>
          <w:numId w:val="3"/>
        </w:numPr>
        <w:ind w:left="0" w:firstLine="480"/>
        <w:rPr>
          <w:rFonts w:cs="Times New Roman"/>
        </w:rPr>
      </w:pPr>
      <w:r>
        <w:rPr>
          <w:rFonts w:cs="Times New Roman" w:hint="eastAsia"/>
        </w:rPr>
        <w:t>根据权利要求</w:t>
      </w:r>
      <w:r>
        <w:rPr>
          <w:rFonts w:cs="Times New Roman"/>
        </w:rPr>
        <w:t>2</w:t>
      </w:r>
      <w:r>
        <w:rPr>
          <w:rFonts w:cs="Times New Roman" w:hint="eastAsia"/>
        </w:rPr>
        <w:t>所述的</w:t>
      </w:r>
      <w:r w:rsidRPr="00044F0A">
        <w:rPr>
          <w:rFonts w:cs="Times New Roman" w:hint="eastAsia"/>
        </w:rPr>
        <w:t>模块化储能电池冷却系统</w:t>
      </w:r>
      <w:r w:rsidRPr="00DB571D">
        <w:rPr>
          <w:rFonts w:cs="Times New Roman"/>
        </w:rPr>
        <w:t>，</w:t>
      </w:r>
      <w:r>
        <w:rPr>
          <w:rFonts w:cs="Times New Roman" w:hint="eastAsia"/>
        </w:rPr>
        <w:t>其特征在于，</w:t>
      </w:r>
    </w:p>
    <w:p w14:paraId="4BD3E3D2" w14:textId="65DC702E" w:rsidR="00CD1042" w:rsidRDefault="002B3A10" w:rsidP="00CD1042">
      <w:pPr>
        <w:pStyle w:val="00"/>
        <w:ind w:firstLine="480"/>
        <w:rPr>
          <w:ins w:id="3" w:author="蔡伟琳" w:date="2021-12-24T13:41:00Z"/>
        </w:rPr>
      </w:pPr>
      <w:r>
        <w:rPr>
          <w:rFonts w:hint="eastAsia"/>
        </w:rPr>
        <w:t>冷却系统柜还设置</w:t>
      </w:r>
      <w:r w:rsidRPr="002B3A10">
        <w:rPr>
          <w:rFonts w:hint="eastAsia"/>
        </w:rPr>
        <w:t>有自然散热盘管，在环境温度</w:t>
      </w:r>
      <w:commentRangeStart w:id="4"/>
      <w:ins w:id="5" w:author="北京智绘未来专利代理事务所" w:date="2021-12-24T10:37:00Z">
        <w:r w:rsidR="00D714B0">
          <w:rPr>
            <w:rFonts w:hint="eastAsia"/>
          </w:rPr>
          <w:t>（请发明人补充环境温度低于什么具体数值时进行</w:t>
        </w:r>
      </w:ins>
      <w:ins w:id="6" w:author="北京智绘未来专利代理事务所" w:date="2021-12-24T10:38:00Z">
        <w:r w:rsidR="00D714B0">
          <w:rPr>
            <w:rFonts w:hint="eastAsia"/>
          </w:rPr>
          <w:t>切换）</w:t>
        </w:r>
      </w:ins>
      <w:commentRangeEnd w:id="4"/>
      <w:r w:rsidR="00C272FF">
        <w:rPr>
          <w:rStyle w:val="a7"/>
          <w:rFonts w:eastAsiaTheme="minorEastAsia"/>
        </w:rPr>
        <w:commentReference w:id="4"/>
      </w:r>
      <w:r w:rsidRPr="002B3A10">
        <w:rPr>
          <w:rFonts w:hint="eastAsia"/>
        </w:rPr>
        <w:t>，</w:t>
      </w:r>
      <w:ins w:id="8" w:author="蔡伟琳" w:date="2021-12-24T13:41:00Z">
        <w:r w:rsidR="00CD1042">
          <w:rPr>
            <w:rFonts w:hint="eastAsia"/>
          </w:rPr>
          <w:t>(1)</w:t>
        </w:r>
        <w:r w:rsidR="00CD1042">
          <w:rPr>
            <w:rFonts w:hint="eastAsia"/>
          </w:rPr>
          <w:tab/>
        </w:r>
        <w:r w:rsidR="00CD1042">
          <w:rPr>
            <w:rFonts w:hint="eastAsia"/>
          </w:rPr>
          <w:t>系统分为压缩机模式（压机制冷）和</w:t>
        </w:r>
        <w:r w:rsidR="00CD1042" w:rsidRPr="002B3A10">
          <w:rPr>
            <w:rFonts w:hint="eastAsia"/>
          </w:rPr>
          <w:t>盘管</w:t>
        </w:r>
        <w:r w:rsidR="00CD1042">
          <w:rPr>
            <w:rFonts w:hint="eastAsia"/>
          </w:rPr>
          <w:t>模式（自然风冷），通过环境温度取值进行切换。</w:t>
        </w:r>
        <w:r w:rsidR="00CD1042">
          <w:rPr>
            <w:rFonts w:hint="eastAsia"/>
          </w:rPr>
          <w:t xml:space="preserve"> </w:t>
        </w:r>
      </w:ins>
    </w:p>
    <w:p w14:paraId="1AD7C96E" w14:textId="77777777" w:rsidR="00CD1042" w:rsidRDefault="00CD1042" w:rsidP="00CD1042">
      <w:pPr>
        <w:pStyle w:val="00"/>
        <w:ind w:firstLine="480"/>
        <w:rPr>
          <w:ins w:id="9" w:author="蔡伟琳" w:date="2021-12-24T13:41:00Z"/>
        </w:rPr>
      </w:pPr>
      <w:ins w:id="10" w:author="蔡伟琳" w:date="2021-12-24T13:41:00Z">
        <w:r>
          <w:rPr>
            <w:rFonts w:hint="eastAsia"/>
          </w:rPr>
          <w:t>(2)</w:t>
        </w:r>
        <w:r>
          <w:rPr>
            <w:rFonts w:hint="eastAsia"/>
          </w:rPr>
          <w:tab/>
        </w:r>
        <w:r>
          <w:rPr>
            <w:rFonts w:hint="eastAsia"/>
          </w:rPr>
          <w:t>水冷系统启动时，先判断环境温度，环境温度＜</w:t>
        </w:r>
        <w:r>
          <w:rPr>
            <w:rFonts w:hint="eastAsia"/>
          </w:rPr>
          <w:t>-12</w:t>
        </w:r>
        <w:r>
          <w:rPr>
            <w:rFonts w:hint="eastAsia"/>
          </w:rPr>
          <w:t>℃时，进入自然风冷模式，环境温度≥</w:t>
        </w:r>
        <w:r>
          <w:rPr>
            <w:rFonts w:hint="eastAsia"/>
          </w:rPr>
          <w:t>-12</w:t>
        </w:r>
        <w:r>
          <w:rPr>
            <w:rFonts w:hint="eastAsia"/>
          </w:rPr>
          <w:t>℃时，进入制冷模式。</w:t>
        </w:r>
      </w:ins>
    </w:p>
    <w:p w14:paraId="229A188E" w14:textId="63574824" w:rsidR="002B3A10" w:rsidRPr="00A936E7" w:rsidRDefault="00CD1042" w:rsidP="00CD1042">
      <w:pPr>
        <w:pStyle w:val="00"/>
        <w:ind w:firstLine="480"/>
      </w:pPr>
      <w:ins w:id="11" w:author="蔡伟琳" w:date="2021-12-24T13:41:00Z">
        <w:r>
          <w:rPr>
            <w:rFonts w:hint="eastAsia"/>
          </w:rPr>
          <w:t>(3)</w:t>
        </w:r>
        <w:r>
          <w:rPr>
            <w:rFonts w:hint="eastAsia"/>
          </w:rPr>
          <w:tab/>
        </w:r>
        <w:r>
          <w:rPr>
            <w:rFonts w:hint="eastAsia"/>
          </w:rPr>
          <w:t>水冷系统启动后，自然风冷模式在</w:t>
        </w:r>
        <w:r>
          <w:rPr>
            <w:rFonts w:hint="eastAsia"/>
          </w:rPr>
          <w:t>-12</w:t>
        </w:r>
        <w:r>
          <w:rPr>
            <w:rFonts w:hint="eastAsia"/>
          </w:rPr>
          <w:t>℃时进入，在</w:t>
        </w:r>
        <w:r>
          <w:rPr>
            <w:rFonts w:hint="eastAsia"/>
          </w:rPr>
          <w:t>-10</w:t>
        </w:r>
        <w:r>
          <w:rPr>
            <w:rFonts w:hint="eastAsia"/>
          </w:rPr>
          <w:t>℃时退出，设置</w:t>
        </w:r>
        <w:r>
          <w:rPr>
            <w:rFonts w:hint="eastAsia"/>
          </w:rPr>
          <w:t>2</w:t>
        </w:r>
        <w:r>
          <w:rPr>
            <w:rFonts w:hint="eastAsia"/>
          </w:rPr>
          <w:t>℃</w:t>
        </w:r>
        <w:r>
          <w:rPr>
            <w:rFonts w:hint="eastAsia"/>
          </w:rPr>
          <w:lastRenderedPageBreak/>
          <w:t>回差值。制冷模式在</w:t>
        </w:r>
        <w:r>
          <w:rPr>
            <w:rFonts w:hint="eastAsia"/>
          </w:rPr>
          <w:t>-10</w:t>
        </w:r>
        <w:r>
          <w:rPr>
            <w:rFonts w:hint="eastAsia"/>
          </w:rPr>
          <w:t>℃时进入，在</w:t>
        </w:r>
        <w:r>
          <w:rPr>
            <w:rFonts w:hint="eastAsia"/>
          </w:rPr>
          <w:t>-12</w:t>
        </w:r>
        <w:r>
          <w:rPr>
            <w:rFonts w:hint="eastAsia"/>
          </w:rPr>
          <w:t>℃时退出，设置</w:t>
        </w:r>
        <w:r>
          <w:rPr>
            <w:rFonts w:hint="eastAsia"/>
          </w:rPr>
          <w:t>2</w:t>
        </w:r>
        <w:r>
          <w:rPr>
            <w:rFonts w:hint="eastAsia"/>
          </w:rPr>
          <w:t>℃回差值。</w:t>
        </w:r>
      </w:ins>
      <w:r w:rsidR="00D714B0">
        <w:rPr>
          <w:rFonts w:hint="eastAsia"/>
        </w:rPr>
        <w:t>在电柜控制下，由</w:t>
      </w:r>
      <w:r w:rsidR="00D714B0" w:rsidRPr="002B3A10">
        <w:rPr>
          <w:rFonts w:hint="eastAsia"/>
        </w:rPr>
        <w:t>自然散热盘管</w:t>
      </w:r>
      <w:r w:rsidR="00D714B0">
        <w:rPr>
          <w:rFonts w:hint="eastAsia"/>
        </w:rPr>
        <w:t>对冷却水进行</w:t>
      </w:r>
      <w:r w:rsidR="002B3A10" w:rsidRPr="002B3A10">
        <w:rPr>
          <w:rFonts w:hint="eastAsia"/>
        </w:rPr>
        <w:t>制冷</w:t>
      </w:r>
      <w:r w:rsidR="00D714B0">
        <w:rPr>
          <w:rFonts w:hint="eastAsia"/>
        </w:rPr>
        <w:t>降温</w:t>
      </w:r>
      <w:r w:rsidR="002B3A10" w:rsidRPr="002B3A10">
        <w:rPr>
          <w:rFonts w:hint="eastAsia"/>
        </w:rPr>
        <w:t>。</w:t>
      </w:r>
    </w:p>
    <w:p w14:paraId="788A5450" w14:textId="27B5C32D" w:rsidR="006F6DFC" w:rsidRDefault="006F6DFC" w:rsidP="006F6DFC">
      <w:pPr>
        <w:pStyle w:val="04"/>
        <w:numPr>
          <w:ilvl w:val="0"/>
          <w:numId w:val="3"/>
        </w:numPr>
        <w:ind w:left="0" w:firstLine="480"/>
        <w:rPr>
          <w:rFonts w:cs="Times New Roman"/>
        </w:rPr>
      </w:pPr>
      <w:r>
        <w:rPr>
          <w:rFonts w:cs="Times New Roman" w:hint="eastAsia"/>
        </w:rPr>
        <w:t>根据权利要求</w:t>
      </w:r>
      <w:r w:rsidR="007E7683">
        <w:rPr>
          <w:rFonts w:cs="Times New Roman"/>
        </w:rPr>
        <w:t>1</w:t>
      </w:r>
      <w:r w:rsidR="007E7683">
        <w:rPr>
          <w:rFonts w:cs="Times New Roman" w:hint="eastAsia"/>
        </w:rPr>
        <w:t>至</w:t>
      </w:r>
      <w:r w:rsidR="00D714B0">
        <w:rPr>
          <w:rFonts w:cs="Times New Roman"/>
        </w:rPr>
        <w:t>4</w:t>
      </w:r>
      <w:r w:rsidR="007E7683">
        <w:rPr>
          <w:rFonts w:cs="Times New Roman" w:hint="eastAsia"/>
        </w:rPr>
        <w:t>中任一项</w:t>
      </w:r>
      <w:r>
        <w:rPr>
          <w:rFonts w:cs="Times New Roman" w:hint="eastAsia"/>
        </w:rPr>
        <w:t>所述的</w:t>
      </w:r>
      <w:r w:rsidRPr="00044F0A">
        <w:rPr>
          <w:rFonts w:cs="Times New Roman" w:hint="eastAsia"/>
        </w:rPr>
        <w:t>模块化储能电池冷却系统</w:t>
      </w:r>
      <w:r w:rsidRPr="00DB571D">
        <w:rPr>
          <w:rFonts w:cs="Times New Roman"/>
        </w:rPr>
        <w:t>，</w:t>
      </w:r>
      <w:r>
        <w:rPr>
          <w:rFonts w:cs="Times New Roman" w:hint="eastAsia"/>
        </w:rPr>
        <w:t>其特征在于，</w:t>
      </w:r>
    </w:p>
    <w:p w14:paraId="482FBD2F" w14:textId="72430F14" w:rsidR="006F6DFC" w:rsidRDefault="00EB438B" w:rsidP="002E026A">
      <w:pPr>
        <w:pStyle w:val="00"/>
        <w:ind w:firstLine="480"/>
      </w:pPr>
      <w:r>
        <w:rPr>
          <w:rFonts w:hint="eastAsia"/>
        </w:rPr>
        <w:t>温度仪表包括：温度传感器和温度变送器；</w:t>
      </w:r>
    </w:p>
    <w:p w14:paraId="11A6716C" w14:textId="485B71BC" w:rsidR="00EB438B" w:rsidRDefault="00EB438B" w:rsidP="002E026A">
      <w:pPr>
        <w:pStyle w:val="00"/>
        <w:ind w:firstLine="480"/>
      </w:pPr>
      <w:r>
        <w:rPr>
          <w:rFonts w:hint="eastAsia"/>
        </w:rPr>
        <w:t>压力仪表包括：压力传感器和压力变送器；</w:t>
      </w:r>
    </w:p>
    <w:p w14:paraId="77271947" w14:textId="10E1A9A9" w:rsidR="00EB438B" w:rsidRDefault="00EB438B" w:rsidP="002E026A">
      <w:pPr>
        <w:pStyle w:val="00"/>
        <w:ind w:firstLine="480"/>
      </w:pPr>
      <w:r>
        <w:rPr>
          <w:rFonts w:hint="eastAsia"/>
        </w:rPr>
        <w:t>流量仪表包括：流量计和流量变送器；</w:t>
      </w:r>
    </w:p>
    <w:p w14:paraId="3C367563" w14:textId="7BD7D069" w:rsidR="001576A6" w:rsidRDefault="00232117" w:rsidP="002E026A">
      <w:pPr>
        <w:pStyle w:val="00"/>
        <w:ind w:firstLine="480"/>
      </w:pPr>
      <w:r>
        <w:rPr>
          <w:rFonts w:hint="eastAsia"/>
        </w:rPr>
        <w:t>其中，温度变送器，压力变送器和流量变送器</w:t>
      </w:r>
      <w:r w:rsidR="00960FE2">
        <w:rPr>
          <w:rFonts w:hint="eastAsia"/>
        </w:rPr>
        <w:t>分别通过信号电缆</w:t>
      </w:r>
      <w:r>
        <w:rPr>
          <w:rFonts w:hint="eastAsia"/>
        </w:rPr>
        <w:t>与电柜内的输入模块连接。</w:t>
      </w:r>
    </w:p>
    <w:p w14:paraId="4DF96E9B" w14:textId="427EADC9" w:rsidR="00232117" w:rsidRDefault="00232117" w:rsidP="00232117">
      <w:pPr>
        <w:pStyle w:val="04"/>
        <w:numPr>
          <w:ilvl w:val="0"/>
          <w:numId w:val="3"/>
        </w:numPr>
        <w:ind w:left="0" w:firstLine="480"/>
        <w:rPr>
          <w:rFonts w:cs="Times New Roman"/>
        </w:rPr>
      </w:pPr>
      <w:r>
        <w:rPr>
          <w:rFonts w:cs="Times New Roman" w:hint="eastAsia"/>
        </w:rPr>
        <w:t>根据权利要求</w:t>
      </w:r>
      <w:r w:rsidR="007E7683">
        <w:rPr>
          <w:rFonts w:cs="Times New Roman"/>
        </w:rPr>
        <w:t>1</w:t>
      </w:r>
      <w:r w:rsidR="007E7683">
        <w:rPr>
          <w:rFonts w:cs="Times New Roman" w:hint="eastAsia"/>
        </w:rPr>
        <w:t>至</w:t>
      </w:r>
      <w:r w:rsidR="00D714B0">
        <w:rPr>
          <w:rFonts w:cs="Times New Roman"/>
        </w:rPr>
        <w:t>4</w:t>
      </w:r>
      <w:r w:rsidR="007E7683">
        <w:rPr>
          <w:rFonts w:cs="Times New Roman" w:hint="eastAsia"/>
        </w:rPr>
        <w:t>中任一项</w:t>
      </w:r>
      <w:r>
        <w:rPr>
          <w:rFonts w:cs="Times New Roman" w:hint="eastAsia"/>
        </w:rPr>
        <w:t>所述的</w:t>
      </w:r>
      <w:r w:rsidRPr="00044F0A">
        <w:rPr>
          <w:rFonts w:cs="Times New Roman" w:hint="eastAsia"/>
        </w:rPr>
        <w:t>模块化储能电池冷却系统</w:t>
      </w:r>
      <w:r w:rsidRPr="00DB571D">
        <w:rPr>
          <w:rFonts w:cs="Times New Roman"/>
        </w:rPr>
        <w:t>，</w:t>
      </w:r>
      <w:r>
        <w:rPr>
          <w:rFonts w:cs="Times New Roman" w:hint="eastAsia"/>
        </w:rPr>
        <w:t>其特征在于，</w:t>
      </w:r>
    </w:p>
    <w:p w14:paraId="0F27D65F" w14:textId="3059103B" w:rsidR="00EB438B" w:rsidRDefault="00EB438B" w:rsidP="002E026A">
      <w:pPr>
        <w:pStyle w:val="00"/>
        <w:ind w:firstLine="480"/>
      </w:pPr>
      <w:r>
        <w:rPr>
          <w:rFonts w:hint="eastAsia"/>
        </w:rPr>
        <w:t>阀门包括：</w:t>
      </w:r>
      <w:r w:rsidR="00232117">
        <w:rPr>
          <w:rFonts w:hint="eastAsia"/>
        </w:rPr>
        <w:t>球阀、电动三通阀、针型阀</w:t>
      </w:r>
      <w:r w:rsidR="00960FE2">
        <w:rPr>
          <w:rFonts w:hint="eastAsia"/>
        </w:rPr>
        <w:t>；各类阀门分别通过控制电缆与电柜内的输出模块连接。</w:t>
      </w:r>
    </w:p>
    <w:p w14:paraId="54999639" w14:textId="429A88A6" w:rsidR="00303EB1" w:rsidRDefault="00303EB1" w:rsidP="00303EB1">
      <w:pPr>
        <w:pStyle w:val="04"/>
        <w:numPr>
          <w:ilvl w:val="0"/>
          <w:numId w:val="3"/>
        </w:numPr>
        <w:ind w:left="0" w:firstLine="480"/>
        <w:rPr>
          <w:rFonts w:cs="Times New Roman"/>
        </w:rPr>
      </w:pPr>
      <w:r>
        <w:rPr>
          <w:rFonts w:cs="Times New Roman" w:hint="eastAsia"/>
        </w:rPr>
        <w:t>根据权利要求</w:t>
      </w:r>
      <w:r>
        <w:rPr>
          <w:rFonts w:cs="Times New Roman"/>
        </w:rPr>
        <w:t>1</w:t>
      </w:r>
      <w:r>
        <w:rPr>
          <w:rFonts w:cs="Times New Roman" w:hint="eastAsia"/>
        </w:rPr>
        <w:t>至</w:t>
      </w:r>
      <w:r w:rsidR="00D714B0">
        <w:rPr>
          <w:rFonts w:cs="Times New Roman"/>
        </w:rPr>
        <w:t>4</w:t>
      </w:r>
      <w:r>
        <w:rPr>
          <w:rFonts w:cs="Times New Roman" w:hint="eastAsia"/>
        </w:rPr>
        <w:t>中任一项所述的</w:t>
      </w:r>
      <w:r w:rsidRPr="00044F0A">
        <w:rPr>
          <w:rFonts w:cs="Times New Roman" w:hint="eastAsia"/>
        </w:rPr>
        <w:t>模块化储能电池冷却系统</w:t>
      </w:r>
      <w:r w:rsidRPr="00DB571D">
        <w:rPr>
          <w:rFonts w:cs="Times New Roman"/>
        </w:rPr>
        <w:t>，</w:t>
      </w:r>
      <w:r>
        <w:rPr>
          <w:rFonts w:cs="Times New Roman" w:hint="eastAsia"/>
        </w:rPr>
        <w:t>其特征在于，</w:t>
      </w:r>
    </w:p>
    <w:p w14:paraId="033B212F" w14:textId="2FD8335A" w:rsidR="00303EB1" w:rsidRDefault="00303EB1" w:rsidP="002E026A">
      <w:pPr>
        <w:pStyle w:val="00"/>
        <w:ind w:firstLine="480"/>
        <w:rPr>
          <w:rFonts w:cs="Times New Roman"/>
        </w:rPr>
      </w:pPr>
      <w:r>
        <w:rPr>
          <w:rFonts w:cs="Times New Roman" w:hint="eastAsia"/>
        </w:rPr>
        <w:t>冷却系统柜与电池</w:t>
      </w:r>
      <w:proofErr w:type="gramStart"/>
      <w:r>
        <w:rPr>
          <w:rFonts w:cs="Times New Roman" w:hint="eastAsia"/>
        </w:rPr>
        <w:t>簇</w:t>
      </w:r>
      <w:proofErr w:type="gramEnd"/>
      <w:r>
        <w:rPr>
          <w:rFonts w:cs="Times New Roman" w:hint="eastAsia"/>
        </w:rPr>
        <w:t>集中布置在集装箱内，冷却系统柜内的风机朝向集装箱上预留的通风孔；</w:t>
      </w:r>
    </w:p>
    <w:p w14:paraId="1436D692" w14:textId="2E30B97D" w:rsidR="00303EB1" w:rsidRDefault="0085235B" w:rsidP="002E026A">
      <w:pPr>
        <w:pStyle w:val="00"/>
        <w:ind w:firstLine="480"/>
      </w:pPr>
      <w:r>
        <w:rPr>
          <w:rFonts w:cs="Times New Roman" w:hint="eastAsia"/>
        </w:rPr>
        <w:t>冷却系统柜</w:t>
      </w:r>
      <w:r w:rsidR="00303EB1">
        <w:rPr>
          <w:rFonts w:hint="eastAsia"/>
        </w:rPr>
        <w:t>与电池</w:t>
      </w:r>
      <w:proofErr w:type="gramStart"/>
      <w:r w:rsidR="00303EB1">
        <w:rPr>
          <w:rFonts w:hint="eastAsia"/>
        </w:rPr>
        <w:t>簇</w:t>
      </w:r>
      <w:proofErr w:type="gramEnd"/>
      <w:r w:rsidR="00303EB1">
        <w:rPr>
          <w:rFonts w:hint="eastAsia"/>
        </w:rPr>
        <w:t>液冷系统的</w:t>
      </w:r>
      <w:r w:rsidR="00303EB1">
        <w:rPr>
          <w:rFonts w:cs="Times New Roman" w:hint="eastAsia"/>
        </w:rPr>
        <w:t>冷却供水管路和冷却回水管路</w:t>
      </w:r>
      <w:r w:rsidR="00303EB1">
        <w:rPr>
          <w:rFonts w:hint="eastAsia"/>
        </w:rPr>
        <w:t>均</w:t>
      </w:r>
      <w:r w:rsidR="00303EB1" w:rsidRPr="009B31E9">
        <w:rPr>
          <w:rFonts w:hint="eastAsia"/>
        </w:rPr>
        <w:t>靠近电池簇侧</w:t>
      </w:r>
      <w:r w:rsidR="00303EB1">
        <w:rPr>
          <w:rFonts w:hint="eastAsia"/>
        </w:rPr>
        <w:t>；</w:t>
      </w:r>
    </w:p>
    <w:p w14:paraId="64C0DFD3" w14:textId="7DF7D019" w:rsidR="00303EB1" w:rsidRDefault="0085235B" w:rsidP="002E026A">
      <w:pPr>
        <w:pStyle w:val="00"/>
        <w:ind w:firstLine="480"/>
      </w:pPr>
      <w:r>
        <w:rPr>
          <w:rFonts w:cs="Times New Roman" w:hint="eastAsia"/>
        </w:rPr>
        <w:t>冷却系统柜</w:t>
      </w:r>
      <w:r>
        <w:rPr>
          <w:rFonts w:hint="eastAsia"/>
        </w:rPr>
        <w:t>上风机</w:t>
      </w:r>
      <w:proofErr w:type="gramStart"/>
      <w:r>
        <w:rPr>
          <w:rFonts w:hint="eastAsia"/>
        </w:rPr>
        <w:t>孔设置</w:t>
      </w:r>
      <w:proofErr w:type="gramEnd"/>
      <w:r>
        <w:rPr>
          <w:rFonts w:hint="eastAsia"/>
        </w:rPr>
        <w:t>有</w:t>
      </w:r>
      <w:r w:rsidR="00303EB1" w:rsidRPr="004B1046">
        <w:rPr>
          <w:rFonts w:hint="eastAsia"/>
        </w:rPr>
        <w:t>网罩</w:t>
      </w:r>
      <w:r>
        <w:rPr>
          <w:rFonts w:hint="eastAsia"/>
        </w:rPr>
        <w:t>；</w:t>
      </w:r>
      <w:r>
        <w:rPr>
          <w:rFonts w:cs="Times New Roman" w:hint="eastAsia"/>
        </w:rPr>
        <w:t>冷却系统柜的冷却供水管路和冷却回水</w:t>
      </w:r>
      <w:proofErr w:type="gramStart"/>
      <w:r>
        <w:rPr>
          <w:rFonts w:cs="Times New Roman" w:hint="eastAsia"/>
        </w:rPr>
        <w:t>管路出均设有</w:t>
      </w:r>
      <w:proofErr w:type="gramEnd"/>
      <w:r w:rsidR="00303EB1" w:rsidRPr="004B1046">
        <w:rPr>
          <w:rFonts w:hint="eastAsia"/>
        </w:rPr>
        <w:t>封堵。</w:t>
      </w:r>
    </w:p>
    <w:p w14:paraId="2A238207" w14:textId="0458FEC1" w:rsidR="00960FE2" w:rsidRDefault="00960FE2" w:rsidP="00960FE2">
      <w:pPr>
        <w:pStyle w:val="04"/>
        <w:numPr>
          <w:ilvl w:val="0"/>
          <w:numId w:val="3"/>
        </w:numPr>
        <w:ind w:left="0" w:firstLine="480"/>
        <w:rPr>
          <w:rFonts w:cs="Times New Roman"/>
        </w:rPr>
      </w:pPr>
      <w:r>
        <w:rPr>
          <w:rFonts w:cs="Times New Roman" w:hint="eastAsia"/>
        </w:rPr>
        <w:t>适用于权利要求</w:t>
      </w:r>
      <w:r>
        <w:rPr>
          <w:rFonts w:cs="Times New Roman" w:hint="eastAsia"/>
        </w:rPr>
        <w:t>1</w:t>
      </w:r>
      <w:r>
        <w:rPr>
          <w:rFonts w:cs="Times New Roman" w:hint="eastAsia"/>
        </w:rPr>
        <w:t>至</w:t>
      </w:r>
      <w:r w:rsidR="00D714B0">
        <w:rPr>
          <w:rFonts w:cs="Times New Roman"/>
        </w:rPr>
        <w:t>7</w:t>
      </w:r>
      <w:r>
        <w:rPr>
          <w:rFonts w:cs="Times New Roman" w:hint="eastAsia"/>
        </w:rPr>
        <w:t>任一项所述的</w:t>
      </w:r>
      <w:r w:rsidRPr="00044F0A">
        <w:rPr>
          <w:rFonts w:cs="Times New Roman" w:hint="eastAsia"/>
        </w:rPr>
        <w:t>模块化储能电池冷却系统</w:t>
      </w:r>
      <w:r>
        <w:rPr>
          <w:rFonts w:cs="Times New Roman" w:hint="eastAsia"/>
        </w:rPr>
        <w:t>的一种模块化储能电池冷却系统的控制方法</w:t>
      </w:r>
      <w:r w:rsidRPr="00DB571D">
        <w:rPr>
          <w:rFonts w:cs="Times New Roman"/>
        </w:rPr>
        <w:t>，</w:t>
      </w:r>
      <w:r>
        <w:rPr>
          <w:rFonts w:cs="Times New Roman" w:hint="eastAsia"/>
        </w:rPr>
        <w:t>其特征在于，</w:t>
      </w:r>
    </w:p>
    <w:p w14:paraId="548FC96C" w14:textId="4579A7B4" w:rsidR="00960FE2" w:rsidRDefault="00960FE2" w:rsidP="00960FE2">
      <w:pPr>
        <w:pStyle w:val="00"/>
        <w:ind w:firstLine="480"/>
      </w:pPr>
      <w:commentRangeStart w:id="12"/>
      <w:r>
        <w:rPr>
          <w:rFonts w:hint="eastAsia"/>
        </w:rPr>
        <w:t>所述</w:t>
      </w:r>
      <w:r w:rsidR="00A8599E">
        <w:rPr>
          <w:rFonts w:cs="Times New Roman" w:hint="eastAsia"/>
        </w:rPr>
        <w:t>控制</w:t>
      </w:r>
      <w:r>
        <w:rPr>
          <w:rFonts w:hint="eastAsia"/>
        </w:rPr>
        <w:t>方法包括：</w:t>
      </w:r>
      <w:commentRangeEnd w:id="12"/>
      <w:r w:rsidR="00A833F3">
        <w:rPr>
          <w:rStyle w:val="a7"/>
          <w:rFonts w:eastAsiaTheme="minorEastAsia"/>
        </w:rPr>
        <w:commentReference w:id="12"/>
      </w:r>
    </w:p>
    <w:p w14:paraId="0E998642" w14:textId="133EC4C9" w:rsidR="00960FE2" w:rsidRDefault="00A8599E" w:rsidP="00960FE2">
      <w:pPr>
        <w:pStyle w:val="00"/>
        <w:ind w:firstLine="480"/>
      </w:pPr>
      <w:r>
        <w:rPr>
          <w:rFonts w:hint="eastAsia"/>
        </w:rPr>
        <w:t>步骤</w:t>
      </w:r>
      <w:r>
        <w:rPr>
          <w:rFonts w:hint="eastAsia"/>
        </w:rPr>
        <w:t>1</w:t>
      </w:r>
      <w:r>
        <w:rPr>
          <w:rFonts w:hint="eastAsia"/>
        </w:rPr>
        <w:t>，采集电池簇的散热量</w:t>
      </w:r>
      <w:r w:rsidR="00FF413D">
        <w:rPr>
          <w:rFonts w:hint="eastAsia"/>
        </w:rPr>
        <w:t>和电池簇的温度；</w:t>
      </w:r>
    </w:p>
    <w:p w14:paraId="2AF0DA73" w14:textId="46A5130E" w:rsidR="00A8599E" w:rsidRDefault="00A8599E" w:rsidP="00960FE2">
      <w:pPr>
        <w:pStyle w:val="00"/>
        <w:ind w:firstLine="480"/>
      </w:pPr>
      <w:commentRangeStart w:id="13"/>
      <w:r>
        <w:rPr>
          <w:rFonts w:hint="eastAsia"/>
        </w:rPr>
        <w:t>步骤</w:t>
      </w:r>
      <w:r>
        <w:rPr>
          <w:rFonts w:hint="eastAsia"/>
        </w:rPr>
        <w:t>2</w:t>
      </w:r>
      <w:r>
        <w:rPr>
          <w:rFonts w:hint="eastAsia"/>
        </w:rPr>
        <w:t>，</w:t>
      </w:r>
      <w:r w:rsidR="0067197A">
        <w:rPr>
          <w:rFonts w:hint="eastAsia"/>
        </w:rPr>
        <w:t>采集当前冷却系统内冷却</w:t>
      </w:r>
      <w:r w:rsidR="009D4E3A">
        <w:rPr>
          <w:rFonts w:hint="eastAsia"/>
        </w:rPr>
        <w:t>水</w:t>
      </w:r>
      <w:r w:rsidR="0067197A">
        <w:rPr>
          <w:rFonts w:hint="eastAsia"/>
        </w:rPr>
        <w:t>的流量；</w:t>
      </w:r>
      <w:commentRangeEnd w:id="13"/>
      <w:r w:rsidR="00A833F3">
        <w:rPr>
          <w:rStyle w:val="a7"/>
          <w:rFonts w:eastAsiaTheme="minorEastAsia"/>
        </w:rPr>
        <w:commentReference w:id="13"/>
      </w:r>
    </w:p>
    <w:p w14:paraId="37462F40" w14:textId="1ED99EB1" w:rsidR="0067197A" w:rsidRDefault="0067197A" w:rsidP="00960FE2">
      <w:pPr>
        <w:pStyle w:val="00"/>
        <w:ind w:firstLine="480"/>
        <w:rPr>
          <w:rFonts w:cs="Times New Roman"/>
        </w:rPr>
      </w:pPr>
      <w:r>
        <w:rPr>
          <w:rFonts w:hint="eastAsia"/>
        </w:rPr>
        <w:t>步骤</w:t>
      </w:r>
      <w:r>
        <w:rPr>
          <w:rFonts w:hint="eastAsia"/>
        </w:rPr>
        <w:t>3</w:t>
      </w:r>
      <w:r>
        <w:rPr>
          <w:rFonts w:hint="eastAsia"/>
        </w:rPr>
        <w:t>，利用电池簇的散热量和冷却</w:t>
      </w:r>
      <w:r w:rsidR="00681474">
        <w:rPr>
          <w:rFonts w:cs="Times New Roman" w:hint="eastAsia"/>
        </w:rPr>
        <w:t>水</w:t>
      </w:r>
      <w:r>
        <w:rPr>
          <w:rFonts w:hint="eastAsia"/>
        </w:rPr>
        <w:t>的流量，</w:t>
      </w:r>
      <w:r w:rsidR="007A3E4C">
        <w:rPr>
          <w:rFonts w:hint="eastAsia"/>
        </w:rPr>
        <w:t>基于比热容公式，</w:t>
      </w:r>
      <w:r>
        <w:rPr>
          <w:rFonts w:hint="eastAsia"/>
        </w:rPr>
        <w:t>获取</w:t>
      </w:r>
      <w:r w:rsidR="00681474">
        <w:rPr>
          <w:rFonts w:hint="eastAsia"/>
        </w:rPr>
        <w:t>冷却</w:t>
      </w:r>
      <w:r w:rsidR="00681474">
        <w:rPr>
          <w:rFonts w:cs="Times New Roman" w:hint="eastAsia"/>
        </w:rPr>
        <w:t>水的供水温度和回水温度的差值；</w:t>
      </w:r>
    </w:p>
    <w:p w14:paraId="1DA9B236" w14:textId="6B298132" w:rsidR="00681474" w:rsidRDefault="00681474" w:rsidP="00960FE2">
      <w:pPr>
        <w:pStyle w:val="00"/>
        <w:ind w:firstLine="480"/>
        <w:rPr>
          <w:rFonts w:cs="Times New Roman"/>
        </w:rPr>
      </w:pPr>
      <w:r>
        <w:rPr>
          <w:rFonts w:cs="Times New Roman" w:hint="eastAsia"/>
        </w:rPr>
        <w:t>步骤</w:t>
      </w:r>
      <w:r>
        <w:rPr>
          <w:rFonts w:cs="Times New Roman" w:hint="eastAsia"/>
        </w:rPr>
        <w:t>4</w:t>
      </w:r>
      <w:r>
        <w:rPr>
          <w:rFonts w:cs="Times New Roman" w:hint="eastAsia"/>
        </w:rPr>
        <w:t>，</w:t>
      </w:r>
      <w:r w:rsidR="00601B37">
        <w:rPr>
          <w:rFonts w:cs="Times New Roman" w:hint="eastAsia"/>
        </w:rPr>
        <w:t>在冷却水供水温度范围内</w:t>
      </w:r>
      <w:r w:rsidR="00791A57">
        <w:rPr>
          <w:rFonts w:cs="Times New Roman" w:hint="eastAsia"/>
        </w:rPr>
        <w:t>，由电柜</w:t>
      </w:r>
      <w:r w:rsidR="00F937C9">
        <w:rPr>
          <w:rFonts w:cs="Times New Roman" w:hint="eastAsia"/>
        </w:rPr>
        <w:t>调节</w:t>
      </w:r>
      <w:r w:rsidR="00791A57">
        <w:rPr>
          <w:rFonts w:cs="Times New Roman" w:hint="eastAsia"/>
        </w:rPr>
        <w:t>冷却系统的制冷量</w:t>
      </w:r>
      <w:r w:rsidR="00703BF4">
        <w:rPr>
          <w:rFonts w:cs="Times New Roman" w:hint="eastAsia"/>
        </w:rPr>
        <w:t>，使得冷</w:t>
      </w:r>
      <w:r w:rsidR="00703BF4">
        <w:rPr>
          <w:rFonts w:cs="Times New Roman" w:hint="eastAsia"/>
        </w:rPr>
        <w:lastRenderedPageBreak/>
        <w:t>却系统的制冷量等于</w:t>
      </w:r>
      <w:r w:rsidR="00703BF4">
        <w:rPr>
          <w:rFonts w:hint="eastAsia"/>
        </w:rPr>
        <w:t>电池簇的散热量</w:t>
      </w:r>
      <w:r w:rsidR="00601B37">
        <w:rPr>
          <w:rFonts w:cs="Times New Roman" w:hint="eastAsia"/>
        </w:rPr>
        <w:t>；其中，冷却水供水温度范围</w:t>
      </w:r>
      <w:r w:rsidR="00270A20">
        <w:rPr>
          <w:rFonts w:cs="Times New Roman" w:hint="eastAsia"/>
        </w:rPr>
        <w:t>以</w:t>
      </w:r>
      <w:r w:rsidR="00270A20">
        <w:rPr>
          <w:rFonts w:hint="eastAsia"/>
        </w:rPr>
        <w:t>电池</w:t>
      </w:r>
      <w:proofErr w:type="gramStart"/>
      <w:r w:rsidR="00270A20">
        <w:rPr>
          <w:rFonts w:hint="eastAsia"/>
        </w:rPr>
        <w:t>簇</w:t>
      </w:r>
      <w:proofErr w:type="gramEnd"/>
      <w:r w:rsidR="00270A20">
        <w:rPr>
          <w:rFonts w:hint="eastAsia"/>
        </w:rPr>
        <w:t>温度的设计最小值为</w:t>
      </w:r>
      <w:r w:rsidR="00270A20">
        <w:rPr>
          <w:rFonts w:cs="Times New Roman" w:hint="eastAsia"/>
        </w:rPr>
        <w:t>下限，</w:t>
      </w:r>
      <w:r w:rsidR="00552D98">
        <w:rPr>
          <w:rFonts w:cs="Times New Roman" w:hint="eastAsia"/>
        </w:rPr>
        <w:t>以电池</w:t>
      </w:r>
      <w:proofErr w:type="gramStart"/>
      <w:r w:rsidR="00552D98">
        <w:rPr>
          <w:rFonts w:cs="Times New Roman" w:hint="eastAsia"/>
        </w:rPr>
        <w:t>簇</w:t>
      </w:r>
      <w:proofErr w:type="gramEnd"/>
      <w:r w:rsidR="00552D98">
        <w:rPr>
          <w:rFonts w:cs="Times New Roman" w:hint="eastAsia"/>
        </w:rPr>
        <w:t>温度</w:t>
      </w:r>
      <w:r w:rsidR="00457DB9">
        <w:rPr>
          <w:rFonts w:cs="Times New Roman" w:hint="eastAsia"/>
        </w:rPr>
        <w:t>减去</w:t>
      </w:r>
      <w:r w:rsidR="00457DB9">
        <w:rPr>
          <w:rFonts w:cs="Times New Roman" w:hint="eastAsia"/>
        </w:rPr>
        <w:t>1</w:t>
      </w:r>
      <w:r w:rsidR="00457DB9">
        <w:rPr>
          <w:rFonts w:cs="Times New Roman" w:hint="eastAsia"/>
        </w:rPr>
        <w:t>℃为上限</w:t>
      </w:r>
      <w:r w:rsidR="00265007">
        <w:rPr>
          <w:rFonts w:cs="Times New Roman" w:hint="eastAsia"/>
        </w:rPr>
        <w:t>。</w:t>
      </w:r>
    </w:p>
    <w:p w14:paraId="1FB73726" w14:textId="577E48D2" w:rsidR="00A8599E" w:rsidRDefault="00A8599E" w:rsidP="00A8599E">
      <w:pPr>
        <w:pStyle w:val="04"/>
        <w:numPr>
          <w:ilvl w:val="0"/>
          <w:numId w:val="3"/>
        </w:numPr>
        <w:ind w:left="0" w:firstLine="480"/>
        <w:rPr>
          <w:rFonts w:cs="Times New Roman"/>
        </w:rPr>
      </w:pPr>
      <w:r>
        <w:rPr>
          <w:rFonts w:cs="Times New Roman" w:hint="eastAsia"/>
        </w:rPr>
        <w:t>根据权利要求</w:t>
      </w:r>
      <w:r w:rsidR="00D714B0">
        <w:rPr>
          <w:rFonts w:cs="Times New Roman"/>
        </w:rPr>
        <w:t>8</w:t>
      </w:r>
      <w:r>
        <w:rPr>
          <w:rFonts w:cs="Times New Roman" w:hint="eastAsia"/>
        </w:rPr>
        <w:t>所述的</w:t>
      </w:r>
      <w:r w:rsidRPr="00044F0A">
        <w:rPr>
          <w:rFonts w:cs="Times New Roman" w:hint="eastAsia"/>
        </w:rPr>
        <w:t>模块化储能电池冷却系统</w:t>
      </w:r>
      <w:r>
        <w:rPr>
          <w:rFonts w:cs="Times New Roman" w:hint="eastAsia"/>
        </w:rPr>
        <w:t>的控制方法</w:t>
      </w:r>
      <w:r w:rsidRPr="00DB571D">
        <w:rPr>
          <w:rFonts w:cs="Times New Roman"/>
        </w:rPr>
        <w:t>，</w:t>
      </w:r>
      <w:r>
        <w:rPr>
          <w:rFonts w:cs="Times New Roman" w:hint="eastAsia"/>
        </w:rPr>
        <w:t>其特征在于，</w:t>
      </w:r>
    </w:p>
    <w:p w14:paraId="4DD6EA12" w14:textId="73CB41DE" w:rsidR="00A8599E" w:rsidRDefault="00A8599E" w:rsidP="00960FE2">
      <w:pPr>
        <w:pStyle w:val="00"/>
        <w:ind w:firstLine="480"/>
      </w:pPr>
      <w:r>
        <w:rPr>
          <w:rFonts w:hint="eastAsia"/>
        </w:rPr>
        <w:t>步骤</w:t>
      </w:r>
      <w:r>
        <w:rPr>
          <w:rFonts w:hint="eastAsia"/>
        </w:rPr>
        <w:t>1</w:t>
      </w:r>
      <w:r>
        <w:rPr>
          <w:rFonts w:hint="eastAsia"/>
        </w:rPr>
        <w:t>中，</w:t>
      </w:r>
      <w:r w:rsidR="005A3C2F">
        <w:rPr>
          <w:rFonts w:hint="eastAsia"/>
        </w:rPr>
        <w:t>电池簇的散热量</w:t>
      </w:r>
      <w:r w:rsidR="00310A4E">
        <w:rPr>
          <w:rFonts w:hint="eastAsia"/>
        </w:rPr>
        <w:t>为</w:t>
      </w:r>
      <w:r w:rsidR="003A0661">
        <w:rPr>
          <w:rFonts w:hint="eastAsia"/>
        </w:rPr>
        <w:t>电池</w:t>
      </w:r>
      <w:proofErr w:type="gramStart"/>
      <w:r w:rsidR="003A0661">
        <w:rPr>
          <w:rFonts w:hint="eastAsia"/>
        </w:rPr>
        <w:t>簇</w:t>
      </w:r>
      <w:proofErr w:type="gramEnd"/>
      <w:r w:rsidR="003A0661">
        <w:rPr>
          <w:rFonts w:hint="eastAsia"/>
        </w:rPr>
        <w:t>散热量的设计峰值</w:t>
      </w:r>
      <w:r w:rsidR="008C45E4">
        <w:rPr>
          <w:rFonts w:hint="eastAsia"/>
        </w:rPr>
        <w:t>。</w:t>
      </w:r>
      <w:ins w:id="14" w:author="蔡伟琳" w:date="2021-12-24T13:43:00Z">
        <w:r w:rsidR="00CD1042">
          <w:rPr>
            <w:rFonts w:hint="eastAsia"/>
          </w:rPr>
          <w:t>该系统的散热量设计值为</w:t>
        </w:r>
        <w:r w:rsidR="00CD1042">
          <w:rPr>
            <w:rFonts w:hint="eastAsia"/>
          </w:rPr>
          <w:t>36kW</w:t>
        </w:r>
        <w:r w:rsidR="00CD1042">
          <w:rPr>
            <w:rFonts w:hint="eastAsia"/>
          </w:rPr>
          <w:t>。</w:t>
        </w:r>
      </w:ins>
      <w:ins w:id="15" w:author="北京智绘未来专利代理事务所" w:date="2021-12-24T10:02:00Z">
        <w:r w:rsidR="00933AF7">
          <w:rPr>
            <w:rFonts w:hint="eastAsia"/>
          </w:rPr>
          <w:t>（请发明人核实这句话中的用词是否可行，最好能够对电池</w:t>
        </w:r>
        <w:proofErr w:type="gramStart"/>
        <w:r w:rsidR="00933AF7">
          <w:rPr>
            <w:rFonts w:hint="eastAsia"/>
          </w:rPr>
          <w:t>簇</w:t>
        </w:r>
        <w:proofErr w:type="gramEnd"/>
        <w:r w:rsidR="00933AF7">
          <w:rPr>
            <w:rFonts w:hint="eastAsia"/>
          </w:rPr>
          <w:t>相关的设计值补充数据）</w:t>
        </w:r>
      </w:ins>
    </w:p>
    <w:p w14:paraId="4E5A630D" w14:textId="3341766A" w:rsidR="00933AF7" w:rsidRDefault="00933AF7" w:rsidP="00933AF7">
      <w:pPr>
        <w:pStyle w:val="04"/>
        <w:numPr>
          <w:ilvl w:val="0"/>
          <w:numId w:val="3"/>
        </w:numPr>
        <w:ind w:left="0" w:firstLine="480"/>
        <w:rPr>
          <w:rFonts w:cs="Times New Roman"/>
        </w:rPr>
      </w:pPr>
      <w:r>
        <w:rPr>
          <w:rFonts w:cs="Times New Roman" w:hint="eastAsia"/>
        </w:rPr>
        <w:t>根据权利要求</w:t>
      </w:r>
      <w:r w:rsidR="00D714B0">
        <w:rPr>
          <w:rFonts w:cs="Times New Roman"/>
        </w:rPr>
        <w:t>8</w:t>
      </w:r>
      <w:r>
        <w:rPr>
          <w:rFonts w:cs="Times New Roman" w:hint="eastAsia"/>
        </w:rPr>
        <w:t>所述的</w:t>
      </w:r>
      <w:r w:rsidRPr="00044F0A">
        <w:rPr>
          <w:rFonts w:cs="Times New Roman" w:hint="eastAsia"/>
        </w:rPr>
        <w:t>模块化储能电池冷却系统</w:t>
      </w:r>
      <w:r>
        <w:rPr>
          <w:rFonts w:cs="Times New Roman" w:hint="eastAsia"/>
        </w:rPr>
        <w:t>的控制方法</w:t>
      </w:r>
      <w:r w:rsidRPr="00DB571D">
        <w:rPr>
          <w:rFonts w:cs="Times New Roman"/>
        </w:rPr>
        <w:t>，</w:t>
      </w:r>
      <w:r>
        <w:rPr>
          <w:rFonts w:cs="Times New Roman" w:hint="eastAsia"/>
        </w:rPr>
        <w:t>其特征在于，</w:t>
      </w:r>
    </w:p>
    <w:p w14:paraId="54FE3042" w14:textId="50EFB061" w:rsidR="00933AF7" w:rsidRDefault="00933AF7" w:rsidP="00960FE2">
      <w:pPr>
        <w:pStyle w:val="00"/>
        <w:ind w:firstLine="480"/>
      </w:pPr>
      <w:r>
        <w:rPr>
          <w:rFonts w:hint="eastAsia"/>
        </w:rPr>
        <w:t>步骤</w:t>
      </w:r>
      <w:r>
        <w:rPr>
          <w:rFonts w:hint="eastAsia"/>
        </w:rPr>
        <w:t>2</w:t>
      </w:r>
      <w:r>
        <w:rPr>
          <w:rFonts w:hint="eastAsia"/>
        </w:rPr>
        <w:t>，</w:t>
      </w:r>
      <w:commentRangeStart w:id="16"/>
      <w:r w:rsidR="008B4F83">
        <w:rPr>
          <w:rFonts w:hint="eastAsia"/>
        </w:rPr>
        <w:t>通过流量计采集冷却</w:t>
      </w:r>
      <w:proofErr w:type="gramStart"/>
      <w:r w:rsidR="008B4F83">
        <w:rPr>
          <w:rFonts w:hint="eastAsia"/>
        </w:rPr>
        <w:t>介</w:t>
      </w:r>
      <w:proofErr w:type="gramEnd"/>
      <w:r w:rsidR="009D4E3A">
        <w:rPr>
          <w:rFonts w:hint="eastAsia"/>
        </w:rPr>
        <w:t>水</w:t>
      </w:r>
      <w:r w:rsidR="008B4F83">
        <w:rPr>
          <w:rFonts w:hint="eastAsia"/>
        </w:rPr>
        <w:t>的流量，并将流量信号发送给电柜。</w:t>
      </w:r>
      <w:commentRangeEnd w:id="16"/>
      <w:r w:rsidR="00CD1042">
        <w:rPr>
          <w:rStyle w:val="a7"/>
          <w:rFonts w:eastAsiaTheme="minorEastAsia"/>
        </w:rPr>
        <w:commentReference w:id="16"/>
      </w:r>
    </w:p>
    <w:p w14:paraId="1F1AE2C3" w14:textId="6FCB0050" w:rsidR="00265007" w:rsidRDefault="00265007" w:rsidP="00265007">
      <w:pPr>
        <w:pStyle w:val="04"/>
        <w:numPr>
          <w:ilvl w:val="0"/>
          <w:numId w:val="3"/>
        </w:numPr>
        <w:ind w:left="0" w:firstLine="480"/>
        <w:rPr>
          <w:rFonts w:cs="Times New Roman"/>
        </w:rPr>
      </w:pPr>
      <w:r>
        <w:rPr>
          <w:rFonts w:cs="Times New Roman" w:hint="eastAsia"/>
        </w:rPr>
        <w:t>根据权利要求</w:t>
      </w:r>
      <w:r w:rsidR="00D714B0">
        <w:rPr>
          <w:rFonts w:cs="Times New Roman"/>
        </w:rPr>
        <w:t>8</w:t>
      </w:r>
      <w:r>
        <w:rPr>
          <w:rFonts w:cs="Times New Roman" w:hint="eastAsia"/>
        </w:rPr>
        <w:t>所述的</w:t>
      </w:r>
      <w:r w:rsidRPr="00044F0A">
        <w:rPr>
          <w:rFonts w:cs="Times New Roman" w:hint="eastAsia"/>
        </w:rPr>
        <w:t>模块化储能电池冷却系统</w:t>
      </w:r>
      <w:r>
        <w:rPr>
          <w:rFonts w:cs="Times New Roman" w:hint="eastAsia"/>
        </w:rPr>
        <w:t>的控制方法</w:t>
      </w:r>
      <w:r w:rsidRPr="00DB571D">
        <w:rPr>
          <w:rFonts w:cs="Times New Roman"/>
        </w:rPr>
        <w:t>，</w:t>
      </w:r>
      <w:r>
        <w:rPr>
          <w:rFonts w:cs="Times New Roman" w:hint="eastAsia"/>
        </w:rPr>
        <w:t>其特征在于，</w:t>
      </w:r>
    </w:p>
    <w:p w14:paraId="315E8BDF" w14:textId="3DCD300E" w:rsidR="008B4F83" w:rsidRDefault="00816B4A" w:rsidP="00960FE2">
      <w:pPr>
        <w:pStyle w:val="00"/>
        <w:ind w:firstLine="480"/>
      </w:pPr>
      <w:r>
        <w:rPr>
          <w:rFonts w:hint="eastAsia"/>
        </w:rPr>
        <w:t>步骤</w:t>
      </w:r>
      <w:r>
        <w:t>4</w:t>
      </w:r>
      <w:r>
        <w:rPr>
          <w:rFonts w:hint="eastAsia"/>
        </w:rPr>
        <w:t>中，在冷却</w:t>
      </w:r>
      <w:r>
        <w:rPr>
          <w:rFonts w:cs="Times New Roman" w:hint="eastAsia"/>
        </w:rPr>
        <w:t>水</w:t>
      </w:r>
      <w:r>
        <w:rPr>
          <w:rFonts w:hint="eastAsia"/>
        </w:rPr>
        <w:t>流量不变的情况下，由电柜对回水温度进行调节，包括：调节</w:t>
      </w:r>
      <w:ins w:id="17" w:author="蔡伟琳" w:date="2021-12-23T15:18:00Z">
        <w:r w:rsidRPr="00484200">
          <w:rPr>
            <w:rFonts w:hint="eastAsia"/>
          </w:rPr>
          <w:t>压缩机、</w:t>
        </w:r>
      </w:ins>
      <w:r>
        <w:rPr>
          <w:rFonts w:hint="eastAsia"/>
        </w:rPr>
        <w:t>调节</w:t>
      </w:r>
      <w:ins w:id="18" w:author="蔡伟琳" w:date="2021-12-23T15:18:00Z">
        <w:r w:rsidRPr="00484200">
          <w:rPr>
            <w:rFonts w:hint="eastAsia"/>
          </w:rPr>
          <w:t>风机</w:t>
        </w:r>
      </w:ins>
      <w:r>
        <w:rPr>
          <w:rFonts w:hint="eastAsia"/>
        </w:rPr>
        <w:t>、调节加热器</w:t>
      </w:r>
      <w:r w:rsidR="00A0228C">
        <w:rPr>
          <w:rFonts w:hint="eastAsia"/>
        </w:rPr>
        <w:t>。</w:t>
      </w:r>
    </w:p>
    <w:p w14:paraId="42049691" w14:textId="384C6828" w:rsidR="00DA7583" w:rsidRPr="00DB571D" w:rsidRDefault="00DA7583" w:rsidP="00DA7583">
      <w:pPr>
        <w:spacing w:line="360" w:lineRule="auto"/>
        <w:jc w:val="center"/>
        <w:rPr>
          <w:rFonts w:asciiTheme="minorEastAsia" w:hAnsiTheme="minorEastAsia"/>
          <w:noProof/>
          <w:sz w:val="24"/>
          <w:szCs w:val="24"/>
        </w:rPr>
      </w:pPr>
    </w:p>
    <w:p w14:paraId="66448565" w14:textId="77777777" w:rsidR="00DB571D" w:rsidRPr="00496697" w:rsidRDefault="00DB571D" w:rsidP="00DA7583">
      <w:pPr>
        <w:spacing w:line="360" w:lineRule="auto"/>
        <w:jc w:val="center"/>
        <w:rPr>
          <w:rFonts w:asciiTheme="minorEastAsia" w:hAnsiTheme="minorEastAsia"/>
          <w:noProof/>
          <w:sz w:val="24"/>
          <w:szCs w:val="24"/>
        </w:rPr>
      </w:pPr>
    </w:p>
    <w:p w14:paraId="45112399" w14:textId="77777777" w:rsidR="00DA7583" w:rsidRDefault="00DA7583" w:rsidP="00DA7583">
      <w:pPr>
        <w:spacing w:line="360" w:lineRule="auto"/>
        <w:ind w:firstLine="482"/>
        <w:jc w:val="center"/>
        <w:rPr>
          <w:rFonts w:asciiTheme="minorEastAsia" w:hAnsiTheme="minorEastAsia"/>
          <w:b/>
          <w:noProof/>
          <w:sz w:val="24"/>
          <w:szCs w:val="24"/>
        </w:rPr>
        <w:sectPr w:rsidR="00DA7583" w:rsidSect="00451D8F">
          <w:pgSz w:w="11906" w:h="16838"/>
          <w:pgMar w:top="1440" w:right="1800" w:bottom="1440" w:left="1800" w:header="851" w:footer="992" w:gutter="0"/>
          <w:pgNumType w:start="1"/>
          <w:cols w:space="425"/>
          <w:docGrid w:type="lines" w:linePitch="312"/>
        </w:sectPr>
      </w:pPr>
    </w:p>
    <w:p w14:paraId="3D8F8624" w14:textId="79957B31" w:rsidR="00DA7583" w:rsidRDefault="00887E75" w:rsidP="00DA7583">
      <w:pPr>
        <w:spacing w:line="360" w:lineRule="auto"/>
        <w:ind w:firstLine="643"/>
        <w:jc w:val="center"/>
        <w:rPr>
          <w:rFonts w:asciiTheme="minorEastAsia" w:hAnsiTheme="minorEastAsia"/>
          <w:b/>
          <w:noProof/>
          <w:sz w:val="32"/>
          <w:szCs w:val="32"/>
        </w:rPr>
      </w:pPr>
      <w:r>
        <w:rPr>
          <w:rFonts w:asciiTheme="minorEastAsia" w:hAnsiTheme="minorEastAsia"/>
          <w:b/>
          <w:noProof/>
          <w:sz w:val="32"/>
          <w:szCs w:val="32"/>
        </w:rPr>
        <w:lastRenderedPageBreak/>
        <mc:AlternateContent>
          <mc:Choice Requires="wps">
            <w:drawing>
              <wp:anchor distT="0" distB="0" distL="114300" distR="114300" simplePos="0" relativeHeight="251660288" behindDoc="0" locked="0" layoutInCell="1" allowOverlap="1" wp14:anchorId="2EAF40A1" wp14:editId="0BAB4BC1">
                <wp:simplePos x="0" y="0"/>
                <wp:positionH relativeFrom="column">
                  <wp:posOffset>-206375</wp:posOffset>
                </wp:positionH>
                <wp:positionV relativeFrom="paragraph">
                  <wp:posOffset>336550</wp:posOffset>
                </wp:positionV>
                <wp:extent cx="5595620" cy="0"/>
                <wp:effectExtent l="12700" t="12700" r="11430" b="63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5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8756CE5" id="AutoShape 5" o:spid="_x0000_s1026" type="#_x0000_t32" style="position:absolute;left:0;text-align:left;margin-left:-16.25pt;margin-top:26.5pt;width:440.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"/>
            </w:pict>
          </mc:Fallback>
        </mc:AlternateContent>
      </w:r>
      <w:r w:rsidR="00DA7583" w:rsidRPr="00B00944">
        <w:rPr>
          <w:rFonts w:asciiTheme="minorEastAsia" w:hAnsiTheme="minorEastAsia"/>
          <w:b/>
          <w:noProof/>
          <w:sz w:val="32"/>
          <w:szCs w:val="32"/>
        </w:rPr>
        <w:t>说</w:t>
      </w:r>
      <w:r w:rsidR="00DA7583">
        <w:rPr>
          <w:rFonts w:asciiTheme="minorEastAsia" w:hAnsiTheme="minorEastAsia" w:hint="eastAsia"/>
          <w:b/>
          <w:noProof/>
          <w:sz w:val="32"/>
          <w:szCs w:val="32"/>
        </w:rPr>
        <w:t xml:space="preserve"> </w:t>
      </w:r>
      <w:r w:rsidR="00DA7583" w:rsidRPr="00B00944">
        <w:rPr>
          <w:rFonts w:asciiTheme="minorEastAsia" w:hAnsiTheme="minorEastAsia"/>
          <w:b/>
          <w:noProof/>
          <w:sz w:val="32"/>
          <w:szCs w:val="32"/>
        </w:rPr>
        <w:t>明</w:t>
      </w:r>
      <w:r w:rsidR="00DA7583">
        <w:rPr>
          <w:rFonts w:asciiTheme="minorEastAsia" w:hAnsiTheme="minorEastAsia" w:hint="eastAsia"/>
          <w:b/>
          <w:noProof/>
          <w:sz w:val="32"/>
          <w:szCs w:val="32"/>
        </w:rPr>
        <w:t xml:space="preserve"> </w:t>
      </w:r>
      <w:r w:rsidR="00DA7583" w:rsidRPr="00B00944">
        <w:rPr>
          <w:rFonts w:asciiTheme="minorEastAsia" w:hAnsiTheme="minorEastAsia"/>
          <w:b/>
          <w:noProof/>
          <w:sz w:val="32"/>
          <w:szCs w:val="32"/>
        </w:rPr>
        <w:t>书</w:t>
      </w:r>
      <w:r w:rsidR="00DA7583">
        <w:rPr>
          <w:rFonts w:asciiTheme="minorEastAsia" w:hAnsiTheme="minorEastAsia" w:hint="eastAsia"/>
          <w:b/>
          <w:noProof/>
          <w:sz w:val="32"/>
          <w:szCs w:val="32"/>
        </w:rPr>
        <w:t xml:space="preserve"> </w:t>
      </w:r>
    </w:p>
    <w:p w14:paraId="55E95105" w14:textId="48AD1259" w:rsidR="0048072F" w:rsidRDefault="00044F0A" w:rsidP="007E7683">
      <w:pPr>
        <w:spacing w:line="360" w:lineRule="auto"/>
        <w:jc w:val="center"/>
        <w:rPr>
          <w:rFonts w:asciiTheme="minorEastAsia" w:hAnsiTheme="minorEastAsia"/>
          <w:b/>
          <w:noProof/>
          <w:sz w:val="28"/>
          <w:szCs w:val="28"/>
        </w:rPr>
      </w:pPr>
      <w:r w:rsidRPr="00044F0A">
        <w:rPr>
          <w:rFonts w:asciiTheme="minorEastAsia" w:hAnsiTheme="minorEastAsia" w:hint="eastAsia"/>
          <w:b/>
          <w:noProof/>
          <w:sz w:val="28"/>
          <w:szCs w:val="28"/>
        </w:rPr>
        <w:t>一种模块化储能电池冷却系统及控制方法</w:t>
      </w:r>
    </w:p>
    <w:p w14:paraId="32A5BB12" w14:textId="77777777" w:rsidR="00044F0A" w:rsidRPr="00496697" w:rsidRDefault="00044F0A" w:rsidP="00DA7583">
      <w:pPr>
        <w:spacing w:line="360" w:lineRule="auto"/>
        <w:ind w:firstLine="562"/>
        <w:jc w:val="center"/>
        <w:rPr>
          <w:rFonts w:asciiTheme="minorEastAsia" w:hAnsiTheme="minorEastAsia"/>
          <w:b/>
          <w:noProof/>
          <w:sz w:val="28"/>
          <w:szCs w:val="28"/>
        </w:rPr>
      </w:pPr>
    </w:p>
    <w:p w14:paraId="68BD2668" w14:textId="77777777" w:rsidR="00496697" w:rsidRDefault="00496697" w:rsidP="00496697">
      <w:pPr>
        <w:spacing w:line="360" w:lineRule="auto"/>
        <w:ind w:firstLine="482"/>
        <w:jc w:val="left"/>
        <w:rPr>
          <w:rFonts w:asciiTheme="minorEastAsia" w:hAnsiTheme="minorEastAsia"/>
          <w:b/>
          <w:noProof/>
          <w:sz w:val="24"/>
          <w:szCs w:val="24"/>
        </w:rPr>
      </w:pPr>
      <w:r>
        <w:rPr>
          <w:rFonts w:asciiTheme="minorEastAsia" w:hAnsiTheme="minorEastAsia"/>
          <w:b/>
          <w:noProof/>
          <w:sz w:val="24"/>
          <w:szCs w:val="24"/>
        </w:rPr>
        <w:t>技术领域</w:t>
      </w:r>
    </w:p>
    <w:p w14:paraId="3B775898" w14:textId="7293190B" w:rsidR="00496697" w:rsidRPr="004E081C" w:rsidRDefault="004E081C" w:rsidP="0048072F">
      <w:pPr>
        <w:spacing w:line="360" w:lineRule="auto"/>
        <w:ind w:firstLineChars="200" w:firstLine="480"/>
        <w:jc w:val="left"/>
        <w:rPr>
          <w:rFonts w:asciiTheme="minorEastAsia" w:hAnsiTheme="minorEastAsia"/>
          <w:noProof/>
          <w:sz w:val="24"/>
          <w:szCs w:val="24"/>
        </w:rPr>
      </w:pPr>
      <w:r w:rsidRPr="004E081C">
        <w:rPr>
          <w:rFonts w:asciiTheme="minorEastAsia" w:hAnsiTheme="minorEastAsia" w:hint="eastAsia"/>
          <w:noProof/>
          <w:sz w:val="24"/>
          <w:szCs w:val="24"/>
        </w:rPr>
        <w:t>本发明</w:t>
      </w:r>
      <w:r>
        <w:rPr>
          <w:rFonts w:asciiTheme="minorEastAsia" w:hAnsiTheme="minorEastAsia" w:hint="eastAsia"/>
          <w:noProof/>
          <w:sz w:val="24"/>
          <w:szCs w:val="24"/>
        </w:rPr>
        <w:t>属于大功率电气设备冷却技术领域，尤其涉及</w:t>
      </w:r>
      <w:bookmarkStart w:id="19" w:name="_Hlk89200730"/>
      <w:r w:rsidR="00044F0A" w:rsidRPr="00044F0A">
        <w:rPr>
          <w:rFonts w:asciiTheme="minorEastAsia" w:hAnsiTheme="minorEastAsia" w:hint="eastAsia"/>
          <w:noProof/>
          <w:sz w:val="24"/>
          <w:szCs w:val="24"/>
        </w:rPr>
        <w:t>一种模块化储能电池冷却系统及控制方法</w:t>
      </w:r>
      <w:bookmarkEnd w:id="19"/>
      <w:r>
        <w:rPr>
          <w:rFonts w:asciiTheme="minorEastAsia" w:hAnsiTheme="minorEastAsia" w:hint="eastAsia"/>
          <w:noProof/>
          <w:sz w:val="24"/>
          <w:szCs w:val="24"/>
        </w:rPr>
        <w:t>。</w:t>
      </w:r>
    </w:p>
    <w:p w14:paraId="6C8E9FE0" w14:textId="77777777" w:rsidR="00496697" w:rsidRDefault="00496697" w:rsidP="00496697">
      <w:pPr>
        <w:spacing w:line="360" w:lineRule="auto"/>
        <w:ind w:firstLine="482"/>
        <w:jc w:val="left"/>
        <w:rPr>
          <w:rFonts w:asciiTheme="minorEastAsia" w:hAnsiTheme="minorEastAsia"/>
          <w:b/>
          <w:noProof/>
          <w:sz w:val="24"/>
          <w:szCs w:val="24"/>
        </w:rPr>
      </w:pPr>
    </w:p>
    <w:p w14:paraId="36983A5A" w14:textId="77777777" w:rsidR="00496697" w:rsidRDefault="00496697" w:rsidP="00496697">
      <w:pPr>
        <w:spacing w:line="360" w:lineRule="auto"/>
        <w:ind w:firstLine="482"/>
        <w:jc w:val="left"/>
        <w:rPr>
          <w:rFonts w:asciiTheme="minorEastAsia" w:hAnsiTheme="minorEastAsia"/>
          <w:b/>
          <w:noProof/>
          <w:sz w:val="24"/>
          <w:szCs w:val="24"/>
        </w:rPr>
      </w:pPr>
      <w:r>
        <w:rPr>
          <w:rFonts w:asciiTheme="minorEastAsia" w:hAnsiTheme="minorEastAsia" w:hint="eastAsia"/>
          <w:b/>
          <w:noProof/>
          <w:sz w:val="24"/>
          <w:szCs w:val="24"/>
        </w:rPr>
        <w:t>背景技术</w:t>
      </w:r>
    </w:p>
    <w:p w14:paraId="2F514204" w14:textId="77777777" w:rsidR="00044F0A" w:rsidRPr="009B31E9" w:rsidRDefault="00044F0A" w:rsidP="009B31E9">
      <w:pPr>
        <w:pStyle w:val="00"/>
        <w:ind w:firstLine="480"/>
      </w:pPr>
      <w:r w:rsidRPr="009B31E9">
        <w:rPr>
          <w:rFonts w:hint="eastAsia"/>
        </w:rPr>
        <w:t>为响应国家的“</w:t>
      </w:r>
      <w:r w:rsidRPr="009B31E9">
        <w:rPr>
          <w:rFonts w:hint="eastAsia"/>
        </w:rPr>
        <w:t>3060</w:t>
      </w:r>
      <w:r w:rsidRPr="009B31E9">
        <w:rPr>
          <w:rFonts w:hint="eastAsia"/>
        </w:rPr>
        <w:t>双碳目标”，储能行业将会迎来快速的发展需求，而市场对储能电池系统的要求也将越来越高。储能电池系统普遍存在电池容量和功率大，内部电池产热和温度分布不均匀，散热要求高等问题，而常规储能系统大多数采用风冷散热系统，存在功耗高，寿命短，温差大等不利于设备运行和保存等问题，相较于风冷的液冷储能系统，其高能量密度、低功耗、高效</w:t>
      </w:r>
      <w:proofErr w:type="gramStart"/>
      <w:r w:rsidRPr="009B31E9">
        <w:rPr>
          <w:rFonts w:hint="eastAsia"/>
        </w:rPr>
        <w:t>热管理</w:t>
      </w:r>
      <w:proofErr w:type="gramEnd"/>
      <w:r w:rsidRPr="009B31E9">
        <w:rPr>
          <w:rFonts w:hint="eastAsia"/>
        </w:rPr>
        <w:t>带来的低温差、双层阻燃防爆设计的高安全性、标准模块化系统设计、智能云监控等系统设计方向和理念，势必将成为储能行业的标杆。</w:t>
      </w:r>
    </w:p>
    <w:p w14:paraId="6603CC53" w14:textId="4A3EC3B2" w:rsidR="00484200" w:rsidRPr="004B1046" w:rsidRDefault="001428BE" w:rsidP="004B1046">
      <w:pPr>
        <w:pStyle w:val="00"/>
        <w:ind w:firstLine="480"/>
      </w:pPr>
      <w:r w:rsidRPr="009B31E9">
        <w:rPr>
          <w:rFonts w:hint="eastAsia"/>
        </w:rPr>
        <w:t>现有技术中，已投运的集中式储能电站均采用风冷型换热方式，存在电池换热不均、电芯温度波动及差异较大、冷却效率偏低的问题；此外，</w:t>
      </w:r>
      <w:r w:rsidR="004B35FC" w:rsidRPr="009B31E9">
        <w:rPr>
          <w:rFonts w:hint="eastAsia"/>
        </w:rPr>
        <w:t>为了满足储能容量的发展需求，现有储能电站均以</w:t>
      </w:r>
      <w:r w:rsidR="007850C3" w:rsidRPr="009B31E9">
        <w:rPr>
          <w:rFonts w:hint="eastAsia"/>
        </w:rPr>
        <w:t>电池组的模块化设计为基础，从而实现</w:t>
      </w:r>
      <w:r w:rsidR="004B35FC" w:rsidRPr="009B31E9">
        <w:rPr>
          <w:rFonts w:hint="eastAsia"/>
        </w:rPr>
        <w:t>扩建</w:t>
      </w:r>
      <w:r w:rsidR="007850C3" w:rsidRPr="009B31E9">
        <w:rPr>
          <w:rFonts w:hint="eastAsia"/>
        </w:rPr>
        <w:t>端口的预留</w:t>
      </w:r>
      <w:r w:rsidR="00C62DC4" w:rsidRPr="009B31E9">
        <w:rPr>
          <w:rFonts w:hint="eastAsia"/>
        </w:rPr>
        <w:t>；</w:t>
      </w:r>
      <w:r w:rsidR="009731D6" w:rsidRPr="009B31E9">
        <w:rPr>
          <w:rFonts w:hint="eastAsia"/>
        </w:rPr>
        <w:t>考虑</w:t>
      </w:r>
      <w:r w:rsidR="00C62DC4" w:rsidRPr="009B31E9">
        <w:rPr>
          <w:rFonts w:hint="eastAsia"/>
        </w:rPr>
        <w:t>电池簇的模块化设计需求，同时满足储能电池簇的操作和维护需求，冷却系统通常需要布置在被冷却器件的附近，且与被冷却器件</w:t>
      </w:r>
      <w:r w:rsidR="009731D6" w:rsidRPr="009B31E9">
        <w:rPr>
          <w:rFonts w:hint="eastAsia"/>
        </w:rPr>
        <w:t>进行</w:t>
      </w:r>
      <w:r w:rsidR="00C62DC4" w:rsidRPr="009B31E9">
        <w:rPr>
          <w:rFonts w:hint="eastAsia"/>
        </w:rPr>
        <w:t>综合模块化设计</w:t>
      </w:r>
      <w:r w:rsidR="009731D6" w:rsidRPr="009B31E9">
        <w:rPr>
          <w:rFonts w:hint="eastAsia"/>
        </w:rPr>
        <w:t>；再</w:t>
      </w:r>
      <w:r w:rsidR="00C62DC4" w:rsidRPr="009B31E9">
        <w:rPr>
          <w:rFonts w:hint="eastAsia"/>
        </w:rPr>
        <w:t>加上建设用地有限，因此</w:t>
      </w:r>
      <w:r w:rsidR="009731D6" w:rsidRPr="009B31E9">
        <w:rPr>
          <w:rFonts w:hint="eastAsia"/>
        </w:rPr>
        <w:t>，</w:t>
      </w:r>
      <w:r w:rsidR="00C62DC4" w:rsidRPr="009B31E9">
        <w:rPr>
          <w:rFonts w:hint="eastAsia"/>
        </w:rPr>
        <w:t>要求冷却系统的空间利用率高</w:t>
      </w:r>
      <w:r w:rsidR="009B31E9" w:rsidRPr="009B31E9">
        <w:rPr>
          <w:rFonts w:hint="eastAsia"/>
        </w:rPr>
        <w:t>。冷却系统在储能电池簇中</w:t>
      </w:r>
      <w:r w:rsidR="009B31E9">
        <w:rPr>
          <w:rFonts w:hint="eastAsia"/>
        </w:rPr>
        <w:t>进行</w:t>
      </w:r>
      <w:r w:rsidR="009B31E9" w:rsidRPr="009B31E9">
        <w:rPr>
          <w:rFonts w:hint="eastAsia"/>
        </w:rPr>
        <w:t>布置时，为了便于控制、维护以及管路的布置，冷却装置</w:t>
      </w:r>
      <w:r w:rsidR="009B31E9">
        <w:rPr>
          <w:rFonts w:hint="eastAsia"/>
        </w:rPr>
        <w:t>集中</w:t>
      </w:r>
      <w:r w:rsidR="009B31E9" w:rsidRPr="009B31E9">
        <w:rPr>
          <w:rFonts w:hint="eastAsia"/>
        </w:rPr>
        <w:t>布置</w:t>
      </w:r>
      <w:r w:rsidR="009B31E9">
        <w:rPr>
          <w:rFonts w:hint="eastAsia"/>
        </w:rPr>
        <w:t>在</w:t>
      </w:r>
      <w:r w:rsidR="009B31E9" w:rsidRPr="009B31E9">
        <w:rPr>
          <w:rFonts w:hint="eastAsia"/>
        </w:rPr>
        <w:t>电池簇</w:t>
      </w:r>
      <w:r w:rsidR="009B31E9">
        <w:rPr>
          <w:rFonts w:hint="eastAsia"/>
        </w:rPr>
        <w:t>的一端</w:t>
      </w:r>
      <w:r w:rsidR="009B31E9" w:rsidRPr="009B31E9">
        <w:rPr>
          <w:rFonts w:hint="eastAsia"/>
        </w:rPr>
        <w:t>。</w:t>
      </w:r>
      <w:r w:rsidR="00244143">
        <w:rPr>
          <w:rFonts w:hint="eastAsia"/>
        </w:rPr>
        <w:t>根据</w:t>
      </w:r>
      <w:r w:rsidR="009B31E9" w:rsidRPr="009B31E9">
        <w:rPr>
          <w:rFonts w:hint="eastAsia"/>
        </w:rPr>
        <w:t>电池</w:t>
      </w:r>
      <w:proofErr w:type="gramStart"/>
      <w:r w:rsidR="009B31E9" w:rsidRPr="009B31E9">
        <w:rPr>
          <w:rFonts w:hint="eastAsia"/>
        </w:rPr>
        <w:t>簇</w:t>
      </w:r>
      <w:proofErr w:type="gramEnd"/>
      <w:r w:rsidR="009B31E9" w:rsidRPr="009B31E9">
        <w:rPr>
          <w:rFonts w:hint="eastAsia"/>
        </w:rPr>
        <w:t>设计方案，</w:t>
      </w:r>
      <w:r w:rsidR="00244143">
        <w:rPr>
          <w:rFonts w:hint="eastAsia"/>
        </w:rPr>
        <w:t>冷却装置的</w:t>
      </w:r>
      <w:r w:rsidR="009B31E9" w:rsidRPr="009B31E9">
        <w:rPr>
          <w:rFonts w:hint="eastAsia"/>
        </w:rPr>
        <w:t>布置位置固定且</w:t>
      </w:r>
      <w:r w:rsidR="00244143">
        <w:rPr>
          <w:rFonts w:hint="eastAsia"/>
        </w:rPr>
        <w:t>外形</w:t>
      </w:r>
      <w:r w:rsidR="009B31E9" w:rsidRPr="009B31E9">
        <w:rPr>
          <w:rFonts w:hint="eastAsia"/>
        </w:rPr>
        <w:t>尺寸</w:t>
      </w:r>
      <w:r w:rsidR="00244143">
        <w:rPr>
          <w:rFonts w:hint="eastAsia"/>
        </w:rPr>
        <w:t>受限于电池簇的尺寸；</w:t>
      </w:r>
      <w:r w:rsidR="009B31E9" w:rsidRPr="009B31E9">
        <w:rPr>
          <w:rFonts w:hint="eastAsia"/>
        </w:rPr>
        <w:t>同时，</w:t>
      </w:r>
      <w:r w:rsidR="00DD29C6">
        <w:rPr>
          <w:rFonts w:hint="eastAsia"/>
        </w:rPr>
        <w:t>冷却装置与电池</w:t>
      </w:r>
      <w:proofErr w:type="gramStart"/>
      <w:r w:rsidR="00DD29C6">
        <w:rPr>
          <w:rFonts w:hint="eastAsia"/>
        </w:rPr>
        <w:t>簇</w:t>
      </w:r>
      <w:proofErr w:type="gramEnd"/>
      <w:r w:rsidR="00DD29C6">
        <w:rPr>
          <w:rFonts w:hint="eastAsia"/>
        </w:rPr>
        <w:t>液冷系统的</w:t>
      </w:r>
      <w:r w:rsidR="009B31E9" w:rsidRPr="009B31E9">
        <w:rPr>
          <w:rFonts w:hint="eastAsia"/>
        </w:rPr>
        <w:t>接口</w:t>
      </w:r>
      <w:r w:rsidR="009B37AB">
        <w:rPr>
          <w:rFonts w:hint="eastAsia"/>
        </w:rPr>
        <w:t>需要</w:t>
      </w:r>
      <w:r w:rsidR="009B31E9" w:rsidRPr="009B31E9">
        <w:rPr>
          <w:rFonts w:hint="eastAsia"/>
        </w:rPr>
        <w:t>靠近</w:t>
      </w:r>
      <w:proofErr w:type="gramStart"/>
      <w:r w:rsidR="009B31E9" w:rsidRPr="009B31E9">
        <w:rPr>
          <w:rFonts w:hint="eastAsia"/>
        </w:rPr>
        <w:t>电池簇侧</w:t>
      </w:r>
      <w:r w:rsidR="00303EB1">
        <w:rPr>
          <w:rFonts w:hint="eastAsia"/>
        </w:rPr>
        <w:t>设计</w:t>
      </w:r>
      <w:proofErr w:type="gramEnd"/>
      <w:r w:rsidR="009B37AB">
        <w:rPr>
          <w:rFonts w:hint="eastAsia"/>
        </w:rPr>
        <w:t>；</w:t>
      </w:r>
      <w:r w:rsidR="009B31E9" w:rsidRPr="009B31E9">
        <w:rPr>
          <w:rFonts w:hint="eastAsia"/>
        </w:rPr>
        <w:t>另外</w:t>
      </w:r>
      <w:r w:rsidR="009B37AB">
        <w:rPr>
          <w:rFonts w:hint="eastAsia"/>
        </w:rPr>
        <w:t>，在集装箱内，同时布置</w:t>
      </w:r>
      <w:r w:rsidR="009B31E9" w:rsidRPr="009B31E9">
        <w:rPr>
          <w:rFonts w:hint="eastAsia"/>
        </w:rPr>
        <w:t>电池簇</w:t>
      </w:r>
      <w:r w:rsidR="009B37AB">
        <w:rPr>
          <w:rFonts w:hint="eastAsia"/>
        </w:rPr>
        <w:t>、</w:t>
      </w:r>
      <w:r w:rsidR="009B31E9" w:rsidRPr="009B31E9">
        <w:rPr>
          <w:rFonts w:hint="eastAsia"/>
        </w:rPr>
        <w:t>电池</w:t>
      </w:r>
      <w:proofErr w:type="gramStart"/>
      <w:r w:rsidR="009B31E9" w:rsidRPr="009B31E9">
        <w:rPr>
          <w:rFonts w:hint="eastAsia"/>
        </w:rPr>
        <w:t>簇</w:t>
      </w:r>
      <w:proofErr w:type="gramEnd"/>
      <w:r w:rsidR="009B31E9" w:rsidRPr="009B31E9">
        <w:rPr>
          <w:rFonts w:hint="eastAsia"/>
        </w:rPr>
        <w:t>控制</w:t>
      </w:r>
      <w:r w:rsidR="009B37AB">
        <w:rPr>
          <w:rFonts w:hint="eastAsia"/>
        </w:rPr>
        <w:t>系统和</w:t>
      </w:r>
      <w:r w:rsidR="009B31E9" w:rsidRPr="009B31E9">
        <w:rPr>
          <w:rFonts w:hint="eastAsia"/>
        </w:rPr>
        <w:t>冷却</w:t>
      </w:r>
      <w:r w:rsidR="009B37AB">
        <w:rPr>
          <w:rFonts w:hint="eastAsia"/>
        </w:rPr>
        <w:t>装置</w:t>
      </w:r>
      <w:r w:rsidR="009B31E9" w:rsidRPr="009B31E9">
        <w:rPr>
          <w:rFonts w:hint="eastAsia"/>
        </w:rPr>
        <w:t>，</w:t>
      </w:r>
      <w:r w:rsidR="009B37AB">
        <w:rPr>
          <w:rFonts w:hint="eastAsia"/>
        </w:rPr>
        <w:t>这些设备均要以集装箱的内部尺寸为</w:t>
      </w:r>
      <w:r w:rsidR="009B31E9" w:rsidRPr="009B31E9">
        <w:rPr>
          <w:rFonts w:hint="eastAsia"/>
        </w:rPr>
        <w:t>固定的</w:t>
      </w:r>
      <w:proofErr w:type="gramStart"/>
      <w:r w:rsidR="009B31E9" w:rsidRPr="009B31E9">
        <w:rPr>
          <w:rFonts w:hint="eastAsia"/>
        </w:rPr>
        <w:t>封闭面</w:t>
      </w:r>
      <w:proofErr w:type="gramEnd"/>
      <w:r w:rsidR="009B37AB">
        <w:rPr>
          <w:rFonts w:hint="eastAsia"/>
        </w:rPr>
        <w:t>限制</w:t>
      </w:r>
      <w:r w:rsidR="000A2DBB">
        <w:rPr>
          <w:rFonts w:hint="eastAsia"/>
        </w:rPr>
        <w:t>；结合冷却装置自身运行需求，冷却装置的</w:t>
      </w:r>
      <w:r w:rsidR="009B31E9" w:rsidRPr="009B31E9">
        <w:rPr>
          <w:rFonts w:hint="eastAsia"/>
        </w:rPr>
        <w:t>风机需要进风、出风，</w:t>
      </w:r>
      <w:r w:rsidR="000A2DBB">
        <w:rPr>
          <w:rFonts w:hint="eastAsia"/>
        </w:rPr>
        <w:t>因此</w:t>
      </w:r>
      <w:r w:rsidR="004B1046">
        <w:rPr>
          <w:rFonts w:hint="eastAsia"/>
        </w:rPr>
        <w:t>集装箱上</w:t>
      </w:r>
      <w:r w:rsidR="000A2DBB">
        <w:rPr>
          <w:rFonts w:hint="eastAsia"/>
        </w:rPr>
        <w:t>需要预留</w:t>
      </w:r>
      <w:r w:rsidR="009B31E9" w:rsidRPr="009B31E9">
        <w:rPr>
          <w:rFonts w:hint="eastAsia"/>
        </w:rPr>
        <w:t>必须的通风</w:t>
      </w:r>
      <w:r w:rsidR="000A2DBB">
        <w:rPr>
          <w:rFonts w:hint="eastAsia"/>
        </w:rPr>
        <w:t>孔</w:t>
      </w:r>
      <w:r w:rsidR="009B31E9" w:rsidRPr="009B31E9">
        <w:rPr>
          <w:rFonts w:hint="eastAsia"/>
        </w:rPr>
        <w:t>，</w:t>
      </w:r>
      <w:r w:rsidR="000A2DBB">
        <w:rPr>
          <w:rFonts w:hint="eastAsia"/>
        </w:rPr>
        <w:t>布置时</w:t>
      </w:r>
      <w:r w:rsidR="009B31E9" w:rsidRPr="009B31E9">
        <w:rPr>
          <w:rFonts w:hint="eastAsia"/>
        </w:rPr>
        <w:t>风机</w:t>
      </w:r>
      <w:r w:rsidR="000A2DBB">
        <w:rPr>
          <w:rFonts w:hint="eastAsia"/>
        </w:rPr>
        <w:t>必须朝向通风孔</w:t>
      </w:r>
      <w:r w:rsidR="009B31E9" w:rsidRPr="009B31E9">
        <w:rPr>
          <w:rFonts w:hint="eastAsia"/>
        </w:rPr>
        <w:t>。</w:t>
      </w:r>
      <w:r w:rsidR="004B1046">
        <w:rPr>
          <w:rFonts w:asciiTheme="minorEastAsia" w:hAnsiTheme="minorEastAsia" w:hint="eastAsia"/>
          <w:noProof/>
          <w:szCs w:val="24"/>
        </w:rPr>
        <w:t>由于</w:t>
      </w:r>
      <w:r w:rsidR="00686EFC" w:rsidRPr="004B35FC">
        <w:rPr>
          <w:rFonts w:asciiTheme="minorEastAsia" w:hAnsiTheme="minorEastAsia"/>
          <w:noProof/>
          <w:szCs w:val="24"/>
        </w:rPr>
        <w:t>储能电站环境通常位置偏僻</w:t>
      </w:r>
      <w:r w:rsidR="00686EFC" w:rsidRPr="004B35FC">
        <w:rPr>
          <w:rFonts w:asciiTheme="minorEastAsia" w:hAnsiTheme="minorEastAsia" w:hint="eastAsia"/>
          <w:noProof/>
          <w:szCs w:val="24"/>
        </w:rPr>
        <w:t>，</w:t>
      </w:r>
      <w:r w:rsidR="00686EFC" w:rsidRPr="004B35FC">
        <w:rPr>
          <w:rFonts w:asciiTheme="minorEastAsia" w:hAnsiTheme="minorEastAsia"/>
          <w:noProof/>
          <w:szCs w:val="24"/>
        </w:rPr>
        <w:t>且设备处于</w:t>
      </w:r>
      <w:r w:rsidR="00686EFC" w:rsidRPr="004B35FC">
        <w:rPr>
          <w:rFonts w:asciiTheme="minorEastAsia" w:hAnsiTheme="minorEastAsia"/>
          <w:noProof/>
          <w:szCs w:val="24"/>
        </w:rPr>
        <w:lastRenderedPageBreak/>
        <w:t>露天室外环境中</w:t>
      </w:r>
      <w:r w:rsidR="003726AB" w:rsidRPr="004B35FC">
        <w:rPr>
          <w:rFonts w:asciiTheme="minorEastAsia" w:hAnsiTheme="minorEastAsia" w:hint="eastAsia"/>
          <w:noProof/>
          <w:szCs w:val="24"/>
        </w:rPr>
        <w:t>。</w:t>
      </w:r>
      <w:r w:rsidR="00686EFC" w:rsidRPr="004B35FC">
        <w:rPr>
          <w:rFonts w:asciiTheme="minorEastAsia" w:hAnsiTheme="minorEastAsia"/>
          <w:noProof/>
          <w:szCs w:val="24"/>
        </w:rPr>
        <w:t>由于散热需要</w:t>
      </w:r>
      <w:r w:rsidR="00686EFC" w:rsidRPr="004B35FC">
        <w:rPr>
          <w:rFonts w:asciiTheme="minorEastAsia" w:hAnsiTheme="minorEastAsia" w:hint="eastAsia"/>
          <w:noProof/>
          <w:szCs w:val="24"/>
        </w:rPr>
        <w:t>，</w:t>
      </w:r>
      <w:r w:rsidR="00686EFC" w:rsidRPr="004B35FC">
        <w:rPr>
          <w:rFonts w:asciiTheme="minorEastAsia" w:hAnsiTheme="minorEastAsia"/>
          <w:noProof/>
          <w:szCs w:val="24"/>
        </w:rPr>
        <w:t>如采用风机</w:t>
      </w:r>
      <w:r w:rsidR="00686EFC" w:rsidRPr="004B35FC">
        <w:rPr>
          <w:rFonts w:asciiTheme="minorEastAsia" w:hAnsiTheme="minorEastAsia" w:hint="eastAsia"/>
          <w:noProof/>
          <w:szCs w:val="24"/>
        </w:rPr>
        <w:t>、</w:t>
      </w:r>
      <w:r w:rsidR="00686EFC" w:rsidRPr="004B35FC">
        <w:rPr>
          <w:rFonts w:asciiTheme="minorEastAsia" w:hAnsiTheme="minorEastAsia"/>
          <w:noProof/>
          <w:szCs w:val="24"/>
        </w:rPr>
        <w:t>冷却塔等</w:t>
      </w:r>
      <w:r w:rsidR="00686EFC" w:rsidRPr="004B35FC">
        <w:rPr>
          <w:rFonts w:asciiTheme="minorEastAsia" w:hAnsiTheme="minorEastAsia" w:hint="eastAsia"/>
          <w:noProof/>
          <w:szCs w:val="24"/>
        </w:rPr>
        <w:t>，</w:t>
      </w:r>
      <w:r w:rsidR="00686EFC" w:rsidRPr="004B35FC">
        <w:rPr>
          <w:rFonts w:asciiTheme="minorEastAsia" w:hAnsiTheme="minorEastAsia"/>
          <w:noProof/>
          <w:szCs w:val="24"/>
        </w:rPr>
        <w:t>设备需要设置通风口</w:t>
      </w:r>
      <w:r w:rsidR="003726AB" w:rsidRPr="004B35FC">
        <w:rPr>
          <w:rFonts w:asciiTheme="minorEastAsia" w:hAnsiTheme="minorEastAsia" w:hint="eastAsia"/>
          <w:noProof/>
          <w:szCs w:val="24"/>
        </w:rPr>
        <w:t>，</w:t>
      </w:r>
      <w:r w:rsidR="003726AB" w:rsidRPr="004B35FC">
        <w:rPr>
          <w:rFonts w:asciiTheme="minorEastAsia" w:hAnsiTheme="minorEastAsia"/>
          <w:noProof/>
          <w:szCs w:val="24"/>
        </w:rPr>
        <w:t>即使放</w:t>
      </w:r>
      <w:r w:rsidR="003726AB" w:rsidRPr="004B1046">
        <w:t>置在集装箱内也</w:t>
      </w:r>
      <w:r w:rsidR="003726AB" w:rsidRPr="004B1046">
        <w:rPr>
          <w:rFonts w:hint="eastAsia"/>
        </w:rPr>
        <w:t>无法</w:t>
      </w:r>
      <w:r w:rsidR="003726AB" w:rsidRPr="004B1046">
        <w:t>做到同室内的密封防护条件</w:t>
      </w:r>
      <w:r w:rsidR="003726AB" w:rsidRPr="004B1046">
        <w:rPr>
          <w:rFonts w:hint="eastAsia"/>
        </w:rPr>
        <w:t>。因此对设备的防风、防尘、防雷和防虫能力都有一定的要求。</w:t>
      </w:r>
      <w:r w:rsidR="00484200" w:rsidRPr="004B1046">
        <w:rPr>
          <w:rFonts w:hint="eastAsia"/>
        </w:rPr>
        <w:t>一方面系统在零部件选型</w:t>
      </w:r>
      <w:proofErr w:type="gramStart"/>
      <w:r w:rsidR="00484200" w:rsidRPr="004B1046">
        <w:rPr>
          <w:rFonts w:hint="eastAsia"/>
        </w:rPr>
        <w:t>时综合</w:t>
      </w:r>
      <w:proofErr w:type="gramEnd"/>
      <w:r w:rsidR="00484200" w:rsidRPr="004B1046">
        <w:rPr>
          <w:rFonts w:hint="eastAsia"/>
        </w:rPr>
        <w:t>考虑了</w:t>
      </w:r>
      <w:r w:rsidR="00B23D4D" w:rsidRPr="004B1046">
        <w:rPr>
          <w:rFonts w:hint="eastAsia"/>
        </w:rPr>
        <w:t>防护等级，一些重点零部件的</w:t>
      </w:r>
      <w:r w:rsidR="00B23D4D" w:rsidRPr="004B1046">
        <w:rPr>
          <w:rFonts w:hint="eastAsia"/>
        </w:rPr>
        <w:t>IP</w:t>
      </w:r>
      <w:r w:rsidR="00B23D4D" w:rsidRPr="004B1046">
        <w:rPr>
          <w:rFonts w:hint="eastAsia"/>
        </w:rPr>
        <w:t>防护等级根据使用环境确定。</w:t>
      </w:r>
      <w:r w:rsidR="004B1046">
        <w:rPr>
          <w:rFonts w:hint="eastAsia"/>
        </w:rPr>
        <w:t>冷却装置</w:t>
      </w:r>
      <w:r w:rsidR="0088511A" w:rsidRPr="004B1046">
        <w:rPr>
          <w:rFonts w:hint="eastAsia"/>
        </w:rPr>
        <w:t>必要的通风口处设置有网罩。</w:t>
      </w:r>
      <w:r w:rsidR="00B23D4D" w:rsidRPr="004B1046">
        <w:rPr>
          <w:rFonts w:hint="eastAsia"/>
        </w:rPr>
        <w:t>另外，系统对设备的各个接口、开洞处进行了封堵，防止蚊虫等进入。</w:t>
      </w:r>
    </w:p>
    <w:p w14:paraId="5E231829" w14:textId="427D8AD6" w:rsidR="0026290D" w:rsidRPr="001428BE" w:rsidRDefault="001428BE" w:rsidP="0026290D">
      <w:pPr>
        <w:spacing w:line="360" w:lineRule="auto"/>
        <w:ind w:firstLineChars="200" w:firstLine="480"/>
        <w:jc w:val="left"/>
        <w:rPr>
          <w:rFonts w:asciiTheme="minorEastAsia" w:hAnsiTheme="minorEastAsia"/>
          <w:noProof/>
          <w:sz w:val="24"/>
          <w:szCs w:val="24"/>
        </w:rPr>
      </w:pPr>
      <w:r>
        <w:rPr>
          <w:rFonts w:asciiTheme="minorEastAsia" w:hAnsiTheme="minorEastAsia" w:hint="eastAsia"/>
          <w:noProof/>
          <w:sz w:val="24"/>
          <w:szCs w:val="24"/>
        </w:rPr>
        <w:t>因此，需要</w:t>
      </w:r>
      <w:r w:rsidRPr="001428BE">
        <w:rPr>
          <w:rFonts w:asciiTheme="minorEastAsia" w:hAnsiTheme="minorEastAsia" w:hint="eastAsia"/>
          <w:noProof/>
          <w:sz w:val="24"/>
          <w:szCs w:val="24"/>
        </w:rPr>
        <w:t>根据储能电池模块化设计的需求，开发出一款配套的储能冷却系统，并通过控制联动，保证电池工作温度在合理范围内。</w:t>
      </w:r>
    </w:p>
    <w:p w14:paraId="2C9EC495" w14:textId="3590E2B6" w:rsidR="00496697" w:rsidRPr="009F2BE2" w:rsidDel="001428BE" w:rsidRDefault="00496697" w:rsidP="00496697">
      <w:pPr>
        <w:spacing w:line="360" w:lineRule="auto"/>
        <w:jc w:val="left"/>
        <w:rPr>
          <w:del w:id="20" w:author="北京智绘未来专利代理事务所" w:date="2021-12-20T13:50:00Z"/>
          <w:rFonts w:asciiTheme="minorEastAsia" w:hAnsiTheme="minorEastAsia"/>
          <w:noProof/>
          <w:sz w:val="24"/>
          <w:szCs w:val="24"/>
        </w:rPr>
      </w:pPr>
    </w:p>
    <w:p w14:paraId="61E85048" w14:textId="77777777" w:rsidR="00496697" w:rsidRDefault="00496697" w:rsidP="00496697">
      <w:pPr>
        <w:spacing w:line="360" w:lineRule="auto"/>
        <w:ind w:firstLine="482"/>
        <w:jc w:val="left"/>
        <w:rPr>
          <w:rFonts w:asciiTheme="minorEastAsia" w:hAnsiTheme="minorEastAsia"/>
          <w:b/>
          <w:noProof/>
          <w:sz w:val="24"/>
          <w:szCs w:val="24"/>
        </w:rPr>
      </w:pPr>
    </w:p>
    <w:p w14:paraId="285CD74A" w14:textId="77777777" w:rsidR="00496697" w:rsidRDefault="00496697" w:rsidP="00496697">
      <w:pPr>
        <w:spacing w:line="360" w:lineRule="auto"/>
        <w:ind w:firstLine="482"/>
        <w:jc w:val="left"/>
        <w:rPr>
          <w:rFonts w:asciiTheme="minorEastAsia" w:hAnsiTheme="minorEastAsia"/>
          <w:b/>
          <w:noProof/>
          <w:sz w:val="24"/>
          <w:szCs w:val="24"/>
        </w:rPr>
      </w:pPr>
      <w:r>
        <w:rPr>
          <w:rFonts w:asciiTheme="minorEastAsia" w:hAnsiTheme="minorEastAsia" w:hint="eastAsia"/>
          <w:b/>
          <w:noProof/>
          <w:sz w:val="24"/>
          <w:szCs w:val="24"/>
        </w:rPr>
        <w:t>发明内容</w:t>
      </w:r>
    </w:p>
    <w:p w14:paraId="0CBBF266" w14:textId="02EFBEB3" w:rsidR="00496697" w:rsidRDefault="00806640" w:rsidP="003312B6">
      <w:pPr>
        <w:spacing w:line="360" w:lineRule="auto"/>
        <w:ind w:firstLineChars="200" w:firstLine="480"/>
        <w:jc w:val="left"/>
        <w:rPr>
          <w:rFonts w:asciiTheme="minorEastAsia" w:hAnsiTheme="minorEastAsia"/>
          <w:sz w:val="24"/>
          <w:szCs w:val="24"/>
        </w:rPr>
      </w:pPr>
      <w:r w:rsidRPr="00806640">
        <w:rPr>
          <w:rFonts w:asciiTheme="minorEastAsia" w:hAnsiTheme="minorEastAsia" w:hint="eastAsia"/>
          <w:noProof/>
          <w:sz w:val="24"/>
          <w:szCs w:val="24"/>
        </w:rPr>
        <w:t>为解决现有技术中存在的不足，本发明的目的在于，提供</w:t>
      </w:r>
      <w:r w:rsidR="00440451" w:rsidRPr="0048072F">
        <w:rPr>
          <w:rFonts w:asciiTheme="minorEastAsia" w:hAnsiTheme="minorEastAsia" w:hint="eastAsia"/>
          <w:noProof/>
          <w:sz w:val="24"/>
          <w:szCs w:val="24"/>
        </w:rPr>
        <w:t>一种应用于储能电站的多级冷却系统及控制方法</w:t>
      </w:r>
      <w:r w:rsidR="00440451">
        <w:rPr>
          <w:rFonts w:asciiTheme="minorEastAsia" w:hAnsiTheme="minorEastAsia" w:hint="eastAsia"/>
          <w:noProof/>
          <w:sz w:val="24"/>
          <w:szCs w:val="24"/>
        </w:rPr>
        <w:t>，</w:t>
      </w:r>
      <w:r w:rsidR="00013794" w:rsidRPr="00013794">
        <w:rPr>
          <w:rFonts w:asciiTheme="minorEastAsia" w:hAnsiTheme="minorEastAsia" w:hint="eastAsia"/>
          <w:noProof/>
          <w:sz w:val="24"/>
          <w:szCs w:val="24"/>
        </w:rPr>
        <w:t>根据被冷却器件的运行温度要求，</w:t>
      </w:r>
      <w:r w:rsidR="00013794">
        <w:rPr>
          <w:rFonts w:asciiTheme="minorEastAsia" w:hAnsiTheme="minorEastAsia" w:hint="eastAsia"/>
          <w:noProof/>
          <w:sz w:val="24"/>
          <w:szCs w:val="24"/>
        </w:rPr>
        <w:t>精确</w:t>
      </w:r>
      <w:r w:rsidR="00013794" w:rsidRPr="00013794">
        <w:rPr>
          <w:rFonts w:asciiTheme="minorEastAsia" w:hAnsiTheme="minorEastAsia"/>
          <w:noProof/>
          <w:sz w:val="24"/>
          <w:szCs w:val="24"/>
        </w:rPr>
        <w:t>控制</w:t>
      </w:r>
      <w:r w:rsidR="00013794" w:rsidRPr="00013794">
        <w:rPr>
          <w:rFonts w:asciiTheme="minorEastAsia" w:hAnsiTheme="minorEastAsia" w:hint="eastAsia"/>
          <w:noProof/>
          <w:sz w:val="24"/>
          <w:szCs w:val="24"/>
        </w:rPr>
        <w:t>冷却介质</w:t>
      </w:r>
      <w:r w:rsidR="00013794" w:rsidRPr="00013794">
        <w:rPr>
          <w:rFonts w:asciiTheme="minorEastAsia" w:hAnsiTheme="minorEastAsia"/>
          <w:noProof/>
          <w:sz w:val="24"/>
          <w:szCs w:val="24"/>
        </w:rPr>
        <w:t>温度</w:t>
      </w:r>
      <w:r w:rsidR="00013794">
        <w:rPr>
          <w:rFonts w:asciiTheme="minorEastAsia" w:hAnsiTheme="minorEastAsia" w:hint="eastAsia"/>
          <w:noProof/>
          <w:sz w:val="24"/>
          <w:szCs w:val="24"/>
        </w:rPr>
        <w:t>，</w:t>
      </w:r>
      <w:r w:rsidR="00013794" w:rsidRPr="00013794">
        <w:rPr>
          <w:rFonts w:asciiTheme="minorEastAsia" w:hAnsiTheme="minorEastAsia" w:hint="eastAsia"/>
          <w:noProof/>
          <w:sz w:val="24"/>
          <w:szCs w:val="24"/>
        </w:rPr>
        <w:t>当供水温度接近凝露温度时对冷却介质进行温度补偿，防止凝露</w:t>
      </w:r>
      <w:r w:rsidR="00013794">
        <w:rPr>
          <w:rFonts w:asciiTheme="minorEastAsia" w:hAnsiTheme="minorEastAsia" w:hint="eastAsia"/>
          <w:noProof/>
          <w:sz w:val="24"/>
          <w:szCs w:val="24"/>
        </w:rPr>
        <w:t>，保障</w:t>
      </w:r>
      <w:r w:rsidR="00013794" w:rsidRPr="00013794">
        <w:rPr>
          <w:rFonts w:asciiTheme="minorEastAsia" w:hAnsiTheme="minorEastAsia" w:hint="eastAsia"/>
          <w:noProof/>
          <w:sz w:val="24"/>
          <w:szCs w:val="24"/>
        </w:rPr>
        <w:t>系统</w:t>
      </w:r>
      <w:r w:rsidR="00013794">
        <w:rPr>
          <w:rFonts w:asciiTheme="minorEastAsia" w:hAnsiTheme="minorEastAsia" w:hint="eastAsia"/>
          <w:noProof/>
          <w:sz w:val="24"/>
          <w:szCs w:val="24"/>
        </w:rPr>
        <w:t>的安全</w:t>
      </w:r>
      <w:r w:rsidR="00013794" w:rsidRPr="00013794">
        <w:rPr>
          <w:rFonts w:asciiTheme="minorEastAsia" w:hAnsiTheme="minorEastAsia" w:hint="eastAsia"/>
          <w:noProof/>
          <w:sz w:val="24"/>
          <w:szCs w:val="24"/>
        </w:rPr>
        <w:t>运行</w:t>
      </w:r>
      <w:r w:rsidR="00082EFA">
        <w:rPr>
          <w:rFonts w:asciiTheme="minorEastAsia" w:hAnsiTheme="minorEastAsia" w:hint="eastAsia"/>
          <w:sz w:val="24"/>
          <w:szCs w:val="24"/>
        </w:rPr>
        <w:t>；</w:t>
      </w:r>
    </w:p>
    <w:p w14:paraId="44CE559A" w14:textId="0A0BAC6A" w:rsidR="003F2FEC" w:rsidRDefault="00806640" w:rsidP="00806640">
      <w:pPr>
        <w:spacing w:line="360" w:lineRule="auto"/>
        <w:ind w:firstLineChars="200" w:firstLine="480"/>
        <w:jc w:val="left"/>
        <w:rPr>
          <w:rFonts w:asciiTheme="minorEastAsia" w:hAnsiTheme="minorEastAsia"/>
          <w:noProof/>
          <w:sz w:val="24"/>
          <w:szCs w:val="24"/>
        </w:rPr>
      </w:pPr>
      <w:r w:rsidRPr="00806640">
        <w:rPr>
          <w:rFonts w:asciiTheme="minorEastAsia" w:hAnsiTheme="minorEastAsia" w:hint="eastAsia"/>
          <w:noProof/>
          <w:sz w:val="24"/>
          <w:szCs w:val="24"/>
        </w:rPr>
        <w:t>本发明采用如下的技术方案。</w:t>
      </w:r>
    </w:p>
    <w:p w14:paraId="60A81B28" w14:textId="77777777" w:rsidR="00367B32" w:rsidRDefault="00367B32" w:rsidP="003F2FEC">
      <w:pPr>
        <w:spacing w:line="360" w:lineRule="auto"/>
        <w:ind w:firstLineChars="200" w:firstLine="480"/>
        <w:jc w:val="left"/>
        <w:rPr>
          <w:rFonts w:asciiTheme="minorEastAsia" w:hAnsiTheme="minorEastAsia"/>
          <w:sz w:val="24"/>
          <w:szCs w:val="24"/>
        </w:rPr>
      </w:pPr>
    </w:p>
    <w:p w14:paraId="0B2CB831" w14:textId="1272AB6F" w:rsidR="008F7167" w:rsidRDefault="0004201C" w:rsidP="0004201C">
      <w:pPr>
        <w:spacing w:line="360" w:lineRule="auto"/>
        <w:ind w:firstLineChars="200" w:firstLine="480"/>
        <w:jc w:val="left"/>
        <w:rPr>
          <w:rFonts w:asciiTheme="minorEastAsia" w:hAnsiTheme="minorEastAsia"/>
          <w:noProof/>
          <w:sz w:val="24"/>
          <w:szCs w:val="24"/>
        </w:rPr>
      </w:pPr>
      <w:commentRangeStart w:id="21"/>
      <w:r w:rsidRPr="0004201C">
        <w:rPr>
          <w:rFonts w:asciiTheme="minorEastAsia" w:hAnsiTheme="minorEastAsia" w:hint="eastAsia"/>
          <w:noProof/>
          <w:sz w:val="24"/>
          <w:szCs w:val="24"/>
        </w:rPr>
        <w:t>本发明的有益效果在于，与现有技术相比，</w:t>
      </w:r>
      <w:commentRangeEnd w:id="21"/>
      <w:r>
        <w:rPr>
          <w:rStyle w:val="a7"/>
        </w:rPr>
        <w:commentReference w:id="21"/>
      </w:r>
      <w:r w:rsidR="0061137E">
        <w:rPr>
          <w:rFonts w:asciiTheme="minorEastAsia" w:hAnsiTheme="minorEastAsia" w:hint="eastAsia"/>
          <w:noProof/>
          <w:sz w:val="24"/>
          <w:szCs w:val="24"/>
        </w:rPr>
        <w:t>现有技术多采用冷却塔、板式换热器和空气散热器作为二次散热部件，来与系统中的冷却液进行热量交换。而本发明采用了</w:t>
      </w:r>
      <w:r w:rsidR="009D09E3">
        <w:rPr>
          <w:rFonts w:asciiTheme="minorEastAsia" w:hAnsiTheme="minorEastAsia" w:hint="eastAsia"/>
          <w:noProof/>
          <w:sz w:val="24"/>
          <w:szCs w:val="24"/>
        </w:rPr>
        <w:t>风冷冷水机组作为二次散热。冷却塔和空气散热器在散热方面具有一定的局限性，根据热力学第二定律，被冷却后的冷却液的温度取决于环境温度，且无法低于环境温度。而采用板式换热器作为散热部件，被冷却后的冷却液的温度取决于板式换热器冷水侧的进水温度。由于被冷却器件电池簇无法在高温环境下正常、稳定地运行，需求温度大致在20℃左右，该温度明显低于夏天的环境温度。因此采用</w:t>
      </w:r>
      <w:r w:rsidR="009D09E3" w:rsidRPr="009D09E3">
        <w:rPr>
          <w:rFonts w:asciiTheme="minorEastAsia" w:hAnsiTheme="minorEastAsia" w:hint="eastAsia"/>
          <w:noProof/>
          <w:sz w:val="24"/>
          <w:szCs w:val="24"/>
        </w:rPr>
        <w:t>风冷冷水机组</w:t>
      </w:r>
      <w:r w:rsidR="009D09E3">
        <w:rPr>
          <w:rFonts w:asciiTheme="minorEastAsia" w:hAnsiTheme="minorEastAsia" w:hint="eastAsia"/>
          <w:noProof/>
          <w:sz w:val="24"/>
          <w:szCs w:val="24"/>
        </w:rPr>
        <w:t>可保证在环境温度较高的时候，</w:t>
      </w:r>
      <w:r w:rsidR="00887E75">
        <w:rPr>
          <w:rFonts w:asciiTheme="minorEastAsia" w:hAnsiTheme="minorEastAsia" w:hint="eastAsia"/>
          <w:noProof/>
          <w:sz w:val="24"/>
          <w:szCs w:val="24"/>
        </w:rPr>
        <w:t>仍然可以提供在需求温度范围内的冷却液达到散热效果。</w:t>
      </w:r>
    </w:p>
    <w:p w14:paraId="542777F2" w14:textId="65A86107" w:rsidR="00887E75" w:rsidRDefault="00887E75" w:rsidP="0004201C">
      <w:pPr>
        <w:spacing w:line="360" w:lineRule="auto"/>
        <w:ind w:firstLineChars="200" w:firstLine="480"/>
        <w:jc w:val="left"/>
        <w:rPr>
          <w:rFonts w:asciiTheme="minorEastAsia" w:hAnsiTheme="minorEastAsia"/>
          <w:noProof/>
          <w:sz w:val="24"/>
          <w:szCs w:val="24"/>
        </w:rPr>
      </w:pPr>
      <w:r>
        <w:rPr>
          <w:rFonts w:asciiTheme="minorEastAsia" w:hAnsiTheme="minorEastAsia" w:hint="eastAsia"/>
          <w:noProof/>
          <w:sz w:val="24"/>
          <w:szCs w:val="24"/>
        </w:rPr>
        <w:t>另外</w:t>
      </w:r>
      <w:r w:rsidR="00686EFC">
        <w:rPr>
          <w:rFonts w:asciiTheme="minorEastAsia" w:hAnsiTheme="minorEastAsia" w:hint="eastAsia"/>
          <w:noProof/>
          <w:sz w:val="24"/>
          <w:szCs w:val="24"/>
        </w:rPr>
        <w:t>，本系统可对冷却液进行精准控温。通过对环境温度、湿度、冷却液供回水温度等的监控和信息采集，可对元器件的运行状态进行控制，及时调整冷却液温度，使冷却液的温度保持在合理的范围内。且如超过设定范围，则系统会发</w:t>
      </w:r>
      <w:r w:rsidR="00686EFC">
        <w:rPr>
          <w:rFonts w:asciiTheme="minorEastAsia" w:hAnsiTheme="minorEastAsia" w:hint="eastAsia"/>
          <w:noProof/>
          <w:sz w:val="24"/>
          <w:szCs w:val="24"/>
        </w:rPr>
        <w:lastRenderedPageBreak/>
        <w:t>出报警等信号，及时提醒工作人员进行检查、操作。</w:t>
      </w:r>
    </w:p>
    <w:p w14:paraId="3D4990CD" w14:textId="1D9F108D" w:rsidR="0026290D" w:rsidRPr="00044F0A" w:rsidRDefault="0026290D" w:rsidP="0026290D">
      <w:pPr>
        <w:pStyle w:val="00"/>
        <w:tabs>
          <w:tab w:val="center" w:pos="4393"/>
        </w:tabs>
        <w:ind w:firstLine="480"/>
        <w:rPr>
          <w:rFonts w:cs="Times New Roman"/>
        </w:rPr>
      </w:pPr>
      <w:r>
        <w:rPr>
          <w:rFonts w:asciiTheme="minorEastAsia" w:hAnsiTheme="minorEastAsia" w:hint="eastAsia"/>
          <w:noProof/>
          <w:szCs w:val="24"/>
        </w:rPr>
        <w:t>同时，</w:t>
      </w:r>
      <w:r w:rsidRPr="00044F0A">
        <w:rPr>
          <w:rFonts w:cs="Times New Roman" w:hint="eastAsia"/>
        </w:rPr>
        <w:t>在制冷单元并联有自然散热盘管，在环境温度较低的情况下，系统将自动切换自然冷却盘管进行制冷降温。</w:t>
      </w:r>
      <w:r>
        <w:rPr>
          <w:rFonts w:cs="Times New Roman" w:hint="eastAsia"/>
        </w:rPr>
        <w:t>自然盘管的设置不仅可以有效地利用</w:t>
      </w:r>
      <w:proofErr w:type="gramStart"/>
      <w:r>
        <w:rPr>
          <w:rFonts w:cs="Times New Roman" w:hint="eastAsia"/>
        </w:rPr>
        <w:t>环温进行</w:t>
      </w:r>
      <w:proofErr w:type="gramEnd"/>
      <w:r>
        <w:rPr>
          <w:rFonts w:cs="Times New Roman" w:hint="eastAsia"/>
        </w:rPr>
        <w:t>降温，节约用电，绿色环保，而且对系统的零部件可起到保护的效果。</w:t>
      </w:r>
    </w:p>
    <w:p w14:paraId="3367489A" w14:textId="003D5C78" w:rsidR="0004201C" w:rsidRDefault="00044F0A" w:rsidP="0004201C">
      <w:pPr>
        <w:spacing w:line="360" w:lineRule="auto"/>
        <w:ind w:firstLineChars="200" w:firstLine="480"/>
        <w:jc w:val="left"/>
        <w:rPr>
          <w:rFonts w:asciiTheme="minorEastAsia" w:hAnsiTheme="minorEastAsia"/>
          <w:noProof/>
          <w:sz w:val="24"/>
          <w:szCs w:val="24"/>
        </w:rPr>
      </w:pPr>
      <w:r w:rsidRPr="00044F0A">
        <w:rPr>
          <w:rFonts w:asciiTheme="minorEastAsia" w:hAnsiTheme="minorEastAsia" w:hint="eastAsia"/>
          <w:noProof/>
          <w:sz w:val="24"/>
          <w:szCs w:val="24"/>
        </w:rPr>
        <w:t>为分布式储能电池舱内的所有电池簇制冷，其控制逻辑可通过采集设备中冷却介质和冷媒的温度、压力等信号，调整水泵、加热器、压缩机、风机等部件的运行状态，以达到需要的制冷、制热目标，对液冷机组控制和保护。</w:t>
      </w:r>
    </w:p>
    <w:p w14:paraId="03E165D2" w14:textId="77777777" w:rsidR="009F2BE2" w:rsidRPr="0004201C" w:rsidRDefault="009F2BE2" w:rsidP="009F2BE2">
      <w:pPr>
        <w:spacing w:line="360" w:lineRule="auto"/>
        <w:ind w:firstLineChars="200" w:firstLine="482"/>
        <w:jc w:val="left"/>
        <w:rPr>
          <w:rFonts w:asciiTheme="minorEastAsia" w:hAnsiTheme="minorEastAsia"/>
          <w:b/>
          <w:noProof/>
          <w:sz w:val="24"/>
          <w:szCs w:val="24"/>
        </w:rPr>
      </w:pPr>
    </w:p>
    <w:p w14:paraId="790BDEA3" w14:textId="77777777" w:rsidR="00496697" w:rsidRDefault="00496697" w:rsidP="00496697">
      <w:pPr>
        <w:spacing w:line="360" w:lineRule="auto"/>
        <w:ind w:firstLine="482"/>
        <w:jc w:val="left"/>
        <w:rPr>
          <w:rFonts w:asciiTheme="minorEastAsia" w:hAnsiTheme="minorEastAsia"/>
          <w:b/>
          <w:noProof/>
          <w:sz w:val="24"/>
          <w:szCs w:val="24"/>
        </w:rPr>
      </w:pPr>
      <w:r>
        <w:rPr>
          <w:rFonts w:asciiTheme="minorEastAsia" w:hAnsiTheme="minorEastAsia" w:hint="eastAsia"/>
          <w:b/>
          <w:noProof/>
          <w:sz w:val="24"/>
          <w:szCs w:val="24"/>
        </w:rPr>
        <w:t>附图说明</w:t>
      </w:r>
    </w:p>
    <w:p w14:paraId="040F6F4B" w14:textId="143DBA6E" w:rsidR="00260CF7" w:rsidRDefault="007E7683" w:rsidP="00260CF7">
      <w:pPr>
        <w:spacing w:line="360" w:lineRule="auto"/>
        <w:ind w:firstLine="480"/>
        <w:jc w:val="left"/>
        <w:rPr>
          <w:rFonts w:asciiTheme="minorEastAsia" w:hAnsiTheme="minorEastAsia"/>
          <w:noProof/>
          <w:sz w:val="24"/>
          <w:szCs w:val="24"/>
        </w:rPr>
      </w:pPr>
      <w:r>
        <w:rPr>
          <w:rFonts w:asciiTheme="minorEastAsia" w:hAnsiTheme="minorEastAsia" w:hint="eastAsia"/>
          <w:noProof/>
          <w:sz w:val="24"/>
          <w:szCs w:val="24"/>
        </w:rPr>
        <w:t>图1是</w:t>
      </w:r>
      <w:r w:rsidR="00303EB1">
        <w:rPr>
          <w:rFonts w:asciiTheme="minorEastAsia" w:hAnsiTheme="minorEastAsia" w:hint="eastAsia"/>
          <w:noProof/>
          <w:sz w:val="24"/>
          <w:szCs w:val="24"/>
        </w:rPr>
        <w:t>本发明</w:t>
      </w:r>
      <w:r w:rsidR="00303EB1" w:rsidRPr="0048072F">
        <w:rPr>
          <w:rFonts w:asciiTheme="minorEastAsia" w:hAnsiTheme="minorEastAsia" w:hint="eastAsia"/>
          <w:noProof/>
          <w:sz w:val="24"/>
          <w:szCs w:val="24"/>
        </w:rPr>
        <w:t>一种应用于储能电站的多级冷却系统</w:t>
      </w:r>
      <w:r w:rsidR="00303EB1">
        <w:rPr>
          <w:rFonts w:asciiTheme="minorEastAsia" w:hAnsiTheme="minorEastAsia" w:hint="eastAsia"/>
          <w:noProof/>
          <w:sz w:val="24"/>
          <w:szCs w:val="24"/>
        </w:rPr>
        <w:t>的结构示意图；</w:t>
      </w:r>
    </w:p>
    <w:p w14:paraId="1F25D046" w14:textId="77777777" w:rsidR="00303EB1" w:rsidRDefault="00303EB1" w:rsidP="00260CF7">
      <w:pPr>
        <w:spacing w:line="360" w:lineRule="auto"/>
        <w:ind w:firstLine="480"/>
        <w:jc w:val="left"/>
        <w:rPr>
          <w:rFonts w:asciiTheme="minorEastAsia" w:hAnsiTheme="minorEastAsia"/>
          <w:noProof/>
          <w:sz w:val="24"/>
          <w:szCs w:val="24"/>
        </w:rPr>
      </w:pPr>
    </w:p>
    <w:p w14:paraId="5F2D4691" w14:textId="77777777" w:rsidR="00260CF7" w:rsidRPr="00260CF7" w:rsidRDefault="00260CF7" w:rsidP="00260CF7">
      <w:pPr>
        <w:spacing w:line="360" w:lineRule="auto"/>
        <w:ind w:firstLine="480"/>
        <w:jc w:val="left"/>
        <w:rPr>
          <w:rFonts w:asciiTheme="minorEastAsia" w:hAnsiTheme="minorEastAsia"/>
          <w:noProof/>
          <w:sz w:val="24"/>
          <w:szCs w:val="24"/>
        </w:rPr>
      </w:pPr>
      <w:r>
        <w:rPr>
          <w:rFonts w:asciiTheme="minorEastAsia" w:hAnsiTheme="minorEastAsia"/>
          <w:noProof/>
          <w:sz w:val="24"/>
          <w:szCs w:val="24"/>
        </w:rPr>
        <w:t>示例附图</w:t>
      </w:r>
    </w:p>
    <w:p w14:paraId="66F91CF6" w14:textId="77777777" w:rsidR="00496697" w:rsidRDefault="00496697" w:rsidP="00496697">
      <w:pPr>
        <w:spacing w:line="360" w:lineRule="auto"/>
        <w:ind w:firstLine="482"/>
        <w:jc w:val="left"/>
        <w:rPr>
          <w:rFonts w:asciiTheme="minorEastAsia" w:hAnsiTheme="minorEastAsia"/>
          <w:b/>
          <w:noProof/>
          <w:sz w:val="24"/>
          <w:szCs w:val="24"/>
        </w:rPr>
      </w:pPr>
    </w:p>
    <w:p w14:paraId="7DD905F8" w14:textId="77777777" w:rsidR="00496697" w:rsidRDefault="00496697" w:rsidP="00496697">
      <w:pPr>
        <w:spacing w:line="360" w:lineRule="auto"/>
        <w:ind w:firstLine="482"/>
        <w:jc w:val="left"/>
        <w:rPr>
          <w:rFonts w:asciiTheme="minorEastAsia" w:hAnsiTheme="minorEastAsia"/>
          <w:b/>
          <w:noProof/>
          <w:sz w:val="24"/>
          <w:szCs w:val="24"/>
        </w:rPr>
      </w:pPr>
      <w:r>
        <w:rPr>
          <w:rFonts w:asciiTheme="minorEastAsia" w:hAnsiTheme="minorEastAsia"/>
          <w:b/>
          <w:noProof/>
          <w:sz w:val="24"/>
          <w:szCs w:val="24"/>
        </w:rPr>
        <w:t>具体实施方式</w:t>
      </w:r>
    </w:p>
    <w:p w14:paraId="233BD404" w14:textId="77777777" w:rsidR="0004201C" w:rsidRDefault="0004201C" w:rsidP="0004201C">
      <w:pPr>
        <w:spacing w:line="360" w:lineRule="auto"/>
        <w:ind w:firstLine="480"/>
        <w:jc w:val="left"/>
        <w:rPr>
          <w:rFonts w:asciiTheme="minorEastAsia" w:hAnsiTheme="minorEastAsia"/>
          <w:noProof/>
          <w:sz w:val="24"/>
          <w:szCs w:val="24"/>
        </w:rPr>
      </w:pPr>
      <w:r w:rsidRPr="0004201C">
        <w:rPr>
          <w:rFonts w:asciiTheme="minorEastAsia" w:hAnsiTheme="minorEastAsia" w:hint="eastAsia"/>
          <w:noProof/>
          <w:sz w:val="24"/>
          <w:szCs w:val="24"/>
        </w:rPr>
        <w:t>下面结合附图对本申请作进一步描述。以下实施例仅用于更加清楚地说明本发明的技术方案，而不能以此来限制本申请的保护范围。</w:t>
      </w:r>
    </w:p>
    <w:p w14:paraId="09C6FDEC" w14:textId="382D2133" w:rsidR="00496697" w:rsidRDefault="0011608C" w:rsidP="0011608C">
      <w:pPr>
        <w:pStyle w:val="a"/>
        <w:numPr>
          <w:ilvl w:val="0"/>
          <w:numId w:val="0"/>
        </w:numPr>
        <w:tabs>
          <w:tab w:val="num" w:pos="420"/>
        </w:tabs>
        <w:spacing w:line="360" w:lineRule="auto"/>
        <w:ind w:firstLineChars="200" w:firstLine="480"/>
        <w:rPr>
          <w:rFonts w:ascii="Times New Roman" w:eastAsia="宋体" w:hAnsi="Times New Roman"/>
          <w:color w:val="FF0000"/>
          <w:spacing w:val="0"/>
          <w:sz w:val="24"/>
          <w:szCs w:val="24"/>
        </w:rPr>
      </w:pPr>
      <w:r w:rsidRPr="0011608C">
        <w:rPr>
          <w:rFonts w:ascii="Times New Roman" w:eastAsia="宋体" w:hAnsi="Times New Roman" w:hint="eastAsia"/>
          <w:color w:val="FF0000"/>
          <w:spacing w:val="0"/>
          <w:sz w:val="24"/>
          <w:szCs w:val="24"/>
        </w:rPr>
        <w:t>（发明人可以补充</w:t>
      </w:r>
      <w:r>
        <w:rPr>
          <w:rFonts w:ascii="Times New Roman" w:eastAsia="宋体" w:hAnsi="Times New Roman" w:hint="eastAsia"/>
          <w:color w:val="FF0000"/>
          <w:spacing w:val="0"/>
          <w:sz w:val="24"/>
          <w:szCs w:val="24"/>
        </w:rPr>
        <w:t>在工程中的应用实例，比如，为了防止凝露，补偿前后的供水温度的数据对比，</w:t>
      </w:r>
      <w:r w:rsidR="00F45BB6">
        <w:rPr>
          <w:rFonts w:ascii="Times New Roman" w:eastAsia="宋体" w:hAnsi="Times New Roman" w:hint="eastAsia"/>
          <w:color w:val="FF0000"/>
          <w:spacing w:val="0"/>
          <w:sz w:val="24"/>
          <w:szCs w:val="24"/>
        </w:rPr>
        <w:t>在本系统的控制下，各种温度的数据表格或者曲线示意图</w:t>
      </w:r>
      <w:r w:rsidRPr="0011608C">
        <w:rPr>
          <w:rFonts w:ascii="Times New Roman" w:eastAsia="宋体" w:hAnsi="Times New Roman" w:hint="eastAsia"/>
          <w:color w:val="FF0000"/>
          <w:spacing w:val="0"/>
          <w:sz w:val="24"/>
          <w:szCs w:val="24"/>
        </w:rPr>
        <w:t>）</w:t>
      </w:r>
    </w:p>
    <w:p w14:paraId="365F669D" w14:textId="5EFA441F" w:rsidR="001562C5" w:rsidRPr="0011608C" w:rsidRDefault="001562C5" w:rsidP="0011608C">
      <w:pPr>
        <w:pStyle w:val="a"/>
        <w:numPr>
          <w:ilvl w:val="0"/>
          <w:numId w:val="0"/>
        </w:numPr>
        <w:tabs>
          <w:tab w:val="num" w:pos="420"/>
        </w:tabs>
        <w:spacing w:line="360" w:lineRule="auto"/>
        <w:ind w:firstLineChars="200" w:firstLine="480"/>
        <w:rPr>
          <w:rFonts w:ascii="Times New Roman" w:eastAsia="宋体" w:hAnsi="Times New Roman"/>
          <w:color w:val="FF0000"/>
          <w:spacing w:val="0"/>
          <w:sz w:val="24"/>
          <w:szCs w:val="24"/>
        </w:rPr>
      </w:pPr>
      <w:r>
        <w:rPr>
          <w:rFonts w:ascii="Times New Roman" w:eastAsia="宋体" w:hAnsi="Times New Roman" w:hint="eastAsia"/>
          <w:color w:val="FF0000"/>
          <w:spacing w:val="0"/>
          <w:sz w:val="24"/>
          <w:szCs w:val="24"/>
        </w:rPr>
        <w:t>（发明人也可以补充技术方案的进一步展开说明</w:t>
      </w:r>
      <w:r w:rsidR="002C649D">
        <w:rPr>
          <w:rFonts w:ascii="Times New Roman" w:eastAsia="宋体" w:hAnsi="Times New Roman" w:hint="eastAsia"/>
          <w:color w:val="FF0000"/>
          <w:spacing w:val="0"/>
          <w:sz w:val="24"/>
          <w:szCs w:val="24"/>
        </w:rPr>
        <w:t>，以及针对某些创新之处单独解释为何会起到与现有技术不一样的技术效果</w:t>
      </w:r>
      <w:r>
        <w:rPr>
          <w:rFonts w:ascii="Times New Roman" w:eastAsia="宋体" w:hAnsi="Times New Roman" w:hint="eastAsia"/>
          <w:color w:val="FF0000"/>
          <w:spacing w:val="0"/>
          <w:sz w:val="24"/>
          <w:szCs w:val="24"/>
        </w:rPr>
        <w:t>）</w:t>
      </w:r>
    </w:p>
    <w:p w14:paraId="77F13175" w14:textId="77777777" w:rsidR="00DA7583" w:rsidRPr="0011608C" w:rsidRDefault="00DA7583" w:rsidP="0011608C">
      <w:pPr>
        <w:pStyle w:val="a"/>
        <w:numPr>
          <w:ilvl w:val="0"/>
          <w:numId w:val="0"/>
        </w:numPr>
        <w:tabs>
          <w:tab w:val="num" w:pos="420"/>
        </w:tabs>
        <w:spacing w:line="360" w:lineRule="auto"/>
        <w:ind w:firstLineChars="200" w:firstLine="480"/>
        <w:rPr>
          <w:rFonts w:ascii="Times New Roman" w:eastAsia="宋体" w:hAnsi="Times New Roman"/>
          <w:spacing w:val="0"/>
          <w:sz w:val="24"/>
          <w:szCs w:val="24"/>
        </w:rPr>
      </w:pPr>
    </w:p>
    <w:p w14:paraId="7B034EF6" w14:textId="77777777" w:rsidR="00DA7583" w:rsidRPr="0011608C" w:rsidRDefault="00DA7583" w:rsidP="0011608C">
      <w:pPr>
        <w:pStyle w:val="a"/>
        <w:numPr>
          <w:ilvl w:val="0"/>
          <w:numId w:val="0"/>
        </w:numPr>
        <w:tabs>
          <w:tab w:val="num" w:pos="420"/>
        </w:tabs>
        <w:spacing w:line="360" w:lineRule="auto"/>
        <w:ind w:firstLineChars="200" w:firstLine="480"/>
        <w:rPr>
          <w:rFonts w:ascii="Times New Roman" w:eastAsia="宋体" w:hAnsi="Times New Roman"/>
          <w:spacing w:val="0"/>
          <w:sz w:val="24"/>
          <w:szCs w:val="24"/>
        </w:rPr>
      </w:pPr>
    </w:p>
    <w:p w14:paraId="48F91E24" w14:textId="7890E778" w:rsidR="000E3CCE" w:rsidRPr="0011608C" w:rsidRDefault="0011608C" w:rsidP="0011608C">
      <w:pPr>
        <w:pStyle w:val="a"/>
        <w:numPr>
          <w:ilvl w:val="0"/>
          <w:numId w:val="0"/>
        </w:numPr>
        <w:tabs>
          <w:tab w:val="num" w:pos="420"/>
        </w:tabs>
        <w:spacing w:line="360" w:lineRule="auto"/>
        <w:ind w:firstLineChars="200" w:firstLine="480"/>
        <w:rPr>
          <w:rFonts w:ascii="Times New Roman" w:eastAsia="宋体" w:hAnsi="Times New Roman"/>
          <w:spacing w:val="0"/>
          <w:sz w:val="24"/>
          <w:szCs w:val="24"/>
        </w:rPr>
      </w:pPr>
      <w:r w:rsidRPr="0011608C">
        <w:rPr>
          <w:rFonts w:ascii="Times New Roman" w:eastAsia="宋体" w:hAnsi="Times New Roman" w:hint="eastAsia"/>
          <w:spacing w:val="0"/>
          <w:sz w:val="24"/>
          <w:szCs w:val="24"/>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18061EC7" w14:textId="77777777" w:rsidR="00DA7583" w:rsidRPr="000E3CCE" w:rsidRDefault="00DA7583" w:rsidP="00DA7583">
      <w:pPr>
        <w:spacing w:line="360" w:lineRule="auto"/>
        <w:ind w:firstLine="482"/>
        <w:jc w:val="center"/>
        <w:rPr>
          <w:rFonts w:asciiTheme="minorEastAsia" w:hAnsiTheme="minorEastAsia"/>
          <w:b/>
          <w:noProof/>
          <w:sz w:val="24"/>
          <w:szCs w:val="24"/>
        </w:rPr>
      </w:pPr>
    </w:p>
    <w:p w14:paraId="3DD767A6" w14:textId="77777777" w:rsidR="00DA7583" w:rsidRDefault="00DA7583" w:rsidP="00DA7583">
      <w:pPr>
        <w:spacing w:line="360" w:lineRule="auto"/>
        <w:ind w:firstLine="482"/>
        <w:jc w:val="center"/>
        <w:rPr>
          <w:rFonts w:asciiTheme="minorEastAsia" w:hAnsiTheme="minorEastAsia"/>
          <w:b/>
          <w:noProof/>
          <w:sz w:val="24"/>
          <w:szCs w:val="24"/>
        </w:rPr>
        <w:sectPr w:rsidR="00DA7583" w:rsidSect="00451D8F">
          <w:pgSz w:w="11906" w:h="16838"/>
          <w:pgMar w:top="1440" w:right="1800" w:bottom="1440" w:left="1800" w:header="851" w:footer="992" w:gutter="0"/>
          <w:pgNumType w:start="1"/>
          <w:cols w:space="425"/>
          <w:docGrid w:type="lines" w:linePitch="312"/>
        </w:sectPr>
      </w:pPr>
    </w:p>
    <w:p w14:paraId="0BB01D5B" w14:textId="16CB9D2D" w:rsidR="00DA7583" w:rsidRDefault="00887E75" w:rsidP="00DA7583">
      <w:pPr>
        <w:spacing w:line="360" w:lineRule="auto"/>
        <w:ind w:firstLine="643"/>
        <w:jc w:val="center"/>
        <w:rPr>
          <w:rFonts w:asciiTheme="minorEastAsia" w:hAnsiTheme="minorEastAsia"/>
          <w:b/>
          <w:noProof/>
          <w:sz w:val="32"/>
          <w:szCs w:val="32"/>
        </w:rPr>
      </w:pPr>
      <w:r>
        <w:rPr>
          <w:rFonts w:asciiTheme="minorEastAsia" w:hAnsiTheme="minorEastAsia"/>
          <w:b/>
          <w:noProof/>
          <w:sz w:val="32"/>
          <w:szCs w:val="32"/>
        </w:rPr>
        <w:lastRenderedPageBreak/>
        <mc:AlternateContent>
          <mc:Choice Requires="wps">
            <w:drawing>
              <wp:anchor distT="0" distB="0" distL="114300" distR="114300" simplePos="0" relativeHeight="251661312" behindDoc="0" locked="0" layoutInCell="1" allowOverlap="1" wp14:anchorId="6A70C0FD" wp14:editId="4585EC73">
                <wp:simplePos x="0" y="0"/>
                <wp:positionH relativeFrom="column">
                  <wp:posOffset>-206375</wp:posOffset>
                </wp:positionH>
                <wp:positionV relativeFrom="paragraph">
                  <wp:posOffset>336550</wp:posOffset>
                </wp:positionV>
                <wp:extent cx="5595620" cy="0"/>
                <wp:effectExtent l="12700" t="12700" r="11430" b="635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5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8F99E22" id="AutoShape 6" o:spid="_x0000_s1026" type="#_x0000_t32" style="position:absolute;left:0;text-align:left;margin-left:-16.25pt;margin-top:26.5pt;width:440.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"/>
            </w:pict>
          </mc:Fallback>
        </mc:AlternateContent>
      </w:r>
      <w:r w:rsidR="00DA7583" w:rsidRPr="00B00944">
        <w:rPr>
          <w:rFonts w:asciiTheme="minorEastAsia" w:hAnsiTheme="minorEastAsia"/>
          <w:b/>
          <w:noProof/>
          <w:sz w:val="32"/>
          <w:szCs w:val="32"/>
        </w:rPr>
        <w:t>说</w:t>
      </w:r>
      <w:r w:rsidR="00DA7583">
        <w:rPr>
          <w:rFonts w:asciiTheme="minorEastAsia" w:hAnsiTheme="minorEastAsia" w:hint="eastAsia"/>
          <w:b/>
          <w:noProof/>
          <w:sz w:val="32"/>
          <w:szCs w:val="32"/>
        </w:rPr>
        <w:t xml:space="preserve"> </w:t>
      </w:r>
      <w:r w:rsidR="00DA7583" w:rsidRPr="00B00944">
        <w:rPr>
          <w:rFonts w:asciiTheme="minorEastAsia" w:hAnsiTheme="minorEastAsia"/>
          <w:b/>
          <w:noProof/>
          <w:sz w:val="32"/>
          <w:szCs w:val="32"/>
        </w:rPr>
        <w:t>明</w:t>
      </w:r>
      <w:r w:rsidR="00DA7583">
        <w:rPr>
          <w:rFonts w:asciiTheme="minorEastAsia" w:hAnsiTheme="minorEastAsia" w:hint="eastAsia"/>
          <w:b/>
          <w:noProof/>
          <w:sz w:val="32"/>
          <w:szCs w:val="32"/>
        </w:rPr>
        <w:t xml:space="preserve"> </w:t>
      </w:r>
      <w:r w:rsidR="00DA7583" w:rsidRPr="00B00944">
        <w:rPr>
          <w:rFonts w:asciiTheme="minorEastAsia" w:hAnsiTheme="minorEastAsia"/>
          <w:b/>
          <w:noProof/>
          <w:sz w:val="32"/>
          <w:szCs w:val="32"/>
        </w:rPr>
        <w:t>书</w:t>
      </w:r>
      <w:r w:rsidR="00DA7583">
        <w:rPr>
          <w:rFonts w:asciiTheme="minorEastAsia" w:hAnsiTheme="minorEastAsia" w:hint="eastAsia"/>
          <w:b/>
          <w:noProof/>
          <w:sz w:val="32"/>
          <w:szCs w:val="32"/>
        </w:rPr>
        <w:t xml:space="preserve"> 附 图</w:t>
      </w:r>
    </w:p>
    <w:p w14:paraId="7E62DB8F" w14:textId="4AECEC06" w:rsidR="00DA7583" w:rsidRDefault="00B71293" w:rsidP="00A910C5">
      <w:pPr>
        <w:spacing w:line="360" w:lineRule="auto"/>
        <w:jc w:val="center"/>
        <w:rPr>
          <w:rFonts w:cs="Times New Roman"/>
          <w:noProof/>
          <w:sz w:val="24"/>
          <w:szCs w:val="24"/>
        </w:rPr>
      </w:pPr>
      <w:del w:id="22" w:author="北京智绘未来专利代理事务所" w:date="2021-12-20T14:20:00Z">
        <w:r w:rsidRPr="00A910C5" w:rsidDel="00A910C5">
          <w:rPr>
            <w:rFonts w:cs="Times New Roman"/>
            <w:noProof/>
            <w:sz w:val="24"/>
            <w:szCs w:val="24"/>
            <w:rPrChange w:id="23" w:author="北京智绘未来专利代理事务所" w:date="2021-12-20T14:20:00Z">
              <w:rPr>
                <w:rFonts w:asciiTheme="minorEastAsia" w:hAnsiTheme="minorEastAsia"/>
                <w:noProof/>
                <w:sz w:val="24"/>
                <w:szCs w:val="24"/>
              </w:rPr>
            </w:rPrChange>
          </w:rPr>
          <w:delText>在所有附图中</w:delText>
        </w:r>
        <w:r w:rsidRPr="00A910C5" w:rsidDel="00A910C5">
          <w:rPr>
            <w:rFonts w:cs="Times New Roman" w:hint="eastAsia"/>
            <w:noProof/>
            <w:sz w:val="24"/>
            <w:szCs w:val="24"/>
            <w:rPrChange w:id="24" w:author="北京智绘未来专利代理事务所" w:date="2021-12-20T14:20:00Z">
              <w:rPr>
                <w:rFonts w:asciiTheme="minorEastAsia" w:hAnsiTheme="minorEastAsia" w:hint="eastAsia"/>
                <w:noProof/>
                <w:sz w:val="24"/>
                <w:szCs w:val="24"/>
              </w:rPr>
            </w:rPrChange>
          </w:rPr>
          <w:delText>（包括已有的、增加的），都要标出主要部件的名称</w:delText>
        </w:r>
      </w:del>
    </w:p>
    <w:p w14:paraId="03A52EAB" w14:textId="16146C13" w:rsidR="009B31E9" w:rsidRDefault="009B31E9" w:rsidP="00A910C5">
      <w:pPr>
        <w:spacing w:line="360" w:lineRule="auto"/>
        <w:jc w:val="center"/>
        <w:rPr>
          <w:rFonts w:cs="Times New Roman"/>
          <w:noProof/>
          <w:sz w:val="24"/>
          <w:szCs w:val="24"/>
        </w:rPr>
      </w:pPr>
    </w:p>
    <w:p w14:paraId="2882C3CF" w14:textId="32AF88F5" w:rsidR="009B31E9" w:rsidRDefault="009B31E9" w:rsidP="00A910C5">
      <w:pPr>
        <w:spacing w:line="360" w:lineRule="auto"/>
        <w:jc w:val="center"/>
        <w:rPr>
          <w:rFonts w:cs="Times New Roman"/>
          <w:noProof/>
          <w:sz w:val="24"/>
          <w:szCs w:val="24"/>
        </w:rPr>
      </w:pPr>
    </w:p>
    <w:p w14:paraId="1325DEB2" w14:textId="77777777" w:rsidR="009B31E9" w:rsidDel="00A910C5" w:rsidRDefault="009B31E9" w:rsidP="00A910C5">
      <w:pPr>
        <w:spacing w:line="360" w:lineRule="auto"/>
        <w:jc w:val="center"/>
        <w:rPr>
          <w:del w:id="25" w:author="北京智绘未来专利代理事务所" w:date="2021-12-20T14:20:00Z"/>
          <w:rFonts w:cs="Times New Roman"/>
          <w:noProof/>
          <w:sz w:val="24"/>
          <w:szCs w:val="24"/>
        </w:rPr>
      </w:pPr>
    </w:p>
    <w:p w14:paraId="7FA83D13" w14:textId="3DBE3129" w:rsidR="00A910C5" w:rsidRPr="00A910C5" w:rsidRDefault="00A910C5" w:rsidP="00A910C5">
      <w:pPr>
        <w:spacing w:line="360" w:lineRule="auto"/>
        <w:jc w:val="center"/>
        <w:rPr>
          <w:ins w:id="26" w:author="北京智绘未来专利代理事务所" w:date="2021-12-20T14:20:00Z"/>
          <w:rFonts w:cs="Times New Roman"/>
          <w:noProof/>
          <w:sz w:val="24"/>
          <w:szCs w:val="24"/>
          <w:rPrChange w:id="27" w:author="北京智绘未来专利代理事务所" w:date="2021-12-20T14:20:00Z">
            <w:rPr>
              <w:ins w:id="28" w:author="北京智绘未来专利代理事务所" w:date="2021-12-20T14:20:00Z"/>
              <w:rFonts w:asciiTheme="minorEastAsia" w:hAnsiTheme="minorEastAsia"/>
              <w:noProof/>
              <w:sz w:val="24"/>
              <w:szCs w:val="24"/>
            </w:rPr>
          </w:rPrChange>
        </w:rPr>
      </w:pPr>
      <w:ins w:id="29" w:author="北京智绘未来专利代理事务所" w:date="2021-12-20T14:20:00Z">
        <w:r w:rsidRPr="00B259AF">
          <w:rPr>
            <w:noProof/>
          </w:rPr>
          <w:drawing>
            <wp:inline distT="0" distB="0" distL="0" distR="0" wp14:anchorId="4470CCA2" wp14:editId="36673B6B">
              <wp:extent cx="4733925" cy="5886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5886450"/>
                      </a:xfrm>
                      <a:prstGeom prst="rect">
                        <a:avLst/>
                      </a:prstGeom>
                    </pic:spPr>
                  </pic:pic>
                </a:graphicData>
              </a:graphic>
            </wp:inline>
          </w:drawing>
        </w:r>
      </w:ins>
    </w:p>
    <w:p w14:paraId="318E034C" w14:textId="42144695" w:rsidR="00DA7583" w:rsidRPr="00A910C5" w:rsidRDefault="00DA7583">
      <w:pPr>
        <w:spacing w:line="360" w:lineRule="auto"/>
        <w:jc w:val="center"/>
        <w:rPr>
          <w:rFonts w:cs="Times New Roman"/>
          <w:b/>
          <w:noProof/>
          <w:sz w:val="24"/>
          <w:szCs w:val="24"/>
          <w:rPrChange w:id="30" w:author="北京智绘未来专利代理事务所" w:date="2021-12-20T14:20:00Z">
            <w:rPr>
              <w:rFonts w:asciiTheme="minorEastAsia" w:hAnsiTheme="minorEastAsia"/>
              <w:b/>
              <w:noProof/>
              <w:sz w:val="24"/>
              <w:szCs w:val="24"/>
            </w:rPr>
          </w:rPrChange>
        </w:rPr>
        <w:pPrChange w:id="31" w:author="北京智绘未来专利代理事务所" w:date="2021-12-20T14:20:00Z">
          <w:pPr>
            <w:spacing w:line="360" w:lineRule="auto"/>
            <w:ind w:firstLine="482"/>
            <w:jc w:val="center"/>
          </w:pPr>
        </w:pPrChange>
      </w:pPr>
    </w:p>
    <w:p w14:paraId="30214850" w14:textId="30403B36" w:rsidR="00DA7583" w:rsidRPr="00A910C5" w:rsidRDefault="002C649D">
      <w:pPr>
        <w:spacing w:line="360" w:lineRule="auto"/>
        <w:jc w:val="center"/>
        <w:rPr>
          <w:rFonts w:cs="Times New Roman"/>
          <w:b/>
          <w:noProof/>
          <w:sz w:val="24"/>
          <w:szCs w:val="24"/>
          <w:rPrChange w:id="32" w:author="北京智绘未来专利代理事务所" w:date="2021-12-20T14:20:00Z">
            <w:rPr>
              <w:rFonts w:asciiTheme="minorEastAsia" w:hAnsiTheme="minorEastAsia"/>
              <w:b/>
              <w:noProof/>
              <w:sz w:val="24"/>
              <w:szCs w:val="24"/>
            </w:rPr>
          </w:rPrChange>
        </w:rPr>
        <w:pPrChange w:id="33" w:author="北京智绘未来专利代理事务所" w:date="2021-12-20T14:20:00Z">
          <w:pPr>
            <w:spacing w:line="360" w:lineRule="auto"/>
            <w:ind w:firstLine="482"/>
            <w:jc w:val="center"/>
          </w:pPr>
        </w:pPrChange>
      </w:pPr>
      <w:r w:rsidRPr="00A910C5">
        <w:rPr>
          <w:rFonts w:cs="Times New Roman" w:hint="eastAsia"/>
          <w:b/>
          <w:noProof/>
          <w:sz w:val="24"/>
          <w:szCs w:val="24"/>
          <w:rPrChange w:id="34" w:author="北京智绘未来专利代理事务所" w:date="2021-12-20T14:20:00Z">
            <w:rPr>
              <w:rFonts w:asciiTheme="minorEastAsia" w:hAnsiTheme="minorEastAsia" w:hint="eastAsia"/>
              <w:b/>
              <w:noProof/>
              <w:sz w:val="24"/>
              <w:szCs w:val="24"/>
            </w:rPr>
          </w:rPrChange>
        </w:rPr>
        <w:t>图</w:t>
      </w:r>
      <w:r w:rsidRPr="00A910C5">
        <w:rPr>
          <w:rFonts w:cs="Times New Roman"/>
          <w:b/>
          <w:noProof/>
          <w:sz w:val="24"/>
          <w:szCs w:val="24"/>
          <w:rPrChange w:id="35" w:author="北京智绘未来专利代理事务所" w:date="2021-12-20T14:20:00Z">
            <w:rPr>
              <w:rFonts w:asciiTheme="minorEastAsia" w:hAnsiTheme="minorEastAsia"/>
              <w:b/>
              <w:noProof/>
              <w:sz w:val="24"/>
              <w:szCs w:val="24"/>
            </w:rPr>
          </w:rPrChange>
        </w:rPr>
        <w:t xml:space="preserve"> 1</w:t>
      </w:r>
    </w:p>
    <w:p w14:paraId="2B2C640E" w14:textId="69D32142" w:rsidR="002C649D" w:rsidRPr="00A910C5" w:rsidRDefault="00A910C5">
      <w:pPr>
        <w:spacing w:line="360" w:lineRule="auto"/>
        <w:jc w:val="center"/>
        <w:rPr>
          <w:rFonts w:cs="Times New Roman"/>
          <w:b/>
          <w:noProof/>
          <w:sz w:val="24"/>
          <w:szCs w:val="24"/>
          <w:rPrChange w:id="36" w:author="北京智绘未来专利代理事务所" w:date="2021-12-20T14:20:00Z">
            <w:rPr>
              <w:rFonts w:asciiTheme="minorEastAsia" w:hAnsiTheme="minorEastAsia"/>
              <w:b/>
              <w:noProof/>
              <w:sz w:val="24"/>
              <w:szCs w:val="24"/>
            </w:rPr>
          </w:rPrChange>
        </w:rPr>
        <w:pPrChange w:id="37" w:author="北京智绘未来专利代理事务所" w:date="2021-12-20T14:20:00Z">
          <w:pPr>
            <w:spacing w:line="360" w:lineRule="auto"/>
            <w:ind w:firstLine="482"/>
            <w:jc w:val="center"/>
          </w:pPr>
        </w:pPrChange>
      </w:pPr>
      <w:ins w:id="38" w:author="北京智绘未来专利代理事务所" w:date="2021-12-20T14:20:00Z">
        <w:r>
          <w:rPr>
            <w:noProof/>
          </w:rPr>
          <w:lastRenderedPageBreak/>
          <w:drawing>
            <wp:inline distT="0" distB="0" distL="0" distR="0" wp14:anchorId="63AFCBD3" wp14:editId="326A350B">
              <wp:extent cx="5274310" cy="45332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533265"/>
                      </a:xfrm>
                      <a:prstGeom prst="rect">
                        <a:avLst/>
                      </a:prstGeom>
                    </pic:spPr>
                  </pic:pic>
                </a:graphicData>
              </a:graphic>
            </wp:inline>
          </w:drawing>
        </w:r>
      </w:ins>
    </w:p>
    <w:p w14:paraId="39A682EE" w14:textId="7D34FF27" w:rsidR="002C649D" w:rsidRDefault="002C649D" w:rsidP="00A910C5">
      <w:pPr>
        <w:spacing w:line="360" w:lineRule="auto"/>
        <w:jc w:val="center"/>
        <w:rPr>
          <w:ins w:id="39" w:author="北京智绘未来专利代理事务所" w:date="2021-12-20T14:20:00Z"/>
          <w:rFonts w:cs="Times New Roman"/>
          <w:b/>
          <w:noProof/>
          <w:sz w:val="24"/>
          <w:szCs w:val="24"/>
        </w:rPr>
      </w:pPr>
      <w:r w:rsidRPr="00A910C5">
        <w:rPr>
          <w:rFonts w:cs="Times New Roman" w:hint="eastAsia"/>
          <w:b/>
          <w:noProof/>
          <w:sz w:val="24"/>
          <w:szCs w:val="24"/>
          <w:rPrChange w:id="40" w:author="北京智绘未来专利代理事务所" w:date="2021-12-20T14:20:00Z">
            <w:rPr>
              <w:rFonts w:asciiTheme="minorEastAsia" w:hAnsiTheme="minorEastAsia" w:hint="eastAsia"/>
              <w:b/>
              <w:noProof/>
              <w:sz w:val="24"/>
              <w:szCs w:val="24"/>
            </w:rPr>
          </w:rPrChange>
        </w:rPr>
        <w:t>图</w:t>
      </w:r>
      <w:r w:rsidRPr="00A910C5">
        <w:rPr>
          <w:rFonts w:cs="Times New Roman"/>
          <w:b/>
          <w:noProof/>
          <w:sz w:val="24"/>
          <w:szCs w:val="24"/>
          <w:rPrChange w:id="41" w:author="北京智绘未来专利代理事务所" w:date="2021-12-20T14:20:00Z">
            <w:rPr>
              <w:rFonts w:asciiTheme="minorEastAsia" w:hAnsiTheme="minorEastAsia"/>
              <w:b/>
              <w:noProof/>
              <w:sz w:val="24"/>
              <w:szCs w:val="24"/>
            </w:rPr>
          </w:rPrChange>
        </w:rPr>
        <w:t xml:space="preserve"> 2</w:t>
      </w:r>
    </w:p>
    <w:p w14:paraId="752D71C7" w14:textId="700FDF1E" w:rsidR="00A910C5" w:rsidRDefault="00A910C5" w:rsidP="00A910C5">
      <w:pPr>
        <w:spacing w:line="360" w:lineRule="auto"/>
        <w:jc w:val="center"/>
        <w:rPr>
          <w:ins w:id="42" w:author="北京智绘未来专利代理事务所" w:date="2021-12-20T14:20:00Z"/>
          <w:rFonts w:cs="Times New Roman"/>
          <w:b/>
          <w:noProof/>
          <w:sz w:val="24"/>
          <w:szCs w:val="24"/>
        </w:rPr>
      </w:pPr>
      <w:ins w:id="43" w:author="北京智绘未来专利代理事务所" w:date="2021-12-20T14:20:00Z">
        <w:r>
          <w:rPr>
            <w:noProof/>
          </w:rPr>
          <w:lastRenderedPageBreak/>
          <w:drawing>
            <wp:inline distT="0" distB="0" distL="0" distR="0" wp14:anchorId="2BEF65EE" wp14:editId="1A2621D2">
              <wp:extent cx="3276600" cy="57473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7910" cy="5749652"/>
                      </a:xfrm>
                      <a:prstGeom prst="rect">
                        <a:avLst/>
                      </a:prstGeom>
                    </pic:spPr>
                  </pic:pic>
                </a:graphicData>
              </a:graphic>
            </wp:inline>
          </w:drawing>
        </w:r>
      </w:ins>
    </w:p>
    <w:p w14:paraId="56243DCE" w14:textId="13037A0A" w:rsidR="00A910C5" w:rsidRDefault="00A910C5" w:rsidP="00A910C5">
      <w:pPr>
        <w:spacing w:line="360" w:lineRule="auto"/>
        <w:jc w:val="center"/>
        <w:rPr>
          <w:ins w:id="44" w:author="北京智绘未来专利代理事务所" w:date="2021-12-20T14:20:00Z"/>
          <w:rFonts w:cs="Times New Roman"/>
          <w:b/>
          <w:noProof/>
          <w:sz w:val="24"/>
          <w:szCs w:val="24"/>
        </w:rPr>
      </w:pPr>
      <w:ins w:id="45" w:author="北京智绘未来专利代理事务所" w:date="2021-12-20T14:20:00Z">
        <w:r>
          <w:rPr>
            <w:rFonts w:cs="Times New Roman" w:hint="eastAsia"/>
            <w:b/>
            <w:noProof/>
            <w:sz w:val="24"/>
            <w:szCs w:val="24"/>
          </w:rPr>
          <w:t>图</w:t>
        </w:r>
        <w:r>
          <w:rPr>
            <w:rFonts w:cs="Times New Roman" w:hint="eastAsia"/>
            <w:b/>
            <w:noProof/>
            <w:sz w:val="24"/>
            <w:szCs w:val="24"/>
          </w:rPr>
          <w:t xml:space="preserve"> </w:t>
        </w:r>
        <w:r>
          <w:rPr>
            <w:rFonts w:cs="Times New Roman"/>
            <w:b/>
            <w:noProof/>
            <w:sz w:val="24"/>
            <w:szCs w:val="24"/>
          </w:rPr>
          <w:t>3</w:t>
        </w:r>
      </w:ins>
    </w:p>
    <w:p w14:paraId="54B449D6" w14:textId="21813C81" w:rsidR="00A910C5" w:rsidRDefault="00A910C5" w:rsidP="00A910C5">
      <w:pPr>
        <w:spacing w:line="360" w:lineRule="auto"/>
        <w:jc w:val="center"/>
        <w:rPr>
          <w:ins w:id="46" w:author="北京智绘未来专利代理事务所" w:date="2021-12-20T14:20:00Z"/>
          <w:rFonts w:cs="Times New Roman"/>
          <w:b/>
          <w:noProof/>
          <w:sz w:val="24"/>
          <w:szCs w:val="24"/>
        </w:rPr>
      </w:pPr>
    </w:p>
    <w:p w14:paraId="75FAF1EF" w14:textId="77777777" w:rsidR="00A910C5" w:rsidRPr="00A910C5" w:rsidRDefault="00A910C5">
      <w:pPr>
        <w:spacing w:line="360" w:lineRule="auto"/>
        <w:jc w:val="center"/>
        <w:rPr>
          <w:rFonts w:cs="Times New Roman"/>
          <w:b/>
          <w:noProof/>
          <w:sz w:val="24"/>
          <w:szCs w:val="24"/>
          <w:rPrChange w:id="47" w:author="北京智绘未来专利代理事务所" w:date="2021-12-20T14:20:00Z">
            <w:rPr>
              <w:rFonts w:asciiTheme="minorEastAsia" w:hAnsiTheme="minorEastAsia"/>
              <w:b/>
              <w:noProof/>
              <w:sz w:val="24"/>
              <w:szCs w:val="24"/>
            </w:rPr>
          </w:rPrChange>
        </w:rPr>
        <w:pPrChange w:id="48" w:author="北京智绘未来专利代理事务所" w:date="2021-12-20T14:20:00Z">
          <w:pPr>
            <w:spacing w:line="360" w:lineRule="auto"/>
            <w:ind w:firstLine="482"/>
            <w:jc w:val="center"/>
          </w:pPr>
        </w:pPrChange>
      </w:pPr>
    </w:p>
    <w:p w14:paraId="0850C969" w14:textId="77777777" w:rsidR="002C649D" w:rsidRPr="00A910C5" w:rsidRDefault="002C649D">
      <w:pPr>
        <w:spacing w:line="360" w:lineRule="auto"/>
        <w:jc w:val="center"/>
        <w:rPr>
          <w:rFonts w:cs="Times New Roman"/>
          <w:b/>
          <w:noProof/>
          <w:sz w:val="24"/>
          <w:szCs w:val="24"/>
          <w:rPrChange w:id="49" w:author="北京智绘未来专利代理事务所" w:date="2021-12-20T14:20:00Z">
            <w:rPr>
              <w:rFonts w:asciiTheme="minorEastAsia" w:hAnsiTheme="minorEastAsia"/>
              <w:b/>
              <w:noProof/>
              <w:sz w:val="24"/>
              <w:szCs w:val="24"/>
            </w:rPr>
          </w:rPrChange>
        </w:rPr>
        <w:pPrChange w:id="50" w:author="北京智绘未来专利代理事务所" w:date="2021-12-20T14:20:00Z">
          <w:pPr>
            <w:spacing w:line="360" w:lineRule="auto"/>
            <w:ind w:firstLine="482"/>
            <w:jc w:val="center"/>
          </w:pPr>
        </w:pPrChange>
      </w:pPr>
    </w:p>
    <w:p w14:paraId="07DFE667" w14:textId="77777777" w:rsidR="004768E7" w:rsidRPr="00A910C5" w:rsidRDefault="004768E7">
      <w:pPr>
        <w:jc w:val="center"/>
        <w:rPr>
          <w:rFonts w:cs="Times New Roman"/>
        </w:rPr>
        <w:pPrChange w:id="51" w:author="北京智绘未来专利代理事务所" w:date="2021-12-20T14:20:00Z">
          <w:pPr/>
        </w:pPrChange>
      </w:pPr>
    </w:p>
    <w:sectPr w:rsidR="004768E7" w:rsidRPr="00A910C5" w:rsidSect="00451D8F">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wl" w:date="2021-11-30T21:33:00Z" w:initials="e">
    <w:p w14:paraId="1E4B760C" w14:textId="2E32205A" w:rsidR="00451D8F" w:rsidRDefault="00451D8F">
      <w:pPr>
        <w:pStyle w:val="a8"/>
      </w:pPr>
      <w:r>
        <w:rPr>
          <w:rStyle w:val="a7"/>
        </w:rPr>
        <w:annotationRef/>
      </w:r>
      <w:r>
        <w:rPr>
          <w:rFonts w:hint="eastAsia"/>
        </w:rPr>
        <w:t>由代理人在定稿前撰写</w:t>
      </w:r>
    </w:p>
  </w:comment>
  <w:comment w:id="4" w:author="蔡伟琳" w:date="2021-12-25T15:28:00Z" w:initials="1">
    <w:p w14:paraId="208B6D30" w14:textId="653E17FA" w:rsidR="00C272FF" w:rsidRPr="00C272FF" w:rsidRDefault="00C272FF">
      <w:pPr>
        <w:pStyle w:val="a8"/>
      </w:pPr>
      <w:r>
        <w:rPr>
          <w:rStyle w:val="a7"/>
        </w:rPr>
        <w:annotationRef/>
      </w:r>
      <w:r>
        <w:t>详细请见控制逻辑说明</w:t>
      </w:r>
      <w:bookmarkStart w:id="7" w:name="_GoBack"/>
      <w:bookmarkEnd w:id="7"/>
    </w:p>
  </w:comment>
  <w:comment w:id="12" w:author="蔡伟琳" w:date="2021-12-25T15:33:00Z" w:initials="1">
    <w:p w14:paraId="195CD684" w14:textId="7F49724E" w:rsidR="00A833F3" w:rsidRDefault="00A833F3">
      <w:pPr>
        <w:pStyle w:val="a8"/>
      </w:pPr>
      <w:r>
        <w:rPr>
          <w:rStyle w:val="a7"/>
        </w:rPr>
        <w:annotationRef/>
      </w:r>
      <w:r>
        <w:t>可加入控制部分的详细内容作为主要创新点</w:t>
      </w:r>
      <w:r>
        <w:rPr>
          <w:rFonts w:hint="eastAsia"/>
        </w:rPr>
        <w:t>，</w:t>
      </w:r>
      <w:r>
        <w:t>具体请详见控制逻辑说明文件</w:t>
      </w:r>
      <w:r>
        <w:rPr>
          <w:rFonts w:hint="eastAsia"/>
        </w:rPr>
        <w:t>。</w:t>
      </w:r>
    </w:p>
  </w:comment>
  <w:comment w:id="13" w:author="蔡伟琳" w:date="2021-12-25T15:31:00Z" w:initials="1">
    <w:p w14:paraId="768CE6BC" w14:textId="6B5E3D26" w:rsidR="00A833F3" w:rsidRDefault="00A833F3">
      <w:pPr>
        <w:pStyle w:val="a8"/>
      </w:pPr>
      <w:r>
        <w:rPr>
          <w:rStyle w:val="a7"/>
        </w:rPr>
        <w:annotationRef/>
      </w:r>
      <w:r>
        <w:t>该系统无流量采集</w:t>
      </w:r>
      <w:r>
        <w:rPr>
          <w:rFonts w:hint="eastAsia"/>
        </w:rPr>
        <w:t>，</w:t>
      </w:r>
      <w:r>
        <w:t>操作步骤为系统运行前进行试验和调试</w:t>
      </w:r>
      <w:r>
        <w:rPr>
          <w:rFonts w:hint="eastAsia"/>
        </w:rPr>
        <w:t>，</w:t>
      </w:r>
      <w:r>
        <w:t>通过试验工装将系统内的流量调至额定流量</w:t>
      </w:r>
      <w:r>
        <w:rPr>
          <w:rFonts w:hint="eastAsia"/>
        </w:rPr>
        <w:t>，然后运行，</w:t>
      </w:r>
      <w:r>
        <w:t>后续不会改变此流量</w:t>
      </w:r>
      <w:r>
        <w:rPr>
          <w:rFonts w:hint="eastAsia"/>
        </w:rPr>
        <w:t>。</w:t>
      </w:r>
    </w:p>
  </w:comment>
  <w:comment w:id="16" w:author="蔡伟琳" w:date="2021-12-24T13:45:00Z" w:initials="1">
    <w:p w14:paraId="57AAE6A5" w14:textId="3D19BDE7" w:rsidR="00CD1042" w:rsidRDefault="00CD1042">
      <w:pPr>
        <w:pStyle w:val="a8"/>
      </w:pPr>
      <w:r>
        <w:rPr>
          <w:rStyle w:val="a7"/>
        </w:rPr>
        <w:annotationRef/>
      </w:r>
      <w:r>
        <w:t>该系统无此流量计</w:t>
      </w:r>
      <w:r>
        <w:rPr>
          <w:rFonts w:hint="eastAsia"/>
        </w:rPr>
        <w:t>。</w:t>
      </w:r>
    </w:p>
  </w:comment>
  <w:comment w:id="21" w:author="zhwl" w:date="2021-11-30T21:27:00Z" w:initials="e">
    <w:p w14:paraId="1C590AB3" w14:textId="3F41B0B8" w:rsidR="00451D8F" w:rsidRDefault="00451D8F">
      <w:pPr>
        <w:pStyle w:val="a8"/>
      </w:pPr>
      <w:r>
        <w:rPr>
          <w:rStyle w:val="a7"/>
        </w:rPr>
        <w:annotationRef/>
      </w:r>
      <w:r>
        <w:rPr>
          <w:rFonts w:hint="eastAsia"/>
        </w:rPr>
        <w:t>请发明人结合本申请的创新点，正面描述本发明提出的系统实现了哪些有益效果。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4B760C" w15:done="0"/>
  <w15:commentEx w15:paraId="1C590A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11723" w16cex:dateUtc="2021-11-30T13:33:00Z"/>
  <w16cex:commentExtensible w16cex:durableId="255115B3" w16cex:dateUtc="2021-11-3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4B760C" w16cid:durableId="25511723"/>
  <w16cid:commentId w16cid:paraId="1C590AB3" w16cid:durableId="255115B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6F946" w14:textId="77777777" w:rsidR="00EB6660" w:rsidRDefault="00EB6660" w:rsidP="00DA7583">
      <w:r>
        <w:separator/>
      </w:r>
    </w:p>
    <w:p w14:paraId="1EE5CD3F" w14:textId="77777777" w:rsidR="00EB6660" w:rsidRDefault="00EB6660"/>
  </w:endnote>
  <w:endnote w:type="continuationSeparator" w:id="0">
    <w:p w14:paraId="1A1F40A2" w14:textId="77777777" w:rsidR="00EB6660" w:rsidRDefault="00EB6660" w:rsidP="00DA7583">
      <w:r>
        <w:continuationSeparator/>
      </w:r>
    </w:p>
    <w:p w14:paraId="3BFF33BC" w14:textId="77777777" w:rsidR="00EB6660" w:rsidRDefault="00EB66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6274110"/>
      <w:docPartObj>
        <w:docPartGallery w:val="Page Numbers (Bottom of Page)"/>
        <w:docPartUnique/>
      </w:docPartObj>
    </w:sdtPr>
    <w:sdtEndPr/>
    <w:sdtContent>
      <w:p w14:paraId="034A0E21" w14:textId="77777777" w:rsidR="00451D8F" w:rsidRDefault="00451D8F">
        <w:pPr>
          <w:pStyle w:val="a5"/>
          <w:jc w:val="center"/>
        </w:pPr>
        <w:r>
          <w:fldChar w:fldCharType="begin"/>
        </w:r>
        <w:r>
          <w:instrText xml:space="preserve"> PAGE   \* MERGEFORMAT </w:instrText>
        </w:r>
        <w:r>
          <w:fldChar w:fldCharType="separate"/>
        </w:r>
        <w:r w:rsidR="00A833F3" w:rsidRPr="00A833F3">
          <w:rPr>
            <w:noProof/>
            <w:lang w:val="zh-CN"/>
          </w:rPr>
          <w:t>1</w:t>
        </w:r>
        <w:r>
          <w:rPr>
            <w:noProof/>
            <w:lang w:val="zh-CN"/>
          </w:rPr>
          <w:fldChar w:fldCharType="end"/>
        </w:r>
      </w:p>
    </w:sdtContent>
  </w:sdt>
  <w:p w14:paraId="4B0CAD01" w14:textId="77777777" w:rsidR="00451D8F" w:rsidRDefault="00451D8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93ED1E" w14:textId="77777777" w:rsidR="00EB6660" w:rsidRDefault="00EB6660" w:rsidP="00DA7583">
      <w:r>
        <w:separator/>
      </w:r>
    </w:p>
    <w:p w14:paraId="12FC5F15" w14:textId="77777777" w:rsidR="00EB6660" w:rsidRDefault="00EB6660"/>
  </w:footnote>
  <w:footnote w:type="continuationSeparator" w:id="0">
    <w:p w14:paraId="6888647E" w14:textId="77777777" w:rsidR="00EB6660" w:rsidRDefault="00EB6660" w:rsidP="00DA7583">
      <w:r>
        <w:continuationSeparator/>
      </w:r>
    </w:p>
    <w:p w14:paraId="538419CD" w14:textId="77777777" w:rsidR="00EB6660" w:rsidRDefault="00EB666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FA4"/>
    <w:multiLevelType w:val="hybridMultilevel"/>
    <w:tmpl w:val="9404CE5C"/>
    <w:lvl w:ilvl="0" w:tplc="F1388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036B2B"/>
    <w:multiLevelType w:val="hybridMultilevel"/>
    <w:tmpl w:val="95FEA24A"/>
    <w:lvl w:ilvl="0" w:tplc="6F1E7138">
      <w:start w:val="1"/>
      <w:numFmt w:val="decimal"/>
      <w:pStyle w:val="a"/>
      <w:lvlText w:val="[%1]"/>
      <w:lvlJc w:val="right"/>
      <w:pPr>
        <w:tabs>
          <w:tab w:val="num" w:pos="680"/>
        </w:tabs>
        <w:ind w:left="0" w:firstLine="57"/>
      </w:pPr>
      <w:rPr>
        <w:rFonts w:ascii="Times New Roman" w:eastAsia="楷体_GB2312" w:hAnsi="Times New Roman" w:hint="default"/>
        <w:color w:val="FF0000"/>
      </w:rPr>
    </w:lvl>
    <w:lvl w:ilvl="1" w:tplc="89D4301A">
      <w:start w:val="1"/>
      <w:numFmt w:val="decimal"/>
      <w:lvlRestart w:val="0"/>
      <w:lvlText w:val="%2"/>
      <w:lvlJc w:val="left"/>
      <w:pPr>
        <w:tabs>
          <w:tab w:val="num" w:pos="680"/>
        </w:tabs>
        <w:ind w:left="0" w:firstLine="0"/>
      </w:pPr>
      <w:rPr>
        <w:rFonts w:ascii="Times New Roman" w:eastAsia="楷体_GB2312" w:hAnsi="Times New Roman" w:cs="Courier New" w:hint="default"/>
        <w:color w:val="FF000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A832C8D"/>
    <w:multiLevelType w:val="hybridMultilevel"/>
    <w:tmpl w:val="40B4C3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6E395BF1"/>
    <w:multiLevelType w:val="hybridMultilevel"/>
    <w:tmpl w:val="B5E00140"/>
    <w:lvl w:ilvl="0" w:tplc="35F0B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372E4F"/>
    <w:multiLevelType w:val="hybridMultilevel"/>
    <w:tmpl w:val="F4F293B0"/>
    <w:lvl w:ilvl="0" w:tplc="BC243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0"/>
  </w:num>
  <w:num w:numId="5">
    <w:abstractNumId w:val="1"/>
  </w:num>
  <w:num w:numId="6">
    <w:abstractNumId w:val="1"/>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wl">
    <w15:presenceInfo w15:providerId="None" w15:userId="zhwl"/>
  </w15:person>
  <w15:person w15:author="北京智绘未来专利代理事务所">
    <w15:presenceInfo w15:providerId="None" w15:userId="北京智绘未来专利代理事务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583"/>
    <w:rsid w:val="00013794"/>
    <w:rsid w:val="0001514D"/>
    <w:rsid w:val="0004201C"/>
    <w:rsid w:val="00044F0A"/>
    <w:rsid w:val="00052A7C"/>
    <w:rsid w:val="000563AE"/>
    <w:rsid w:val="00061A21"/>
    <w:rsid w:val="00082EFA"/>
    <w:rsid w:val="00083DE0"/>
    <w:rsid w:val="000A2DBB"/>
    <w:rsid w:val="000A5042"/>
    <w:rsid w:val="000B66F2"/>
    <w:rsid w:val="000C064B"/>
    <w:rsid w:val="000D1333"/>
    <w:rsid w:val="000D6FF3"/>
    <w:rsid w:val="000E3CCE"/>
    <w:rsid w:val="00104763"/>
    <w:rsid w:val="00104837"/>
    <w:rsid w:val="0011608C"/>
    <w:rsid w:val="00117519"/>
    <w:rsid w:val="00131741"/>
    <w:rsid w:val="00131F6E"/>
    <w:rsid w:val="001428BE"/>
    <w:rsid w:val="00151A6C"/>
    <w:rsid w:val="001562C5"/>
    <w:rsid w:val="001576A6"/>
    <w:rsid w:val="00163C8F"/>
    <w:rsid w:val="001C4AF8"/>
    <w:rsid w:val="001C519B"/>
    <w:rsid w:val="001F6E6B"/>
    <w:rsid w:val="00215867"/>
    <w:rsid w:val="00227680"/>
    <w:rsid w:val="00227F2A"/>
    <w:rsid w:val="00232117"/>
    <w:rsid w:val="00244143"/>
    <w:rsid w:val="00250704"/>
    <w:rsid w:val="00260CF7"/>
    <w:rsid w:val="0026290D"/>
    <w:rsid w:val="00265007"/>
    <w:rsid w:val="00270A20"/>
    <w:rsid w:val="002A783E"/>
    <w:rsid w:val="002A7B70"/>
    <w:rsid w:val="002B3A10"/>
    <w:rsid w:val="002C649D"/>
    <w:rsid w:val="002C69D8"/>
    <w:rsid w:val="002E026A"/>
    <w:rsid w:val="003035F6"/>
    <w:rsid w:val="00303EB1"/>
    <w:rsid w:val="003073BF"/>
    <w:rsid w:val="00310A4E"/>
    <w:rsid w:val="003312B6"/>
    <w:rsid w:val="00367B32"/>
    <w:rsid w:val="003726AB"/>
    <w:rsid w:val="00386464"/>
    <w:rsid w:val="00387B72"/>
    <w:rsid w:val="00390E92"/>
    <w:rsid w:val="003963BF"/>
    <w:rsid w:val="003A0661"/>
    <w:rsid w:val="003C0AE3"/>
    <w:rsid w:val="003D5241"/>
    <w:rsid w:val="003F2FEC"/>
    <w:rsid w:val="00440451"/>
    <w:rsid w:val="00442BA7"/>
    <w:rsid w:val="00446715"/>
    <w:rsid w:val="00451D8F"/>
    <w:rsid w:val="00457DB9"/>
    <w:rsid w:val="004732DA"/>
    <w:rsid w:val="00474C44"/>
    <w:rsid w:val="00475E10"/>
    <w:rsid w:val="004768E7"/>
    <w:rsid w:val="0048072F"/>
    <w:rsid w:val="00484200"/>
    <w:rsid w:val="00484E60"/>
    <w:rsid w:val="00496697"/>
    <w:rsid w:val="004B1046"/>
    <w:rsid w:val="004B35FC"/>
    <w:rsid w:val="004B585D"/>
    <w:rsid w:val="004C1402"/>
    <w:rsid w:val="004C2B99"/>
    <w:rsid w:val="004D6B30"/>
    <w:rsid w:val="004E081C"/>
    <w:rsid w:val="004F016A"/>
    <w:rsid w:val="00530976"/>
    <w:rsid w:val="00536E45"/>
    <w:rsid w:val="0055108C"/>
    <w:rsid w:val="00552D98"/>
    <w:rsid w:val="00554F9D"/>
    <w:rsid w:val="00577A4D"/>
    <w:rsid w:val="005A218D"/>
    <w:rsid w:val="005A3C2F"/>
    <w:rsid w:val="005A4264"/>
    <w:rsid w:val="005A69D3"/>
    <w:rsid w:val="005B0321"/>
    <w:rsid w:val="005B2840"/>
    <w:rsid w:val="00601B37"/>
    <w:rsid w:val="0061137E"/>
    <w:rsid w:val="00613EF5"/>
    <w:rsid w:val="0067197A"/>
    <w:rsid w:val="00675FBE"/>
    <w:rsid w:val="00681474"/>
    <w:rsid w:val="00683546"/>
    <w:rsid w:val="00686EFC"/>
    <w:rsid w:val="006A7292"/>
    <w:rsid w:val="006D4D81"/>
    <w:rsid w:val="006E374F"/>
    <w:rsid w:val="006F6DFC"/>
    <w:rsid w:val="00703BF4"/>
    <w:rsid w:val="007129BB"/>
    <w:rsid w:val="00755283"/>
    <w:rsid w:val="00761EAA"/>
    <w:rsid w:val="00776649"/>
    <w:rsid w:val="007850C3"/>
    <w:rsid w:val="00791A57"/>
    <w:rsid w:val="00794D20"/>
    <w:rsid w:val="007A37DC"/>
    <w:rsid w:val="007A3E4C"/>
    <w:rsid w:val="007D09DC"/>
    <w:rsid w:val="007E7683"/>
    <w:rsid w:val="00803E64"/>
    <w:rsid w:val="00806640"/>
    <w:rsid w:val="00816B4A"/>
    <w:rsid w:val="008264F7"/>
    <w:rsid w:val="0083499E"/>
    <w:rsid w:val="00843F04"/>
    <w:rsid w:val="0085235B"/>
    <w:rsid w:val="00880D0B"/>
    <w:rsid w:val="008838B2"/>
    <w:rsid w:val="0088511A"/>
    <w:rsid w:val="00887E75"/>
    <w:rsid w:val="008B4F83"/>
    <w:rsid w:val="008C24C1"/>
    <w:rsid w:val="008C2805"/>
    <w:rsid w:val="008C45E4"/>
    <w:rsid w:val="008E2DA2"/>
    <w:rsid w:val="008F08B3"/>
    <w:rsid w:val="008F7167"/>
    <w:rsid w:val="009117E2"/>
    <w:rsid w:val="00933AF7"/>
    <w:rsid w:val="009448B8"/>
    <w:rsid w:val="009449E7"/>
    <w:rsid w:val="00944C1A"/>
    <w:rsid w:val="00960FE2"/>
    <w:rsid w:val="00961189"/>
    <w:rsid w:val="00971A02"/>
    <w:rsid w:val="009731D6"/>
    <w:rsid w:val="00986C04"/>
    <w:rsid w:val="009B31E9"/>
    <w:rsid w:val="009B37AB"/>
    <w:rsid w:val="009D09E3"/>
    <w:rsid w:val="009D4E3A"/>
    <w:rsid w:val="009E3036"/>
    <w:rsid w:val="009F2BE2"/>
    <w:rsid w:val="00A0228C"/>
    <w:rsid w:val="00A04B66"/>
    <w:rsid w:val="00A31D79"/>
    <w:rsid w:val="00A53C34"/>
    <w:rsid w:val="00A76DF3"/>
    <w:rsid w:val="00A833F3"/>
    <w:rsid w:val="00A8599E"/>
    <w:rsid w:val="00A910C5"/>
    <w:rsid w:val="00A91CB5"/>
    <w:rsid w:val="00A936E7"/>
    <w:rsid w:val="00AA01AD"/>
    <w:rsid w:val="00AE3503"/>
    <w:rsid w:val="00B23D4D"/>
    <w:rsid w:val="00B52C1B"/>
    <w:rsid w:val="00B71293"/>
    <w:rsid w:val="00B820D0"/>
    <w:rsid w:val="00BB5253"/>
    <w:rsid w:val="00BE7FF8"/>
    <w:rsid w:val="00BF287B"/>
    <w:rsid w:val="00BF316F"/>
    <w:rsid w:val="00C00079"/>
    <w:rsid w:val="00C272FF"/>
    <w:rsid w:val="00C46D94"/>
    <w:rsid w:val="00C62DC4"/>
    <w:rsid w:val="00C80FF0"/>
    <w:rsid w:val="00C81670"/>
    <w:rsid w:val="00C9351A"/>
    <w:rsid w:val="00CD1042"/>
    <w:rsid w:val="00CD60F4"/>
    <w:rsid w:val="00CE09F9"/>
    <w:rsid w:val="00CE36A1"/>
    <w:rsid w:val="00D33FB0"/>
    <w:rsid w:val="00D33FF4"/>
    <w:rsid w:val="00D6002B"/>
    <w:rsid w:val="00D714B0"/>
    <w:rsid w:val="00D739F2"/>
    <w:rsid w:val="00D96AF7"/>
    <w:rsid w:val="00DA7583"/>
    <w:rsid w:val="00DB2569"/>
    <w:rsid w:val="00DB3AA0"/>
    <w:rsid w:val="00DB571D"/>
    <w:rsid w:val="00DC0E75"/>
    <w:rsid w:val="00DC7E20"/>
    <w:rsid w:val="00DD29C6"/>
    <w:rsid w:val="00DE336C"/>
    <w:rsid w:val="00E050AC"/>
    <w:rsid w:val="00E07C21"/>
    <w:rsid w:val="00E31479"/>
    <w:rsid w:val="00E33D32"/>
    <w:rsid w:val="00E3589C"/>
    <w:rsid w:val="00E710E2"/>
    <w:rsid w:val="00E76056"/>
    <w:rsid w:val="00E9261A"/>
    <w:rsid w:val="00E9737B"/>
    <w:rsid w:val="00EB438B"/>
    <w:rsid w:val="00EB6660"/>
    <w:rsid w:val="00EB6A46"/>
    <w:rsid w:val="00EC7862"/>
    <w:rsid w:val="00EE26EF"/>
    <w:rsid w:val="00EE6DB2"/>
    <w:rsid w:val="00F235B7"/>
    <w:rsid w:val="00F45BB6"/>
    <w:rsid w:val="00F5673D"/>
    <w:rsid w:val="00F937C9"/>
    <w:rsid w:val="00FA2FFD"/>
    <w:rsid w:val="00FB334D"/>
    <w:rsid w:val="00FF38E6"/>
    <w:rsid w:val="00FF3F51"/>
    <w:rsid w:val="00FF413D"/>
    <w:rsid w:val="00FF4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4D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61EAA"/>
    <w:pPr>
      <w:widowControl w:val="0"/>
      <w:jc w:val="both"/>
    </w:pPr>
    <w:rPr>
      <w:rFonts w:ascii="Times New Roman" w:hAnsi="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DA75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A7583"/>
    <w:rPr>
      <w:sz w:val="18"/>
      <w:szCs w:val="18"/>
    </w:rPr>
  </w:style>
  <w:style w:type="paragraph" w:styleId="a5">
    <w:name w:val="footer"/>
    <w:basedOn w:val="a0"/>
    <w:link w:val="Char0"/>
    <w:uiPriority w:val="99"/>
    <w:unhideWhenUsed/>
    <w:rsid w:val="00DA7583"/>
    <w:pPr>
      <w:tabs>
        <w:tab w:val="center" w:pos="4153"/>
        <w:tab w:val="right" w:pos="8306"/>
      </w:tabs>
      <w:snapToGrid w:val="0"/>
      <w:jc w:val="left"/>
    </w:pPr>
    <w:rPr>
      <w:sz w:val="18"/>
      <w:szCs w:val="18"/>
    </w:rPr>
  </w:style>
  <w:style w:type="character" w:customStyle="1" w:styleId="Char0">
    <w:name w:val="页脚 Char"/>
    <w:basedOn w:val="a1"/>
    <w:link w:val="a5"/>
    <w:uiPriority w:val="99"/>
    <w:rsid w:val="00DA7583"/>
    <w:rPr>
      <w:sz w:val="18"/>
      <w:szCs w:val="18"/>
    </w:rPr>
  </w:style>
  <w:style w:type="paragraph" w:customStyle="1" w:styleId="a">
    <w:name w:val="申请文件_段落_说明书"/>
    <w:basedOn w:val="a0"/>
    <w:rsid w:val="000E3CCE"/>
    <w:pPr>
      <w:numPr>
        <w:numId w:val="1"/>
      </w:numPr>
      <w:autoSpaceDE w:val="0"/>
      <w:autoSpaceDN w:val="0"/>
      <w:spacing w:line="520" w:lineRule="exact"/>
    </w:pPr>
    <w:rPr>
      <w:rFonts w:ascii="Century" w:eastAsia="楷体_GB2312" w:hAnsi="Century" w:cs="Times New Roman"/>
      <w:spacing w:val="20"/>
      <w:sz w:val="30"/>
      <w:szCs w:val="30"/>
    </w:rPr>
  </w:style>
  <w:style w:type="paragraph" w:styleId="a6">
    <w:name w:val="Balloon Text"/>
    <w:basedOn w:val="a0"/>
    <w:link w:val="Char1"/>
    <w:uiPriority w:val="99"/>
    <w:semiHidden/>
    <w:unhideWhenUsed/>
    <w:rsid w:val="009F2BE2"/>
    <w:rPr>
      <w:sz w:val="18"/>
      <w:szCs w:val="18"/>
    </w:rPr>
  </w:style>
  <w:style w:type="character" w:customStyle="1" w:styleId="Char1">
    <w:name w:val="批注框文本 Char"/>
    <w:basedOn w:val="a1"/>
    <w:link w:val="a6"/>
    <w:uiPriority w:val="99"/>
    <w:semiHidden/>
    <w:rsid w:val="009F2BE2"/>
    <w:rPr>
      <w:sz w:val="18"/>
      <w:szCs w:val="18"/>
    </w:rPr>
  </w:style>
  <w:style w:type="character" w:styleId="a7">
    <w:name w:val="annotation reference"/>
    <w:basedOn w:val="a1"/>
    <w:uiPriority w:val="99"/>
    <w:semiHidden/>
    <w:unhideWhenUsed/>
    <w:rsid w:val="00C81670"/>
    <w:rPr>
      <w:sz w:val="21"/>
      <w:szCs w:val="21"/>
    </w:rPr>
  </w:style>
  <w:style w:type="paragraph" w:styleId="a8">
    <w:name w:val="annotation text"/>
    <w:basedOn w:val="a0"/>
    <w:link w:val="Char2"/>
    <w:uiPriority w:val="99"/>
    <w:unhideWhenUsed/>
    <w:rsid w:val="00C81670"/>
    <w:pPr>
      <w:jc w:val="left"/>
    </w:pPr>
  </w:style>
  <w:style w:type="character" w:customStyle="1" w:styleId="Char2">
    <w:name w:val="批注文字 Char"/>
    <w:basedOn w:val="a1"/>
    <w:link w:val="a8"/>
    <w:uiPriority w:val="99"/>
    <w:rsid w:val="00C81670"/>
  </w:style>
  <w:style w:type="paragraph" w:styleId="a9">
    <w:name w:val="annotation subject"/>
    <w:basedOn w:val="a8"/>
    <w:next w:val="a8"/>
    <w:link w:val="Char3"/>
    <w:uiPriority w:val="99"/>
    <w:semiHidden/>
    <w:unhideWhenUsed/>
    <w:rsid w:val="00C81670"/>
    <w:rPr>
      <w:b/>
      <w:bCs/>
    </w:rPr>
  </w:style>
  <w:style w:type="character" w:customStyle="1" w:styleId="Char3">
    <w:name w:val="批注主题 Char"/>
    <w:basedOn w:val="Char2"/>
    <w:link w:val="a9"/>
    <w:uiPriority w:val="99"/>
    <w:semiHidden/>
    <w:rsid w:val="00C81670"/>
    <w:rPr>
      <w:b/>
      <w:bCs/>
    </w:rPr>
  </w:style>
  <w:style w:type="paragraph" w:customStyle="1" w:styleId="04">
    <w:name w:val="04权序"/>
    <w:basedOn w:val="a0"/>
    <w:next w:val="a0"/>
    <w:link w:val="040"/>
    <w:qFormat/>
    <w:rsid w:val="00DB571D"/>
    <w:pPr>
      <w:spacing w:line="360" w:lineRule="auto"/>
      <w:ind w:firstLineChars="200" w:firstLine="200"/>
      <w:outlineLvl w:val="0"/>
    </w:pPr>
    <w:rPr>
      <w:rFonts w:eastAsia="宋体"/>
      <w:sz w:val="24"/>
    </w:rPr>
  </w:style>
  <w:style w:type="character" w:customStyle="1" w:styleId="040">
    <w:name w:val="04权序 字符"/>
    <w:basedOn w:val="a1"/>
    <w:link w:val="04"/>
    <w:qFormat/>
    <w:rsid w:val="00DB571D"/>
    <w:rPr>
      <w:rFonts w:ascii="Times New Roman" w:eastAsia="宋体" w:hAnsi="Times New Roman"/>
      <w:sz w:val="24"/>
    </w:rPr>
  </w:style>
  <w:style w:type="paragraph" w:customStyle="1" w:styleId="00">
    <w:name w:val="00小四正文"/>
    <w:basedOn w:val="a0"/>
    <w:link w:val="000"/>
    <w:qFormat/>
    <w:rsid w:val="00E3589C"/>
    <w:pPr>
      <w:spacing w:line="360" w:lineRule="auto"/>
      <w:ind w:firstLineChars="200" w:firstLine="200"/>
    </w:pPr>
    <w:rPr>
      <w:rFonts w:eastAsia="宋体"/>
      <w:sz w:val="24"/>
    </w:rPr>
  </w:style>
  <w:style w:type="character" w:customStyle="1" w:styleId="000">
    <w:name w:val="00小四正文 字符"/>
    <w:basedOn w:val="a1"/>
    <w:link w:val="00"/>
    <w:qFormat/>
    <w:rsid w:val="00E3589C"/>
    <w:rPr>
      <w:rFonts w:ascii="Times New Roman" w:eastAsia="宋体" w:hAnsi="Times New Roman"/>
      <w:sz w:val="24"/>
    </w:rPr>
  </w:style>
  <w:style w:type="paragraph" w:styleId="aa">
    <w:name w:val="Revision"/>
    <w:hidden/>
    <w:uiPriority w:val="99"/>
    <w:semiHidden/>
    <w:rsid w:val="005A218D"/>
    <w:rPr>
      <w:rFonts w:ascii="Times New Roman" w:hAnsi="Times New Roman"/>
    </w:rPr>
  </w:style>
  <w:style w:type="character" w:styleId="ab">
    <w:name w:val="Placeholder Text"/>
    <w:basedOn w:val="a1"/>
    <w:uiPriority w:val="99"/>
    <w:semiHidden/>
    <w:rsid w:val="00FF413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61EAA"/>
    <w:pPr>
      <w:widowControl w:val="0"/>
      <w:jc w:val="both"/>
    </w:pPr>
    <w:rPr>
      <w:rFonts w:ascii="Times New Roman" w:hAnsi="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DA75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A7583"/>
    <w:rPr>
      <w:sz w:val="18"/>
      <w:szCs w:val="18"/>
    </w:rPr>
  </w:style>
  <w:style w:type="paragraph" w:styleId="a5">
    <w:name w:val="footer"/>
    <w:basedOn w:val="a0"/>
    <w:link w:val="Char0"/>
    <w:uiPriority w:val="99"/>
    <w:unhideWhenUsed/>
    <w:rsid w:val="00DA7583"/>
    <w:pPr>
      <w:tabs>
        <w:tab w:val="center" w:pos="4153"/>
        <w:tab w:val="right" w:pos="8306"/>
      </w:tabs>
      <w:snapToGrid w:val="0"/>
      <w:jc w:val="left"/>
    </w:pPr>
    <w:rPr>
      <w:sz w:val="18"/>
      <w:szCs w:val="18"/>
    </w:rPr>
  </w:style>
  <w:style w:type="character" w:customStyle="1" w:styleId="Char0">
    <w:name w:val="页脚 Char"/>
    <w:basedOn w:val="a1"/>
    <w:link w:val="a5"/>
    <w:uiPriority w:val="99"/>
    <w:rsid w:val="00DA7583"/>
    <w:rPr>
      <w:sz w:val="18"/>
      <w:szCs w:val="18"/>
    </w:rPr>
  </w:style>
  <w:style w:type="paragraph" w:customStyle="1" w:styleId="a">
    <w:name w:val="申请文件_段落_说明书"/>
    <w:basedOn w:val="a0"/>
    <w:rsid w:val="000E3CCE"/>
    <w:pPr>
      <w:numPr>
        <w:numId w:val="1"/>
      </w:numPr>
      <w:autoSpaceDE w:val="0"/>
      <w:autoSpaceDN w:val="0"/>
      <w:spacing w:line="520" w:lineRule="exact"/>
    </w:pPr>
    <w:rPr>
      <w:rFonts w:ascii="Century" w:eastAsia="楷体_GB2312" w:hAnsi="Century" w:cs="Times New Roman"/>
      <w:spacing w:val="20"/>
      <w:sz w:val="30"/>
      <w:szCs w:val="30"/>
    </w:rPr>
  </w:style>
  <w:style w:type="paragraph" w:styleId="a6">
    <w:name w:val="Balloon Text"/>
    <w:basedOn w:val="a0"/>
    <w:link w:val="Char1"/>
    <w:uiPriority w:val="99"/>
    <w:semiHidden/>
    <w:unhideWhenUsed/>
    <w:rsid w:val="009F2BE2"/>
    <w:rPr>
      <w:sz w:val="18"/>
      <w:szCs w:val="18"/>
    </w:rPr>
  </w:style>
  <w:style w:type="character" w:customStyle="1" w:styleId="Char1">
    <w:name w:val="批注框文本 Char"/>
    <w:basedOn w:val="a1"/>
    <w:link w:val="a6"/>
    <w:uiPriority w:val="99"/>
    <w:semiHidden/>
    <w:rsid w:val="009F2BE2"/>
    <w:rPr>
      <w:sz w:val="18"/>
      <w:szCs w:val="18"/>
    </w:rPr>
  </w:style>
  <w:style w:type="character" w:styleId="a7">
    <w:name w:val="annotation reference"/>
    <w:basedOn w:val="a1"/>
    <w:uiPriority w:val="99"/>
    <w:semiHidden/>
    <w:unhideWhenUsed/>
    <w:rsid w:val="00C81670"/>
    <w:rPr>
      <w:sz w:val="21"/>
      <w:szCs w:val="21"/>
    </w:rPr>
  </w:style>
  <w:style w:type="paragraph" w:styleId="a8">
    <w:name w:val="annotation text"/>
    <w:basedOn w:val="a0"/>
    <w:link w:val="Char2"/>
    <w:uiPriority w:val="99"/>
    <w:unhideWhenUsed/>
    <w:rsid w:val="00C81670"/>
    <w:pPr>
      <w:jc w:val="left"/>
    </w:pPr>
  </w:style>
  <w:style w:type="character" w:customStyle="1" w:styleId="Char2">
    <w:name w:val="批注文字 Char"/>
    <w:basedOn w:val="a1"/>
    <w:link w:val="a8"/>
    <w:uiPriority w:val="99"/>
    <w:rsid w:val="00C81670"/>
  </w:style>
  <w:style w:type="paragraph" w:styleId="a9">
    <w:name w:val="annotation subject"/>
    <w:basedOn w:val="a8"/>
    <w:next w:val="a8"/>
    <w:link w:val="Char3"/>
    <w:uiPriority w:val="99"/>
    <w:semiHidden/>
    <w:unhideWhenUsed/>
    <w:rsid w:val="00C81670"/>
    <w:rPr>
      <w:b/>
      <w:bCs/>
    </w:rPr>
  </w:style>
  <w:style w:type="character" w:customStyle="1" w:styleId="Char3">
    <w:name w:val="批注主题 Char"/>
    <w:basedOn w:val="Char2"/>
    <w:link w:val="a9"/>
    <w:uiPriority w:val="99"/>
    <w:semiHidden/>
    <w:rsid w:val="00C81670"/>
    <w:rPr>
      <w:b/>
      <w:bCs/>
    </w:rPr>
  </w:style>
  <w:style w:type="paragraph" w:customStyle="1" w:styleId="04">
    <w:name w:val="04权序"/>
    <w:basedOn w:val="a0"/>
    <w:next w:val="a0"/>
    <w:link w:val="040"/>
    <w:qFormat/>
    <w:rsid w:val="00DB571D"/>
    <w:pPr>
      <w:spacing w:line="360" w:lineRule="auto"/>
      <w:ind w:firstLineChars="200" w:firstLine="200"/>
      <w:outlineLvl w:val="0"/>
    </w:pPr>
    <w:rPr>
      <w:rFonts w:eastAsia="宋体"/>
      <w:sz w:val="24"/>
    </w:rPr>
  </w:style>
  <w:style w:type="character" w:customStyle="1" w:styleId="040">
    <w:name w:val="04权序 字符"/>
    <w:basedOn w:val="a1"/>
    <w:link w:val="04"/>
    <w:qFormat/>
    <w:rsid w:val="00DB571D"/>
    <w:rPr>
      <w:rFonts w:ascii="Times New Roman" w:eastAsia="宋体" w:hAnsi="Times New Roman"/>
      <w:sz w:val="24"/>
    </w:rPr>
  </w:style>
  <w:style w:type="paragraph" w:customStyle="1" w:styleId="00">
    <w:name w:val="00小四正文"/>
    <w:basedOn w:val="a0"/>
    <w:link w:val="000"/>
    <w:qFormat/>
    <w:rsid w:val="00E3589C"/>
    <w:pPr>
      <w:spacing w:line="360" w:lineRule="auto"/>
      <w:ind w:firstLineChars="200" w:firstLine="200"/>
    </w:pPr>
    <w:rPr>
      <w:rFonts w:eastAsia="宋体"/>
      <w:sz w:val="24"/>
    </w:rPr>
  </w:style>
  <w:style w:type="character" w:customStyle="1" w:styleId="000">
    <w:name w:val="00小四正文 字符"/>
    <w:basedOn w:val="a1"/>
    <w:link w:val="00"/>
    <w:qFormat/>
    <w:rsid w:val="00E3589C"/>
    <w:rPr>
      <w:rFonts w:ascii="Times New Roman" w:eastAsia="宋体" w:hAnsi="Times New Roman"/>
      <w:sz w:val="24"/>
    </w:rPr>
  </w:style>
  <w:style w:type="paragraph" w:styleId="aa">
    <w:name w:val="Revision"/>
    <w:hidden/>
    <w:uiPriority w:val="99"/>
    <w:semiHidden/>
    <w:rsid w:val="005A218D"/>
    <w:rPr>
      <w:rFonts w:ascii="Times New Roman" w:hAnsi="Times New Roman"/>
    </w:rPr>
  </w:style>
  <w:style w:type="character" w:styleId="ab">
    <w:name w:val="Placeholder Text"/>
    <w:basedOn w:val="a1"/>
    <w:uiPriority w:val="99"/>
    <w:semiHidden/>
    <w:rsid w:val="00FF41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AF22E-834C-4A11-8D95-C3BBCEE69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609</Words>
  <Characters>3472</Characters>
  <Application>Microsoft Office Word</Application>
  <DocSecurity>0</DocSecurity>
  <Lines>28</Lines>
  <Paragraphs>8</Paragraphs>
  <ScaleCrop>false</ScaleCrop>
  <Company>Hewlett-Packard Company</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zhuan</dc:creator>
  <cp:lastModifiedBy>蔡伟琳</cp:lastModifiedBy>
  <cp:revision>3</cp:revision>
  <dcterms:created xsi:type="dcterms:W3CDTF">2021-12-25T07:29:00Z</dcterms:created>
  <dcterms:modified xsi:type="dcterms:W3CDTF">2021-12-25T07:33:00Z</dcterms:modified>
</cp:coreProperties>
</file>