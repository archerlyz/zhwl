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88A3C" w14:textId="5A6EDCF4" w:rsidR="00167AAF" w:rsidRDefault="000D23FB">
      <w:pPr>
        <w:pStyle w:val="00"/>
        <w:ind w:firstLine="480"/>
      </w:pPr>
      <w:r w:rsidRPr="000D23FB">
        <w:rPr>
          <w:rFonts w:hint="eastAsia"/>
        </w:rPr>
        <w:t>一种</w:t>
      </w:r>
      <w:r w:rsidRPr="000D23FB">
        <w:rPr>
          <w:rFonts w:hint="eastAsia"/>
        </w:rPr>
        <w:t>FACTS</w:t>
      </w:r>
      <w:r w:rsidRPr="000D23FB">
        <w:rPr>
          <w:rFonts w:hint="eastAsia"/>
        </w:rPr>
        <w:t>冷却设备自动检验装置和方法</w:t>
      </w:r>
      <w:r w:rsidR="00AD45B8">
        <w:rPr>
          <w:rFonts w:hint="eastAsia"/>
        </w:rPr>
        <w:t>，</w:t>
      </w:r>
    </w:p>
    <w:p w14:paraId="2F36E5B8" w14:textId="77777777" w:rsidR="00167AAF" w:rsidRPr="00B249FA" w:rsidRDefault="00167AAF">
      <w:pPr>
        <w:pStyle w:val="00"/>
        <w:ind w:firstLine="480"/>
      </w:pPr>
    </w:p>
    <w:p w14:paraId="68178FD2" w14:textId="77777777" w:rsidR="00167AAF" w:rsidRDefault="00167AAF">
      <w:pPr>
        <w:pStyle w:val="00"/>
        <w:ind w:firstLine="480"/>
      </w:pPr>
    </w:p>
    <w:p w14:paraId="6AF54C2B" w14:textId="77777777" w:rsidR="00167AAF" w:rsidRDefault="005031A4">
      <w:r>
        <w:rPr>
          <w:rFonts w:hint="eastAsia"/>
        </w:rPr>
        <w:t>,</w:t>
      </w:r>
    </w:p>
    <w:p w14:paraId="45F5419D" w14:textId="77777777" w:rsidR="00A82BDE" w:rsidRDefault="00A82BDE"/>
    <w:p w14:paraId="5D5FF2F5" w14:textId="77777777" w:rsidR="00A82BDE" w:rsidRDefault="00A82BDE"/>
    <w:p w14:paraId="59887669" w14:textId="77777777" w:rsidR="00A82BDE" w:rsidRDefault="00A82BDE" w:rsidP="00A82BDE">
      <w:pPr>
        <w:pStyle w:val="00"/>
        <w:ind w:firstLineChars="0" w:firstLine="0"/>
      </w:pPr>
    </w:p>
    <w:p w14:paraId="63338D4F" w14:textId="3D67D010" w:rsidR="00A82BDE" w:rsidRDefault="00A82BDE" w:rsidP="00A82BDE">
      <w:pPr>
        <w:rPr>
          <w:rFonts w:ascii="宋体" w:hAnsi="宋体"/>
          <w:sz w:val="18"/>
          <w:szCs w:val="18"/>
        </w:rPr>
      </w:pPr>
      <w:r>
        <w:rPr>
          <w:noProof/>
        </w:rPr>
        <mc:AlternateContent>
          <mc:Choice Requires="wpg">
            <w:drawing>
              <wp:inline distT="0" distB="0" distL="0" distR="0" wp14:anchorId="555DECCD" wp14:editId="6577BBAD">
                <wp:extent cx="4823460" cy="3048000"/>
                <wp:effectExtent l="0" t="0" r="0" b="0"/>
                <wp:docPr id="176" name="组合 176"/>
                <wp:cNvGraphicFramePr/>
                <a:graphic xmlns:a="http://schemas.openxmlformats.org/drawingml/2006/main">
                  <a:graphicData uri="http://schemas.microsoft.com/office/word/2010/wordprocessingGroup">
                    <wpg:wgp>
                      <wpg:cNvGrpSpPr/>
                      <wpg:grpSpPr>
                        <a:xfrm>
                          <a:off x="0" y="0"/>
                          <a:ext cx="4823460" cy="3048000"/>
                          <a:chOff x="0" y="0"/>
                          <a:chExt cx="4823460" cy="3048000"/>
                        </a:xfrm>
                      </wpg:grpSpPr>
                      <wps:wsp>
                        <wps:cNvPr id="2" name="矩形 2"/>
                        <wps:cNvSpPr/>
                        <wps:spPr>
                          <a:xfrm>
                            <a:off x="0" y="0"/>
                            <a:ext cx="4823460" cy="3048000"/>
                          </a:xfrm>
                          <a:prstGeom prst="rect">
                            <a:avLst/>
                          </a:prstGeom>
                          <a:noFill/>
                          <a:ln>
                            <a:noFill/>
                          </a:ln>
                        </wps:spPr>
                        <wps:bodyPr/>
                      </wps:wsp>
                      <wps:wsp>
                        <wps:cNvPr id="3" name="Rectangle 5"/>
                        <wps:cNvSpPr>
                          <a:spLocks noChangeArrowheads="1"/>
                        </wps:cNvSpPr>
                        <wps:spPr bwMode="auto">
                          <a:xfrm>
                            <a:off x="1903730" y="276860"/>
                            <a:ext cx="1075690" cy="22606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03730" y="276860"/>
                            <a:ext cx="107569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7"/>
                        <wps:cNvSpPr>
                          <a:spLocks noChangeArrowheads="1"/>
                        </wps:cNvSpPr>
                        <wps:spPr bwMode="auto">
                          <a:xfrm>
                            <a:off x="1903730" y="276860"/>
                            <a:ext cx="1075690" cy="22606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8"/>
                        <wps:cNvSpPr>
                          <a:spLocks noChangeArrowheads="1"/>
                        </wps:cNvSpPr>
                        <wps:spPr bwMode="auto">
                          <a:xfrm>
                            <a:off x="1888490" y="262255"/>
                            <a:ext cx="1106170" cy="25590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9"/>
                        <wps:cNvSpPr>
                          <a:spLocks/>
                        </wps:cNvSpPr>
                        <wps:spPr bwMode="auto">
                          <a:xfrm>
                            <a:off x="1896110" y="269875"/>
                            <a:ext cx="1090930" cy="240665"/>
                          </a:xfrm>
                          <a:custGeom>
                            <a:avLst/>
                            <a:gdLst>
                              <a:gd name="T0" fmla="*/ 8 w 1168"/>
                              <a:gd name="T1" fmla="*/ 240 h 256"/>
                              <a:gd name="T2" fmla="*/ 1160 w 1168"/>
                              <a:gd name="T3" fmla="*/ 240 h 256"/>
                              <a:gd name="T4" fmla="*/ 1152 w 1168"/>
                              <a:gd name="T5" fmla="*/ 248 h 256"/>
                              <a:gd name="T6" fmla="*/ 1152 w 1168"/>
                              <a:gd name="T7" fmla="*/ 8 h 256"/>
                              <a:gd name="T8" fmla="*/ 1160 w 1168"/>
                              <a:gd name="T9" fmla="*/ 16 h 256"/>
                              <a:gd name="T10" fmla="*/ 8 w 1168"/>
                              <a:gd name="T11" fmla="*/ 16 h 256"/>
                              <a:gd name="T12" fmla="*/ 16 w 1168"/>
                              <a:gd name="T13" fmla="*/ 8 h 256"/>
                              <a:gd name="T14" fmla="*/ 16 w 1168"/>
                              <a:gd name="T15" fmla="*/ 248 h 256"/>
                              <a:gd name="T16" fmla="*/ 8 w 1168"/>
                              <a:gd name="T17" fmla="*/ 256 h 256"/>
                              <a:gd name="T18" fmla="*/ 0 w 1168"/>
                              <a:gd name="T19" fmla="*/ 248 h 256"/>
                              <a:gd name="T20" fmla="*/ 0 w 1168"/>
                              <a:gd name="T21" fmla="*/ 8 h 256"/>
                              <a:gd name="T22" fmla="*/ 8 w 1168"/>
                              <a:gd name="T23" fmla="*/ 0 h 256"/>
                              <a:gd name="T24" fmla="*/ 1160 w 1168"/>
                              <a:gd name="T25" fmla="*/ 0 h 256"/>
                              <a:gd name="T26" fmla="*/ 1168 w 1168"/>
                              <a:gd name="T27" fmla="*/ 8 h 256"/>
                              <a:gd name="T28" fmla="*/ 1168 w 1168"/>
                              <a:gd name="T29" fmla="*/ 248 h 256"/>
                              <a:gd name="T30" fmla="*/ 1160 w 1168"/>
                              <a:gd name="T31" fmla="*/ 256 h 256"/>
                              <a:gd name="T32" fmla="*/ 8 w 1168"/>
                              <a:gd name="T33" fmla="*/ 256 h 256"/>
                              <a:gd name="T34" fmla="*/ 0 w 1168"/>
                              <a:gd name="T35" fmla="*/ 248 h 256"/>
                              <a:gd name="T36" fmla="*/ 8 w 1168"/>
                              <a:gd name="T37" fmla="*/ 240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8" h="256">
                                <a:moveTo>
                                  <a:pt x="8" y="240"/>
                                </a:moveTo>
                                <a:lnTo>
                                  <a:pt x="1160" y="240"/>
                                </a:lnTo>
                                <a:lnTo>
                                  <a:pt x="1152" y="248"/>
                                </a:lnTo>
                                <a:lnTo>
                                  <a:pt x="1152" y="8"/>
                                </a:lnTo>
                                <a:lnTo>
                                  <a:pt x="1160" y="16"/>
                                </a:lnTo>
                                <a:lnTo>
                                  <a:pt x="8" y="16"/>
                                </a:lnTo>
                                <a:lnTo>
                                  <a:pt x="16" y="8"/>
                                </a:lnTo>
                                <a:lnTo>
                                  <a:pt x="16" y="248"/>
                                </a:lnTo>
                                <a:cubicBezTo>
                                  <a:pt x="16" y="253"/>
                                  <a:pt x="13" y="256"/>
                                  <a:pt x="8" y="256"/>
                                </a:cubicBezTo>
                                <a:cubicBezTo>
                                  <a:pt x="4" y="256"/>
                                  <a:pt x="0" y="253"/>
                                  <a:pt x="0" y="248"/>
                                </a:cubicBezTo>
                                <a:lnTo>
                                  <a:pt x="0" y="8"/>
                                </a:lnTo>
                                <a:cubicBezTo>
                                  <a:pt x="0" y="4"/>
                                  <a:pt x="4" y="0"/>
                                  <a:pt x="8" y="0"/>
                                </a:cubicBezTo>
                                <a:lnTo>
                                  <a:pt x="1160" y="0"/>
                                </a:lnTo>
                                <a:cubicBezTo>
                                  <a:pt x="1165" y="0"/>
                                  <a:pt x="1168" y="4"/>
                                  <a:pt x="1168" y="8"/>
                                </a:cubicBezTo>
                                <a:lnTo>
                                  <a:pt x="1168" y="248"/>
                                </a:lnTo>
                                <a:cubicBezTo>
                                  <a:pt x="1168" y="253"/>
                                  <a:pt x="1165" y="256"/>
                                  <a:pt x="1160" y="256"/>
                                </a:cubicBezTo>
                                <a:lnTo>
                                  <a:pt x="8" y="256"/>
                                </a:lnTo>
                                <a:cubicBezTo>
                                  <a:pt x="4" y="256"/>
                                  <a:pt x="0" y="253"/>
                                  <a:pt x="0" y="248"/>
                                </a:cubicBezTo>
                                <a:cubicBezTo>
                                  <a:pt x="0" y="244"/>
                                  <a:pt x="4" y="240"/>
                                  <a:pt x="8" y="240"/>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 name="Rectangle 10"/>
                        <wps:cNvSpPr>
                          <a:spLocks noChangeArrowheads="1"/>
                        </wps:cNvSpPr>
                        <wps:spPr bwMode="auto">
                          <a:xfrm>
                            <a:off x="1888490" y="262255"/>
                            <a:ext cx="1106170" cy="25590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1"/>
                        <wps:cNvSpPr>
                          <a:spLocks noChangeArrowheads="1"/>
                        </wps:cNvSpPr>
                        <wps:spPr bwMode="auto">
                          <a:xfrm>
                            <a:off x="1858645" y="217170"/>
                            <a:ext cx="1106170" cy="1460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2"/>
                        <wps:cNvSpPr>
                          <a:spLocks noChangeArrowheads="1"/>
                        </wps:cNvSpPr>
                        <wps:spPr bwMode="auto">
                          <a:xfrm>
                            <a:off x="1858645" y="231775"/>
                            <a:ext cx="1106170" cy="15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3"/>
                        <wps:cNvSpPr>
                          <a:spLocks noChangeArrowheads="1"/>
                        </wps:cNvSpPr>
                        <wps:spPr bwMode="auto">
                          <a:xfrm>
                            <a:off x="1858645" y="247015"/>
                            <a:ext cx="1106170" cy="1524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4"/>
                        <wps:cNvSpPr>
                          <a:spLocks noChangeArrowheads="1"/>
                        </wps:cNvSpPr>
                        <wps:spPr bwMode="auto">
                          <a:xfrm>
                            <a:off x="1858645" y="262255"/>
                            <a:ext cx="1106170" cy="1460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5"/>
                        <wps:cNvSpPr>
                          <a:spLocks noChangeArrowheads="1"/>
                        </wps:cNvSpPr>
                        <wps:spPr bwMode="auto">
                          <a:xfrm>
                            <a:off x="1858645" y="276860"/>
                            <a:ext cx="1106170" cy="1524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6"/>
                        <wps:cNvSpPr>
                          <a:spLocks noChangeArrowheads="1"/>
                        </wps:cNvSpPr>
                        <wps:spPr bwMode="auto">
                          <a:xfrm>
                            <a:off x="1858645" y="292100"/>
                            <a:ext cx="110617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7"/>
                        <wps:cNvSpPr>
                          <a:spLocks noChangeArrowheads="1"/>
                        </wps:cNvSpPr>
                        <wps:spPr bwMode="auto">
                          <a:xfrm>
                            <a:off x="1858645" y="307340"/>
                            <a:ext cx="1106170" cy="1524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8"/>
                        <wps:cNvSpPr>
                          <a:spLocks noChangeArrowheads="1"/>
                        </wps:cNvSpPr>
                        <wps:spPr bwMode="auto">
                          <a:xfrm>
                            <a:off x="1858645" y="322580"/>
                            <a:ext cx="1106170" cy="1460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9"/>
                        <wps:cNvSpPr>
                          <a:spLocks noChangeArrowheads="1"/>
                        </wps:cNvSpPr>
                        <wps:spPr bwMode="auto">
                          <a:xfrm>
                            <a:off x="1858645" y="337185"/>
                            <a:ext cx="1106170" cy="304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0"/>
                        <wps:cNvSpPr>
                          <a:spLocks noChangeArrowheads="1"/>
                        </wps:cNvSpPr>
                        <wps:spPr bwMode="auto">
                          <a:xfrm>
                            <a:off x="1858645" y="367665"/>
                            <a:ext cx="1106170" cy="152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1"/>
                        <wps:cNvSpPr>
                          <a:spLocks noChangeArrowheads="1"/>
                        </wps:cNvSpPr>
                        <wps:spPr bwMode="auto">
                          <a:xfrm>
                            <a:off x="1858645" y="382905"/>
                            <a:ext cx="1106170" cy="2984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2"/>
                        <wps:cNvSpPr>
                          <a:spLocks noChangeArrowheads="1"/>
                        </wps:cNvSpPr>
                        <wps:spPr bwMode="auto">
                          <a:xfrm>
                            <a:off x="1858645" y="412750"/>
                            <a:ext cx="1106170" cy="1524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3"/>
                        <wps:cNvSpPr>
                          <a:spLocks noChangeArrowheads="1"/>
                        </wps:cNvSpPr>
                        <wps:spPr bwMode="auto">
                          <a:xfrm>
                            <a:off x="1858645" y="427990"/>
                            <a:ext cx="110617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4"/>
                        <wps:cNvSpPr>
                          <a:spLocks noChangeArrowheads="1"/>
                        </wps:cNvSpPr>
                        <wps:spPr bwMode="auto">
                          <a:xfrm>
                            <a:off x="1858645" y="443230"/>
                            <a:ext cx="1106170" cy="1460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5"/>
                        <wps:cNvSpPr>
                          <a:spLocks noChangeArrowheads="1"/>
                        </wps:cNvSpPr>
                        <wps:spPr bwMode="auto">
                          <a:xfrm>
                            <a:off x="1858645" y="457835"/>
                            <a:ext cx="1106170" cy="1524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6"/>
                        <wps:cNvSpPr>
                          <a:spLocks noChangeArrowheads="1"/>
                        </wps:cNvSpPr>
                        <wps:spPr bwMode="auto">
                          <a:xfrm>
                            <a:off x="1858645" y="473075"/>
                            <a:ext cx="1106170" cy="152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7"/>
                        <wps:cNvSpPr>
                          <a:spLocks noChangeArrowheads="1"/>
                        </wps:cNvSpPr>
                        <wps:spPr bwMode="auto">
                          <a:xfrm>
                            <a:off x="1873250" y="247015"/>
                            <a:ext cx="1076325" cy="226060"/>
                          </a:xfrm>
                          <a:prstGeom prst="rect">
                            <a:avLst/>
                          </a:prstGeom>
                          <a:noFill/>
                          <a:ln w="444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8"/>
                        <wps:cNvSpPr>
                          <a:spLocks noChangeArrowheads="1"/>
                        </wps:cNvSpPr>
                        <wps:spPr bwMode="auto">
                          <a:xfrm>
                            <a:off x="2007870" y="177800"/>
                            <a:ext cx="8261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68B62" w14:textId="77777777" w:rsidR="00A82BDE" w:rsidRDefault="00A82BDE" w:rsidP="00A82BDE">
                              <w:r>
                                <w:rPr>
                                  <w:rFonts w:ascii="宋体" w:cs="宋体" w:hint="eastAsia"/>
                                  <w:color w:val="000000"/>
                                  <w:kern w:val="0"/>
                                  <w:sz w:val="26"/>
                                  <w:szCs w:val="26"/>
                                </w:rPr>
                                <w:t>上位机平台</w:t>
                              </w:r>
                            </w:p>
                          </w:txbxContent>
                        </wps:txbx>
                        <wps:bodyPr rot="0" vert="horz" wrap="none" lIns="0" tIns="0" rIns="0" bIns="0" anchor="t" anchorCtr="0">
                          <a:spAutoFit/>
                        </wps:bodyPr>
                      </wps:wsp>
                      <wps:wsp>
                        <wps:cNvPr id="27" name="Rectangle 29"/>
                        <wps:cNvSpPr>
                          <a:spLocks noChangeArrowheads="1"/>
                        </wps:cNvSpPr>
                        <wps:spPr bwMode="auto">
                          <a:xfrm>
                            <a:off x="1843405" y="1196340"/>
                            <a:ext cx="1195705" cy="25590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43405" y="1196340"/>
                            <a:ext cx="119570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Rectangle 31"/>
                        <wps:cNvSpPr>
                          <a:spLocks noChangeArrowheads="1"/>
                        </wps:cNvSpPr>
                        <wps:spPr bwMode="auto">
                          <a:xfrm>
                            <a:off x="1843405" y="1196340"/>
                            <a:ext cx="1195705" cy="25590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2"/>
                        <wps:cNvSpPr>
                          <a:spLocks noChangeArrowheads="1"/>
                        </wps:cNvSpPr>
                        <wps:spPr bwMode="auto">
                          <a:xfrm>
                            <a:off x="1828800" y="1181100"/>
                            <a:ext cx="1225550"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1836420" y="1188720"/>
                            <a:ext cx="1210310" cy="271145"/>
                          </a:xfrm>
                          <a:custGeom>
                            <a:avLst/>
                            <a:gdLst>
                              <a:gd name="T0" fmla="*/ 8 w 1296"/>
                              <a:gd name="T1" fmla="*/ 272 h 288"/>
                              <a:gd name="T2" fmla="*/ 1288 w 1296"/>
                              <a:gd name="T3" fmla="*/ 272 h 288"/>
                              <a:gd name="T4" fmla="*/ 1280 w 1296"/>
                              <a:gd name="T5" fmla="*/ 280 h 288"/>
                              <a:gd name="T6" fmla="*/ 1280 w 1296"/>
                              <a:gd name="T7" fmla="*/ 8 h 288"/>
                              <a:gd name="T8" fmla="*/ 1288 w 1296"/>
                              <a:gd name="T9" fmla="*/ 16 h 288"/>
                              <a:gd name="T10" fmla="*/ 8 w 1296"/>
                              <a:gd name="T11" fmla="*/ 16 h 288"/>
                              <a:gd name="T12" fmla="*/ 16 w 1296"/>
                              <a:gd name="T13" fmla="*/ 8 h 288"/>
                              <a:gd name="T14" fmla="*/ 16 w 1296"/>
                              <a:gd name="T15" fmla="*/ 280 h 288"/>
                              <a:gd name="T16" fmla="*/ 8 w 1296"/>
                              <a:gd name="T17" fmla="*/ 288 h 288"/>
                              <a:gd name="T18" fmla="*/ 0 w 1296"/>
                              <a:gd name="T19" fmla="*/ 280 h 288"/>
                              <a:gd name="T20" fmla="*/ 0 w 1296"/>
                              <a:gd name="T21" fmla="*/ 8 h 288"/>
                              <a:gd name="T22" fmla="*/ 8 w 1296"/>
                              <a:gd name="T23" fmla="*/ 0 h 288"/>
                              <a:gd name="T24" fmla="*/ 1288 w 1296"/>
                              <a:gd name="T25" fmla="*/ 0 h 288"/>
                              <a:gd name="T26" fmla="*/ 1296 w 1296"/>
                              <a:gd name="T27" fmla="*/ 8 h 288"/>
                              <a:gd name="T28" fmla="*/ 1296 w 1296"/>
                              <a:gd name="T29" fmla="*/ 280 h 288"/>
                              <a:gd name="T30" fmla="*/ 1288 w 1296"/>
                              <a:gd name="T31" fmla="*/ 288 h 288"/>
                              <a:gd name="T32" fmla="*/ 8 w 1296"/>
                              <a:gd name="T33" fmla="*/ 288 h 288"/>
                              <a:gd name="T34" fmla="*/ 0 w 1296"/>
                              <a:gd name="T35" fmla="*/ 280 h 288"/>
                              <a:gd name="T36" fmla="*/ 8 w 1296"/>
                              <a:gd name="T37" fmla="*/ 272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6" h="288">
                                <a:moveTo>
                                  <a:pt x="8" y="272"/>
                                </a:moveTo>
                                <a:lnTo>
                                  <a:pt x="1288" y="272"/>
                                </a:lnTo>
                                <a:lnTo>
                                  <a:pt x="1280" y="280"/>
                                </a:lnTo>
                                <a:lnTo>
                                  <a:pt x="1280" y="8"/>
                                </a:lnTo>
                                <a:lnTo>
                                  <a:pt x="1288" y="16"/>
                                </a:lnTo>
                                <a:lnTo>
                                  <a:pt x="8" y="16"/>
                                </a:lnTo>
                                <a:lnTo>
                                  <a:pt x="16" y="8"/>
                                </a:lnTo>
                                <a:lnTo>
                                  <a:pt x="16" y="280"/>
                                </a:lnTo>
                                <a:cubicBezTo>
                                  <a:pt x="16" y="285"/>
                                  <a:pt x="13" y="288"/>
                                  <a:pt x="8" y="288"/>
                                </a:cubicBezTo>
                                <a:cubicBezTo>
                                  <a:pt x="4" y="288"/>
                                  <a:pt x="0" y="285"/>
                                  <a:pt x="0" y="280"/>
                                </a:cubicBezTo>
                                <a:lnTo>
                                  <a:pt x="0" y="8"/>
                                </a:lnTo>
                                <a:cubicBezTo>
                                  <a:pt x="0" y="4"/>
                                  <a:pt x="4" y="0"/>
                                  <a:pt x="8" y="0"/>
                                </a:cubicBezTo>
                                <a:lnTo>
                                  <a:pt x="1288" y="0"/>
                                </a:lnTo>
                                <a:cubicBezTo>
                                  <a:pt x="1293" y="0"/>
                                  <a:pt x="1296" y="4"/>
                                  <a:pt x="1296" y="8"/>
                                </a:cubicBezTo>
                                <a:lnTo>
                                  <a:pt x="1296" y="280"/>
                                </a:lnTo>
                                <a:cubicBezTo>
                                  <a:pt x="1296" y="285"/>
                                  <a:pt x="1293" y="288"/>
                                  <a:pt x="1288" y="288"/>
                                </a:cubicBezTo>
                                <a:lnTo>
                                  <a:pt x="8" y="288"/>
                                </a:lnTo>
                                <a:cubicBezTo>
                                  <a:pt x="4" y="288"/>
                                  <a:pt x="0" y="285"/>
                                  <a:pt x="0" y="280"/>
                                </a:cubicBezTo>
                                <a:cubicBezTo>
                                  <a:pt x="0" y="276"/>
                                  <a:pt x="4" y="272"/>
                                  <a:pt x="8" y="272"/>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2" name="Rectangle 34"/>
                        <wps:cNvSpPr>
                          <a:spLocks noChangeArrowheads="1"/>
                        </wps:cNvSpPr>
                        <wps:spPr bwMode="auto">
                          <a:xfrm>
                            <a:off x="1828800" y="1181100"/>
                            <a:ext cx="1225550"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5"/>
                        <wps:cNvSpPr>
                          <a:spLocks noChangeArrowheads="1"/>
                        </wps:cNvSpPr>
                        <wps:spPr bwMode="auto">
                          <a:xfrm>
                            <a:off x="1798955" y="1151255"/>
                            <a:ext cx="1225550" cy="1524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6"/>
                        <wps:cNvSpPr>
                          <a:spLocks noChangeArrowheads="1"/>
                        </wps:cNvSpPr>
                        <wps:spPr bwMode="auto">
                          <a:xfrm>
                            <a:off x="1798955" y="1166495"/>
                            <a:ext cx="1225550" cy="29845"/>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7"/>
                        <wps:cNvSpPr>
                          <a:spLocks noChangeArrowheads="1"/>
                        </wps:cNvSpPr>
                        <wps:spPr bwMode="auto">
                          <a:xfrm>
                            <a:off x="1798955" y="1196340"/>
                            <a:ext cx="1225550" cy="15240"/>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8"/>
                        <wps:cNvSpPr>
                          <a:spLocks noChangeArrowheads="1"/>
                        </wps:cNvSpPr>
                        <wps:spPr bwMode="auto">
                          <a:xfrm>
                            <a:off x="1798955" y="1211580"/>
                            <a:ext cx="1225550" cy="1460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9"/>
                        <wps:cNvSpPr>
                          <a:spLocks noChangeArrowheads="1"/>
                        </wps:cNvSpPr>
                        <wps:spPr bwMode="auto">
                          <a:xfrm>
                            <a:off x="1798955" y="1226185"/>
                            <a:ext cx="122555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40"/>
                        <wps:cNvSpPr>
                          <a:spLocks noChangeArrowheads="1"/>
                        </wps:cNvSpPr>
                        <wps:spPr bwMode="auto">
                          <a:xfrm>
                            <a:off x="1798955" y="1241425"/>
                            <a:ext cx="1225550" cy="1524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1"/>
                        <wps:cNvSpPr>
                          <a:spLocks noChangeArrowheads="1"/>
                        </wps:cNvSpPr>
                        <wps:spPr bwMode="auto">
                          <a:xfrm>
                            <a:off x="1798955" y="1256665"/>
                            <a:ext cx="1225550" cy="2984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2"/>
                        <wps:cNvSpPr>
                          <a:spLocks noChangeArrowheads="1"/>
                        </wps:cNvSpPr>
                        <wps:spPr bwMode="auto">
                          <a:xfrm>
                            <a:off x="1798955" y="1286510"/>
                            <a:ext cx="1225550" cy="304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3"/>
                        <wps:cNvSpPr>
                          <a:spLocks noChangeArrowheads="1"/>
                        </wps:cNvSpPr>
                        <wps:spPr bwMode="auto">
                          <a:xfrm>
                            <a:off x="1798955" y="1316990"/>
                            <a:ext cx="1225550" cy="152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4"/>
                        <wps:cNvSpPr>
                          <a:spLocks noChangeArrowheads="1"/>
                        </wps:cNvSpPr>
                        <wps:spPr bwMode="auto">
                          <a:xfrm>
                            <a:off x="1798955" y="1332230"/>
                            <a:ext cx="1225550" cy="1460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5"/>
                        <wps:cNvSpPr>
                          <a:spLocks noChangeArrowheads="1"/>
                        </wps:cNvSpPr>
                        <wps:spPr bwMode="auto">
                          <a:xfrm>
                            <a:off x="1798955" y="1346835"/>
                            <a:ext cx="1225550" cy="3048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6"/>
                        <wps:cNvSpPr>
                          <a:spLocks noChangeArrowheads="1"/>
                        </wps:cNvSpPr>
                        <wps:spPr bwMode="auto">
                          <a:xfrm>
                            <a:off x="1798955" y="1377315"/>
                            <a:ext cx="122555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7"/>
                        <wps:cNvSpPr>
                          <a:spLocks noChangeArrowheads="1"/>
                        </wps:cNvSpPr>
                        <wps:spPr bwMode="auto">
                          <a:xfrm>
                            <a:off x="1798955" y="1392555"/>
                            <a:ext cx="1225550" cy="1460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8"/>
                        <wps:cNvSpPr>
                          <a:spLocks noChangeArrowheads="1"/>
                        </wps:cNvSpPr>
                        <wps:spPr bwMode="auto">
                          <a:xfrm>
                            <a:off x="1798955" y="1407160"/>
                            <a:ext cx="1225550" cy="1524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9"/>
                        <wps:cNvSpPr>
                          <a:spLocks noChangeArrowheads="1"/>
                        </wps:cNvSpPr>
                        <wps:spPr bwMode="auto">
                          <a:xfrm>
                            <a:off x="1798955" y="1422400"/>
                            <a:ext cx="1225550" cy="152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0"/>
                        <wps:cNvSpPr>
                          <a:spLocks noChangeArrowheads="1"/>
                        </wps:cNvSpPr>
                        <wps:spPr bwMode="auto">
                          <a:xfrm>
                            <a:off x="1813560" y="1166495"/>
                            <a:ext cx="1195705" cy="255905"/>
                          </a:xfrm>
                          <a:prstGeom prst="rect">
                            <a:avLst/>
                          </a:prstGeom>
                          <a:noFill/>
                          <a:ln w="444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51"/>
                        <wps:cNvSpPr>
                          <a:spLocks noChangeArrowheads="1"/>
                        </wps:cNvSpPr>
                        <wps:spPr bwMode="auto">
                          <a:xfrm>
                            <a:off x="1933575" y="1104265"/>
                            <a:ext cx="9912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4AAE8" w14:textId="77777777" w:rsidR="00A82BDE" w:rsidRDefault="00A82BDE" w:rsidP="00A82BDE">
                              <w:r>
                                <w:rPr>
                                  <w:rFonts w:ascii="宋体" w:cs="宋体" w:hint="eastAsia"/>
                                  <w:color w:val="000000"/>
                                  <w:kern w:val="0"/>
                                  <w:sz w:val="26"/>
                                  <w:szCs w:val="26"/>
                                </w:rPr>
                                <w:t>移动测试单元</w:t>
                              </w:r>
                            </w:p>
                          </w:txbxContent>
                        </wps:txbx>
                        <wps:bodyPr rot="0" vert="horz" wrap="none" lIns="0" tIns="0" rIns="0" bIns="0" anchor="t" anchorCtr="0">
                          <a:spAutoFit/>
                        </wps:bodyPr>
                      </wps:wsp>
                      <wps:wsp>
                        <wps:cNvPr id="50" name="Rectangle 52"/>
                        <wps:cNvSpPr>
                          <a:spLocks noChangeArrowheads="1"/>
                        </wps:cNvSpPr>
                        <wps:spPr bwMode="auto">
                          <a:xfrm>
                            <a:off x="214630" y="2401570"/>
                            <a:ext cx="1180465" cy="2565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4630" y="2401570"/>
                            <a:ext cx="118046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Rectangle 54"/>
                        <wps:cNvSpPr>
                          <a:spLocks noChangeArrowheads="1"/>
                        </wps:cNvSpPr>
                        <wps:spPr bwMode="auto">
                          <a:xfrm>
                            <a:off x="214630" y="2401570"/>
                            <a:ext cx="1180465" cy="2565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5"/>
                        <wps:cNvSpPr>
                          <a:spLocks noChangeArrowheads="1"/>
                        </wps:cNvSpPr>
                        <wps:spPr bwMode="auto">
                          <a:xfrm>
                            <a:off x="199390" y="2386965"/>
                            <a:ext cx="1210945"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07010" y="2394585"/>
                            <a:ext cx="1195705" cy="271145"/>
                          </a:xfrm>
                          <a:custGeom>
                            <a:avLst/>
                            <a:gdLst>
                              <a:gd name="T0" fmla="*/ 8 w 1280"/>
                              <a:gd name="T1" fmla="*/ 272 h 288"/>
                              <a:gd name="T2" fmla="*/ 1272 w 1280"/>
                              <a:gd name="T3" fmla="*/ 272 h 288"/>
                              <a:gd name="T4" fmla="*/ 1264 w 1280"/>
                              <a:gd name="T5" fmla="*/ 280 h 288"/>
                              <a:gd name="T6" fmla="*/ 1264 w 1280"/>
                              <a:gd name="T7" fmla="*/ 8 h 288"/>
                              <a:gd name="T8" fmla="*/ 1272 w 1280"/>
                              <a:gd name="T9" fmla="*/ 16 h 288"/>
                              <a:gd name="T10" fmla="*/ 8 w 1280"/>
                              <a:gd name="T11" fmla="*/ 16 h 288"/>
                              <a:gd name="T12" fmla="*/ 16 w 1280"/>
                              <a:gd name="T13" fmla="*/ 8 h 288"/>
                              <a:gd name="T14" fmla="*/ 16 w 1280"/>
                              <a:gd name="T15" fmla="*/ 280 h 288"/>
                              <a:gd name="T16" fmla="*/ 8 w 1280"/>
                              <a:gd name="T17" fmla="*/ 288 h 288"/>
                              <a:gd name="T18" fmla="*/ 0 w 1280"/>
                              <a:gd name="T19" fmla="*/ 280 h 288"/>
                              <a:gd name="T20" fmla="*/ 0 w 1280"/>
                              <a:gd name="T21" fmla="*/ 8 h 288"/>
                              <a:gd name="T22" fmla="*/ 8 w 1280"/>
                              <a:gd name="T23" fmla="*/ 0 h 288"/>
                              <a:gd name="T24" fmla="*/ 1272 w 1280"/>
                              <a:gd name="T25" fmla="*/ 0 h 288"/>
                              <a:gd name="T26" fmla="*/ 1280 w 1280"/>
                              <a:gd name="T27" fmla="*/ 8 h 288"/>
                              <a:gd name="T28" fmla="*/ 1280 w 1280"/>
                              <a:gd name="T29" fmla="*/ 280 h 288"/>
                              <a:gd name="T30" fmla="*/ 1272 w 1280"/>
                              <a:gd name="T31" fmla="*/ 288 h 288"/>
                              <a:gd name="T32" fmla="*/ 8 w 1280"/>
                              <a:gd name="T33" fmla="*/ 288 h 288"/>
                              <a:gd name="T34" fmla="*/ 0 w 1280"/>
                              <a:gd name="T35" fmla="*/ 280 h 288"/>
                              <a:gd name="T36" fmla="*/ 8 w 1280"/>
                              <a:gd name="T37" fmla="*/ 272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 h="288">
                                <a:moveTo>
                                  <a:pt x="8" y="272"/>
                                </a:moveTo>
                                <a:lnTo>
                                  <a:pt x="1272" y="272"/>
                                </a:lnTo>
                                <a:lnTo>
                                  <a:pt x="1264" y="280"/>
                                </a:lnTo>
                                <a:lnTo>
                                  <a:pt x="1264" y="8"/>
                                </a:lnTo>
                                <a:lnTo>
                                  <a:pt x="1272" y="16"/>
                                </a:lnTo>
                                <a:lnTo>
                                  <a:pt x="8" y="16"/>
                                </a:lnTo>
                                <a:lnTo>
                                  <a:pt x="16" y="8"/>
                                </a:lnTo>
                                <a:lnTo>
                                  <a:pt x="16" y="280"/>
                                </a:lnTo>
                                <a:cubicBezTo>
                                  <a:pt x="16" y="285"/>
                                  <a:pt x="13" y="288"/>
                                  <a:pt x="8" y="288"/>
                                </a:cubicBezTo>
                                <a:cubicBezTo>
                                  <a:pt x="4" y="288"/>
                                  <a:pt x="0" y="285"/>
                                  <a:pt x="0" y="280"/>
                                </a:cubicBezTo>
                                <a:lnTo>
                                  <a:pt x="0" y="8"/>
                                </a:lnTo>
                                <a:cubicBezTo>
                                  <a:pt x="0" y="4"/>
                                  <a:pt x="4" y="0"/>
                                  <a:pt x="8" y="0"/>
                                </a:cubicBezTo>
                                <a:lnTo>
                                  <a:pt x="1272" y="0"/>
                                </a:lnTo>
                                <a:cubicBezTo>
                                  <a:pt x="1277" y="0"/>
                                  <a:pt x="1280" y="4"/>
                                  <a:pt x="1280" y="8"/>
                                </a:cubicBezTo>
                                <a:lnTo>
                                  <a:pt x="1280" y="280"/>
                                </a:lnTo>
                                <a:cubicBezTo>
                                  <a:pt x="1280" y="285"/>
                                  <a:pt x="1277" y="288"/>
                                  <a:pt x="1272" y="288"/>
                                </a:cubicBezTo>
                                <a:lnTo>
                                  <a:pt x="8" y="288"/>
                                </a:lnTo>
                                <a:cubicBezTo>
                                  <a:pt x="4" y="288"/>
                                  <a:pt x="0" y="285"/>
                                  <a:pt x="0" y="280"/>
                                </a:cubicBezTo>
                                <a:cubicBezTo>
                                  <a:pt x="0" y="276"/>
                                  <a:pt x="4" y="272"/>
                                  <a:pt x="8" y="272"/>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55" name="Rectangle 57"/>
                        <wps:cNvSpPr>
                          <a:spLocks noChangeArrowheads="1"/>
                        </wps:cNvSpPr>
                        <wps:spPr bwMode="auto">
                          <a:xfrm>
                            <a:off x="199390" y="2386965"/>
                            <a:ext cx="1210945"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8"/>
                        <wps:cNvSpPr>
                          <a:spLocks noChangeArrowheads="1"/>
                        </wps:cNvSpPr>
                        <wps:spPr bwMode="auto">
                          <a:xfrm>
                            <a:off x="154940" y="2356485"/>
                            <a:ext cx="1225550" cy="1524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54940" y="2371725"/>
                            <a:ext cx="1225550" cy="1524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154940" y="2386965"/>
                            <a:ext cx="1225550" cy="2984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61"/>
                        <wps:cNvSpPr>
                          <a:spLocks noChangeArrowheads="1"/>
                        </wps:cNvSpPr>
                        <wps:spPr bwMode="auto">
                          <a:xfrm>
                            <a:off x="154940" y="2416810"/>
                            <a:ext cx="1225550" cy="1524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2"/>
                        <wps:cNvSpPr>
                          <a:spLocks noChangeArrowheads="1"/>
                        </wps:cNvSpPr>
                        <wps:spPr bwMode="auto">
                          <a:xfrm>
                            <a:off x="154940" y="2432050"/>
                            <a:ext cx="122555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3"/>
                        <wps:cNvSpPr>
                          <a:spLocks noChangeArrowheads="1"/>
                        </wps:cNvSpPr>
                        <wps:spPr bwMode="auto">
                          <a:xfrm>
                            <a:off x="154940" y="2447290"/>
                            <a:ext cx="1225550" cy="1460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4"/>
                        <wps:cNvSpPr>
                          <a:spLocks noChangeArrowheads="1"/>
                        </wps:cNvSpPr>
                        <wps:spPr bwMode="auto">
                          <a:xfrm>
                            <a:off x="154940" y="2461895"/>
                            <a:ext cx="1225550" cy="1524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5"/>
                        <wps:cNvSpPr>
                          <a:spLocks noChangeArrowheads="1"/>
                        </wps:cNvSpPr>
                        <wps:spPr bwMode="auto">
                          <a:xfrm>
                            <a:off x="154940" y="2477135"/>
                            <a:ext cx="1225550" cy="4508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6"/>
                        <wps:cNvSpPr>
                          <a:spLocks noChangeArrowheads="1"/>
                        </wps:cNvSpPr>
                        <wps:spPr bwMode="auto">
                          <a:xfrm>
                            <a:off x="154940" y="2522220"/>
                            <a:ext cx="1225550" cy="152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7"/>
                        <wps:cNvSpPr>
                          <a:spLocks noChangeArrowheads="1"/>
                        </wps:cNvSpPr>
                        <wps:spPr bwMode="auto">
                          <a:xfrm>
                            <a:off x="154940" y="2537460"/>
                            <a:ext cx="1225550" cy="152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8"/>
                        <wps:cNvSpPr>
                          <a:spLocks noChangeArrowheads="1"/>
                        </wps:cNvSpPr>
                        <wps:spPr bwMode="auto">
                          <a:xfrm>
                            <a:off x="154940" y="2552700"/>
                            <a:ext cx="1225550" cy="1460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69"/>
                        <wps:cNvSpPr>
                          <a:spLocks noChangeArrowheads="1"/>
                        </wps:cNvSpPr>
                        <wps:spPr bwMode="auto">
                          <a:xfrm>
                            <a:off x="154940" y="2567305"/>
                            <a:ext cx="122555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0"/>
                        <wps:cNvSpPr>
                          <a:spLocks noChangeArrowheads="1"/>
                        </wps:cNvSpPr>
                        <wps:spPr bwMode="auto">
                          <a:xfrm>
                            <a:off x="154940" y="2582545"/>
                            <a:ext cx="1225550" cy="3048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1"/>
                        <wps:cNvSpPr>
                          <a:spLocks noChangeArrowheads="1"/>
                        </wps:cNvSpPr>
                        <wps:spPr bwMode="auto">
                          <a:xfrm>
                            <a:off x="154940" y="2613025"/>
                            <a:ext cx="1225550" cy="1460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2"/>
                        <wps:cNvSpPr>
                          <a:spLocks noChangeArrowheads="1"/>
                        </wps:cNvSpPr>
                        <wps:spPr bwMode="auto">
                          <a:xfrm>
                            <a:off x="154940" y="2627630"/>
                            <a:ext cx="1225550" cy="152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3"/>
                        <wps:cNvSpPr>
                          <a:spLocks noChangeArrowheads="1"/>
                        </wps:cNvSpPr>
                        <wps:spPr bwMode="auto">
                          <a:xfrm>
                            <a:off x="184785" y="2371725"/>
                            <a:ext cx="1180465" cy="255905"/>
                          </a:xfrm>
                          <a:prstGeom prst="rect">
                            <a:avLst/>
                          </a:prstGeom>
                          <a:noFill/>
                          <a:ln w="444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74"/>
                        <wps:cNvSpPr>
                          <a:spLocks noChangeArrowheads="1"/>
                        </wps:cNvSpPr>
                        <wps:spPr bwMode="auto">
                          <a:xfrm>
                            <a:off x="408940" y="2306320"/>
                            <a:ext cx="6610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C6EBA" w14:textId="77777777" w:rsidR="00A82BDE" w:rsidRDefault="00A82BDE" w:rsidP="00A82BDE">
                              <w:r>
                                <w:rPr>
                                  <w:rFonts w:ascii="宋体" w:cs="宋体" w:hint="eastAsia"/>
                                  <w:color w:val="000000"/>
                                  <w:kern w:val="0"/>
                                  <w:sz w:val="26"/>
                                  <w:szCs w:val="26"/>
                                </w:rPr>
                                <w:t>被检对象</w:t>
                              </w:r>
                            </w:p>
                          </w:txbxContent>
                        </wps:txbx>
                        <wps:bodyPr rot="0" vert="horz" wrap="none" lIns="0" tIns="0" rIns="0" bIns="0" anchor="t" anchorCtr="0">
                          <a:spAutoFit/>
                        </wps:bodyPr>
                      </wps:wsp>
                      <wps:wsp>
                        <wps:cNvPr id="73" name="Rectangle 75"/>
                        <wps:cNvSpPr>
                          <a:spLocks noChangeArrowheads="1"/>
                        </wps:cNvSpPr>
                        <wps:spPr bwMode="auto">
                          <a:xfrm>
                            <a:off x="1070610" y="2310765"/>
                            <a:ext cx="83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BAEF8" w14:textId="77777777" w:rsidR="00A82BDE" w:rsidRDefault="00A82BDE" w:rsidP="00A82BDE">
                              <w:r>
                                <w:rPr>
                                  <w:rFonts w:ascii="Calibri" w:hAnsi="Calibri" w:cs="Calibri"/>
                                  <w:color w:val="000000"/>
                                  <w:kern w:val="0"/>
                                  <w:sz w:val="26"/>
                                  <w:szCs w:val="26"/>
                                </w:rPr>
                                <w:t>1</w:t>
                              </w:r>
                            </w:p>
                          </w:txbxContent>
                        </wps:txbx>
                        <wps:bodyPr rot="0" vert="horz" wrap="none" lIns="0" tIns="0" rIns="0" bIns="0" anchor="t" anchorCtr="0">
                          <a:spAutoFit/>
                        </wps:bodyPr>
                      </wps:wsp>
                      <wps:wsp>
                        <wps:cNvPr id="74" name="Rectangle 76"/>
                        <wps:cNvSpPr>
                          <a:spLocks noChangeArrowheads="1"/>
                        </wps:cNvSpPr>
                        <wps:spPr bwMode="auto">
                          <a:xfrm>
                            <a:off x="1843405" y="2401570"/>
                            <a:ext cx="1195705" cy="2565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43405" y="2401570"/>
                            <a:ext cx="119570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Rectangle 78"/>
                        <wps:cNvSpPr>
                          <a:spLocks noChangeArrowheads="1"/>
                        </wps:cNvSpPr>
                        <wps:spPr bwMode="auto">
                          <a:xfrm>
                            <a:off x="1843405" y="2401570"/>
                            <a:ext cx="1195705" cy="2565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9"/>
                        <wps:cNvSpPr>
                          <a:spLocks noChangeArrowheads="1"/>
                        </wps:cNvSpPr>
                        <wps:spPr bwMode="auto">
                          <a:xfrm>
                            <a:off x="1828800" y="2386965"/>
                            <a:ext cx="1225550"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Freeform 80"/>
                        <wps:cNvSpPr>
                          <a:spLocks/>
                        </wps:cNvSpPr>
                        <wps:spPr bwMode="auto">
                          <a:xfrm>
                            <a:off x="1836420" y="2394585"/>
                            <a:ext cx="1210310" cy="271145"/>
                          </a:xfrm>
                          <a:custGeom>
                            <a:avLst/>
                            <a:gdLst>
                              <a:gd name="T0" fmla="*/ 8 w 1296"/>
                              <a:gd name="T1" fmla="*/ 272 h 288"/>
                              <a:gd name="T2" fmla="*/ 1288 w 1296"/>
                              <a:gd name="T3" fmla="*/ 272 h 288"/>
                              <a:gd name="T4" fmla="*/ 1280 w 1296"/>
                              <a:gd name="T5" fmla="*/ 280 h 288"/>
                              <a:gd name="T6" fmla="*/ 1280 w 1296"/>
                              <a:gd name="T7" fmla="*/ 8 h 288"/>
                              <a:gd name="T8" fmla="*/ 1288 w 1296"/>
                              <a:gd name="T9" fmla="*/ 16 h 288"/>
                              <a:gd name="T10" fmla="*/ 8 w 1296"/>
                              <a:gd name="T11" fmla="*/ 16 h 288"/>
                              <a:gd name="T12" fmla="*/ 16 w 1296"/>
                              <a:gd name="T13" fmla="*/ 8 h 288"/>
                              <a:gd name="T14" fmla="*/ 16 w 1296"/>
                              <a:gd name="T15" fmla="*/ 280 h 288"/>
                              <a:gd name="T16" fmla="*/ 8 w 1296"/>
                              <a:gd name="T17" fmla="*/ 288 h 288"/>
                              <a:gd name="T18" fmla="*/ 0 w 1296"/>
                              <a:gd name="T19" fmla="*/ 280 h 288"/>
                              <a:gd name="T20" fmla="*/ 0 w 1296"/>
                              <a:gd name="T21" fmla="*/ 8 h 288"/>
                              <a:gd name="T22" fmla="*/ 8 w 1296"/>
                              <a:gd name="T23" fmla="*/ 0 h 288"/>
                              <a:gd name="T24" fmla="*/ 1288 w 1296"/>
                              <a:gd name="T25" fmla="*/ 0 h 288"/>
                              <a:gd name="T26" fmla="*/ 1296 w 1296"/>
                              <a:gd name="T27" fmla="*/ 8 h 288"/>
                              <a:gd name="T28" fmla="*/ 1296 w 1296"/>
                              <a:gd name="T29" fmla="*/ 280 h 288"/>
                              <a:gd name="T30" fmla="*/ 1288 w 1296"/>
                              <a:gd name="T31" fmla="*/ 288 h 288"/>
                              <a:gd name="T32" fmla="*/ 8 w 1296"/>
                              <a:gd name="T33" fmla="*/ 288 h 288"/>
                              <a:gd name="T34" fmla="*/ 0 w 1296"/>
                              <a:gd name="T35" fmla="*/ 280 h 288"/>
                              <a:gd name="T36" fmla="*/ 8 w 1296"/>
                              <a:gd name="T37" fmla="*/ 272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6" h="288">
                                <a:moveTo>
                                  <a:pt x="8" y="272"/>
                                </a:moveTo>
                                <a:lnTo>
                                  <a:pt x="1288" y="272"/>
                                </a:lnTo>
                                <a:lnTo>
                                  <a:pt x="1280" y="280"/>
                                </a:lnTo>
                                <a:lnTo>
                                  <a:pt x="1280" y="8"/>
                                </a:lnTo>
                                <a:lnTo>
                                  <a:pt x="1288" y="16"/>
                                </a:lnTo>
                                <a:lnTo>
                                  <a:pt x="8" y="16"/>
                                </a:lnTo>
                                <a:lnTo>
                                  <a:pt x="16" y="8"/>
                                </a:lnTo>
                                <a:lnTo>
                                  <a:pt x="16" y="280"/>
                                </a:lnTo>
                                <a:cubicBezTo>
                                  <a:pt x="16" y="285"/>
                                  <a:pt x="13" y="288"/>
                                  <a:pt x="8" y="288"/>
                                </a:cubicBezTo>
                                <a:cubicBezTo>
                                  <a:pt x="4" y="288"/>
                                  <a:pt x="0" y="285"/>
                                  <a:pt x="0" y="280"/>
                                </a:cubicBezTo>
                                <a:lnTo>
                                  <a:pt x="0" y="8"/>
                                </a:lnTo>
                                <a:cubicBezTo>
                                  <a:pt x="0" y="4"/>
                                  <a:pt x="4" y="0"/>
                                  <a:pt x="8" y="0"/>
                                </a:cubicBezTo>
                                <a:lnTo>
                                  <a:pt x="1288" y="0"/>
                                </a:lnTo>
                                <a:cubicBezTo>
                                  <a:pt x="1293" y="0"/>
                                  <a:pt x="1296" y="4"/>
                                  <a:pt x="1296" y="8"/>
                                </a:cubicBezTo>
                                <a:lnTo>
                                  <a:pt x="1296" y="280"/>
                                </a:lnTo>
                                <a:cubicBezTo>
                                  <a:pt x="1296" y="285"/>
                                  <a:pt x="1293" y="288"/>
                                  <a:pt x="1288" y="288"/>
                                </a:cubicBezTo>
                                <a:lnTo>
                                  <a:pt x="8" y="288"/>
                                </a:lnTo>
                                <a:cubicBezTo>
                                  <a:pt x="4" y="288"/>
                                  <a:pt x="0" y="285"/>
                                  <a:pt x="0" y="280"/>
                                </a:cubicBezTo>
                                <a:cubicBezTo>
                                  <a:pt x="0" y="276"/>
                                  <a:pt x="4" y="272"/>
                                  <a:pt x="8" y="272"/>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9" name="Rectangle 81"/>
                        <wps:cNvSpPr>
                          <a:spLocks noChangeArrowheads="1"/>
                        </wps:cNvSpPr>
                        <wps:spPr bwMode="auto">
                          <a:xfrm>
                            <a:off x="1828800" y="2386965"/>
                            <a:ext cx="1225550"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2"/>
                        <wps:cNvSpPr>
                          <a:spLocks noChangeArrowheads="1"/>
                        </wps:cNvSpPr>
                        <wps:spPr bwMode="auto">
                          <a:xfrm>
                            <a:off x="1798955" y="2356485"/>
                            <a:ext cx="1225550" cy="1524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3"/>
                        <wps:cNvSpPr>
                          <a:spLocks noChangeArrowheads="1"/>
                        </wps:cNvSpPr>
                        <wps:spPr bwMode="auto">
                          <a:xfrm>
                            <a:off x="1798955" y="2371725"/>
                            <a:ext cx="1225550" cy="1524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4"/>
                        <wps:cNvSpPr>
                          <a:spLocks noChangeArrowheads="1"/>
                        </wps:cNvSpPr>
                        <wps:spPr bwMode="auto">
                          <a:xfrm>
                            <a:off x="1798955" y="2386965"/>
                            <a:ext cx="1225550" cy="2984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5"/>
                        <wps:cNvSpPr>
                          <a:spLocks noChangeArrowheads="1"/>
                        </wps:cNvSpPr>
                        <wps:spPr bwMode="auto">
                          <a:xfrm>
                            <a:off x="1798955" y="2416810"/>
                            <a:ext cx="1225550" cy="1524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6"/>
                        <wps:cNvSpPr>
                          <a:spLocks noChangeArrowheads="1"/>
                        </wps:cNvSpPr>
                        <wps:spPr bwMode="auto">
                          <a:xfrm>
                            <a:off x="1798955" y="2432050"/>
                            <a:ext cx="122555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7"/>
                        <wps:cNvSpPr>
                          <a:spLocks noChangeArrowheads="1"/>
                        </wps:cNvSpPr>
                        <wps:spPr bwMode="auto">
                          <a:xfrm>
                            <a:off x="1798955" y="2447290"/>
                            <a:ext cx="1225550" cy="1460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8"/>
                        <wps:cNvSpPr>
                          <a:spLocks noChangeArrowheads="1"/>
                        </wps:cNvSpPr>
                        <wps:spPr bwMode="auto">
                          <a:xfrm>
                            <a:off x="1798955" y="2461895"/>
                            <a:ext cx="1225550" cy="1524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9"/>
                        <wps:cNvSpPr>
                          <a:spLocks noChangeArrowheads="1"/>
                        </wps:cNvSpPr>
                        <wps:spPr bwMode="auto">
                          <a:xfrm>
                            <a:off x="1798955" y="2477135"/>
                            <a:ext cx="1225550" cy="4508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90"/>
                        <wps:cNvSpPr>
                          <a:spLocks noChangeArrowheads="1"/>
                        </wps:cNvSpPr>
                        <wps:spPr bwMode="auto">
                          <a:xfrm>
                            <a:off x="1798955" y="2522220"/>
                            <a:ext cx="1225550" cy="152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91"/>
                        <wps:cNvSpPr>
                          <a:spLocks noChangeArrowheads="1"/>
                        </wps:cNvSpPr>
                        <wps:spPr bwMode="auto">
                          <a:xfrm>
                            <a:off x="1798955" y="2537460"/>
                            <a:ext cx="1225550" cy="152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2"/>
                        <wps:cNvSpPr>
                          <a:spLocks noChangeArrowheads="1"/>
                        </wps:cNvSpPr>
                        <wps:spPr bwMode="auto">
                          <a:xfrm>
                            <a:off x="1798955" y="2552700"/>
                            <a:ext cx="1225550" cy="1460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93"/>
                        <wps:cNvSpPr>
                          <a:spLocks noChangeArrowheads="1"/>
                        </wps:cNvSpPr>
                        <wps:spPr bwMode="auto">
                          <a:xfrm>
                            <a:off x="1798955" y="2567305"/>
                            <a:ext cx="122555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94"/>
                        <wps:cNvSpPr>
                          <a:spLocks noChangeArrowheads="1"/>
                        </wps:cNvSpPr>
                        <wps:spPr bwMode="auto">
                          <a:xfrm>
                            <a:off x="1798955" y="2582545"/>
                            <a:ext cx="1225550" cy="3048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5"/>
                        <wps:cNvSpPr>
                          <a:spLocks noChangeArrowheads="1"/>
                        </wps:cNvSpPr>
                        <wps:spPr bwMode="auto">
                          <a:xfrm>
                            <a:off x="1798955" y="2613025"/>
                            <a:ext cx="1225550" cy="1460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6"/>
                        <wps:cNvSpPr>
                          <a:spLocks noChangeArrowheads="1"/>
                        </wps:cNvSpPr>
                        <wps:spPr bwMode="auto">
                          <a:xfrm>
                            <a:off x="1798955" y="2627630"/>
                            <a:ext cx="1225550" cy="152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7"/>
                        <wps:cNvSpPr>
                          <a:spLocks noChangeArrowheads="1"/>
                        </wps:cNvSpPr>
                        <wps:spPr bwMode="auto">
                          <a:xfrm>
                            <a:off x="1813560" y="2371725"/>
                            <a:ext cx="1195705" cy="255905"/>
                          </a:xfrm>
                          <a:prstGeom prst="rect">
                            <a:avLst/>
                          </a:prstGeom>
                          <a:noFill/>
                          <a:ln w="444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98"/>
                        <wps:cNvSpPr>
                          <a:spLocks noChangeArrowheads="1"/>
                        </wps:cNvSpPr>
                        <wps:spPr bwMode="auto">
                          <a:xfrm>
                            <a:off x="2052955" y="2321560"/>
                            <a:ext cx="6610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08CF" w14:textId="77777777" w:rsidR="00A82BDE" w:rsidRDefault="00A82BDE" w:rsidP="00A82BDE">
                              <w:r>
                                <w:rPr>
                                  <w:rFonts w:ascii="宋体" w:cs="宋体" w:hint="eastAsia"/>
                                  <w:color w:val="000000"/>
                                  <w:kern w:val="0"/>
                                  <w:sz w:val="26"/>
                                  <w:szCs w:val="26"/>
                                </w:rPr>
                                <w:t>被检对象</w:t>
                              </w:r>
                            </w:p>
                          </w:txbxContent>
                        </wps:txbx>
                        <wps:bodyPr rot="0" vert="horz" wrap="none" lIns="0" tIns="0" rIns="0" bIns="0" anchor="t" anchorCtr="0">
                          <a:spAutoFit/>
                        </wps:bodyPr>
                      </wps:wsp>
                      <wps:wsp>
                        <wps:cNvPr id="97" name="Rectangle 99"/>
                        <wps:cNvSpPr>
                          <a:spLocks noChangeArrowheads="1"/>
                        </wps:cNvSpPr>
                        <wps:spPr bwMode="auto">
                          <a:xfrm>
                            <a:off x="2714625" y="2329815"/>
                            <a:ext cx="83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F2E78" w14:textId="77777777" w:rsidR="00A82BDE" w:rsidRDefault="00A82BDE" w:rsidP="00A82BDE">
                              <w:r>
                                <w:rPr>
                                  <w:rFonts w:ascii="Calibri" w:hAnsi="Calibri" w:cs="Calibri"/>
                                  <w:color w:val="000000"/>
                                  <w:kern w:val="0"/>
                                  <w:sz w:val="26"/>
                                  <w:szCs w:val="26"/>
                                </w:rPr>
                                <w:t>2</w:t>
                              </w:r>
                            </w:p>
                          </w:txbxContent>
                        </wps:txbx>
                        <wps:bodyPr rot="0" vert="horz" wrap="none" lIns="0" tIns="0" rIns="0" bIns="0" anchor="t" anchorCtr="0">
                          <a:spAutoFit/>
                        </wps:bodyPr>
                      </wps:wsp>
                      <wps:wsp>
                        <wps:cNvPr id="98" name="Rectangle 100"/>
                        <wps:cNvSpPr>
                          <a:spLocks noChangeArrowheads="1"/>
                        </wps:cNvSpPr>
                        <wps:spPr bwMode="auto">
                          <a:xfrm>
                            <a:off x="3487420" y="2401570"/>
                            <a:ext cx="1181100" cy="2565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87420" y="2401570"/>
                            <a:ext cx="118110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Rectangle 102"/>
                        <wps:cNvSpPr>
                          <a:spLocks noChangeArrowheads="1"/>
                        </wps:cNvSpPr>
                        <wps:spPr bwMode="auto">
                          <a:xfrm>
                            <a:off x="3487420" y="2401570"/>
                            <a:ext cx="1181100" cy="2565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3"/>
                        <wps:cNvSpPr>
                          <a:spLocks noChangeArrowheads="1"/>
                        </wps:cNvSpPr>
                        <wps:spPr bwMode="auto">
                          <a:xfrm>
                            <a:off x="3472815" y="2386965"/>
                            <a:ext cx="1210310"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Freeform 104"/>
                        <wps:cNvSpPr>
                          <a:spLocks/>
                        </wps:cNvSpPr>
                        <wps:spPr bwMode="auto">
                          <a:xfrm>
                            <a:off x="3480435" y="2394585"/>
                            <a:ext cx="1195070" cy="271145"/>
                          </a:xfrm>
                          <a:custGeom>
                            <a:avLst/>
                            <a:gdLst>
                              <a:gd name="T0" fmla="*/ 8 w 1280"/>
                              <a:gd name="T1" fmla="*/ 272 h 288"/>
                              <a:gd name="T2" fmla="*/ 1272 w 1280"/>
                              <a:gd name="T3" fmla="*/ 272 h 288"/>
                              <a:gd name="T4" fmla="*/ 1264 w 1280"/>
                              <a:gd name="T5" fmla="*/ 280 h 288"/>
                              <a:gd name="T6" fmla="*/ 1264 w 1280"/>
                              <a:gd name="T7" fmla="*/ 8 h 288"/>
                              <a:gd name="T8" fmla="*/ 1272 w 1280"/>
                              <a:gd name="T9" fmla="*/ 16 h 288"/>
                              <a:gd name="T10" fmla="*/ 8 w 1280"/>
                              <a:gd name="T11" fmla="*/ 16 h 288"/>
                              <a:gd name="T12" fmla="*/ 16 w 1280"/>
                              <a:gd name="T13" fmla="*/ 8 h 288"/>
                              <a:gd name="T14" fmla="*/ 16 w 1280"/>
                              <a:gd name="T15" fmla="*/ 280 h 288"/>
                              <a:gd name="T16" fmla="*/ 8 w 1280"/>
                              <a:gd name="T17" fmla="*/ 288 h 288"/>
                              <a:gd name="T18" fmla="*/ 0 w 1280"/>
                              <a:gd name="T19" fmla="*/ 280 h 288"/>
                              <a:gd name="T20" fmla="*/ 0 w 1280"/>
                              <a:gd name="T21" fmla="*/ 8 h 288"/>
                              <a:gd name="T22" fmla="*/ 8 w 1280"/>
                              <a:gd name="T23" fmla="*/ 0 h 288"/>
                              <a:gd name="T24" fmla="*/ 1272 w 1280"/>
                              <a:gd name="T25" fmla="*/ 0 h 288"/>
                              <a:gd name="T26" fmla="*/ 1280 w 1280"/>
                              <a:gd name="T27" fmla="*/ 8 h 288"/>
                              <a:gd name="T28" fmla="*/ 1280 w 1280"/>
                              <a:gd name="T29" fmla="*/ 280 h 288"/>
                              <a:gd name="T30" fmla="*/ 1272 w 1280"/>
                              <a:gd name="T31" fmla="*/ 288 h 288"/>
                              <a:gd name="T32" fmla="*/ 8 w 1280"/>
                              <a:gd name="T33" fmla="*/ 288 h 288"/>
                              <a:gd name="T34" fmla="*/ 0 w 1280"/>
                              <a:gd name="T35" fmla="*/ 280 h 288"/>
                              <a:gd name="T36" fmla="*/ 8 w 1280"/>
                              <a:gd name="T37" fmla="*/ 272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 h="288">
                                <a:moveTo>
                                  <a:pt x="8" y="272"/>
                                </a:moveTo>
                                <a:lnTo>
                                  <a:pt x="1272" y="272"/>
                                </a:lnTo>
                                <a:lnTo>
                                  <a:pt x="1264" y="280"/>
                                </a:lnTo>
                                <a:lnTo>
                                  <a:pt x="1264" y="8"/>
                                </a:lnTo>
                                <a:lnTo>
                                  <a:pt x="1272" y="16"/>
                                </a:lnTo>
                                <a:lnTo>
                                  <a:pt x="8" y="16"/>
                                </a:lnTo>
                                <a:lnTo>
                                  <a:pt x="16" y="8"/>
                                </a:lnTo>
                                <a:lnTo>
                                  <a:pt x="16" y="280"/>
                                </a:lnTo>
                                <a:cubicBezTo>
                                  <a:pt x="16" y="285"/>
                                  <a:pt x="13" y="288"/>
                                  <a:pt x="8" y="288"/>
                                </a:cubicBezTo>
                                <a:cubicBezTo>
                                  <a:pt x="4" y="288"/>
                                  <a:pt x="0" y="285"/>
                                  <a:pt x="0" y="280"/>
                                </a:cubicBezTo>
                                <a:lnTo>
                                  <a:pt x="0" y="8"/>
                                </a:lnTo>
                                <a:cubicBezTo>
                                  <a:pt x="0" y="4"/>
                                  <a:pt x="4" y="0"/>
                                  <a:pt x="8" y="0"/>
                                </a:cubicBezTo>
                                <a:lnTo>
                                  <a:pt x="1272" y="0"/>
                                </a:lnTo>
                                <a:cubicBezTo>
                                  <a:pt x="1277" y="0"/>
                                  <a:pt x="1280" y="4"/>
                                  <a:pt x="1280" y="8"/>
                                </a:cubicBezTo>
                                <a:lnTo>
                                  <a:pt x="1280" y="280"/>
                                </a:lnTo>
                                <a:cubicBezTo>
                                  <a:pt x="1280" y="285"/>
                                  <a:pt x="1277" y="288"/>
                                  <a:pt x="1272" y="288"/>
                                </a:cubicBezTo>
                                <a:lnTo>
                                  <a:pt x="8" y="288"/>
                                </a:lnTo>
                                <a:cubicBezTo>
                                  <a:pt x="4" y="288"/>
                                  <a:pt x="0" y="285"/>
                                  <a:pt x="0" y="280"/>
                                </a:cubicBezTo>
                                <a:cubicBezTo>
                                  <a:pt x="0" y="276"/>
                                  <a:pt x="4" y="272"/>
                                  <a:pt x="8" y="272"/>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3" name="Rectangle 105"/>
                        <wps:cNvSpPr>
                          <a:spLocks noChangeArrowheads="1"/>
                        </wps:cNvSpPr>
                        <wps:spPr bwMode="auto">
                          <a:xfrm>
                            <a:off x="3472815" y="2386965"/>
                            <a:ext cx="1210310" cy="28638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6"/>
                        <wps:cNvSpPr>
                          <a:spLocks noChangeArrowheads="1"/>
                        </wps:cNvSpPr>
                        <wps:spPr bwMode="auto">
                          <a:xfrm>
                            <a:off x="3442970" y="2356485"/>
                            <a:ext cx="1225550" cy="1524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7"/>
                        <wps:cNvSpPr>
                          <a:spLocks noChangeArrowheads="1"/>
                        </wps:cNvSpPr>
                        <wps:spPr bwMode="auto">
                          <a:xfrm>
                            <a:off x="3442970" y="2371725"/>
                            <a:ext cx="1225550" cy="1524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08"/>
                        <wps:cNvSpPr>
                          <a:spLocks noChangeArrowheads="1"/>
                        </wps:cNvSpPr>
                        <wps:spPr bwMode="auto">
                          <a:xfrm>
                            <a:off x="3442970" y="2386965"/>
                            <a:ext cx="1225550" cy="2984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09"/>
                        <wps:cNvSpPr>
                          <a:spLocks noChangeArrowheads="1"/>
                        </wps:cNvSpPr>
                        <wps:spPr bwMode="auto">
                          <a:xfrm>
                            <a:off x="3442970" y="2416810"/>
                            <a:ext cx="1225550" cy="1524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10"/>
                        <wps:cNvSpPr>
                          <a:spLocks noChangeArrowheads="1"/>
                        </wps:cNvSpPr>
                        <wps:spPr bwMode="auto">
                          <a:xfrm>
                            <a:off x="3442970" y="2432050"/>
                            <a:ext cx="122555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11"/>
                        <wps:cNvSpPr>
                          <a:spLocks noChangeArrowheads="1"/>
                        </wps:cNvSpPr>
                        <wps:spPr bwMode="auto">
                          <a:xfrm>
                            <a:off x="3442970" y="2447290"/>
                            <a:ext cx="1225550" cy="1460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12"/>
                        <wps:cNvSpPr>
                          <a:spLocks noChangeArrowheads="1"/>
                        </wps:cNvSpPr>
                        <wps:spPr bwMode="auto">
                          <a:xfrm>
                            <a:off x="3442970" y="2461895"/>
                            <a:ext cx="1225550" cy="1524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3"/>
                        <wps:cNvSpPr>
                          <a:spLocks noChangeArrowheads="1"/>
                        </wps:cNvSpPr>
                        <wps:spPr bwMode="auto">
                          <a:xfrm>
                            <a:off x="3442970" y="2477135"/>
                            <a:ext cx="1225550" cy="4508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4"/>
                        <wps:cNvSpPr>
                          <a:spLocks noChangeArrowheads="1"/>
                        </wps:cNvSpPr>
                        <wps:spPr bwMode="auto">
                          <a:xfrm>
                            <a:off x="3442970" y="2522220"/>
                            <a:ext cx="1225550" cy="152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5"/>
                        <wps:cNvSpPr>
                          <a:spLocks noChangeArrowheads="1"/>
                        </wps:cNvSpPr>
                        <wps:spPr bwMode="auto">
                          <a:xfrm>
                            <a:off x="3442970" y="2537460"/>
                            <a:ext cx="1225550" cy="152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6"/>
                        <wps:cNvSpPr>
                          <a:spLocks noChangeArrowheads="1"/>
                        </wps:cNvSpPr>
                        <wps:spPr bwMode="auto">
                          <a:xfrm>
                            <a:off x="3442970" y="2552700"/>
                            <a:ext cx="1225550" cy="1460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7"/>
                        <wps:cNvSpPr>
                          <a:spLocks noChangeArrowheads="1"/>
                        </wps:cNvSpPr>
                        <wps:spPr bwMode="auto">
                          <a:xfrm>
                            <a:off x="3442970" y="2567305"/>
                            <a:ext cx="122555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8"/>
                        <wps:cNvSpPr>
                          <a:spLocks noChangeArrowheads="1"/>
                        </wps:cNvSpPr>
                        <wps:spPr bwMode="auto">
                          <a:xfrm>
                            <a:off x="3442970" y="2582545"/>
                            <a:ext cx="1225550" cy="3048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9"/>
                        <wps:cNvSpPr>
                          <a:spLocks noChangeArrowheads="1"/>
                        </wps:cNvSpPr>
                        <wps:spPr bwMode="auto">
                          <a:xfrm>
                            <a:off x="3442970" y="2613025"/>
                            <a:ext cx="1225550" cy="1460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20"/>
                        <wps:cNvSpPr>
                          <a:spLocks noChangeArrowheads="1"/>
                        </wps:cNvSpPr>
                        <wps:spPr bwMode="auto">
                          <a:xfrm>
                            <a:off x="3442970" y="2627630"/>
                            <a:ext cx="1225550" cy="152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21"/>
                        <wps:cNvSpPr>
                          <a:spLocks noChangeArrowheads="1"/>
                        </wps:cNvSpPr>
                        <wps:spPr bwMode="auto">
                          <a:xfrm>
                            <a:off x="3457575" y="2371725"/>
                            <a:ext cx="1180465" cy="255905"/>
                          </a:xfrm>
                          <a:prstGeom prst="rect">
                            <a:avLst/>
                          </a:prstGeom>
                          <a:noFill/>
                          <a:ln w="444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22"/>
                        <wps:cNvSpPr>
                          <a:spLocks noChangeArrowheads="1"/>
                        </wps:cNvSpPr>
                        <wps:spPr bwMode="auto">
                          <a:xfrm>
                            <a:off x="3696970" y="2310130"/>
                            <a:ext cx="6610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A545D" w14:textId="77777777" w:rsidR="00A82BDE" w:rsidRDefault="00A82BDE" w:rsidP="00A82BDE">
                              <w:r>
                                <w:rPr>
                                  <w:rFonts w:ascii="宋体" w:cs="宋体" w:hint="eastAsia"/>
                                  <w:color w:val="000000"/>
                                  <w:kern w:val="0"/>
                                  <w:sz w:val="26"/>
                                  <w:szCs w:val="26"/>
                                </w:rPr>
                                <w:t>被检对象</w:t>
                              </w:r>
                            </w:p>
                          </w:txbxContent>
                        </wps:txbx>
                        <wps:bodyPr rot="0" vert="horz" wrap="none" lIns="0" tIns="0" rIns="0" bIns="0" anchor="t" anchorCtr="0">
                          <a:spAutoFit/>
                        </wps:bodyPr>
                      </wps:wsp>
                      <wps:wsp>
                        <wps:cNvPr id="121" name="Rectangle 123"/>
                        <wps:cNvSpPr>
                          <a:spLocks noChangeArrowheads="1"/>
                        </wps:cNvSpPr>
                        <wps:spPr bwMode="auto">
                          <a:xfrm>
                            <a:off x="4351020" y="2306955"/>
                            <a:ext cx="83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0D875" w14:textId="77777777" w:rsidR="00A82BDE" w:rsidRDefault="00A82BDE" w:rsidP="00A82BDE">
                              <w:r>
                                <w:rPr>
                                  <w:rFonts w:ascii="Calibri" w:hAnsi="Calibri" w:cs="Calibri"/>
                                  <w:color w:val="000000"/>
                                  <w:kern w:val="0"/>
                                  <w:sz w:val="26"/>
                                  <w:szCs w:val="26"/>
                                </w:rPr>
                                <w:t>3</w:t>
                              </w:r>
                            </w:p>
                          </w:txbxContent>
                        </wps:txbx>
                        <wps:bodyPr rot="0" vert="horz" wrap="none" lIns="0" tIns="0" rIns="0" bIns="0" anchor="t" anchorCtr="0">
                          <a:spAutoFit/>
                        </wps:bodyPr>
                      </wps:wsp>
                      <wps:wsp>
                        <wps:cNvPr id="122" name="Rectangle 124"/>
                        <wps:cNvSpPr>
                          <a:spLocks noChangeArrowheads="1"/>
                        </wps:cNvSpPr>
                        <wps:spPr bwMode="auto">
                          <a:xfrm>
                            <a:off x="782320" y="1798955"/>
                            <a:ext cx="29845" cy="61785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Freeform 125"/>
                        <wps:cNvSpPr>
                          <a:spLocks/>
                        </wps:cNvSpPr>
                        <wps:spPr bwMode="auto">
                          <a:xfrm>
                            <a:off x="789940" y="1806575"/>
                            <a:ext cx="15240" cy="602615"/>
                          </a:xfrm>
                          <a:custGeom>
                            <a:avLst/>
                            <a:gdLst>
                              <a:gd name="T0" fmla="*/ 0 w 16"/>
                              <a:gd name="T1" fmla="*/ 632 h 640"/>
                              <a:gd name="T2" fmla="*/ 0 w 16"/>
                              <a:gd name="T3" fmla="*/ 8 h 640"/>
                              <a:gd name="T4" fmla="*/ 8 w 16"/>
                              <a:gd name="T5" fmla="*/ 0 h 640"/>
                              <a:gd name="T6" fmla="*/ 16 w 16"/>
                              <a:gd name="T7" fmla="*/ 8 h 640"/>
                              <a:gd name="T8" fmla="*/ 16 w 16"/>
                              <a:gd name="T9" fmla="*/ 632 h 640"/>
                              <a:gd name="T10" fmla="*/ 8 w 16"/>
                              <a:gd name="T11" fmla="*/ 640 h 640"/>
                              <a:gd name="T12" fmla="*/ 0 w 16"/>
                              <a:gd name="T13" fmla="*/ 632 h 640"/>
                            </a:gdLst>
                            <a:ahLst/>
                            <a:cxnLst>
                              <a:cxn ang="0">
                                <a:pos x="T0" y="T1"/>
                              </a:cxn>
                              <a:cxn ang="0">
                                <a:pos x="T2" y="T3"/>
                              </a:cxn>
                              <a:cxn ang="0">
                                <a:pos x="T4" y="T5"/>
                              </a:cxn>
                              <a:cxn ang="0">
                                <a:pos x="T6" y="T7"/>
                              </a:cxn>
                              <a:cxn ang="0">
                                <a:pos x="T8" y="T9"/>
                              </a:cxn>
                              <a:cxn ang="0">
                                <a:pos x="T10" y="T11"/>
                              </a:cxn>
                              <a:cxn ang="0">
                                <a:pos x="T12" y="T13"/>
                              </a:cxn>
                            </a:cxnLst>
                            <a:rect l="0" t="0" r="r" b="b"/>
                            <a:pathLst>
                              <a:path w="16" h="640">
                                <a:moveTo>
                                  <a:pt x="0" y="632"/>
                                </a:moveTo>
                                <a:lnTo>
                                  <a:pt x="0" y="8"/>
                                </a:lnTo>
                                <a:cubicBezTo>
                                  <a:pt x="0" y="4"/>
                                  <a:pt x="4" y="0"/>
                                  <a:pt x="8" y="0"/>
                                </a:cubicBezTo>
                                <a:cubicBezTo>
                                  <a:pt x="13" y="0"/>
                                  <a:pt x="16" y="4"/>
                                  <a:pt x="16" y="8"/>
                                </a:cubicBezTo>
                                <a:lnTo>
                                  <a:pt x="16" y="632"/>
                                </a:lnTo>
                                <a:cubicBezTo>
                                  <a:pt x="16" y="637"/>
                                  <a:pt x="13" y="640"/>
                                  <a:pt x="8" y="640"/>
                                </a:cubicBezTo>
                                <a:cubicBezTo>
                                  <a:pt x="4" y="640"/>
                                  <a:pt x="0" y="637"/>
                                  <a:pt x="0" y="632"/>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24" name="Rectangle 126"/>
                        <wps:cNvSpPr>
                          <a:spLocks noChangeArrowheads="1"/>
                        </wps:cNvSpPr>
                        <wps:spPr bwMode="auto">
                          <a:xfrm>
                            <a:off x="782320" y="1798955"/>
                            <a:ext cx="29845" cy="61785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127"/>
                        <wps:cNvCnPr>
                          <a:cxnSpLocks noChangeShapeType="1"/>
                        </wps:cNvCnPr>
                        <wps:spPr bwMode="auto">
                          <a:xfrm flipV="1">
                            <a:off x="782320" y="1783715"/>
                            <a:ext cx="0" cy="588010"/>
                          </a:xfrm>
                          <a:prstGeom prst="line">
                            <a:avLst/>
                          </a:prstGeom>
                          <a:noFill/>
                          <a:ln w="4445" cap="rnd">
                            <a:solidFill>
                              <a:srgbClr val="404040"/>
                            </a:solidFill>
                            <a:round/>
                            <a:headEnd/>
                            <a:tailEnd/>
                          </a:ln>
                          <a:extLst>
                            <a:ext uri="{909E8E84-426E-40DD-AFC4-6F175D3DCCD1}">
                              <a14:hiddenFill xmlns:a14="http://schemas.microsoft.com/office/drawing/2010/main">
                                <a:noFill/>
                              </a14:hiddenFill>
                            </a:ext>
                          </a:extLst>
                        </wps:spPr>
                        <wps:bodyPr/>
                      </wps:wsp>
                      <wps:wsp>
                        <wps:cNvPr id="126" name="Rectangle 128"/>
                        <wps:cNvSpPr>
                          <a:spLocks noChangeArrowheads="1"/>
                        </wps:cNvSpPr>
                        <wps:spPr bwMode="auto">
                          <a:xfrm>
                            <a:off x="2426335" y="1437640"/>
                            <a:ext cx="29845" cy="97917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Freeform 129"/>
                        <wps:cNvSpPr>
                          <a:spLocks/>
                        </wps:cNvSpPr>
                        <wps:spPr bwMode="auto">
                          <a:xfrm>
                            <a:off x="2433955" y="1445260"/>
                            <a:ext cx="15240" cy="963930"/>
                          </a:xfrm>
                          <a:custGeom>
                            <a:avLst/>
                            <a:gdLst>
                              <a:gd name="T0" fmla="*/ 0 w 16"/>
                              <a:gd name="T1" fmla="*/ 1016 h 1024"/>
                              <a:gd name="T2" fmla="*/ 0 w 16"/>
                              <a:gd name="T3" fmla="*/ 8 h 1024"/>
                              <a:gd name="T4" fmla="*/ 8 w 16"/>
                              <a:gd name="T5" fmla="*/ 0 h 1024"/>
                              <a:gd name="T6" fmla="*/ 16 w 16"/>
                              <a:gd name="T7" fmla="*/ 8 h 1024"/>
                              <a:gd name="T8" fmla="*/ 16 w 16"/>
                              <a:gd name="T9" fmla="*/ 1016 h 1024"/>
                              <a:gd name="T10" fmla="*/ 8 w 16"/>
                              <a:gd name="T11" fmla="*/ 1024 h 1024"/>
                              <a:gd name="T12" fmla="*/ 0 w 16"/>
                              <a:gd name="T13" fmla="*/ 1016 h 1024"/>
                            </a:gdLst>
                            <a:ahLst/>
                            <a:cxnLst>
                              <a:cxn ang="0">
                                <a:pos x="T0" y="T1"/>
                              </a:cxn>
                              <a:cxn ang="0">
                                <a:pos x="T2" y="T3"/>
                              </a:cxn>
                              <a:cxn ang="0">
                                <a:pos x="T4" y="T5"/>
                              </a:cxn>
                              <a:cxn ang="0">
                                <a:pos x="T6" y="T7"/>
                              </a:cxn>
                              <a:cxn ang="0">
                                <a:pos x="T8" y="T9"/>
                              </a:cxn>
                              <a:cxn ang="0">
                                <a:pos x="T10" y="T11"/>
                              </a:cxn>
                              <a:cxn ang="0">
                                <a:pos x="T12" y="T13"/>
                              </a:cxn>
                            </a:cxnLst>
                            <a:rect l="0" t="0" r="r" b="b"/>
                            <a:pathLst>
                              <a:path w="16" h="1024">
                                <a:moveTo>
                                  <a:pt x="0" y="1016"/>
                                </a:moveTo>
                                <a:lnTo>
                                  <a:pt x="0" y="8"/>
                                </a:lnTo>
                                <a:cubicBezTo>
                                  <a:pt x="0" y="4"/>
                                  <a:pt x="4" y="0"/>
                                  <a:pt x="8" y="0"/>
                                </a:cubicBezTo>
                                <a:cubicBezTo>
                                  <a:pt x="13" y="0"/>
                                  <a:pt x="16" y="4"/>
                                  <a:pt x="16" y="8"/>
                                </a:cubicBezTo>
                                <a:lnTo>
                                  <a:pt x="16" y="1016"/>
                                </a:lnTo>
                                <a:cubicBezTo>
                                  <a:pt x="16" y="1021"/>
                                  <a:pt x="13" y="1024"/>
                                  <a:pt x="8" y="1024"/>
                                </a:cubicBezTo>
                                <a:cubicBezTo>
                                  <a:pt x="4" y="1024"/>
                                  <a:pt x="0" y="1021"/>
                                  <a:pt x="0" y="1016"/>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28" name="Rectangle 130"/>
                        <wps:cNvSpPr>
                          <a:spLocks noChangeArrowheads="1"/>
                        </wps:cNvSpPr>
                        <wps:spPr bwMode="auto">
                          <a:xfrm>
                            <a:off x="2426335" y="1437640"/>
                            <a:ext cx="29845" cy="97917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131"/>
                        <wps:cNvCnPr>
                          <a:cxnSpLocks noChangeShapeType="1"/>
                        </wps:cNvCnPr>
                        <wps:spPr bwMode="auto">
                          <a:xfrm flipV="1">
                            <a:off x="2411730" y="1422400"/>
                            <a:ext cx="0" cy="949325"/>
                          </a:xfrm>
                          <a:prstGeom prst="line">
                            <a:avLst/>
                          </a:prstGeom>
                          <a:noFill/>
                          <a:ln w="4445" cap="rnd">
                            <a:solidFill>
                              <a:srgbClr val="404040"/>
                            </a:solidFill>
                            <a:round/>
                            <a:headEnd/>
                            <a:tailEnd/>
                          </a:ln>
                          <a:extLst>
                            <a:ext uri="{909E8E84-426E-40DD-AFC4-6F175D3DCCD1}">
                              <a14:hiddenFill xmlns:a14="http://schemas.microsoft.com/office/drawing/2010/main">
                                <a:noFill/>
                              </a14:hiddenFill>
                            </a:ext>
                          </a:extLst>
                        </wps:spPr>
                        <wps:bodyPr/>
                      </wps:wsp>
                      <wps:wsp>
                        <wps:cNvPr id="130" name="Rectangle 132"/>
                        <wps:cNvSpPr>
                          <a:spLocks noChangeArrowheads="1"/>
                        </wps:cNvSpPr>
                        <wps:spPr bwMode="auto">
                          <a:xfrm>
                            <a:off x="782320" y="1798955"/>
                            <a:ext cx="3317875" cy="3048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Freeform 133"/>
                        <wps:cNvSpPr>
                          <a:spLocks/>
                        </wps:cNvSpPr>
                        <wps:spPr bwMode="auto">
                          <a:xfrm>
                            <a:off x="789940" y="1806575"/>
                            <a:ext cx="3302635" cy="15240"/>
                          </a:xfrm>
                          <a:custGeom>
                            <a:avLst/>
                            <a:gdLst>
                              <a:gd name="T0" fmla="*/ 8 w 3536"/>
                              <a:gd name="T1" fmla="*/ 0 h 16"/>
                              <a:gd name="T2" fmla="*/ 3528 w 3536"/>
                              <a:gd name="T3" fmla="*/ 0 h 16"/>
                              <a:gd name="T4" fmla="*/ 3536 w 3536"/>
                              <a:gd name="T5" fmla="*/ 8 h 16"/>
                              <a:gd name="T6" fmla="*/ 3528 w 3536"/>
                              <a:gd name="T7" fmla="*/ 16 h 16"/>
                              <a:gd name="T8" fmla="*/ 8 w 3536"/>
                              <a:gd name="T9" fmla="*/ 16 h 16"/>
                              <a:gd name="T10" fmla="*/ 0 w 3536"/>
                              <a:gd name="T11" fmla="*/ 8 h 16"/>
                              <a:gd name="T12" fmla="*/ 8 w 3536"/>
                              <a:gd name="T13" fmla="*/ 0 h 16"/>
                            </a:gdLst>
                            <a:ahLst/>
                            <a:cxnLst>
                              <a:cxn ang="0">
                                <a:pos x="T0" y="T1"/>
                              </a:cxn>
                              <a:cxn ang="0">
                                <a:pos x="T2" y="T3"/>
                              </a:cxn>
                              <a:cxn ang="0">
                                <a:pos x="T4" y="T5"/>
                              </a:cxn>
                              <a:cxn ang="0">
                                <a:pos x="T6" y="T7"/>
                              </a:cxn>
                              <a:cxn ang="0">
                                <a:pos x="T8" y="T9"/>
                              </a:cxn>
                              <a:cxn ang="0">
                                <a:pos x="T10" y="T11"/>
                              </a:cxn>
                              <a:cxn ang="0">
                                <a:pos x="T12" y="T13"/>
                              </a:cxn>
                            </a:cxnLst>
                            <a:rect l="0" t="0" r="r" b="b"/>
                            <a:pathLst>
                              <a:path w="3536" h="16">
                                <a:moveTo>
                                  <a:pt x="8" y="0"/>
                                </a:moveTo>
                                <a:lnTo>
                                  <a:pt x="3528" y="0"/>
                                </a:lnTo>
                                <a:cubicBezTo>
                                  <a:pt x="3533" y="0"/>
                                  <a:pt x="3536" y="4"/>
                                  <a:pt x="3536" y="8"/>
                                </a:cubicBezTo>
                                <a:cubicBezTo>
                                  <a:pt x="3536" y="13"/>
                                  <a:pt x="3533" y="16"/>
                                  <a:pt x="3528" y="16"/>
                                </a:cubicBezTo>
                                <a:lnTo>
                                  <a:pt x="8" y="16"/>
                                </a:lnTo>
                                <a:cubicBezTo>
                                  <a:pt x="4" y="16"/>
                                  <a:pt x="0" y="13"/>
                                  <a:pt x="0" y="8"/>
                                </a:cubicBezTo>
                                <a:cubicBezTo>
                                  <a:pt x="0" y="4"/>
                                  <a:pt x="4" y="0"/>
                                  <a:pt x="8" y="0"/>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32" name="Rectangle 134"/>
                        <wps:cNvSpPr>
                          <a:spLocks noChangeArrowheads="1"/>
                        </wps:cNvSpPr>
                        <wps:spPr bwMode="auto">
                          <a:xfrm>
                            <a:off x="782320" y="1798955"/>
                            <a:ext cx="3317875" cy="3048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135"/>
                        <wps:cNvCnPr>
                          <a:cxnSpLocks noChangeShapeType="1"/>
                        </wps:cNvCnPr>
                        <wps:spPr bwMode="auto">
                          <a:xfrm>
                            <a:off x="782320" y="1783715"/>
                            <a:ext cx="3273425" cy="0"/>
                          </a:xfrm>
                          <a:prstGeom prst="line">
                            <a:avLst/>
                          </a:prstGeom>
                          <a:noFill/>
                          <a:ln w="4445" cap="rnd">
                            <a:solidFill>
                              <a:srgbClr val="404040"/>
                            </a:solidFill>
                            <a:round/>
                            <a:headEnd/>
                            <a:tailEnd/>
                          </a:ln>
                          <a:extLst>
                            <a:ext uri="{909E8E84-426E-40DD-AFC4-6F175D3DCCD1}">
                              <a14:hiddenFill xmlns:a14="http://schemas.microsoft.com/office/drawing/2010/main">
                                <a:noFill/>
                              </a14:hiddenFill>
                            </a:ext>
                          </a:extLst>
                        </wps:spPr>
                        <wps:bodyPr/>
                      </wps:wsp>
                      <wps:wsp>
                        <wps:cNvPr id="134" name="Rectangle 136"/>
                        <wps:cNvSpPr>
                          <a:spLocks noChangeArrowheads="1"/>
                        </wps:cNvSpPr>
                        <wps:spPr bwMode="auto">
                          <a:xfrm>
                            <a:off x="4070350" y="1798955"/>
                            <a:ext cx="29845" cy="61785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Freeform 137"/>
                        <wps:cNvSpPr>
                          <a:spLocks/>
                        </wps:cNvSpPr>
                        <wps:spPr bwMode="auto">
                          <a:xfrm>
                            <a:off x="4077970" y="1806575"/>
                            <a:ext cx="14605" cy="602615"/>
                          </a:xfrm>
                          <a:custGeom>
                            <a:avLst/>
                            <a:gdLst>
                              <a:gd name="T0" fmla="*/ 0 w 16"/>
                              <a:gd name="T1" fmla="*/ 632 h 640"/>
                              <a:gd name="T2" fmla="*/ 0 w 16"/>
                              <a:gd name="T3" fmla="*/ 8 h 640"/>
                              <a:gd name="T4" fmla="*/ 8 w 16"/>
                              <a:gd name="T5" fmla="*/ 0 h 640"/>
                              <a:gd name="T6" fmla="*/ 16 w 16"/>
                              <a:gd name="T7" fmla="*/ 8 h 640"/>
                              <a:gd name="T8" fmla="*/ 16 w 16"/>
                              <a:gd name="T9" fmla="*/ 632 h 640"/>
                              <a:gd name="T10" fmla="*/ 8 w 16"/>
                              <a:gd name="T11" fmla="*/ 640 h 640"/>
                              <a:gd name="T12" fmla="*/ 0 w 16"/>
                              <a:gd name="T13" fmla="*/ 632 h 640"/>
                            </a:gdLst>
                            <a:ahLst/>
                            <a:cxnLst>
                              <a:cxn ang="0">
                                <a:pos x="T0" y="T1"/>
                              </a:cxn>
                              <a:cxn ang="0">
                                <a:pos x="T2" y="T3"/>
                              </a:cxn>
                              <a:cxn ang="0">
                                <a:pos x="T4" y="T5"/>
                              </a:cxn>
                              <a:cxn ang="0">
                                <a:pos x="T6" y="T7"/>
                              </a:cxn>
                              <a:cxn ang="0">
                                <a:pos x="T8" y="T9"/>
                              </a:cxn>
                              <a:cxn ang="0">
                                <a:pos x="T10" y="T11"/>
                              </a:cxn>
                              <a:cxn ang="0">
                                <a:pos x="T12" y="T13"/>
                              </a:cxn>
                            </a:cxnLst>
                            <a:rect l="0" t="0" r="r" b="b"/>
                            <a:pathLst>
                              <a:path w="16" h="640">
                                <a:moveTo>
                                  <a:pt x="0" y="632"/>
                                </a:moveTo>
                                <a:lnTo>
                                  <a:pt x="0" y="8"/>
                                </a:lnTo>
                                <a:cubicBezTo>
                                  <a:pt x="0" y="4"/>
                                  <a:pt x="4" y="0"/>
                                  <a:pt x="8" y="0"/>
                                </a:cubicBezTo>
                                <a:cubicBezTo>
                                  <a:pt x="13" y="0"/>
                                  <a:pt x="16" y="4"/>
                                  <a:pt x="16" y="8"/>
                                </a:cubicBezTo>
                                <a:lnTo>
                                  <a:pt x="16" y="632"/>
                                </a:lnTo>
                                <a:cubicBezTo>
                                  <a:pt x="16" y="637"/>
                                  <a:pt x="13" y="640"/>
                                  <a:pt x="8" y="640"/>
                                </a:cubicBezTo>
                                <a:cubicBezTo>
                                  <a:pt x="4" y="640"/>
                                  <a:pt x="0" y="637"/>
                                  <a:pt x="0" y="632"/>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36" name="Rectangle 138"/>
                        <wps:cNvSpPr>
                          <a:spLocks noChangeArrowheads="1"/>
                        </wps:cNvSpPr>
                        <wps:spPr bwMode="auto">
                          <a:xfrm>
                            <a:off x="4070350" y="1798955"/>
                            <a:ext cx="29845" cy="61785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139"/>
                        <wps:cNvCnPr>
                          <a:cxnSpLocks noChangeShapeType="1"/>
                        </wps:cNvCnPr>
                        <wps:spPr bwMode="auto">
                          <a:xfrm flipV="1">
                            <a:off x="4055745" y="1783715"/>
                            <a:ext cx="0" cy="588010"/>
                          </a:xfrm>
                          <a:prstGeom prst="line">
                            <a:avLst/>
                          </a:prstGeom>
                          <a:noFill/>
                          <a:ln w="4445" cap="rnd">
                            <a:solidFill>
                              <a:srgbClr val="404040"/>
                            </a:solidFill>
                            <a:round/>
                            <a:headEnd/>
                            <a:tailEnd/>
                          </a:ln>
                          <a:extLst>
                            <a:ext uri="{909E8E84-426E-40DD-AFC4-6F175D3DCCD1}">
                              <a14:hiddenFill xmlns:a14="http://schemas.microsoft.com/office/drawing/2010/main">
                                <a:noFill/>
                              </a14:hiddenFill>
                            </a:ext>
                          </a:extLst>
                        </wps:spPr>
                        <wps:bodyPr/>
                      </wps:wsp>
                      <wps:wsp>
                        <wps:cNvPr id="138" name="Rectangle 140"/>
                        <wps:cNvSpPr>
                          <a:spLocks noChangeArrowheads="1"/>
                        </wps:cNvSpPr>
                        <wps:spPr bwMode="auto">
                          <a:xfrm>
                            <a:off x="633095" y="182118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320E7" w14:textId="77777777" w:rsidR="00A82BDE" w:rsidRDefault="00A82BDE" w:rsidP="00A82BDE">
                              <w:r>
                                <w:rPr>
                                  <w:rFonts w:ascii="宋体" w:cs="宋体" w:hint="eastAsia"/>
                                  <w:b/>
                                  <w:bCs/>
                                  <w:color w:val="000000"/>
                                  <w:kern w:val="0"/>
                                  <w:sz w:val="12"/>
                                  <w:szCs w:val="12"/>
                                </w:rPr>
                                <w:t>硬</w:t>
                              </w:r>
                            </w:p>
                          </w:txbxContent>
                        </wps:txbx>
                        <wps:bodyPr rot="0" vert="horz" wrap="none" lIns="0" tIns="0" rIns="0" bIns="0" anchor="t" anchorCtr="0">
                          <a:spAutoFit/>
                        </wps:bodyPr>
                      </wps:wsp>
                      <wps:wsp>
                        <wps:cNvPr id="139" name="Rectangle 141"/>
                        <wps:cNvSpPr>
                          <a:spLocks noChangeArrowheads="1"/>
                        </wps:cNvSpPr>
                        <wps:spPr bwMode="auto">
                          <a:xfrm>
                            <a:off x="633095" y="191135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4985A" w14:textId="77777777" w:rsidR="00A82BDE" w:rsidRDefault="00A82BDE" w:rsidP="00A82BDE">
                              <w:r>
                                <w:rPr>
                                  <w:rFonts w:ascii="宋体" w:cs="宋体" w:hint="eastAsia"/>
                                  <w:b/>
                                  <w:bCs/>
                                  <w:color w:val="000000"/>
                                  <w:kern w:val="0"/>
                                  <w:sz w:val="12"/>
                                  <w:szCs w:val="12"/>
                                </w:rPr>
                                <w:t>接</w:t>
                              </w:r>
                            </w:p>
                          </w:txbxContent>
                        </wps:txbx>
                        <wps:bodyPr rot="0" vert="horz" wrap="none" lIns="0" tIns="0" rIns="0" bIns="0" anchor="t" anchorCtr="0">
                          <a:spAutoFit/>
                        </wps:bodyPr>
                      </wps:wsp>
                      <wps:wsp>
                        <wps:cNvPr id="140" name="Rectangle 142"/>
                        <wps:cNvSpPr>
                          <a:spLocks noChangeArrowheads="1"/>
                        </wps:cNvSpPr>
                        <wps:spPr bwMode="auto">
                          <a:xfrm>
                            <a:off x="633095" y="201739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0FEF6" w14:textId="77777777" w:rsidR="00A82BDE" w:rsidRDefault="00A82BDE" w:rsidP="00A82BDE">
                              <w:r>
                                <w:rPr>
                                  <w:rFonts w:ascii="宋体" w:cs="宋体" w:hint="eastAsia"/>
                                  <w:b/>
                                  <w:bCs/>
                                  <w:color w:val="000000"/>
                                  <w:kern w:val="0"/>
                                  <w:sz w:val="12"/>
                                  <w:szCs w:val="12"/>
                                </w:rPr>
                                <w:t>点</w:t>
                              </w:r>
                            </w:p>
                          </w:txbxContent>
                        </wps:txbx>
                        <wps:bodyPr rot="0" vert="horz" wrap="none" lIns="0" tIns="0" rIns="0" bIns="0" anchor="t" anchorCtr="0">
                          <a:spAutoFit/>
                        </wps:bodyPr>
                      </wps:wsp>
                      <wps:wsp>
                        <wps:cNvPr id="141" name="Rectangle 143"/>
                        <wps:cNvSpPr>
                          <a:spLocks noChangeArrowheads="1"/>
                        </wps:cNvSpPr>
                        <wps:spPr bwMode="auto">
                          <a:xfrm>
                            <a:off x="633095" y="210756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973F1" w14:textId="77777777" w:rsidR="00A82BDE" w:rsidRDefault="00A82BDE" w:rsidP="00A82BDE">
                              <w:r>
                                <w:rPr>
                                  <w:rFonts w:ascii="宋体" w:cs="宋体" w:hint="eastAsia"/>
                                  <w:b/>
                                  <w:bCs/>
                                  <w:color w:val="000000"/>
                                  <w:kern w:val="0"/>
                                  <w:sz w:val="12"/>
                                  <w:szCs w:val="12"/>
                                </w:rPr>
                                <w:t>控</w:t>
                              </w:r>
                            </w:p>
                          </w:txbxContent>
                        </wps:txbx>
                        <wps:bodyPr rot="0" vert="horz" wrap="none" lIns="0" tIns="0" rIns="0" bIns="0" anchor="t" anchorCtr="0">
                          <a:spAutoFit/>
                        </wps:bodyPr>
                      </wps:wsp>
                      <wps:wsp>
                        <wps:cNvPr id="142" name="Rectangle 144"/>
                        <wps:cNvSpPr>
                          <a:spLocks noChangeArrowheads="1"/>
                        </wps:cNvSpPr>
                        <wps:spPr bwMode="auto">
                          <a:xfrm>
                            <a:off x="633095" y="221297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C2923" w14:textId="77777777" w:rsidR="00A82BDE" w:rsidRDefault="00A82BDE" w:rsidP="00A82BDE">
                              <w:r>
                                <w:rPr>
                                  <w:rFonts w:ascii="宋体" w:cs="宋体" w:hint="eastAsia"/>
                                  <w:b/>
                                  <w:bCs/>
                                  <w:color w:val="000000"/>
                                  <w:kern w:val="0"/>
                                  <w:sz w:val="12"/>
                                  <w:szCs w:val="12"/>
                                </w:rPr>
                                <w:t>制</w:t>
                              </w:r>
                            </w:p>
                          </w:txbxContent>
                        </wps:txbx>
                        <wps:bodyPr rot="0" vert="horz" wrap="none" lIns="0" tIns="0" rIns="0" bIns="0" anchor="t" anchorCtr="0">
                          <a:spAutoFit/>
                        </wps:bodyPr>
                      </wps:wsp>
                      <wps:wsp>
                        <wps:cNvPr id="143" name="Rectangle 145"/>
                        <wps:cNvSpPr>
                          <a:spLocks noChangeArrowheads="1"/>
                        </wps:cNvSpPr>
                        <wps:spPr bwMode="auto">
                          <a:xfrm>
                            <a:off x="2261870" y="181356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80C4" w14:textId="77777777" w:rsidR="00A82BDE" w:rsidRDefault="00A82BDE" w:rsidP="00A82BDE">
                              <w:r>
                                <w:rPr>
                                  <w:rFonts w:ascii="宋体" w:cs="宋体" w:hint="eastAsia"/>
                                  <w:b/>
                                  <w:bCs/>
                                  <w:color w:val="000000"/>
                                  <w:kern w:val="0"/>
                                  <w:sz w:val="12"/>
                                  <w:szCs w:val="12"/>
                                </w:rPr>
                                <w:t>硬</w:t>
                              </w:r>
                            </w:p>
                          </w:txbxContent>
                        </wps:txbx>
                        <wps:bodyPr rot="0" vert="horz" wrap="none" lIns="0" tIns="0" rIns="0" bIns="0" anchor="t" anchorCtr="0">
                          <a:spAutoFit/>
                        </wps:bodyPr>
                      </wps:wsp>
                      <wps:wsp>
                        <wps:cNvPr id="144" name="Rectangle 146"/>
                        <wps:cNvSpPr>
                          <a:spLocks noChangeArrowheads="1"/>
                        </wps:cNvSpPr>
                        <wps:spPr bwMode="auto">
                          <a:xfrm>
                            <a:off x="2261870" y="190373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243E4" w14:textId="77777777" w:rsidR="00A82BDE" w:rsidRDefault="00A82BDE" w:rsidP="00A82BDE">
                              <w:r>
                                <w:rPr>
                                  <w:rFonts w:ascii="宋体" w:cs="宋体" w:hint="eastAsia"/>
                                  <w:b/>
                                  <w:bCs/>
                                  <w:color w:val="000000"/>
                                  <w:kern w:val="0"/>
                                  <w:sz w:val="12"/>
                                  <w:szCs w:val="12"/>
                                </w:rPr>
                                <w:t>接</w:t>
                              </w:r>
                            </w:p>
                          </w:txbxContent>
                        </wps:txbx>
                        <wps:bodyPr rot="0" vert="horz" wrap="none" lIns="0" tIns="0" rIns="0" bIns="0" anchor="t" anchorCtr="0">
                          <a:spAutoFit/>
                        </wps:bodyPr>
                      </wps:wsp>
                      <wps:wsp>
                        <wps:cNvPr id="145" name="Rectangle 147"/>
                        <wps:cNvSpPr>
                          <a:spLocks noChangeArrowheads="1"/>
                        </wps:cNvSpPr>
                        <wps:spPr bwMode="auto">
                          <a:xfrm>
                            <a:off x="2261870" y="199453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EAA3C" w14:textId="77777777" w:rsidR="00A82BDE" w:rsidRDefault="00A82BDE" w:rsidP="00A82BDE">
                              <w:r>
                                <w:rPr>
                                  <w:rFonts w:ascii="宋体" w:cs="宋体" w:hint="eastAsia"/>
                                  <w:b/>
                                  <w:bCs/>
                                  <w:color w:val="000000"/>
                                  <w:kern w:val="0"/>
                                  <w:sz w:val="12"/>
                                  <w:szCs w:val="12"/>
                                </w:rPr>
                                <w:t>点</w:t>
                              </w:r>
                            </w:p>
                          </w:txbxContent>
                        </wps:txbx>
                        <wps:bodyPr rot="0" vert="horz" wrap="none" lIns="0" tIns="0" rIns="0" bIns="0" anchor="t" anchorCtr="0">
                          <a:spAutoFit/>
                        </wps:bodyPr>
                      </wps:wsp>
                      <wps:wsp>
                        <wps:cNvPr id="146" name="Rectangle 148"/>
                        <wps:cNvSpPr>
                          <a:spLocks noChangeArrowheads="1"/>
                        </wps:cNvSpPr>
                        <wps:spPr bwMode="auto">
                          <a:xfrm>
                            <a:off x="2261870" y="209994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C9F03" w14:textId="77777777" w:rsidR="00A82BDE" w:rsidRDefault="00A82BDE" w:rsidP="00A82BDE">
                              <w:r>
                                <w:rPr>
                                  <w:rFonts w:ascii="宋体" w:cs="宋体" w:hint="eastAsia"/>
                                  <w:b/>
                                  <w:bCs/>
                                  <w:color w:val="000000"/>
                                  <w:kern w:val="0"/>
                                  <w:sz w:val="12"/>
                                  <w:szCs w:val="12"/>
                                </w:rPr>
                                <w:t>控</w:t>
                              </w:r>
                            </w:p>
                          </w:txbxContent>
                        </wps:txbx>
                        <wps:bodyPr rot="0" vert="horz" wrap="none" lIns="0" tIns="0" rIns="0" bIns="0" anchor="t" anchorCtr="0">
                          <a:spAutoFit/>
                        </wps:bodyPr>
                      </wps:wsp>
                      <wps:wsp>
                        <wps:cNvPr id="147" name="Rectangle 149"/>
                        <wps:cNvSpPr>
                          <a:spLocks noChangeArrowheads="1"/>
                        </wps:cNvSpPr>
                        <wps:spPr bwMode="auto">
                          <a:xfrm>
                            <a:off x="2261870" y="220535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6A258" w14:textId="77777777" w:rsidR="00A82BDE" w:rsidRDefault="00A82BDE" w:rsidP="00A82BDE">
                              <w:r>
                                <w:rPr>
                                  <w:rFonts w:ascii="宋体" w:cs="宋体" w:hint="eastAsia"/>
                                  <w:b/>
                                  <w:bCs/>
                                  <w:color w:val="000000"/>
                                  <w:kern w:val="0"/>
                                  <w:sz w:val="12"/>
                                  <w:szCs w:val="12"/>
                                </w:rPr>
                                <w:t>制</w:t>
                              </w:r>
                            </w:p>
                          </w:txbxContent>
                        </wps:txbx>
                        <wps:bodyPr rot="0" vert="horz" wrap="none" lIns="0" tIns="0" rIns="0" bIns="0" anchor="t" anchorCtr="0">
                          <a:spAutoFit/>
                        </wps:bodyPr>
                      </wps:wsp>
                      <wps:wsp>
                        <wps:cNvPr id="148" name="Rectangle 150"/>
                        <wps:cNvSpPr>
                          <a:spLocks noChangeArrowheads="1"/>
                        </wps:cNvSpPr>
                        <wps:spPr bwMode="auto">
                          <a:xfrm>
                            <a:off x="3875405" y="182880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6AF5" w14:textId="77777777" w:rsidR="00A82BDE" w:rsidRDefault="00A82BDE" w:rsidP="00A82BDE">
                              <w:r>
                                <w:rPr>
                                  <w:rFonts w:ascii="宋体" w:cs="宋体" w:hint="eastAsia"/>
                                  <w:b/>
                                  <w:bCs/>
                                  <w:color w:val="000000"/>
                                  <w:kern w:val="0"/>
                                  <w:sz w:val="12"/>
                                  <w:szCs w:val="12"/>
                                </w:rPr>
                                <w:t>硬</w:t>
                              </w:r>
                            </w:p>
                          </w:txbxContent>
                        </wps:txbx>
                        <wps:bodyPr rot="0" vert="horz" wrap="none" lIns="0" tIns="0" rIns="0" bIns="0" anchor="t" anchorCtr="0">
                          <a:spAutoFit/>
                        </wps:bodyPr>
                      </wps:wsp>
                      <wps:wsp>
                        <wps:cNvPr id="149" name="Rectangle 151"/>
                        <wps:cNvSpPr>
                          <a:spLocks noChangeArrowheads="1"/>
                        </wps:cNvSpPr>
                        <wps:spPr bwMode="auto">
                          <a:xfrm>
                            <a:off x="3879215" y="191897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AFD64" w14:textId="77777777" w:rsidR="00A82BDE" w:rsidRDefault="00A82BDE" w:rsidP="00A82BDE">
                              <w:r>
                                <w:rPr>
                                  <w:rFonts w:ascii="宋体" w:cs="宋体" w:hint="eastAsia"/>
                                  <w:b/>
                                  <w:bCs/>
                                  <w:color w:val="000000"/>
                                  <w:kern w:val="0"/>
                                  <w:sz w:val="12"/>
                                  <w:szCs w:val="12"/>
                                </w:rPr>
                                <w:t>接</w:t>
                              </w:r>
                            </w:p>
                          </w:txbxContent>
                        </wps:txbx>
                        <wps:bodyPr rot="0" vert="horz" wrap="none" lIns="0" tIns="0" rIns="0" bIns="0" anchor="t" anchorCtr="0">
                          <a:spAutoFit/>
                        </wps:bodyPr>
                      </wps:wsp>
                      <wps:wsp>
                        <wps:cNvPr id="150" name="Rectangle 152"/>
                        <wps:cNvSpPr>
                          <a:spLocks noChangeArrowheads="1"/>
                        </wps:cNvSpPr>
                        <wps:spPr bwMode="auto">
                          <a:xfrm>
                            <a:off x="3879215" y="202501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D7062" w14:textId="77777777" w:rsidR="00A82BDE" w:rsidRDefault="00A82BDE" w:rsidP="00A82BDE">
                              <w:r>
                                <w:rPr>
                                  <w:rFonts w:ascii="宋体" w:cs="宋体" w:hint="eastAsia"/>
                                  <w:b/>
                                  <w:bCs/>
                                  <w:color w:val="000000"/>
                                  <w:kern w:val="0"/>
                                  <w:sz w:val="12"/>
                                  <w:szCs w:val="12"/>
                                </w:rPr>
                                <w:t>点</w:t>
                              </w:r>
                            </w:p>
                          </w:txbxContent>
                        </wps:txbx>
                        <wps:bodyPr rot="0" vert="horz" wrap="none" lIns="0" tIns="0" rIns="0" bIns="0" anchor="t" anchorCtr="0">
                          <a:spAutoFit/>
                        </wps:bodyPr>
                      </wps:wsp>
                      <wps:wsp>
                        <wps:cNvPr id="151" name="Rectangle 153"/>
                        <wps:cNvSpPr>
                          <a:spLocks noChangeArrowheads="1"/>
                        </wps:cNvSpPr>
                        <wps:spPr bwMode="auto">
                          <a:xfrm>
                            <a:off x="3879215" y="211518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E1FA0" w14:textId="77777777" w:rsidR="00A82BDE" w:rsidRDefault="00A82BDE" w:rsidP="00A82BDE">
                              <w:r>
                                <w:rPr>
                                  <w:rFonts w:ascii="宋体" w:cs="宋体" w:hint="eastAsia"/>
                                  <w:b/>
                                  <w:bCs/>
                                  <w:color w:val="000000"/>
                                  <w:kern w:val="0"/>
                                  <w:sz w:val="12"/>
                                  <w:szCs w:val="12"/>
                                </w:rPr>
                                <w:t>控</w:t>
                              </w:r>
                            </w:p>
                          </w:txbxContent>
                        </wps:txbx>
                        <wps:bodyPr rot="0" vert="horz" wrap="none" lIns="0" tIns="0" rIns="0" bIns="0" anchor="t" anchorCtr="0">
                          <a:spAutoFit/>
                        </wps:bodyPr>
                      </wps:wsp>
                      <wps:wsp>
                        <wps:cNvPr id="152" name="Rectangle 154"/>
                        <wps:cNvSpPr>
                          <a:spLocks noChangeArrowheads="1"/>
                        </wps:cNvSpPr>
                        <wps:spPr bwMode="auto">
                          <a:xfrm>
                            <a:off x="3879215" y="222059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D211C" w14:textId="77777777" w:rsidR="00A82BDE" w:rsidRDefault="00A82BDE" w:rsidP="00A82BDE">
                              <w:r>
                                <w:rPr>
                                  <w:rFonts w:ascii="宋体" w:cs="宋体" w:hint="eastAsia"/>
                                  <w:b/>
                                  <w:bCs/>
                                  <w:color w:val="000000"/>
                                  <w:kern w:val="0"/>
                                  <w:sz w:val="12"/>
                                  <w:szCs w:val="12"/>
                                </w:rPr>
                                <w:t>制</w:t>
                              </w:r>
                            </w:p>
                          </w:txbxContent>
                        </wps:txbx>
                        <wps:bodyPr rot="0" vert="horz" wrap="none" lIns="0" tIns="0" rIns="0" bIns="0" anchor="t" anchorCtr="0">
                          <a:spAutoFit/>
                        </wps:bodyPr>
                      </wps:wsp>
                      <wps:wsp>
                        <wps:cNvPr id="153" name="Rectangle 155"/>
                        <wps:cNvSpPr>
                          <a:spLocks noChangeArrowheads="1"/>
                        </wps:cNvSpPr>
                        <wps:spPr bwMode="auto">
                          <a:xfrm>
                            <a:off x="857250" y="183197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A7101" w14:textId="77777777" w:rsidR="00A82BDE" w:rsidRDefault="00A82BDE" w:rsidP="00A82BDE">
                              <w:r>
                                <w:rPr>
                                  <w:rFonts w:ascii="宋体" w:cs="宋体" w:hint="eastAsia"/>
                                  <w:b/>
                                  <w:bCs/>
                                  <w:color w:val="000000"/>
                                  <w:kern w:val="0"/>
                                  <w:sz w:val="12"/>
                                  <w:szCs w:val="12"/>
                                </w:rPr>
                                <w:t>通</w:t>
                              </w:r>
                            </w:p>
                          </w:txbxContent>
                        </wps:txbx>
                        <wps:bodyPr rot="0" vert="horz" wrap="none" lIns="0" tIns="0" rIns="0" bIns="0" anchor="t" anchorCtr="0">
                          <a:spAutoFit/>
                        </wps:bodyPr>
                      </wps:wsp>
                      <wps:wsp>
                        <wps:cNvPr id="154" name="Rectangle 156"/>
                        <wps:cNvSpPr>
                          <a:spLocks noChangeArrowheads="1"/>
                        </wps:cNvSpPr>
                        <wps:spPr bwMode="auto">
                          <a:xfrm>
                            <a:off x="857250" y="193738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F517A" w14:textId="77777777" w:rsidR="00A82BDE" w:rsidRDefault="00A82BDE" w:rsidP="00A82BDE">
                              <w:r>
                                <w:rPr>
                                  <w:rFonts w:ascii="宋体" w:cs="宋体" w:hint="eastAsia"/>
                                  <w:b/>
                                  <w:bCs/>
                                  <w:color w:val="000000"/>
                                  <w:kern w:val="0"/>
                                  <w:sz w:val="12"/>
                                  <w:szCs w:val="12"/>
                                </w:rPr>
                                <w:t>讯</w:t>
                              </w:r>
                            </w:p>
                          </w:txbxContent>
                        </wps:txbx>
                        <wps:bodyPr rot="0" vert="horz" wrap="none" lIns="0" tIns="0" rIns="0" bIns="0" anchor="t" anchorCtr="0">
                          <a:spAutoFit/>
                        </wps:bodyPr>
                      </wps:wsp>
                      <wps:wsp>
                        <wps:cNvPr id="155" name="Rectangle 157"/>
                        <wps:cNvSpPr>
                          <a:spLocks noChangeArrowheads="1"/>
                        </wps:cNvSpPr>
                        <wps:spPr bwMode="auto">
                          <a:xfrm>
                            <a:off x="857250" y="202755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B8630" w14:textId="77777777" w:rsidR="00A82BDE" w:rsidRDefault="00A82BDE" w:rsidP="00A82BDE">
                              <w:r>
                                <w:rPr>
                                  <w:rFonts w:ascii="宋体" w:cs="宋体" w:hint="eastAsia"/>
                                  <w:b/>
                                  <w:bCs/>
                                  <w:color w:val="000000"/>
                                  <w:kern w:val="0"/>
                                  <w:sz w:val="12"/>
                                  <w:szCs w:val="12"/>
                                </w:rPr>
                                <w:t>读</w:t>
                              </w:r>
                            </w:p>
                          </w:txbxContent>
                        </wps:txbx>
                        <wps:bodyPr rot="0" vert="horz" wrap="none" lIns="0" tIns="0" rIns="0" bIns="0" anchor="t" anchorCtr="0">
                          <a:spAutoFit/>
                        </wps:bodyPr>
                      </wps:wsp>
                      <wps:wsp>
                        <wps:cNvPr id="156" name="Rectangle 158"/>
                        <wps:cNvSpPr>
                          <a:spLocks noChangeArrowheads="1"/>
                        </wps:cNvSpPr>
                        <wps:spPr bwMode="auto">
                          <a:xfrm>
                            <a:off x="857250" y="213360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B490C" w14:textId="77777777" w:rsidR="00A82BDE" w:rsidRDefault="00A82BDE" w:rsidP="00A82BDE">
                              <w:r>
                                <w:rPr>
                                  <w:rFonts w:ascii="宋体" w:cs="宋体" w:hint="eastAsia"/>
                                  <w:b/>
                                  <w:bCs/>
                                  <w:color w:val="000000"/>
                                  <w:kern w:val="0"/>
                                  <w:sz w:val="12"/>
                                  <w:szCs w:val="12"/>
                                </w:rPr>
                                <w:t>取</w:t>
                              </w:r>
                            </w:p>
                          </w:txbxContent>
                        </wps:txbx>
                        <wps:bodyPr rot="0" vert="horz" wrap="none" lIns="0" tIns="0" rIns="0" bIns="0" anchor="t" anchorCtr="0">
                          <a:spAutoFit/>
                        </wps:bodyPr>
                      </wps:wsp>
                      <wps:wsp>
                        <wps:cNvPr id="157" name="Rectangle 159"/>
                        <wps:cNvSpPr>
                          <a:spLocks noChangeArrowheads="1"/>
                        </wps:cNvSpPr>
                        <wps:spPr bwMode="auto">
                          <a:xfrm>
                            <a:off x="2501265" y="182816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FC437" w14:textId="77777777" w:rsidR="00A82BDE" w:rsidRDefault="00A82BDE" w:rsidP="00A82BDE">
                              <w:r>
                                <w:rPr>
                                  <w:rFonts w:ascii="宋体" w:cs="宋体" w:hint="eastAsia"/>
                                  <w:b/>
                                  <w:bCs/>
                                  <w:color w:val="000000"/>
                                  <w:kern w:val="0"/>
                                  <w:sz w:val="12"/>
                                  <w:szCs w:val="12"/>
                                </w:rPr>
                                <w:t>通</w:t>
                              </w:r>
                            </w:p>
                          </w:txbxContent>
                        </wps:txbx>
                        <wps:bodyPr rot="0" vert="horz" wrap="none" lIns="0" tIns="0" rIns="0" bIns="0" anchor="t" anchorCtr="0">
                          <a:spAutoFit/>
                        </wps:bodyPr>
                      </wps:wsp>
                      <wps:wsp>
                        <wps:cNvPr id="158" name="Rectangle 160"/>
                        <wps:cNvSpPr>
                          <a:spLocks noChangeArrowheads="1"/>
                        </wps:cNvSpPr>
                        <wps:spPr bwMode="auto">
                          <a:xfrm>
                            <a:off x="2501265" y="193357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97FB5" w14:textId="77777777" w:rsidR="00A82BDE" w:rsidRDefault="00A82BDE" w:rsidP="00A82BDE">
                              <w:r>
                                <w:rPr>
                                  <w:rFonts w:ascii="宋体" w:cs="宋体" w:hint="eastAsia"/>
                                  <w:b/>
                                  <w:bCs/>
                                  <w:color w:val="000000"/>
                                  <w:kern w:val="0"/>
                                  <w:sz w:val="12"/>
                                  <w:szCs w:val="12"/>
                                </w:rPr>
                                <w:t>讯</w:t>
                              </w:r>
                            </w:p>
                          </w:txbxContent>
                        </wps:txbx>
                        <wps:bodyPr rot="0" vert="horz" wrap="none" lIns="0" tIns="0" rIns="0" bIns="0" anchor="t" anchorCtr="0">
                          <a:spAutoFit/>
                        </wps:bodyPr>
                      </wps:wsp>
                      <wps:wsp>
                        <wps:cNvPr id="159" name="Rectangle 161"/>
                        <wps:cNvSpPr>
                          <a:spLocks noChangeArrowheads="1"/>
                        </wps:cNvSpPr>
                        <wps:spPr bwMode="auto">
                          <a:xfrm>
                            <a:off x="2501265" y="202374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BB762" w14:textId="77777777" w:rsidR="00A82BDE" w:rsidRDefault="00A82BDE" w:rsidP="00A82BDE">
                              <w:r>
                                <w:rPr>
                                  <w:rFonts w:ascii="宋体" w:cs="宋体" w:hint="eastAsia"/>
                                  <w:b/>
                                  <w:bCs/>
                                  <w:color w:val="000000"/>
                                  <w:kern w:val="0"/>
                                  <w:sz w:val="12"/>
                                  <w:szCs w:val="12"/>
                                </w:rPr>
                                <w:t>读</w:t>
                              </w:r>
                            </w:p>
                          </w:txbxContent>
                        </wps:txbx>
                        <wps:bodyPr rot="0" vert="horz" wrap="none" lIns="0" tIns="0" rIns="0" bIns="0" anchor="t" anchorCtr="0">
                          <a:spAutoFit/>
                        </wps:bodyPr>
                      </wps:wsp>
                      <wps:wsp>
                        <wps:cNvPr id="160" name="Rectangle 162"/>
                        <wps:cNvSpPr>
                          <a:spLocks noChangeArrowheads="1"/>
                        </wps:cNvSpPr>
                        <wps:spPr bwMode="auto">
                          <a:xfrm>
                            <a:off x="2501265" y="212979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4BD94" w14:textId="77777777" w:rsidR="00A82BDE" w:rsidRDefault="00A82BDE" w:rsidP="00A82BDE">
                              <w:r>
                                <w:rPr>
                                  <w:rFonts w:ascii="宋体" w:cs="宋体" w:hint="eastAsia"/>
                                  <w:b/>
                                  <w:bCs/>
                                  <w:color w:val="000000"/>
                                  <w:kern w:val="0"/>
                                  <w:sz w:val="12"/>
                                  <w:szCs w:val="12"/>
                                </w:rPr>
                                <w:t>取</w:t>
                              </w:r>
                            </w:p>
                          </w:txbxContent>
                        </wps:txbx>
                        <wps:bodyPr rot="0" vert="horz" wrap="none" lIns="0" tIns="0" rIns="0" bIns="0" anchor="t" anchorCtr="0">
                          <a:spAutoFit/>
                        </wps:bodyPr>
                      </wps:wsp>
                      <wps:wsp>
                        <wps:cNvPr id="161" name="Rectangle 163"/>
                        <wps:cNvSpPr>
                          <a:spLocks noChangeArrowheads="1"/>
                        </wps:cNvSpPr>
                        <wps:spPr bwMode="auto">
                          <a:xfrm>
                            <a:off x="4141470" y="182816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7AE1A" w14:textId="77777777" w:rsidR="00A82BDE" w:rsidRDefault="00A82BDE" w:rsidP="00A82BDE">
                              <w:r>
                                <w:rPr>
                                  <w:rFonts w:ascii="宋体" w:cs="宋体" w:hint="eastAsia"/>
                                  <w:b/>
                                  <w:bCs/>
                                  <w:color w:val="000000"/>
                                  <w:kern w:val="0"/>
                                  <w:sz w:val="12"/>
                                  <w:szCs w:val="12"/>
                                </w:rPr>
                                <w:t>通</w:t>
                              </w:r>
                            </w:p>
                          </w:txbxContent>
                        </wps:txbx>
                        <wps:bodyPr rot="0" vert="horz" wrap="none" lIns="0" tIns="0" rIns="0" bIns="0" anchor="t" anchorCtr="0">
                          <a:spAutoFit/>
                        </wps:bodyPr>
                      </wps:wsp>
                      <wps:wsp>
                        <wps:cNvPr id="162" name="Rectangle 164"/>
                        <wps:cNvSpPr>
                          <a:spLocks noChangeArrowheads="1"/>
                        </wps:cNvSpPr>
                        <wps:spPr bwMode="auto">
                          <a:xfrm>
                            <a:off x="4141470" y="193357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CD5DF" w14:textId="77777777" w:rsidR="00A82BDE" w:rsidRDefault="00A82BDE" w:rsidP="00A82BDE">
                              <w:r>
                                <w:rPr>
                                  <w:rFonts w:ascii="宋体" w:cs="宋体" w:hint="eastAsia"/>
                                  <w:b/>
                                  <w:bCs/>
                                  <w:color w:val="000000"/>
                                  <w:kern w:val="0"/>
                                  <w:sz w:val="12"/>
                                  <w:szCs w:val="12"/>
                                </w:rPr>
                                <w:t>讯</w:t>
                              </w:r>
                            </w:p>
                          </w:txbxContent>
                        </wps:txbx>
                        <wps:bodyPr rot="0" vert="horz" wrap="none" lIns="0" tIns="0" rIns="0" bIns="0" anchor="t" anchorCtr="0">
                          <a:spAutoFit/>
                        </wps:bodyPr>
                      </wps:wsp>
                      <wps:wsp>
                        <wps:cNvPr id="163" name="Rectangle 165"/>
                        <wps:cNvSpPr>
                          <a:spLocks noChangeArrowheads="1"/>
                        </wps:cNvSpPr>
                        <wps:spPr bwMode="auto">
                          <a:xfrm>
                            <a:off x="4141470" y="202374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B32C7" w14:textId="77777777" w:rsidR="00A82BDE" w:rsidRDefault="00A82BDE" w:rsidP="00A82BDE">
                              <w:r>
                                <w:rPr>
                                  <w:rFonts w:ascii="宋体" w:cs="宋体" w:hint="eastAsia"/>
                                  <w:b/>
                                  <w:bCs/>
                                  <w:color w:val="000000"/>
                                  <w:kern w:val="0"/>
                                  <w:sz w:val="12"/>
                                  <w:szCs w:val="12"/>
                                </w:rPr>
                                <w:t>读</w:t>
                              </w:r>
                            </w:p>
                          </w:txbxContent>
                        </wps:txbx>
                        <wps:bodyPr rot="0" vert="horz" wrap="none" lIns="0" tIns="0" rIns="0" bIns="0" anchor="t" anchorCtr="0">
                          <a:spAutoFit/>
                        </wps:bodyPr>
                      </wps:wsp>
                      <wps:wsp>
                        <wps:cNvPr id="164" name="Rectangle 166"/>
                        <wps:cNvSpPr>
                          <a:spLocks noChangeArrowheads="1"/>
                        </wps:cNvSpPr>
                        <wps:spPr bwMode="auto">
                          <a:xfrm>
                            <a:off x="4141470" y="212979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5E13B" w14:textId="77777777" w:rsidR="00A82BDE" w:rsidRDefault="00A82BDE" w:rsidP="00A82BDE">
                              <w:r>
                                <w:rPr>
                                  <w:rFonts w:ascii="宋体" w:cs="宋体" w:hint="eastAsia"/>
                                  <w:b/>
                                  <w:bCs/>
                                  <w:color w:val="000000"/>
                                  <w:kern w:val="0"/>
                                  <w:sz w:val="12"/>
                                  <w:szCs w:val="12"/>
                                </w:rPr>
                                <w:t>取</w:t>
                              </w:r>
                            </w:p>
                          </w:txbxContent>
                        </wps:txbx>
                        <wps:bodyPr rot="0" vert="horz" wrap="none" lIns="0" tIns="0" rIns="0" bIns="0" anchor="t" anchorCtr="0">
                          <a:spAutoFit/>
                        </wps:bodyPr>
                      </wps:wsp>
                      <wps:wsp>
                        <wps:cNvPr id="165" name="Line 167"/>
                        <wps:cNvCnPr>
                          <a:cxnSpLocks noChangeShapeType="1"/>
                        </wps:cNvCnPr>
                        <wps:spPr bwMode="auto">
                          <a:xfrm>
                            <a:off x="2411730" y="578485"/>
                            <a:ext cx="0" cy="481965"/>
                          </a:xfrm>
                          <a:prstGeom prst="line">
                            <a:avLst/>
                          </a:prstGeom>
                          <a:noFill/>
                          <a:ln w="19685" cap="rnd">
                            <a:solidFill>
                              <a:srgbClr val="404040"/>
                            </a:solidFill>
                            <a:round/>
                            <a:headEnd/>
                            <a:tailEnd/>
                          </a:ln>
                          <a:extLst>
                            <a:ext uri="{909E8E84-426E-40DD-AFC4-6F175D3DCCD1}">
                              <a14:hiddenFill xmlns:a14="http://schemas.microsoft.com/office/drawing/2010/main">
                                <a:noFill/>
                              </a14:hiddenFill>
                            </a:ext>
                          </a:extLst>
                        </wps:spPr>
                        <wps:bodyPr/>
                      </wps:wsp>
                      <wps:wsp>
                        <wps:cNvPr id="166" name="Freeform 168"/>
                        <wps:cNvSpPr>
                          <a:spLocks/>
                        </wps:cNvSpPr>
                        <wps:spPr bwMode="auto">
                          <a:xfrm>
                            <a:off x="2336800" y="473075"/>
                            <a:ext cx="149225" cy="140970"/>
                          </a:xfrm>
                          <a:custGeom>
                            <a:avLst/>
                            <a:gdLst>
                              <a:gd name="T0" fmla="*/ 80 w 160"/>
                              <a:gd name="T1" fmla="*/ 0 h 150"/>
                              <a:gd name="T2" fmla="*/ 160 w 160"/>
                              <a:gd name="T3" fmla="*/ 144 h 150"/>
                              <a:gd name="T4" fmla="*/ 158 w 160"/>
                              <a:gd name="T5" fmla="*/ 150 h 150"/>
                              <a:gd name="T6" fmla="*/ 7 w 160"/>
                              <a:gd name="T7" fmla="*/ 150 h 150"/>
                              <a:gd name="T8" fmla="*/ 0 w 160"/>
                              <a:gd name="T9" fmla="*/ 144 h 150"/>
                              <a:gd name="T10" fmla="*/ 80 w 160"/>
                              <a:gd name="T11" fmla="*/ 0 h 150"/>
                            </a:gdLst>
                            <a:ahLst/>
                            <a:cxnLst>
                              <a:cxn ang="0">
                                <a:pos x="T0" y="T1"/>
                              </a:cxn>
                              <a:cxn ang="0">
                                <a:pos x="T2" y="T3"/>
                              </a:cxn>
                              <a:cxn ang="0">
                                <a:pos x="T4" y="T5"/>
                              </a:cxn>
                              <a:cxn ang="0">
                                <a:pos x="T6" y="T7"/>
                              </a:cxn>
                              <a:cxn ang="0">
                                <a:pos x="T8" y="T9"/>
                              </a:cxn>
                              <a:cxn ang="0">
                                <a:pos x="T10" y="T11"/>
                              </a:cxn>
                            </a:cxnLst>
                            <a:rect l="0" t="0" r="r" b="b"/>
                            <a:pathLst>
                              <a:path w="160" h="150">
                                <a:moveTo>
                                  <a:pt x="80" y="0"/>
                                </a:moveTo>
                                <a:lnTo>
                                  <a:pt x="160" y="144"/>
                                </a:lnTo>
                                <a:lnTo>
                                  <a:pt x="158" y="150"/>
                                </a:lnTo>
                                <a:cubicBezTo>
                                  <a:pt x="110" y="126"/>
                                  <a:pt x="55" y="126"/>
                                  <a:pt x="7" y="150"/>
                                </a:cubicBezTo>
                                <a:lnTo>
                                  <a:pt x="0" y="144"/>
                                </a:lnTo>
                                <a:lnTo>
                                  <a:pt x="80" y="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67" name="Freeform 169"/>
                        <wps:cNvSpPr>
                          <a:spLocks/>
                        </wps:cNvSpPr>
                        <wps:spPr bwMode="auto">
                          <a:xfrm>
                            <a:off x="2336800" y="1030605"/>
                            <a:ext cx="149225" cy="135890"/>
                          </a:xfrm>
                          <a:custGeom>
                            <a:avLst/>
                            <a:gdLst>
                              <a:gd name="T0" fmla="*/ 80 w 160"/>
                              <a:gd name="T1" fmla="*/ 144 h 144"/>
                              <a:gd name="T2" fmla="*/ 0 w 160"/>
                              <a:gd name="T3" fmla="*/ 0 h 144"/>
                              <a:gd name="T4" fmla="*/ 7 w 160"/>
                              <a:gd name="T5" fmla="*/ 0 h 144"/>
                              <a:gd name="T6" fmla="*/ 158 w 160"/>
                              <a:gd name="T7" fmla="*/ 0 h 144"/>
                              <a:gd name="T8" fmla="*/ 160 w 160"/>
                              <a:gd name="T9" fmla="*/ 0 h 144"/>
                              <a:gd name="T10" fmla="*/ 80 w 160"/>
                              <a:gd name="T11" fmla="*/ 144 h 144"/>
                            </a:gdLst>
                            <a:ahLst/>
                            <a:cxnLst>
                              <a:cxn ang="0">
                                <a:pos x="T0" y="T1"/>
                              </a:cxn>
                              <a:cxn ang="0">
                                <a:pos x="T2" y="T3"/>
                              </a:cxn>
                              <a:cxn ang="0">
                                <a:pos x="T4" y="T5"/>
                              </a:cxn>
                              <a:cxn ang="0">
                                <a:pos x="T6" y="T7"/>
                              </a:cxn>
                              <a:cxn ang="0">
                                <a:pos x="T8" y="T9"/>
                              </a:cxn>
                              <a:cxn ang="0">
                                <a:pos x="T10" y="T11"/>
                              </a:cxn>
                            </a:cxnLst>
                            <a:rect l="0" t="0" r="r" b="b"/>
                            <a:pathLst>
                              <a:path w="160" h="144">
                                <a:moveTo>
                                  <a:pt x="80" y="144"/>
                                </a:moveTo>
                                <a:lnTo>
                                  <a:pt x="0" y="0"/>
                                </a:lnTo>
                                <a:lnTo>
                                  <a:pt x="7" y="0"/>
                                </a:lnTo>
                                <a:cubicBezTo>
                                  <a:pt x="55" y="23"/>
                                  <a:pt x="110" y="23"/>
                                  <a:pt x="158" y="0"/>
                                </a:cubicBezTo>
                                <a:lnTo>
                                  <a:pt x="160" y="0"/>
                                </a:lnTo>
                                <a:lnTo>
                                  <a:pt x="80" y="144"/>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68" name="Line 170"/>
                        <wps:cNvCnPr>
                          <a:cxnSpLocks noChangeShapeType="1"/>
                        </wps:cNvCnPr>
                        <wps:spPr bwMode="auto">
                          <a:xfrm>
                            <a:off x="2411730" y="1422400"/>
                            <a:ext cx="0" cy="843915"/>
                          </a:xfrm>
                          <a:prstGeom prst="line">
                            <a:avLst/>
                          </a:prstGeom>
                          <a:noFill/>
                          <a:ln w="19685" cap="rnd">
                            <a:solidFill>
                              <a:srgbClr val="404040"/>
                            </a:solidFill>
                            <a:round/>
                            <a:headEnd/>
                            <a:tailEnd/>
                          </a:ln>
                          <a:extLst>
                            <a:ext uri="{909E8E84-426E-40DD-AFC4-6F175D3DCCD1}">
                              <a14:hiddenFill xmlns:a14="http://schemas.microsoft.com/office/drawing/2010/main">
                                <a:noFill/>
                              </a14:hiddenFill>
                            </a:ext>
                          </a:extLst>
                        </wps:spPr>
                        <wps:bodyPr/>
                      </wps:wsp>
                      <wps:wsp>
                        <wps:cNvPr id="169" name="Freeform 171"/>
                        <wps:cNvSpPr>
                          <a:spLocks/>
                        </wps:cNvSpPr>
                        <wps:spPr bwMode="auto">
                          <a:xfrm>
                            <a:off x="2336800" y="2232025"/>
                            <a:ext cx="149225" cy="139700"/>
                          </a:xfrm>
                          <a:custGeom>
                            <a:avLst/>
                            <a:gdLst>
                              <a:gd name="T0" fmla="*/ 80 w 160"/>
                              <a:gd name="T1" fmla="*/ 148 h 148"/>
                              <a:gd name="T2" fmla="*/ 0 w 160"/>
                              <a:gd name="T3" fmla="*/ 4 h 148"/>
                              <a:gd name="T4" fmla="*/ 7 w 160"/>
                              <a:gd name="T5" fmla="*/ 0 h 148"/>
                              <a:gd name="T6" fmla="*/ 158 w 160"/>
                              <a:gd name="T7" fmla="*/ 0 h 148"/>
                              <a:gd name="T8" fmla="*/ 160 w 160"/>
                              <a:gd name="T9" fmla="*/ 4 h 148"/>
                              <a:gd name="T10" fmla="*/ 80 w 160"/>
                              <a:gd name="T11" fmla="*/ 148 h 148"/>
                            </a:gdLst>
                            <a:ahLst/>
                            <a:cxnLst>
                              <a:cxn ang="0">
                                <a:pos x="T0" y="T1"/>
                              </a:cxn>
                              <a:cxn ang="0">
                                <a:pos x="T2" y="T3"/>
                              </a:cxn>
                              <a:cxn ang="0">
                                <a:pos x="T4" y="T5"/>
                              </a:cxn>
                              <a:cxn ang="0">
                                <a:pos x="T6" y="T7"/>
                              </a:cxn>
                              <a:cxn ang="0">
                                <a:pos x="T8" y="T9"/>
                              </a:cxn>
                              <a:cxn ang="0">
                                <a:pos x="T10" y="T11"/>
                              </a:cxn>
                            </a:cxnLst>
                            <a:rect l="0" t="0" r="r" b="b"/>
                            <a:pathLst>
                              <a:path w="160" h="148">
                                <a:moveTo>
                                  <a:pt x="80" y="148"/>
                                </a:moveTo>
                                <a:lnTo>
                                  <a:pt x="0" y="4"/>
                                </a:lnTo>
                                <a:lnTo>
                                  <a:pt x="7" y="0"/>
                                </a:lnTo>
                                <a:cubicBezTo>
                                  <a:pt x="55" y="23"/>
                                  <a:pt x="110" y="23"/>
                                  <a:pt x="158" y="0"/>
                                </a:cubicBezTo>
                                <a:lnTo>
                                  <a:pt x="160" y="4"/>
                                </a:lnTo>
                                <a:lnTo>
                                  <a:pt x="80" y="14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70" name="Freeform 172"/>
                        <wps:cNvSpPr>
                          <a:spLocks/>
                        </wps:cNvSpPr>
                        <wps:spPr bwMode="auto">
                          <a:xfrm>
                            <a:off x="782320" y="1422400"/>
                            <a:ext cx="1629410" cy="843915"/>
                          </a:xfrm>
                          <a:custGeom>
                            <a:avLst/>
                            <a:gdLst>
                              <a:gd name="T0" fmla="*/ 2566 w 2566"/>
                              <a:gd name="T1" fmla="*/ 0 h 1329"/>
                              <a:gd name="T2" fmla="*/ 2566 w 2566"/>
                              <a:gd name="T3" fmla="*/ 569 h 1329"/>
                              <a:gd name="T4" fmla="*/ 0 w 2566"/>
                              <a:gd name="T5" fmla="*/ 569 h 1329"/>
                              <a:gd name="T6" fmla="*/ 0 w 2566"/>
                              <a:gd name="T7" fmla="*/ 1329 h 1329"/>
                            </a:gdLst>
                            <a:ahLst/>
                            <a:cxnLst>
                              <a:cxn ang="0">
                                <a:pos x="T0" y="T1"/>
                              </a:cxn>
                              <a:cxn ang="0">
                                <a:pos x="T2" y="T3"/>
                              </a:cxn>
                              <a:cxn ang="0">
                                <a:pos x="T4" y="T5"/>
                              </a:cxn>
                              <a:cxn ang="0">
                                <a:pos x="T6" y="T7"/>
                              </a:cxn>
                            </a:cxnLst>
                            <a:rect l="0" t="0" r="r" b="b"/>
                            <a:pathLst>
                              <a:path w="2566" h="1329">
                                <a:moveTo>
                                  <a:pt x="2566" y="0"/>
                                </a:moveTo>
                                <a:lnTo>
                                  <a:pt x="2566" y="569"/>
                                </a:lnTo>
                                <a:lnTo>
                                  <a:pt x="0" y="569"/>
                                </a:lnTo>
                                <a:lnTo>
                                  <a:pt x="0" y="1329"/>
                                </a:lnTo>
                              </a:path>
                            </a:pathLst>
                          </a:custGeom>
                          <a:noFill/>
                          <a:ln w="1968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3"/>
                        <wps:cNvSpPr>
                          <a:spLocks/>
                        </wps:cNvSpPr>
                        <wps:spPr bwMode="auto">
                          <a:xfrm>
                            <a:off x="706120" y="2232025"/>
                            <a:ext cx="139700" cy="139700"/>
                          </a:xfrm>
                          <a:custGeom>
                            <a:avLst/>
                            <a:gdLst>
                              <a:gd name="T0" fmla="*/ 82 w 150"/>
                              <a:gd name="T1" fmla="*/ 148 h 148"/>
                              <a:gd name="T2" fmla="*/ 2 w 150"/>
                              <a:gd name="T3" fmla="*/ 4 h 148"/>
                              <a:gd name="T4" fmla="*/ 0 w 150"/>
                              <a:gd name="T5" fmla="*/ 0 h 148"/>
                              <a:gd name="T6" fmla="*/ 150 w 150"/>
                              <a:gd name="T7" fmla="*/ 0 h 148"/>
                              <a:gd name="T8" fmla="*/ 146 w 150"/>
                              <a:gd name="T9" fmla="*/ 4 h 148"/>
                              <a:gd name="T10" fmla="*/ 82 w 150"/>
                              <a:gd name="T11" fmla="*/ 148 h 148"/>
                            </a:gdLst>
                            <a:ahLst/>
                            <a:cxnLst>
                              <a:cxn ang="0">
                                <a:pos x="T0" y="T1"/>
                              </a:cxn>
                              <a:cxn ang="0">
                                <a:pos x="T2" y="T3"/>
                              </a:cxn>
                              <a:cxn ang="0">
                                <a:pos x="T4" y="T5"/>
                              </a:cxn>
                              <a:cxn ang="0">
                                <a:pos x="T6" y="T7"/>
                              </a:cxn>
                              <a:cxn ang="0">
                                <a:pos x="T8" y="T9"/>
                              </a:cxn>
                              <a:cxn ang="0">
                                <a:pos x="T10" y="T11"/>
                              </a:cxn>
                            </a:cxnLst>
                            <a:rect l="0" t="0" r="r" b="b"/>
                            <a:pathLst>
                              <a:path w="150" h="148">
                                <a:moveTo>
                                  <a:pt x="82" y="148"/>
                                </a:moveTo>
                                <a:lnTo>
                                  <a:pt x="2" y="4"/>
                                </a:lnTo>
                                <a:lnTo>
                                  <a:pt x="0" y="0"/>
                                </a:lnTo>
                                <a:cubicBezTo>
                                  <a:pt x="47" y="23"/>
                                  <a:pt x="103" y="23"/>
                                  <a:pt x="150" y="0"/>
                                </a:cubicBezTo>
                                <a:lnTo>
                                  <a:pt x="146" y="4"/>
                                </a:lnTo>
                                <a:lnTo>
                                  <a:pt x="82" y="14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72" name="Freeform 174"/>
                        <wps:cNvSpPr>
                          <a:spLocks/>
                        </wps:cNvSpPr>
                        <wps:spPr bwMode="auto">
                          <a:xfrm>
                            <a:off x="2411730" y="1422400"/>
                            <a:ext cx="1644015" cy="843915"/>
                          </a:xfrm>
                          <a:custGeom>
                            <a:avLst/>
                            <a:gdLst>
                              <a:gd name="T0" fmla="*/ 0 w 2589"/>
                              <a:gd name="T1" fmla="*/ 0 h 1329"/>
                              <a:gd name="T2" fmla="*/ 0 w 2589"/>
                              <a:gd name="T3" fmla="*/ 569 h 1329"/>
                              <a:gd name="T4" fmla="*/ 2589 w 2589"/>
                              <a:gd name="T5" fmla="*/ 569 h 1329"/>
                              <a:gd name="T6" fmla="*/ 2589 w 2589"/>
                              <a:gd name="T7" fmla="*/ 1329 h 1329"/>
                            </a:gdLst>
                            <a:ahLst/>
                            <a:cxnLst>
                              <a:cxn ang="0">
                                <a:pos x="T0" y="T1"/>
                              </a:cxn>
                              <a:cxn ang="0">
                                <a:pos x="T2" y="T3"/>
                              </a:cxn>
                              <a:cxn ang="0">
                                <a:pos x="T4" y="T5"/>
                              </a:cxn>
                              <a:cxn ang="0">
                                <a:pos x="T6" y="T7"/>
                              </a:cxn>
                            </a:cxnLst>
                            <a:rect l="0" t="0" r="r" b="b"/>
                            <a:pathLst>
                              <a:path w="2589" h="1329">
                                <a:moveTo>
                                  <a:pt x="0" y="0"/>
                                </a:moveTo>
                                <a:lnTo>
                                  <a:pt x="0" y="569"/>
                                </a:lnTo>
                                <a:lnTo>
                                  <a:pt x="2589" y="569"/>
                                </a:lnTo>
                                <a:lnTo>
                                  <a:pt x="2589" y="1329"/>
                                </a:lnTo>
                              </a:path>
                            </a:pathLst>
                          </a:custGeom>
                          <a:noFill/>
                          <a:ln w="1968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175"/>
                        <wps:cNvSpPr>
                          <a:spLocks/>
                        </wps:cNvSpPr>
                        <wps:spPr bwMode="auto">
                          <a:xfrm>
                            <a:off x="3980815" y="2232025"/>
                            <a:ext cx="140970" cy="139700"/>
                          </a:xfrm>
                          <a:custGeom>
                            <a:avLst/>
                            <a:gdLst>
                              <a:gd name="T0" fmla="*/ 80 w 151"/>
                              <a:gd name="T1" fmla="*/ 148 h 148"/>
                              <a:gd name="T2" fmla="*/ 0 w 151"/>
                              <a:gd name="T3" fmla="*/ 4 h 148"/>
                              <a:gd name="T4" fmla="*/ 1 w 151"/>
                              <a:gd name="T5" fmla="*/ 0 h 148"/>
                              <a:gd name="T6" fmla="*/ 151 w 151"/>
                              <a:gd name="T7" fmla="*/ 0 h 148"/>
                              <a:gd name="T8" fmla="*/ 144 w 151"/>
                              <a:gd name="T9" fmla="*/ 4 h 148"/>
                              <a:gd name="T10" fmla="*/ 80 w 151"/>
                              <a:gd name="T11" fmla="*/ 148 h 148"/>
                            </a:gdLst>
                            <a:ahLst/>
                            <a:cxnLst>
                              <a:cxn ang="0">
                                <a:pos x="T0" y="T1"/>
                              </a:cxn>
                              <a:cxn ang="0">
                                <a:pos x="T2" y="T3"/>
                              </a:cxn>
                              <a:cxn ang="0">
                                <a:pos x="T4" y="T5"/>
                              </a:cxn>
                              <a:cxn ang="0">
                                <a:pos x="T6" y="T7"/>
                              </a:cxn>
                              <a:cxn ang="0">
                                <a:pos x="T8" y="T9"/>
                              </a:cxn>
                              <a:cxn ang="0">
                                <a:pos x="T10" y="T11"/>
                              </a:cxn>
                            </a:cxnLst>
                            <a:rect l="0" t="0" r="r" b="b"/>
                            <a:pathLst>
                              <a:path w="151" h="148">
                                <a:moveTo>
                                  <a:pt x="80" y="148"/>
                                </a:moveTo>
                                <a:lnTo>
                                  <a:pt x="0" y="4"/>
                                </a:lnTo>
                                <a:lnTo>
                                  <a:pt x="1" y="0"/>
                                </a:lnTo>
                                <a:cubicBezTo>
                                  <a:pt x="48" y="23"/>
                                  <a:pt x="104" y="23"/>
                                  <a:pt x="151" y="0"/>
                                </a:cubicBezTo>
                                <a:lnTo>
                                  <a:pt x="144" y="4"/>
                                </a:lnTo>
                                <a:lnTo>
                                  <a:pt x="80" y="14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74" name="Rectangle 176"/>
                        <wps:cNvSpPr>
                          <a:spLocks noChangeArrowheads="1"/>
                        </wps:cNvSpPr>
                        <wps:spPr bwMode="auto">
                          <a:xfrm>
                            <a:off x="2007870" y="658495"/>
                            <a:ext cx="3308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71345" w14:textId="77777777" w:rsidR="00A82BDE" w:rsidRDefault="00A82BDE" w:rsidP="00A82BDE">
                              <w:r>
                                <w:rPr>
                                  <w:rFonts w:ascii="宋体" w:cs="宋体" w:hint="eastAsia"/>
                                  <w:color w:val="000000"/>
                                  <w:kern w:val="0"/>
                                  <w:sz w:val="26"/>
                                  <w:szCs w:val="26"/>
                                </w:rPr>
                                <w:t>远程</w:t>
                              </w:r>
                            </w:p>
                          </w:txbxContent>
                        </wps:txbx>
                        <wps:bodyPr rot="0" vert="horz" wrap="none" lIns="0" tIns="0" rIns="0" bIns="0" anchor="t" anchorCtr="0">
                          <a:spAutoFit/>
                        </wps:bodyPr>
                      </wps:wsp>
                      <wps:wsp>
                        <wps:cNvPr id="175" name="Rectangle 177"/>
                        <wps:cNvSpPr>
                          <a:spLocks noChangeArrowheads="1"/>
                        </wps:cNvSpPr>
                        <wps:spPr bwMode="auto">
                          <a:xfrm>
                            <a:off x="2501265" y="658495"/>
                            <a:ext cx="3308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51A73" w14:textId="77777777" w:rsidR="00A82BDE" w:rsidRDefault="00A82BDE" w:rsidP="00A82BDE">
                              <w:r>
                                <w:rPr>
                                  <w:rFonts w:ascii="宋体" w:cs="宋体" w:hint="eastAsia"/>
                                  <w:color w:val="000000"/>
                                  <w:kern w:val="0"/>
                                  <w:sz w:val="26"/>
                                  <w:szCs w:val="26"/>
                                </w:rPr>
                                <w:t>数据</w:t>
                              </w:r>
                            </w:p>
                          </w:txbxContent>
                        </wps:txbx>
                        <wps:bodyPr rot="0" vert="horz" wrap="none" lIns="0" tIns="0" rIns="0" bIns="0" anchor="t" anchorCtr="0">
                          <a:spAutoFit/>
                        </wps:bodyPr>
                      </wps:wsp>
                    </wpg:wgp>
                  </a:graphicData>
                </a:graphic>
              </wp:inline>
            </w:drawing>
          </mc:Choice>
          <mc:Fallback>
            <w:pict>
              <v:group w14:anchorId="555DECCD" id="组合 176" o:spid="_x0000_s1026" style="width:379.8pt;height:240pt;mso-position-horizontal-relative:char;mso-position-vertical-relative:line" coordsize="48234,3048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">
                <v:rect id="矩形 2" o:spid="_x0000_s1027" style="position:absolute;width:48234;height:30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rect id="Rectangle 5" o:spid="_x0000_s1028" style="position:absolute;left:19037;top:2768;width:10757;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NesQA&#10;AADaAAAADwAAAGRycy9kb3ducmV2LnhtbESPQWvCQBSE70L/w/IKvYhurFg0uoqECj1IsdGDx0f2&#10;mUSzb9PsatJ/7xYEj8PMfMMsVp2pxI0aV1pWMBpGIIgzq0vOFRz2m8EUhPPIGivLpOCPHKyWL70F&#10;xtq2/EO31OciQNjFqKDwvo6ldFlBBt3Q1sTBO9nGoA+yyaVusA1wU8n3KPqQBksOCwXWlBSUXdKr&#10;UZDULW933/I3/eyfD/3jeHacJFqpt9duPQfhqfPP8KP9pRWM4f9Ku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pDXrEAAAA2gAAAA8AAAAAAAAAAAAAAAAAmAIAAGRycy9k&#10;b3ducmV2LnhtbFBLBQYAAAAABAAEAPUAAACJAwAAAAA=&#10;" fillcolor="#cdcdc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9037;top:2768;width:10757;height:2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EBFbBAAAA2gAAAA8AAABkcnMvZG93bnJldi54bWxEj0FrwkAUhO+C/2F5Qi+im5YQJLqKCIXe&#10;SmPE6yP7zAazb8Pu1qT/vlsoeBxm5htmd5hsLx7kQ+dYwes6A0HcON1xq6A+v682IEJE1tg7JgU/&#10;FOCwn892WGo38hc9qtiKBOFQogIT41BKGRpDFsPaDcTJuzlvMSbpW6k9jglue/mWZYW02HFaMDjQ&#10;yVBzr76tgn40dcF8+XQ5Ls/d9ehvy8Er9bKYjlsQkab4DP+3P7SCHP6upBsg9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CEBFbBAAAA2gAAAA8AAAAAAAAAAAAAAAAAnwIA&#10;AGRycy9kb3ducmV2LnhtbFBLBQYAAAAABAAEAPcAAACNAwAAAAA=&#10;">
                  <v:imagedata r:id="rId14" o:title=""/>
                </v:shape>
                <v:rect id="Rectangle 7" o:spid="_x0000_s1030" style="position:absolute;left:19037;top:2768;width:10757;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wlcQA&#10;AADaAAAADwAAAGRycy9kb3ducmV2LnhtbESPQWvCQBSE74L/YXmCF9FNLUpNXaUEhR5ENPXg8ZF9&#10;TdJm38bsauK/7xYEj8PMfMMs152pxI0aV1pW8DKJQBBnVpecKzh9bcdvIJxH1lhZJgV3crBe9XtL&#10;jLVt+Ui31OciQNjFqKDwvo6ldFlBBt3E1sTB+7aNQR9kk0vdYBvgppLTKJpLgyWHhQJrSgrKftOr&#10;UZDULe8Oe3lJN6Of0+j8ujjPEq3UcNB9vIPw1Pln+NH+1Apm8H8l3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MMJXEAAAA2gAAAA8AAAAAAAAAAAAAAAAAmAIAAGRycy9k&#10;b3ducmV2LnhtbFBLBQYAAAAABAAEAPUAAACJAwAAAAA=&#10;" fillcolor="#cdcdcd" stroked="f"/>
                <v:rect id="Rectangle 8" o:spid="_x0000_s1031" style="position:absolute;left:18884;top:2622;width:11062;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u4sUA&#10;AADaAAAADwAAAGRycy9kb3ducmV2LnhtbESPQWvCQBSE74X+h+UVehGzsVLRmFUktOChiI0ePD6y&#10;zySafZtmtyb9992C0OMwM98w6XowjbhR52rLCiZRDIK4sLrmUsHx8D6eg3AeWWNjmRT8kIP16vEh&#10;xUTbnj/plvtSBAi7BBVU3reJlK6oyKCLbEscvLPtDPogu1LqDvsAN418ieOZNFhzWKiwpayi4pp/&#10;GwVZ2/PHfie/8rfR5Tg6TRen10wr9fw0bJYgPA3+P3xvb7WCGfxdCT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q7ixQAAANoAAAAPAAAAAAAAAAAAAAAAAJgCAABkcnMv&#10;ZG93bnJldi54bWxQSwUGAAAAAAQABAD1AAAAigMAAAAA&#10;" fillcolor="#cdcdcd" stroked="f"/>
                <v:shape id="Freeform 9" o:spid="_x0000_s1032" style="position:absolute;left:18961;top:2698;width:10909;height:2407;visibility:visible;mso-wrap-style:square;v-text-anchor:top" coordsize="1168,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sMQA&#10;AADaAAAADwAAAGRycy9kb3ducmV2LnhtbESPzW7CMBCE75X6DtZW6q04cKCQxiBAAnrgQqA9r+LN&#10;jxqvo9gkaZ4eV6rEcTQz32iS9WBq0VHrKssKppMIBHFmdcWFgutl/7YA4TyyxtoyKfglB+vV81OC&#10;sbY9n6lLfSEChF2MCkrvm1hKl5Vk0E1sQxy83LYGfZBtIXWLfYCbWs6iaC4NVhwWSmxoV1L2k96M&#10;gs2s2x5Oy23tv/v5mE/tEcevo1KvL8PmA4SnwT/C/+1PreAd/q6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37DEAAAA2gAAAA8AAAAAAAAAAAAAAAAAmAIAAGRycy9k&#10;b3ducmV2LnhtbFBLBQYAAAAABAAEAPUAAACJAwAAAAA=&#10;" path="m8,240r1152,l1152,248r,-240l1160,16,8,16,16,8r,240c16,253,13,256,8,256,4,256,,253,,248l,8c,4,4,,8,l1160,v5,,8,4,8,8l1168,248v,5,-3,8,-8,8l8,256c4,256,,253,,248v,-4,4,-8,8,-8xe" strokeweight="0">
                  <v:path arrowok="t" o:connecttype="custom" o:connectlocs="7472,225623;1083458,225623;1075986,233144;1075986,7521;1083458,15042;7472,15042;14944,7521;14944,233144;7472,240665;0,233144;0,7521;7472,0;1083458,0;1090930,7521;1090930,233144;1083458,240665;7472,240665;0,233144;7472,225623" o:connectangles="0,0,0,0,0,0,0,0,0,0,0,0,0,0,0,0,0,0,0"/>
                </v:shape>
                <v:rect id="Rectangle 10" o:spid="_x0000_s1033" style="position:absolute;left:18884;top:2622;width:11062;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2fC8EA&#10;AADaAAAADwAAAGRycy9kb3ducmV2LnhtbERPTWvCQBC9C/0PyxS8iG60KDW6igSFHqRo6sHjkB2T&#10;tNnZmF1N/Pfdg+Dx8b6X685U4k6NKy0rGI8iEMSZ1SXnCk4/u+EnCOeRNVaWScGDHKxXb70lxtq2&#10;fKR76nMRQtjFqKDwvo6ldFlBBt3I1sSBu9jGoA+wyaVusA3hppKTKJpJgyWHhgJrSgrK/tKbUZDU&#10;Le8P3/Kabge/p8H5Y36eJlqp/nu3WYDw1PmX+On+0grC1nAl3A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NnwvBAAAA2gAAAA8AAAAAAAAAAAAAAAAAmAIAAGRycy9kb3du&#10;cmV2LnhtbFBLBQYAAAAABAAEAPUAAACGAwAAAAA=&#10;" fillcolor="#cdcdcd" stroked="f"/>
                <v:rect id="Rectangle 11" o:spid="_x0000_s1034" style="position:absolute;left:18586;top:2171;width:11062;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htMQA&#10;AADaAAAADwAAAGRycy9kb3ducmV2LnhtbESPQWvCQBSE74X+h+UVeil1oxSpqZsgotB6SyJIb4/d&#10;1ySYfRuyq0Z/fbcg9DjMzDfMMh9tJ840+NaxgukkAUGsnWm5VrCvtq/vIHxANtg5JgVX8pBnjw9L&#10;TI27cEHnMtQiQtinqKAJoU+l9Lohi37ieuLo/bjBYohyqKUZ8BLhtpOzJJlLiy3HhQZ7Wjekj+XJ&#10;RkpxtN/6bZPsXr62fFhU1W7sb0o9P42rDxCBxvAfvrc/jYIF/F2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pIbTEAAAA2gAAAA8AAAAAAAAAAAAAAAAAmAIAAGRycy9k&#10;b3ducmV2LnhtbFBLBQYAAAAABAAEAPUAAACJAwAAAAA=&#10;" fillcolor="#f1f1f1" stroked="f"/>
                <v:rect id="Rectangle 12" o:spid="_x0000_s1035" style="position:absolute;left:18586;top:2317;width:1106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6" style="position:absolute;left:18586;top:2470;width:110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If8IA&#10;AADbAAAADwAAAGRycy9kb3ducmV2LnhtbERPTWvCQBC9F/wPywhepG70oJK6igqlIhSq9tDjkB2z&#10;IdnZmF2T+O/dQqG3ebzPWW16W4mWGl84VjCdJCCIM6cLzhV8X95flyB8QNZYOSYFD/KwWQ9eVphq&#10;1/GJ2nPIRQxhn6ICE0KdSukzQxb9xNXEkbu6xmKIsMmlbrCL4baSsySZS4sFxwaDNe0NZeX5bhUs&#10;uuxW3tvP2U7/lO44/ujMDr+UGg377RuIQH34F/+5DzrOn8LvL/E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Ah/wgAAANsAAAAPAAAAAAAAAAAAAAAAAJgCAABkcnMvZG93&#10;bnJldi54bWxQSwUGAAAAAAQABAD1AAAAhwMAAAAA&#10;" fillcolor="#fefefe" stroked="f"/>
                <v:rect id="Rectangle 14" o:spid="_x0000_s1037" style="position:absolute;left:18586;top:2622;width:11062;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LxMEA&#10;AADbAAAADwAAAGRycy9kb3ducmV2LnhtbERPS2vCQBC+C/6HZQq96aYeiqSuEhSl0EsTS89DdppE&#10;s7Mxu83r17uFgrf5+J6z2Q2mFh21rrKs4GUZgSDOra64UPB1Pi7WIJxH1lhbJgUjOdht57MNxtr2&#10;nFKX+UKEEHYxKii9b2IpXV6SQbe0DXHgfmxr0AfYFlK32IdwU8tVFL1KgxWHhhIb2peUX7Nfo6Aa&#10;T4lPbvaSTDjW+vPjkKXfk1LPT0PyBsLT4B/if/e7DvNX8PdLOE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qC8TBAAAA2wAAAA8AAAAAAAAAAAAAAAAAmAIAAGRycy9kb3du&#10;cmV2LnhtbFBLBQYAAAAABAAEAPUAAACGAwAAAAA=&#10;" fillcolor="#fdfdfd" stroked="f"/>
                <v:rect id="Rectangle 15" o:spid="_x0000_s1038" style="position:absolute;left:18586;top:2768;width:1106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frr0A&#10;AADbAAAADwAAAGRycy9kb3ducmV2LnhtbERPSwrCMBDdC94hjOBGNFVBSjWKiIK48neAoRnbYjMp&#10;TdTW0xtBcDeP953FqjGleFLtCssKxqMIBHFqdcGZgutlN4xBOI+ssbRMClpysFp2OwtMtH3xiZ5n&#10;n4kQwi5BBbn3VSKlS3My6Ea2Ig7czdYGfYB1JnWNrxBuSjmJopk0WHBoyLGiTU7p/fwwCpq1pbad&#10;xYPBIT5qbLfbTfa+K9XvNes5CE+N/4t/7r0O86fw/SUc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Dfrr0AAADbAAAADwAAAAAAAAAAAAAAAACYAgAAZHJzL2Rvd25yZXYu&#10;eG1sUEsFBgAAAAAEAAQA9QAAAIIDAAAAAA==&#10;" fillcolor="#fcfcfc" stroked="f"/>
                <v:rect id="Rectangle 16" o:spid="_x0000_s1039" style="position:absolute;left:18586;top:2921;width:110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WNb8A&#10;AADbAAAADwAAAGRycy9kb3ducmV2LnhtbERPTYvCMBC9C/6HMII3TZVd0WoqsiDsVW3vQzO2tc2k&#10;NLHt+uvNwsLe5vE+53AcTSN66lxlWcFqGYEgzq2uuFCQ3s6LLQjnkTU2lknBDzk4JtPJAWNtB75Q&#10;f/WFCCHsYlRQet/GUrq8JINuaVviwN1tZ9AH2BVSdziEcNPIdRRtpMGKQ0OJLX2VlNfXp1GQfW4v&#10;66GWr/T1MNnu/jynPTZKzWfjaQ/C0+j/xX/ubx3mf8DvL+EAm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PFY1vwAAANsAAAAPAAAAAAAAAAAAAAAAAJgCAABkcnMvZG93bnJl&#10;di54bWxQSwUGAAAAAAQABAD1AAAAhAMAAAAA&#10;" fillcolor="#fbfbfb" stroked="f"/>
                <v:rect id="Rectangle 17" o:spid="_x0000_s1040" style="position:absolute;left:18586;top:3073;width:110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i3sMA&#10;AADbAAAADwAAAGRycy9kb3ducmV2LnhtbERPzWrCQBC+C32HZQq9FN20YBujq4hVqEIPRh9gyI5J&#10;aHZ2zW5N7NO7hYK3+fh+Z7boTSMu1PrasoKXUQKCuLC65lLB8bAZpiB8QNbYWCYFV/KwmD8MZphp&#10;2/GeLnkoRQxhn6GCKgSXSemLigz6kXXEkTvZ1mCIsC2lbrGL4aaRr0nyJg3WHBsqdLSqqPjOf4yC&#10;c74+fvw+v/fdrp64MPnaHtKlU+rpsV9OQQTqw1387/7Ucf4Y/n6J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Ui3sMAAADbAAAADwAAAAAAAAAAAAAAAACYAgAAZHJzL2Rv&#10;d25yZXYueG1sUEsFBgAAAAAEAAQA9QAAAIgDAAAAAA==&#10;" fillcolor="#fafafa" stroked="f"/>
                <v:rect id="Rectangle 18" o:spid="_x0000_s1041" style="position:absolute;left:18586;top:3225;width:11062;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L18IA&#10;AADbAAAADwAAAGRycy9kb3ducmV2LnhtbERPTWvCQBC9F/wPywi91Y0Bg6TZiIilorSoDT0P2WkS&#10;zc6G7FbT/vpuQfA2j/c52WIwrbhQ7xrLCqaTCARxaXXDlYLi4+VpDsJ5ZI2tZVLwQw4W+eghw1Tb&#10;Kx/ocvSVCCHsUlRQe9+lUrqyJoNuYjviwH3Z3qAPsK+k7vEawk0r4yhKpMGGQ0ONHa1qKs/Hb6NA&#10;F7P3eBt/nvT+LXH6t4h2/nWt1ON4WD6D8DT4u/jm3ugwP4H/X8I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AvXwgAAANsAAAAPAAAAAAAAAAAAAAAAAJgCAABkcnMvZG93&#10;bnJldi54bWxQSwUGAAAAAAQABAD1AAAAhwMAAAAA&#10;" fillcolor="#f9f9f9" stroked="f"/>
                <v:rect id="Rectangle 19" o:spid="_x0000_s1042" style="position:absolute;left:18586;top:3371;width:11062;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ivcYA&#10;AADbAAAADwAAAGRycy9kb3ducmV2LnhtbESPT2vCQBDF7wW/wzKCl6KbemhL6ioqjXiQgn+S8zQ7&#10;TUKzs2F3jem3dwuF3mZ47/fmzWI1mFb05HxjWcHTLAFBXFrdcKXgcs6mryB8QNbYWiYFP+RhtRw9&#10;LDDV9sZH6k+hEjGEfYoK6hC6VEpf1mTQz2xHHLUv6wyGuLpKaoe3GG5aOU+SZ2mw4Xihxo62NZXf&#10;p6uJNT52m02B71l+aT8PGh/nuTsWSk3Gw/oNRKAh/Jv/6L2O3Av8/hIH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9ivcYAAADbAAAADwAAAAAAAAAAAAAAAACYAgAAZHJz&#10;L2Rvd25yZXYueG1sUEsFBgAAAAAEAAQA9QAAAIsDAAAAAA==&#10;" fillcolor="#f8f8f8" stroked="f"/>
                <v:rect id="Rectangle 20" o:spid="_x0000_s1043" style="position:absolute;left:18586;top:3676;width:1106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gcQA&#10;AADbAAAADwAAAGRycy9kb3ducmV2LnhtbESPMW/CQAyF90r9DydX6lLBpR2gBA5UKrUgmEhZ2Kyc&#10;SSJyvih3Dcm/xwMSm633/N7nxap3teqoDZVnA+/jBBRx7m3FhYHj38/oE1SIyBZrz2RgoACr5fPT&#10;AlPrr3ygLouFkhAOKRooY2xSrUNeksMw9g2xaGffOoyytoW2LV4l3NX6I0km2mHF0lBiQ98l5Zfs&#10;3xnYz9x6mPlhmnWndXjbVLvDb47GvL70X3NQkfr4MN+vt1bwBVZ+kQH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6IHEAAAA2wAAAA8AAAAAAAAAAAAAAAAAmAIAAGRycy9k&#10;b3ducmV2LnhtbFBLBQYAAAAABAAEAPUAAACJAwAAAAA=&#10;" fillcolor="#f7f7f7" stroked="f"/>
                <v:rect id="Rectangle 21" o:spid="_x0000_s1044" style="position:absolute;left:18586;top:3829;width:11062;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XssIA&#10;AADbAAAADwAAAGRycy9kb3ducmV2LnhtbERP22oCMRB9F/oPYQq+FM0qVOpqlKIIUgtSL+DjdDPd&#10;XbqZLEl01783guDbHM51pvPWVOJCzpeWFQz6CQjizOqScwWH/ar3AcIHZI2VZVJwJQ/z2Utniqm2&#10;Df/QZRdyEUPYp6igCKFOpfRZQQZ939bEkfuzzmCI0OVSO2xiuKnkMElG0mDJsaHAmhYFZf+7s1HQ&#10;JN9Lftv8jo7vh23uVtsvOi1Qqe5r+zkBEagNT/HDvdZx/hjuv8Q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M1eywgAAANsAAAAPAAAAAAAAAAAAAAAAAJgCAABkcnMvZG93&#10;bnJldi54bWxQSwUGAAAAAAQABAD1AAAAhwMAAAAA&#10;" fillcolor="#f6f6f6" stroked="f"/>
                <v:rect id="Rectangle 22" o:spid="_x0000_s1045" style="position:absolute;left:18586;top:4127;width:110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IVsMA&#10;AADbAAAADwAAAGRycy9kb3ducmV2LnhtbERPy2rCQBTdF/yH4QrdSJ34ajU6SikorlpMXbi8Zq5J&#10;MHMnZKZJ9OudhdDl4bxXm86UoqHaFZYVjIYRCOLU6oIzBcff7dschPPIGkvLpOBGDjbr3ssKY21b&#10;PlCT+EyEEHYxKsi9r2IpXZqTQTe0FXHgLrY26AOsM6lrbEO4KeU4it6lwYJDQ44VfeWUXpM/o2BW&#10;nXcf05/J9z0Z7OyxTPfNoj0p9drvPpcgPHX+X/x077WCcVgfvo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DIVsMAAADbAAAADwAAAAAAAAAAAAAAAACYAgAAZHJzL2Rv&#10;d25yZXYueG1sUEsFBgAAAAAEAAQA9QAAAIgDAAAAAA==&#10;" fillcolor="#f5f5f5" stroked="f"/>
                <v:rect id="Rectangle 23" o:spid="_x0000_s1046" style="position:absolute;left:18586;top:4279;width:1106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ALsUA&#10;AADbAAAADwAAAGRycy9kb3ducmV2LnhtbESPQWvCQBSE74L/YXlCb7rRgtXUVUKLIAhCtRS8PbLP&#10;JDX7NuyuJvn3bqHgcZiZb5jVpjO1uJPzlWUF00kCgji3uuJCwfdpO16A8AFZY22ZFPTkYbMeDlaY&#10;atvyF92PoRARwj5FBWUITSqlz0sy6Ce2IY7exTqDIUpXSO2wjXBTy1mSzKXBiuNCiQ19lJRfjzej&#10;4Kevftvsc2l32fZ8uxxe36793in1MuqydxCBuvAM/7d3WsFsCn9f4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YgAuxQAAANsAAAAPAAAAAAAAAAAAAAAAAJgCAABkcnMv&#10;ZG93bnJldi54bWxQSwUGAAAAAAQABAD1AAAAigMAAAAA&#10;" fillcolor="#f4f4f4" stroked="f"/>
                <v:rect id="Rectangle 24" o:spid="_x0000_s1047" style="position:absolute;left:18586;top:4432;width:11062;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HwMMA&#10;AADbAAAADwAAAGRycy9kb3ducmV2LnhtbESPQWvCQBSE74L/YXmCN9010qLRVUQo7amgVrw+s88k&#10;mH0bspuY9td3hUKPw8x8w6y3va1ER40vHWuYTRUI4syZknMNX6e3yQKED8gGK8ek4Zs8bDfDwRpT&#10;4x58oO4YchEh7FPUUIRQp1L6rCCLfupq4ujdXGMxRNnk0jT4iHBbyUSpV2mx5LhQYE37grL7sbUa&#10;Lj9dG97dte3OZD/nL3RfnpTSejzqdysQgfrwH/5rfxgNSQLP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HwMMAAADbAAAADwAAAAAAAAAAAAAAAACYAgAAZHJzL2Rv&#10;d25yZXYueG1sUEsFBgAAAAAEAAQA9QAAAIgDAAAAAA==&#10;" fillcolor="#f3f3f3" stroked="f"/>
                <v:rect id="Rectangle 25" o:spid="_x0000_s1048" style="position:absolute;left:18586;top:4578;width:110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JJcUA&#10;AADbAAAADwAAAGRycy9kb3ducmV2LnhtbESPQWvCQBSE7wX/w/IKXoputCAldQ0ithQqSKMivT2y&#10;r9mQ7NuQXWP8912h0OMwM98wy2ywjeip85VjBbNpAoK4cLriUsHx8DZ5AeEDssbGMSm4kYdsNXpY&#10;Yqrdlb+oz0MpIoR9igpMCG0qpS8MWfRT1xJH78d1FkOUXSl1h9cIt42cJ8lCWqw4LhhsaWOoqPOL&#10;VbCW52/e5Z/9yZqbPOun2u7ft0qNH4f1K4hAQ/gP/7U/tIL5M9y/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AklxQAAANsAAAAPAAAAAAAAAAAAAAAAAJgCAABkcnMv&#10;ZG93bnJldi54bWxQSwUGAAAAAAQABAD1AAAAigMAAAAA&#10;" fillcolor="#f2f2f2" stroked="f"/>
                <v:rect id="Rectangle 26" o:spid="_x0000_s1049" style="position:absolute;left:18586;top:4730;width:1106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3dMUA&#10;AADbAAAADwAAAGRycy9kb3ducmV2LnhtbESPQWvCQBSE74X+h+UVeim6UURq6kZKUai5mRTE22P3&#10;NQnJvg3Zrab++m5B8DjMzDfMejPaTpxp8I1jBbNpAoJYO9NwpeCr3E1eQfiAbLBzTAp+ycMme3xY&#10;Y2rchQ90LkIlIoR9igrqEPpUSq9rsuinrieO3rcbLIYoh0qaAS8Rbjs5T5KltNhwXKixp4+adFv8&#10;2Eg5tPakF9skf9nv+Lgqy3zsr0o9P43vbyACjeEevrU/jYL5Av6/x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Pd0xQAAANsAAAAPAAAAAAAAAAAAAAAAAJgCAABkcnMv&#10;ZG93bnJldi54bWxQSwUGAAAAAAQABAD1AAAAigMAAAAA&#10;" fillcolor="#f1f1f1" stroked="f"/>
                <v:rect id="Rectangle 27" o:spid="_x0000_s1050" style="position:absolute;left:18732;top:2470;width:107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JI8UA&#10;AADbAAAADwAAAGRycy9kb3ducmV2LnhtbESPQWvCQBSE7wX/w/KE3nRjSmJIXUVaBHspGnOot0f2&#10;NQnNvg3ZrUn/fbcg9DjMzDfMZjeZTtxocK1lBatlBIK4srrlWkF5OSwyEM4ja+wsk4IfcrDbzh42&#10;mGs78pluha9FgLDLUUHjfZ9L6aqGDLql7YmD92kHgz7IoZZ6wDHATSfjKEqlwZbDQoM9vTRUfRXf&#10;RgGvx7focHq9xuWVs+T09JG+Z0elHufT/hmEp8n/h+/to1YQJ/D3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skjxQAAANsAAAAPAAAAAAAAAAAAAAAAAJgCAABkcnMv&#10;ZG93bnJldi54bWxQSwUGAAAAAAQABAD1AAAAigMAAAAA&#10;" filled="f" strokecolor="#404040" strokeweight=".35pt">
                  <v:stroke joinstyle="round" endcap="round"/>
                </v:rect>
                <v:rect id="Rectangle 28" o:spid="_x0000_s1051" style="position:absolute;left:20078;top:1778;width:8262;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65C68B62" w14:textId="77777777" w:rsidR="00A82BDE" w:rsidRDefault="00A82BDE" w:rsidP="00A82BDE">
                        <w:r>
                          <w:rPr>
                            <w:rFonts w:ascii="宋体" w:cs="宋体" w:hint="eastAsia"/>
                            <w:color w:val="000000"/>
                            <w:kern w:val="0"/>
                            <w:sz w:val="26"/>
                            <w:szCs w:val="26"/>
                          </w:rPr>
                          <w:t>上位机平台</w:t>
                        </w:r>
                      </w:p>
                    </w:txbxContent>
                  </v:textbox>
                </v:rect>
                <v:rect id="Rectangle 29" o:spid="_x0000_s1052" style="position:absolute;left:18434;top:11963;width:1195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xr8YA&#10;AADbAAAADwAAAGRycy9kb3ducmV2LnhtbESPQWvCQBSE7wX/w/KEXqRutGhtdJUSWuhBRGMOHh/Z&#10;1ySafZtmtyb9911B6HGYmW+Y1aY3tbhS6yrLCibjCARxbnXFhYLs+PG0AOE8ssbaMin4JQeb9eBh&#10;hbG2HR/omvpCBAi7GBWU3jexlC4vyaAb24Y4eF+2NeiDbAupW+wC3NRyGkVzabDisFBiQ0lJ+SX9&#10;MQqSpuPtfie/0/fRORudnl9Ps0Qr9Tjs35YgPPX+P3xvf2oF0xe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Txr8YAAADbAAAADwAAAAAAAAAAAAAAAACYAgAAZHJz&#10;L2Rvd25yZXYueG1sUEsFBgAAAAAEAAQA9QAAAIsDAAAAAA==&#10;" fillcolor="#cdcdcd" stroked="f"/>
                <v:shape id="Picture 30" o:spid="_x0000_s1053" type="#_x0000_t75" style="position:absolute;left:18434;top:11963;width:11957;height:2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8hffBAAAA2wAAAA8AAABkcnMvZG93bnJldi54bWxET8tqwkAU3Rf6D8MtdFcnzaKV6CixoJQW&#10;BB+Iy0vmmoeZO2FmEtO/7ywEl4fzni9H04qBnK8tK3ifJCCIC6trLhUcD+u3KQgfkDW2lknBH3lY&#10;Lp6f5phpe+MdDftQihjCPkMFVQhdJqUvKjLoJ7YjjtzFOoMhQldK7fAWw00r0yT5kAZrjg0VdvRV&#10;UXHd90ZB0+hz7zd9fmo6btOfrVttP3+Ven0Z8xmIQGN4iO/ub60gjWPjl/gD5O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48hffBAAAA2wAAAA8AAAAAAAAAAAAAAAAAnwIA&#10;AGRycy9kb3ducmV2LnhtbFBLBQYAAAAABAAEAPcAAACNAwAAAAA=&#10;">
                  <v:imagedata r:id="rId15" o:title=""/>
                </v:shape>
                <v:rect id="Rectangle 31" o:spid="_x0000_s1054" style="position:absolute;left:18434;top:11963;width:1195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ARsYA&#10;AADbAAAADwAAAGRycy9kb3ducmV2LnhtbESPQWvCQBSE74X+h+UVehHdVFE0ZiMltNCDSBs9eHxk&#10;n0na7Ns0uzXx37uC0OMwM98wyWYwjThT52rLCl4mEQjiwuqaSwWH/ft4CcJ5ZI2NZVJwIQeb9PEh&#10;wVjbnr/onPtSBAi7GBVU3rexlK6oyKCb2JY4eCfbGfRBdqXUHfYBbho5jaKFNFhzWKiwpayi4if/&#10;Mwqytuft507+5m+j78PoOFsd55lW6vlpeF2D8DT4//C9/aEVTFdw+xJ+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fARsYAAADbAAAADwAAAAAAAAAAAAAAAACYAgAAZHJz&#10;L2Rvd25yZXYueG1sUEsFBgAAAAAEAAQA9QAAAIsDAAAAAA==&#10;" fillcolor="#cdcdcd" stroked="f"/>
                <v:rect id="Rectangle 32" o:spid="_x0000_s1055" style="position:absolute;left:18288;top:11811;width:1225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sMA&#10;AADbAAAADwAAAGRycy9kb3ducmV2LnhtbERPTWvCQBC9F/wPywi9SN1UUdo0G5FgoQcpGj14HLJj&#10;Es3Optmtif++exB6fLzvZDWYRtyoc7VlBa/TCARxYXXNpYLj4fPlDYTzyBoby6TgTg5W6egpwVjb&#10;nvd0y30pQgi7GBVU3rexlK6oyKCb2pY4cGfbGfQBdqXUHfYh3DRyFkVLabDm0FBhS1lFxTX/NQqy&#10;tuft7lv+5JvJ5Tg5zd9Pi0wr9Twe1h8gPA3+X/xwf2kF87A+fAk/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T/BsMAAADbAAAADwAAAAAAAAAAAAAAAACYAgAAZHJzL2Rv&#10;d25yZXYueG1sUEsFBgAAAAAEAAQA9QAAAIgDAAAAAA==&#10;" fillcolor="#cdcdcd" stroked="f"/>
                <v:shape id="Freeform 33" o:spid="_x0000_s1056" style="position:absolute;left:18364;top:11887;width:12103;height:2711;visibility:visible;mso-wrap-style:square;v-text-anchor:top" coordsize="1296,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gh8MA&#10;AADbAAAADwAAAGRycy9kb3ducmV2LnhtbESPQWsCMRSE7wX/Q3hCbzWr0iKrUUQtldKLtgePj+S5&#10;Wd28LEmq23/fCILHYWa+YWaLzjXiQiHWnhUMBwUIYu1NzZWCn+/3lwmImJANNp5JwR9FWMx7TzMs&#10;jb/yji77VIkM4ViiAptSW0oZtSWHceBb4uwdfXCYsgyVNAGvGe4aOSqKN+mw5rxgsaWVJX3e/zoF&#10;X8dmrA+bsNSnz916vXn17sNulXrud8spiERdeoTv7a1RMB7C7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egh8MAAADbAAAADwAAAAAAAAAAAAAAAACYAgAAZHJzL2Rv&#10;d25yZXYueG1sUEsFBgAAAAAEAAQA9QAAAIgDAAAAAA==&#10;" path="m8,272r1280,l1280,280r,-272l1288,16,8,16,16,8r,272c16,285,13,288,8,288,4,288,,285,,280l,8c,4,4,,8,l1288,v5,,8,4,8,8l1296,280v,5,-3,8,-8,8l8,288c4,288,,285,,280v,-4,4,-8,8,-8xe" strokeweight="0">
                  <v:path arrowok="t" o:connecttype="custom" o:connectlocs="7471,256081;1202839,256081;1195368,263613;1195368,7532;1202839,15064;7471,15064;14942,7532;14942,263613;7471,271145;0,263613;0,7532;7471,0;1202839,0;1210310,7532;1210310,263613;1202839,271145;7471,271145;0,263613;7471,256081" o:connectangles="0,0,0,0,0,0,0,0,0,0,0,0,0,0,0,0,0,0,0"/>
                </v:shape>
                <v:rect id="Rectangle 34" o:spid="_x0000_s1057" style="position:absolute;left:18288;top:11811;width:1225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rE6sUA&#10;AADbAAAADwAAAGRycy9kb3ducmV2LnhtbESPQWvCQBSE74L/YXmCF9FNlYpGV5Gg0EMpbfTg8ZF9&#10;JtHs2zS7mvTfdwsFj8PMfMOst52pxIMaV1pW8DKJQBBnVpecKzgdD+MFCOeRNVaWScEPOdhu+r01&#10;xtq2/EWP1OciQNjFqKDwvo6ldFlBBt3E1sTBu9jGoA+yyaVusA1wU8lpFM2lwZLDQoE1JQVlt/Ru&#10;FCR1y++fH/I73Y+up9F5tjy/Jlqp4aDbrUB46vwz/N9+0wpmU/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sTqxQAAANsAAAAPAAAAAAAAAAAAAAAAAJgCAABkcnMv&#10;ZG93bnJldi54bWxQSwUGAAAAAAQABAD1AAAAigMAAAAA&#10;" fillcolor="#cdcdcd" stroked="f"/>
                <v:rect id="Rectangle 35" o:spid="_x0000_s1058" style="position:absolute;left:17989;top:11512;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iZcYA&#10;AADbAAAADwAAAGRycy9kb3ducmV2LnhtbESPQWvCQBSE7wX/w/KEXopuWlE0dZW2IBQqglYQb6/Z&#10;l2w0+zbNrib9992C0OMwM98w82VnK3GlxpeOFTwOExDEmdMlFwr2n6vBFIQPyBorx6TghzwsF727&#10;Oabatbyl6y4UIkLYp6jAhFCnUvrMkEU/dDVx9HLXWAxRNoXUDbYRbiv5lCQTabHkuGCwpjdD2Xl3&#10;sQpePw5rPVudzCUfP2yS/Ot7e2xRqft+9/IMIlAX/sO39rtWMBrB35f4A+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KiZcYAAADbAAAADwAAAAAAAAAAAAAAAACYAgAAZHJz&#10;L2Rvd25yZXYueG1sUEsFBgAAAAAEAAQA9QAAAIsDAAAAAA==&#10;" fillcolor="#f0f0f0" stroked="f"/>
                <v:rect id="Rectangle 36" o:spid="_x0000_s1059" style="position:absolute;left:17989;top:11664;width:1225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3h8UA&#10;AADbAAAADwAAAGRycy9kb3ducmV2LnhtbESPQWvCQBSE74X+h+UVvIhuakuV1FWqIBVBsLYHj4/s&#10;azYk+zZm1yT+e7cg9DjMzDfMfNnbSrTU+MKxgudxAoI4c7rgXMHP92Y0A+EDssbKMSm4kofl4vFh&#10;jql2HX9Rewy5iBD2KSowIdSplD4zZNGPXU0cvV/XWAxRNrnUDXYRbis5SZI3abHguGCwprWhrDxe&#10;rIJpl53LS7ufrPSpdLvhZ2dWeFBq8NR/vIMI1If/8L291QpeXuHv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veHxQAAANsAAAAPAAAAAAAAAAAAAAAAAJgCAABkcnMv&#10;ZG93bnJldi54bWxQSwUGAAAAAAQABAD1AAAAigMAAAAA&#10;" fillcolor="#fefefe" stroked="f"/>
                <v:rect id="Rectangle 37" o:spid="_x0000_s1060" style="position:absolute;left:17989;top:11963;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bP0MMA&#10;AADbAAAADwAAAGRycy9kb3ducmV2LnhtbESPQWvCQBSE7wX/w/KE3pqNFkVSVwmKUuilRvH8yL4m&#10;abNvY3bVxF/vFgSPw8x8w8yXnanFhVpXWVYwimIQxLnVFRcKDvvN2wyE88gaa8ukoCcHy8XgZY6J&#10;tlfe0SXzhQgQdgkqKL1vEildXpJBF9mGOHg/tjXog2wLqVu8Brip5TiOp9JgxWGhxIZWJeV/2dko&#10;qPpt6tOT/U1v2Nf6+2ud7Y43pV6HXfoBwlPnn+FH+1MreJ/A/5fw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bP0MMAAADbAAAADwAAAAAAAAAAAAAAAACYAgAAZHJzL2Rv&#10;d25yZXYueG1sUEsFBgAAAAAEAAQA9QAAAIgDAAAAAA==&#10;" fillcolor="#fdfdfd" stroked="f"/>
                <v:rect id="Rectangle 38" o:spid="_x0000_s1061" style="position:absolute;left:17989;top:12115;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gVsIA&#10;AADbAAAADwAAAGRycy9kb3ducmV2LnhtbESP3YrCMBSE74V9h3AWvBFNVSila1pEFGSv/HuAQ3O2&#10;LTYnpYna+vRmQfBymJlvmFXem0bcqXO1ZQXzWQSCuLC65lLB5bybJiCcR9bYWCYFAznIs6/RClNt&#10;H3yk+8mXIkDYpaig8r5NpXRFRQbdzLbEwfuznUEfZFdK3eEjwE0jF1EUS4M1h4UKW9pUVFxPN6Og&#10;X1sahjiZTH6Tg8Zhu92Uz6tS4+9+/QPCU+8/4Xd7rxUsY/j/En6Az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iBWwgAAANsAAAAPAAAAAAAAAAAAAAAAAJgCAABkcnMvZG93&#10;bnJldi54bWxQSwUGAAAAAAQABAD1AAAAhwMAAAAA&#10;" fillcolor="#fcfcfc" stroked="f"/>
                <v:rect id="Rectangle 39" o:spid="_x0000_s1062" style="position:absolute;left:17989;top:12261;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uUIsIA&#10;AADbAAAADwAAAGRycy9kb3ducmV2LnhtbESPT4vCMBTE74LfIbyFvWm6Lv6rjSILgle13h/Ns61t&#10;XkoT266f3ggLexxm5jdMshtMLTpqXWlZwdc0AkGcWV1yriC9HCYrEM4ja6wtk4JfcrDbjkcJxtr2&#10;fKLu7HMRIOxiVFB438RSuqwgg25qG+Lg3Wxr0AfZ5lK32Ae4qeUsihbSYMlhocCGfgrKqvPDKLjO&#10;V6dZX8ln+ryb6/r2OKQd1kp9fgz7DQhPg/8P/7WPWsH3Et5fw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5QiwgAAANsAAAAPAAAAAAAAAAAAAAAAAJgCAABkcnMvZG93&#10;bnJldi54bWxQSwUGAAAAAAQABAD1AAAAhwMAAAAA&#10;" fillcolor="#fbfbfb" stroked="f"/>
                <v:rect id="Rectangle 40" o:spid="_x0000_s1063" style="position:absolute;left:17989;top:12414;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RIMIA&#10;AADbAAAADwAAAGRycy9kb3ducmV2LnhtbERP3WrCMBS+H/gO4Qi7GZq6wdRqFNENnOCF1Qc4NMe2&#10;2JzEJrPVpzcXg11+fP/zZWdqcaPGV5YVjIYJCOLc6ooLBafj92ACwgdkjbVlUnAnD8tF72WOqbYt&#10;H+iWhULEEPYpKihDcKmUPi/JoB9aRxy5s20MhgibQuoG2xhuavmeJJ/SYMWxoURH65LyS/ZrFFyz&#10;r9Pm8Tbu2l01dWG6/zlOVk6p1363moEI1IV/8Z97qxV8xLHxS/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dEgwgAAANsAAAAPAAAAAAAAAAAAAAAAAJgCAABkcnMvZG93&#10;bnJldi54bWxQSwUGAAAAAAQABAD1AAAAhwMAAAAA&#10;" fillcolor="#fafafa" stroked="f"/>
                <v:rect id="Rectangle 41" o:spid="_x0000_s1064" style="position:absolute;left:17989;top:12566;width:1225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DxcQA&#10;AADbAAAADwAAAGRycy9kb3ducmV2LnhtbESPQWvCQBSE7wX/w/IEb7oxUrGpq4goLRZFbej5kX0m&#10;0ezbkN1q2l/vFoQeh5n5hpnOW1OJKzWutKxgOIhAEGdWl5wrSD/X/QkI55E1VpZJwQ85mM86T1NM&#10;tL3xga5Hn4sAYZeggsL7OpHSZQUZdANbEwfvZBuDPsgml7rBW4CbSsZRNJYGSw4LBda0LCi7HL+N&#10;Ap0+7+JN/HXW++3Y6d80+vBvK6V63XbxCsJT6//Dj/a7VjB6gb8v4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Cw8XEAAAA2wAAAA8AAAAAAAAAAAAAAAAAmAIAAGRycy9k&#10;b3ducmV2LnhtbFBLBQYAAAAABAAEAPUAAACJAwAAAAA=&#10;" fillcolor="#f9f9f9" stroked="f"/>
                <v:rect id="Rectangle 42" o:spid="_x0000_s1065" style="position:absolute;left:17989;top:12865;width:12256;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XV1MQA&#10;AADbAAAADwAAAGRycy9kb3ducmV2LnhtbESPTWsCQQyG70L/w5CCF6mzlSKydZRatPQggp/ndCfd&#10;XbqTWWamuv57cxA8hjfvkyfTeecadaYQa88GXocZKOLC25pLA4f96mUCKiZki41nMnClCPPZU2+K&#10;ufUX3tJ5l0olEI45GqhSanOtY1GRwzj0LbFkvz44TDKGUtuAF4G7Ro+ybKwd1iwXKmzps6Lib/fv&#10;RGPztViccLk6HpqftcXB6Bi2J2P6z93HO6hEXXos39vf1sCb2MsvAgA9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F1dTEAAAA2wAAAA8AAAAAAAAAAAAAAAAAmAIAAGRycy9k&#10;b3ducmV2LnhtbFBLBQYAAAAABAAEAPUAAACJAwAAAAA=&#10;" fillcolor="#f8f8f8" stroked="f"/>
                <v:rect id="Rectangle 43" o:spid="_x0000_s1066" style="position:absolute;left:17989;top:13169;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uAcQA&#10;AADbAAAADwAAAGRycy9kb3ducmV2LnhtbESPT2vCQBTE74LfYXmCl6IbS/FPdBUttBU9Gb14e2Sf&#10;STD7NmTXmHz7bqHgcZiZ3zCrTWtK0VDtCssKJuMIBHFqdcGZgsv5azQH4TyyxtIyKejIwWbd760w&#10;1vbJJ2oSn4kAYRejgtz7KpbSpTkZdGNbEQfvZmuDPsg6k7rGZ4CbUr5H0VQaLDgs5FjRZ07pPXkY&#10;BceF2XUL282S5rpzbz/F4fSdolLDQbtdgvDU+lf4v73XCj4m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wbgHEAAAA2wAAAA8AAAAAAAAAAAAAAAAAmAIAAGRycy9k&#10;b3ducmV2LnhtbFBLBQYAAAAABAAEAPUAAACJAwAAAAA=&#10;" fillcolor="#f7f7f7" stroked="f"/>
                <v:rect id="Rectangle 44" o:spid="_x0000_s1067" style="position:absolute;left:17989;top:13322;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q3sUA&#10;AADbAAAADwAAAGRycy9kb3ducmV2LnhtbESP3WoCMRSE7wXfIRzBG6lZpUrZGkUUQVpB/AMvTzfH&#10;3cXNyZJEd/v2TaHQy2FmvmFmi9ZU4knOl5YVjIYJCOLM6pJzBefT5uUNhA/IGivLpOCbPCzm3c4M&#10;U20bPtDzGHIRIexTVFCEUKdS+qwgg35oa+Lo3awzGKJ0udQOmwg3lRwnyVQaLDkuFFjTqqDsfnwY&#10;BU2yW/Pg82t6mZz3udvsP+i6QqX6vXb5DiJQG/7Df+2tVvA6ht8v8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OrexQAAANsAAAAPAAAAAAAAAAAAAAAAAJgCAABkcnMv&#10;ZG93bnJldi54bWxQSwUGAAAAAAQABAD1AAAAigMAAAAA&#10;" fillcolor="#f6f6f6" stroked="f"/>
                <v:rect id="Rectangle 45" o:spid="_x0000_s1068" style="position:absolute;left:17989;top:13468;width:1225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zgcYA&#10;AADbAAAADwAAAGRycy9kb3ducmV2LnhtbESPQWvCQBSE70L/w/IKXopuWq3a6CpFUDwpjTl4fM0+&#10;k9Ds25Bdk7S/vlsoeBxm5htmtelNJVpqXGlZwfM4AkGcWV1yriA970YLEM4ja6wsk4JvcrBZPwxW&#10;GGvb8Qe1ic9FgLCLUUHhfR1L6bKCDLqxrYmDd7WNQR9kk0vdYBfgppIvUTSTBksOCwXWtC0o+0pu&#10;RsFr/bmfT0+T40/ytLdplR3at+6i1PCxf1+C8NT7e/i/fdAKph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2zgcYAAADbAAAADwAAAAAAAAAAAAAAAACYAgAAZHJz&#10;L2Rvd25yZXYueG1sUEsFBgAAAAAEAAQA9QAAAIsDAAAAAA==&#10;" fillcolor="#f5f5f5" stroked="f"/>
                <v:rect id="Rectangle 46" o:spid="_x0000_s1069" style="position:absolute;left:17989;top:13773;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GFsUA&#10;AADbAAAADwAAAGRycy9kb3ducmV2LnhtbESPQWvCQBSE74L/YXlCb7qplbZGVwkWQSgUtEXw9sg+&#10;k9Ts27C7muTfdwuCx2FmvmGW687U4kbOV5YVPE8SEMS51RUXCn6+t+N3ED4ga6wtk4KePKxXw8ES&#10;U21b3tPtEAoRIexTVFCG0KRS+rwkg35iG+Lona0zGKJ0hdQO2wg3tZwmyas0WHFcKLGhTUn55XA1&#10;Co599dtmH3O7y7an6/nr5e3SfzqlnkZdtgARqAuP8L290wpmM/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kYWxQAAANsAAAAPAAAAAAAAAAAAAAAAAJgCAABkcnMv&#10;ZG93bnJldi54bWxQSwUGAAAAAAQABAD1AAAAigMAAAAA&#10;" fillcolor="#f4f4f4" stroked="f"/>
                <v:rect id="Rectangle 47" o:spid="_x0000_s1070" style="position:absolute;left:17989;top:13925;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J6FMMA&#10;AADbAAAADwAAAGRycy9kb3ducmV2LnhtbESPQWvCQBSE70L/w/IK3nS3tRaNrlIEsSdBrXh9Zl+T&#10;YPZtyG5i7K/vCoLHYWa+YebLzpaipdoXjjW8DRUI4tSZgjMNP4f1YALCB2SDpWPScCMPy8VLb46J&#10;cVfeUbsPmYgQ9glqyEOoEil9mpNFP3QVcfR+XW0xRFln0tR4jXBbynelPqXFguNCjhWtckov+8Zq&#10;OP21Tdi4c9MeyW5HY7pMD0pp3X/tvmYgAnXhGX60v42GjzHcv8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J6FMMAAADbAAAADwAAAAAAAAAAAAAAAACYAgAAZHJzL2Rv&#10;d25yZXYueG1sUEsFBgAAAAAEAAQA9QAAAIgDAAAAAA==&#10;" fillcolor="#f3f3f3" stroked="f"/>
                <v:rect id="Rectangle 48" o:spid="_x0000_s1071" style="position:absolute;left:17989;top:14071;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PHcUA&#10;AADbAAAADwAAAGRycy9kb3ducmV2LnhtbESPQWvCQBSE7wX/w/IKXopuFJGSugYRWwoWpFGR3h7Z&#10;12xI9m3IbmP8912h0OMwM98wq2ywjeip85VjBbNpAoK4cLriUsHp+Dp5BuEDssbGMSm4kYdsPXpY&#10;YardlT+pz0MpIoR9igpMCG0qpS8MWfRT1xJH79t1FkOUXSl1h9cIt42cJ8lSWqw4LhhsaWuoqPMf&#10;q2AjL1/8ke/7szU3edFPtT287ZQaPw6bFxCBhvAf/mu/awWLJdy/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E8dxQAAANsAAAAPAAAAAAAAAAAAAAAAAJgCAABkcnMv&#10;ZG93bnJldi54bWxQSwUGAAAAAAQABAD1AAAAigMAAAAA&#10;" fillcolor="#f2f2f2" stroked="f"/>
                <v:rect id="Rectangle 49" o:spid="_x0000_s1072" style="position:absolute;left:17989;top:14224;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o8MA&#10;AADbAAAADwAAAGRycy9kb3ducmV2LnhtbESPQYvCMBSE7wv+h/AEL8uaKqK7XaOIrKDebAXx9mie&#10;bbF5KU1Wq7/eCILHYWa+Yabz1lTiQo0rLSsY9CMQxJnVJecK9unq6xuE88gaK8uk4EYO5rPOxxRj&#10;ba+8o0vicxEg7GJUUHhfx1K6rCCDrm9r4uCdbGPQB9nkUjd4DXBTyWEUjaXBksNCgTUtC8rOyb8J&#10;lN3ZHLPRX7T93Kz48JOm27a+K9XrtotfEJ5a/w6/2mutYDSB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Mo8MAAADbAAAADwAAAAAAAAAAAAAAAACYAgAAZHJzL2Rv&#10;d25yZXYueG1sUEsFBgAAAAAEAAQA9QAAAIgDAAAAAA==&#10;" fillcolor="#f1f1f1" stroked="f"/>
                <v:rect id="Rectangle 50" o:spid="_x0000_s1073" style="position:absolute;left:18135;top:11664;width:11957;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DHcEA&#10;AADbAAAADwAAAGRycy9kb3ducmV2LnhtbERPTYvCMBC9C/sfwgh701RXu6UaZdlF0Iuo60FvQzO2&#10;xWZSmmjrvzcHwePjfc+XnanEnRpXWlYwGkYgiDOrS84VHP9XgwSE88gaK8uk4EEOlouP3hxTbVve&#10;0/3gcxFC2KWooPC+TqV0WUEG3dDWxIG72MagD7DJpW6wDeGmkuMoiqXBkkNDgTX9FpRdDzejgL/b&#10;TbTa/Z3HxzMn093XKd4ma6U++93PDISnzr/FL/daK5iEseF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8gx3BAAAA2wAAAA8AAAAAAAAAAAAAAAAAmAIAAGRycy9kb3du&#10;cmV2LnhtbFBLBQYAAAAABAAEAPUAAACGAwAAAAA=&#10;" filled="f" strokecolor="#404040" strokeweight=".35pt">
                  <v:stroke joinstyle="round" endcap="round"/>
                </v:rect>
                <v:rect id="Rectangle 51" o:spid="_x0000_s1074" style="position:absolute;left:19335;top:11042;width:9913;height:3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4254AAE8" w14:textId="77777777" w:rsidR="00A82BDE" w:rsidRDefault="00A82BDE" w:rsidP="00A82BDE">
                        <w:r>
                          <w:rPr>
                            <w:rFonts w:ascii="宋体" w:cs="宋体" w:hint="eastAsia"/>
                            <w:color w:val="000000"/>
                            <w:kern w:val="0"/>
                            <w:sz w:val="26"/>
                            <w:szCs w:val="26"/>
                          </w:rPr>
                          <w:t>移动测试单元</w:t>
                        </w:r>
                      </w:p>
                    </w:txbxContent>
                  </v:textbox>
                </v:rect>
                <v:rect id="Rectangle 52" o:spid="_x0000_s1075" style="position:absolute;left:2146;top:24015;width:11804;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apsIA&#10;AADbAAAADwAAAGRycy9kb3ducmV2LnhtbERPTWvCQBC9F/wPywi9iG60KBpdRYKFHqS0MQePQ3ZM&#10;otnZmN2a9N+7h0KPj/e92fWmFg9qXWVZwXQSgSDOra64UJCd3sdLEM4ja6wtk4JfcrDbDl42GGvb&#10;8Tc9Ul+IEMIuRgWl900spctLMugmtiEO3MW2Bn2AbSF1i10IN7WcRdFCGqw4NJTYUFJSfkt/jIKk&#10;6fj49Snv6WF0zUbnt9V5nmilXof9fg3CU+//xX/uD61gHtaH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xqmwgAAANsAAAAPAAAAAAAAAAAAAAAAAJgCAABkcnMvZG93&#10;bnJldi54bWxQSwUGAAAAAAQABAD1AAAAhwMAAAAA&#10;" fillcolor="#cdcdcd" stroked="f"/>
                <v:shape id="Picture 53" o:spid="_x0000_s1076" type="#_x0000_t75" style="position:absolute;left:2146;top:24015;width:11804;height:2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A3iHCAAAA2wAAAA8AAABkcnMvZG93bnJldi54bWxEj0FrAjEUhO8F/0N4BW81q2iR1SgiLVTp&#10;pWqhx8fmuVmavCxJuq7/3hQEj8PMfMMs172zoqMQG88KxqMCBHHldcO1gtPx/WUOIiZkjdYzKbhS&#10;hPVq8LTEUvsLf1F3SLXIEI4lKjAptaWUsTLkMI58S5y9sw8OU5ahljrgJcOdlZOieJUOG84LBlva&#10;Gqp+D39OAe/idz15cwF/Np+dsXo/7e1eqeFzv1mASNSnR/je/tAKZmP4/5J/gF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7wN4hwgAAANsAAAAPAAAAAAAAAAAAAAAAAJ8C&#10;AABkcnMvZG93bnJldi54bWxQSwUGAAAAAAQABAD3AAAAjgMAAAAA&#10;">
                  <v:imagedata r:id="rId16" o:title=""/>
                </v:shape>
                <v:rect id="Rectangle 54" o:spid="_x0000_s1077" style="position:absolute;left:2146;top:24015;width:11804;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hSsYA&#10;AADbAAAADwAAAGRycy9kb3ducmV2LnhtbESPQWvCQBSE70L/w/IKvYS6UUmp0VVKaMGDiKYePD6y&#10;r0na7NuY3Zr477sFweMwM98wy/VgGnGhztWWFUzGMQjiwuqaSwXHz4/nVxDOI2tsLJOCKzlYrx5G&#10;S0y17flAl9yXIkDYpaig8r5NpXRFRQbd2LbEwfuynUEfZFdK3WEf4KaR0zh+kQZrDgsVtpRVVPzk&#10;v0ZB1va83e/kOX+Pvo/RaTY/JZlW6ulxeFuA8DT4e/jW3mgFyRT+v4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UhSsYAAADbAAAADwAAAAAAAAAAAAAAAACYAgAAZHJz&#10;L2Rvd25yZXYueG1sUEsFBgAAAAAEAAQA9QAAAIsDAAAAAA==&#10;" fillcolor="#cdcdcd" stroked="f"/>
                <v:rect id="Rectangle 55" o:spid="_x0000_s1078" style="position:absolute;left:1993;top:23869;width:1211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E0cYA&#10;AADbAAAADwAAAGRycy9kb3ducmV2LnhtbESPQWvCQBSE70L/w/IKXqRurFhqdBNKaKGHIpp68PjI&#10;viZps29jdjXpv3cFweMwM98w63QwjThT52rLCmbTCARxYXXNpYL998fTKwjnkTU2lknBPzlIk4fR&#10;GmNte97ROfelCBB2MSqovG9jKV1RkUE3tS1x8H5sZ9AH2ZVSd9gHuGnkcxS9SIM1h4UKW8oqKv7y&#10;k1GQtT1/bTfymL9PfveTw3x5WGRaqfHj8LYC4Wnw9/Ct/akVLOZw/RJ+gEw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mE0cYAAADbAAAADwAAAAAAAAAAAAAAAACYAgAAZHJz&#10;L2Rvd25yZXYueG1sUEsFBgAAAAAEAAQA9QAAAIsDAAAAAA==&#10;" fillcolor="#cdcdcd" stroked="f"/>
                <v:shape id="Freeform 56" o:spid="_x0000_s1079" style="position:absolute;left:2070;top:23945;width:11957;height:2712;visibility:visible;mso-wrap-style:square;v-text-anchor:top" coordsize="1280,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GTcQA&#10;AADbAAAADwAAAGRycy9kb3ducmV2LnhtbESPQWvCQBSE7wX/w/KE3nSjtkGiq0SxRXooVL14e2af&#10;STD7NuxuNf77riD0OMzMN8x82ZlGXMn52rKC0TABQVxYXXOp4LD/GExB+ICssbFMCu7kYbnovcwx&#10;0/bGP3TdhVJECPsMFVQhtJmUvqjIoB/aljh6Z+sMhihdKbXDW4SbRo6TJJUGa44LFba0rqi47H6N&#10;Anc6rVxzL7/p6zOfjI6bNLcpKvXa7/IZiEBd+A8/21ut4P0NH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Jhk3EAAAA2wAAAA8AAAAAAAAAAAAAAAAAmAIAAGRycy9k&#10;b3ducmV2LnhtbFBLBQYAAAAABAAEAPUAAACJAwAAAAA=&#10;" path="m8,272r1264,l1264,280r,-272l1272,16,8,16,16,8r,272c16,285,13,288,8,288,4,288,,285,,280l,8c,4,4,,8,l1272,v5,,8,4,8,8l1280,280v,5,-3,8,-8,8l8,288c4,288,,285,,280v,-4,4,-8,8,-8xe" strokeweight="0">
                  <v:path arrowok="t" o:connecttype="custom" o:connectlocs="7473,256081;1188232,256081;1180759,263613;1180759,7532;1188232,15064;7473,15064;14946,7532;14946,263613;7473,271145;0,263613;0,7532;7473,0;1188232,0;1195705,7532;1195705,263613;1188232,271145;7473,271145;0,263613;7473,256081" o:connectangles="0,0,0,0,0,0,0,0,0,0,0,0,0,0,0,0,0,0,0"/>
                </v:shape>
                <v:rect id="Rectangle 57" o:spid="_x0000_s1080" style="position:absolute;left:1993;top:23869;width:1211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5PsYA&#10;AADbAAAADwAAAGRycy9kb3ducmV2LnhtbESPQWvCQBSE7wX/w/IEL1I3KhGbuoqEFjyUojEHj4/s&#10;axLNvk2zW5P++26h0OMwM98wm91gGnGnztWWFcxnEQjiwuqaSwX5+fVxDcJ5ZI2NZVLwTQ5229HD&#10;BhNtez7RPfOlCBB2CSqovG8TKV1RkUE3sy1x8D5sZ9AH2ZVSd9gHuGnkIopW0mDNYaHCltKKilv2&#10;ZRSkbc9vx3f5mb1Mr/n0sny6xKlWajIe9s8gPA3+P/zXPmgFcQy/X8IP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y5PsYAAADbAAAADwAAAAAAAAAAAAAAAACYAgAAZHJz&#10;L2Rvd25yZXYueG1sUEsFBgAAAAAEAAQA9QAAAIsDAAAAAA==&#10;" fillcolor="#cdcdcd" stroked="f"/>
                <v:rect id="Rectangle 58" o:spid="_x0000_s1081" style="position:absolute;left:1549;top:23564;width:12255;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rkXcYA&#10;AADbAAAADwAAAGRycy9kb3ducmV2LnhtbESP3WrCQBSE74W+w3IEb0Q3LSg1ukpbEISWgj8g3h2z&#10;J9nY7Nk0u5r07btCoZfDzHzDLFadrcSNGl86VvA4TkAQZ06XXCg47NejZxA+IGusHJOCH/KwWj70&#10;Fphq1/KWbrtQiAhhn6ICE0KdSukzQxb92NXE0ctdYzFE2RRSN9hGuK3kU5JMpcWS44LBmt4MZV+7&#10;q1Xw+n780LP1xVzzyfAzyc/f21OLSg363cscRKAu/If/2hutYDKF+5f4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rkXcYAAADbAAAADwAAAAAAAAAAAAAAAACYAgAAZHJz&#10;L2Rvd25yZXYueG1sUEsFBgAAAAAEAAQA9QAAAIsDAAAAAA==&#10;" fillcolor="#f0f0f0" stroked="f"/>
                <v:rect id="Rectangle 59" o:spid="_x0000_s1082" style="position:absolute;left:1549;top:23717;width:1225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MUMUA&#10;AADbAAAADwAAAGRycy9kb3ducmV2LnhtbESPQWvCQBSE70L/w/IKvRTdVKiW6CpVkBZBUOvB4yP7&#10;mg3Jvk2zaxL/vSsUPA4z8w0zX/a2Ei01vnCs4G2UgCDOnC44V3D62Qw/QPiArLFyTAqu5GG5eBrM&#10;MdWu4wO1x5CLCGGfogITQp1K6TNDFv3I1cTR+3WNxRBlk0vdYBfhtpLjJJlIiwXHBYM1rQ1l5fFi&#10;FUy77K+8tLvxSp9Lt3396swK90q9PPefMxCB+vAI/7e/tYL3K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4xQxQAAANsAAAAPAAAAAAAAAAAAAAAAAJgCAABkcnMv&#10;ZG93bnJldi54bWxQSwUGAAAAAAQABAD1AAAAigMAAAAA&#10;" fillcolor="#fefefe" stroked="f"/>
                <v:rect id="Rectangle 60" o:spid="_x0000_s1083" style="position:absolute;left:1549;top:23869;width:12255;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F7r8A&#10;AADbAAAADwAAAGRycy9kb3ducmV2LnhtbERPTYvCMBC9L/gfwgh7W1MFZalGKYoi7EWreB6asa02&#10;k9pEbf315iDs8fG+Z4vWVOJBjSstKxgOIhDEmdUl5wqOh/XPLwjnkTVWlklBRw4W897XDGNtn7yn&#10;R+pzEULYxaig8L6OpXRZQQbdwNbEgTvbxqAPsMmlbvAZwk0lR1E0kQZLDg0F1rQsKLumd6Og7DaJ&#10;T272krywq/Tub5XuTy+lvvttMgXhqfX/4o97qxWMw9jwJfwA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qIXuvwAAANsAAAAPAAAAAAAAAAAAAAAAAJgCAABkcnMvZG93bnJl&#10;di54bWxQSwUGAAAAAAQABAD1AAAAhAMAAAAA&#10;" fillcolor="#fdfdfd" stroked="f"/>
                <v:rect id="Rectangle 61" o:spid="_x0000_s1084" style="position:absolute;left:1549;top:24168;width:1225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JRhMMA&#10;AADbAAAADwAAAGRycy9kb3ducmV2LnhtbESP0WrCQBRE3wv+w3IFX8RsFCoxZg1BFKRPre0HXLLX&#10;JJi9G7KrJn69Wyj0cZiZM0yWD6YVd+pdY1nBMopBEJdWN1wp+Pk+LhIQziNrbC2TgpEc5LvJW4ap&#10;tg/+ovvZVyJA2KWooPa+S6V0ZU0GXWQ74uBdbG/QB9lXUvf4CHDTylUcr6XBhsNCjR3tayqv55tR&#10;MBSWxnGdzOcfyafG8XDYV8+rUrPpUGxBeBr8f/ivfdIK3jfw+yX8AL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JRhMMAAADbAAAADwAAAAAAAAAAAAAAAACYAgAAZHJzL2Rv&#10;d25yZXYueG1sUEsFBgAAAAAEAAQA9QAAAIgDAAAAAA==&#10;" fillcolor="#fcfcfc" stroked="f"/>
                <v:rect id="Rectangle 62" o:spid="_x0000_s1085" style="position:absolute;left:1549;top:24320;width:1225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jS7sA&#10;AADbAAAADwAAAGRycy9kb3ducmV2LnhtbERPvQrCMBDeBd8hnOBmUwVFq1FEEFzVuh/N2VabS2li&#10;W316MwiOH9//ZtebSrTUuNKygmkUgyDOrC45V5Bej5MlCOeRNVaWScGbHOy2w8EGE207PlN78bkI&#10;IewSVFB4XydSuqwggy6yNXHg7rYx6ANscqkb7EK4qeQsjhfSYMmhocCaDgVlz8vLKLjNl+dZ95Sf&#10;9PMwt9X9dUxbrJQaj/r9GoSn3v/FP/dJK1iE9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0BI0u7AAAA2wAAAA8AAAAAAAAAAAAAAAAAmAIAAGRycy9kb3ducmV2Lnht&#10;bFBLBQYAAAAABAAEAPUAAACAAwAAAAA=&#10;" fillcolor="#fbfbfb" stroked="f"/>
                <v:rect id="Rectangle 63" o:spid="_x0000_s1086" style="position:absolute;left:1549;top:24472;width:1225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XoMYA&#10;AADbAAAADwAAAGRycy9kb3ducmV2LnhtbESPQWvCQBSE74X+h+UVvIjZ2IPVmFWkraCFHhr9AY/s&#10;Mwlm326zWxP767uC0OMwM98w+XowrbhQ5xvLCqZJCoK4tLrhSsHxsJ3MQfiArLG1TAqu5GG9enzI&#10;MdO25y+6FKESEcI+QwV1CC6T0pc1GfSJdcTRO9nOYIiyq6TusI9w08rnNJ1Jgw3HhRodvdZUnosf&#10;o+C7eD++/Y5fhv6jWbiw+Nwf5hun1Ohp2CxBBBrCf/je3mkFsyncvs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hXoMYAAADbAAAADwAAAAAAAAAAAAAAAACYAgAAZHJz&#10;L2Rvd25yZXYueG1sUEsFBgAAAAAEAAQA9QAAAIsDAAAAAA==&#10;" fillcolor="#fafafa" stroked="f"/>
                <v:rect id="Rectangle 64" o:spid="_x0000_s1087" style="position:absolute;left:1549;top:24618;width:12255;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V+qcQA&#10;AADbAAAADwAAAGRycy9kb3ducmV2LnhtbESPQWvCQBSE74X+h+UJ3urGQIOk2UgpFYtiURt6fmRf&#10;k7TZtyG7avTXuwXB4zAz3zDZfDCtOFLvGssKppMIBHFpdcOVguJr8TQD4TyyxtYyKTiTg3n++JBh&#10;qu2Jd3Tc+0oECLsUFdTed6mUrqzJoJvYjjh4P7Y36IPsK6l7PAW4aWUcRYk02HBYqLGjt5rKv/3B&#10;KNDF82e8ir9/9XaTOH0porVfvis1Hg2vLyA8Df4evrU/tIIkhv8v4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VfqnEAAAA2wAAAA8AAAAAAAAAAAAAAAAAmAIAAGRycy9k&#10;b3ducmV2LnhtbFBLBQYAAAAABAAEAPUAAACJAwAAAAA=&#10;" fillcolor="#f9f9f9" stroked="f"/>
                <v:rect id="Rectangle 65" o:spid="_x0000_s1088" style="position:absolute;left:1549;top:24771;width:1225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Xw8MA&#10;AADbAAAADwAAAGRycy9kb3ducmV2LnhtbESPQYvCMBCF78L+hzALexFNVZClGkVlXTyIoKuex2Zs&#10;i82kJFmt/94IgsfHm/e9eeNpYypxJedLywp63QQEcWZ1ybmC/d+y8w3CB2SNlWVScCcP08lHa4yp&#10;tjfe0nUXchEh7FNUUIRQp1L6rCCDvmtr4uidrTMYonS51A5vEW4q2U+SoTRYcmwosKZFQdll92/i&#10;G5vf+fyIP8vDvjqtNbb7B7c9KvX12cxGIAI14X38Sq+0guEAnlsiAO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IXw8MAAADbAAAADwAAAAAAAAAAAAAAAACYAgAAZHJzL2Rv&#10;d25yZXYueG1sUEsFBgAAAAAEAAQA9QAAAIgDAAAAAA==&#10;" fillcolor="#f8f8f8" stroked="f"/>
                <v:rect id="Rectangle 66" o:spid="_x0000_s1089" style="position:absolute;left:1549;top:25222;width:1225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R+cUA&#10;AADbAAAADwAAAGRycy9kb3ducmV2LnhtbESPQWvCQBSE74L/YXlCL1I3FrE1zUZUqC16StpLb4/s&#10;axLMvg3ZbUz+fbcgeBxm5hsm2Q6mET11rrasYLmIQBAXVtdcKvj6fHt8AeE8ssbGMikYycE2nU4S&#10;jLW9ckZ97ksRIOxiVFB538ZSuqIig25hW+Lg/djOoA+yK6Xu8BrgppFPUbSWBmsOCxW2dKiouOS/&#10;RsF5Y/bjxo7Pef+9d/P3+pQdC1TqYTbsXkF4Gvw9fGt/aAXrFfx/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pH5xQAAANsAAAAPAAAAAAAAAAAAAAAAAJgCAABkcnMv&#10;ZG93bnJldi54bWxQSwUGAAAAAAQABAD1AAAAigMAAAAA&#10;" fillcolor="#f7f7f7" stroked="f"/>
                <v:rect id="Rectangle 67" o:spid="_x0000_s1090" style="position:absolute;left:1549;top:25374;width:12255;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guysUA&#10;AADbAAAADwAAAGRycy9kb3ducmV2LnhtbESP3WrCQBSE7wu+w3KE3pS6qWCQ1E0QiyBaEH8KvTxm&#10;j0kwezbsbk369t1CoZfDzHzDLIrBtOJOzjeWFbxMEhDEpdUNVwrOp/XzHIQPyBpby6TgmzwU+ehh&#10;gZm2PR/ofgyViBD2GSqoQ+gyKX1Zk0E/sR1x9K7WGQxRukpqh32Em1ZOkySVBhuOCzV2tKqpvB2/&#10;jII+eX/jp90l/Zid95Vb77f0uUKlHsfD8hVEoCH8h//aG60gn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C7KxQAAANsAAAAPAAAAAAAAAAAAAAAAAJgCAABkcnMv&#10;ZG93bnJldi54bWxQSwUGAAAAAAQABAD1AAAAigMAAAAA&#10;" fillcolor="#f6f6f6" stroked="f"/>
                <v:rect id="Rectangle 68" o:spid="_x0000_s1091" style="position:absolute;left:1549;top:25527;width:1225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MecYA&#10;AADbAAAADwAAAGRycy9kb3ducmV2LnhtbESPT2vCQBTE70K/w/IKvUjd+KdpG11FBMWTpamHHl+z&#10;zySYfRuy2yT203cFweMwM79hFqveVKKlxpWWFYxHEQjizOqScwXHr+3zGwjnkTVWlknBhRyslg+D&#10;BSbadvxJbepzESDsElRQeF8nUrqsIINuZGvi4J1sY9AH2eRSN9gFuKnkJIpiabDksFBgTZuCsnP6&#10;axS81D+719nH9PCXDnf2WGX79r37VurpsV/PQXjq/T18a++1gjiG65fwA+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9MecYAAADbAAAADwAAAAAAAAAAAAAAAACYAgAAZHJz&#10;L2Rvd25yZXYueG1sUEsFBgAAAAAEAAQA9QAAAIsDAAAAAA==&#10;" fillcolor="#f5f5f5" stroked="f"/>
                <v:rect id="Rectangle 69" o:spid="_x0000_s1092" style="position:absolute;left:1549;top:25673;width:1225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2EAcUA&#10;AADbAAAADwAAAGRycy9kb3ducmV2LnhtbESPQWvCQBSE7wX/w/IKvdVNLahNXSUogiAIain09sg+&#10;k9Ts27C7muTfu4LgcZiZb5jZojO1uJLzlWUFH8MEBHFudcWFgp/j+n0KwgdkjbVlUtCTh8V88DLD&#10;VNuW93Q9hEJECPsUFZQhNKmUPi/JoB/ahjh6J+sMhihdIbXDNsJNLUdJMpYGK44LJTa0LCk/Hy5G&#10;wW9f/bfZ6stusvXf5bT7nJz7rVPq7bXLvkEE6sIz/GhvtILxB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YQBxQAAANsAAAAPAAAAAAAAAAAAAAAAAJgCAABkcnMv&#10;ZG93bnJldi54bWxQSwUGAAAAAAQABAD1AAAAigMAAAAA&#10;" fillcolor="#f4f4f4" stroked="f"/>
                <v:rect id="Rectangle 70" o:spid="_x0000_s1093" style="position:absolute;left:1549;top:25825;width:12255;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J6sEA&#10;AADbAAAADwAAAGRycy9kb3ducmV2LnhtbERPz2vCMBS+C/sfwhvsZhM3Jq6aFhHGdhrMKrs+m2db&#10;bF5Kk9Zuf/1yEDx+fL83+WRbMVLvG8caFokCQVw603Cl4VC8z1cgfEA22DomDb/kIc8eZhtMjbvy&#10;N437UIkYwj5FDXUIXSqlL2uy6BPXEUfu7HqLIcK+kqbHawy3rXxWaiktNhwbauxoV1N52Q9Ww8/f&#10;OIQPdxrGI9mvl1e6vBVKaf30OG3XIAJN4S6+uT+NhmUcG7/EH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mierBAAAA2wAAAA8AAAAAAAAAAAAAAAAAmAIAAGRycy9kb3du&#10;cmV2LnhtbFBLBQYAAAAABAAEAPUAAACGAwAAAAA=&#10;" fillcolor="#f3f3f3" stroked="f"/>
                <v:rect id="Rectangle 71" o:spid="_x0000_s1094" style="position:absolute;left:1549;top:26130;width:1225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6HD8QA&#10;AADbAAAADwAAAGRycy9kb3ducmV2LnhtbESPQWvCQBSE74L/YXkFL6KbepA2dRWRKoKF0qhIb4/s&#10;azaYfRuya4z/3i0IHoeZ+YaZLTpbiZYaXzpW8DpOQBDnTpdcKDjs16M3ED4ga6wck4IbeVjM+70Z&#10;ptpd+YfaLBQiQtinqMCEUKdS+tyQRT92NXH0/lxjMUTZFFI3eI1wW8lJkkylxZLjgsGaVobyc3ax&#10;Cpby9Mtf2a49WnOTJz082+/Np1KDl275ASJQF57hR3urFUzf4f9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hw/EAAAA2wAAAA8AAAAAAAAAAAAAAAAAmAIAAGRycy9k&#10;b3ducmV2LnhtbFBLBQYAAAAABAAEAPUAAACJAwAAAAA=&#10;" fillcolor="#f2f2f2" stroked="f"/>
                <v:rect id="Rectangle 72" o:spid="_x0000_s1095" style="position:absolute;left:1549;top:26276;width:1225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easQA&#10;AADbAAAADwAAAGRycy9kb3ducmV2LnhtbESPwWrCQBCG74W+wzIFL6VuFNE2dZUiCupNI5Tehuw0&#10;CWZnQ3bV6NM7B8Hj8M//zXzTeedqdaY2VJ4NDPoJKOLc24oLA4ds9fEJKkRki7VnMnClAPPZ68sU&#10;U+svvKPzPhZKIBxSNFDG2KRah7wkh6HvG2LJ/n3rMMrYFtq2eBG4q/UwScbaYcVyocSGFiXlx/3J&#10;CWV3dH/5aJls3zcr/v3Ksm3X3IzpvXU/36AidfG5/GivrYGJfC8u4gF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3mrEAAAA2wAAAA8AAAAAAAAAAAAAAAAAmAIAAGRycy9k&#10;b3ducmV2LnhtbFBLBQYAAAAABAAEAPUAAACJAwAAAAA=&#10;" fillcolor="#f1f1f1" stroked="f"/>
                <v:rect id="Rectangle 73" o:spid="_x0000_s1096" style="position:absolute;left:1847;top:23717;width:11805;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gPcUA&#10;AADbAAAADwAAAGRycy9kb3ducmV2LnhtbESPQWvCQBSE7wX/w/KE3uomKTUhuoq0COlFrHrQ2yP7&#10;TILZtyG7Nem/dwuFHoeZ+YZZrkfTijv1rrGsIJ5FIIhLqxuuFJyO25cMhPPIGlvLpOCHHKxXk6cl&#10;5toO/EX3g69EgLDLUUHtfZdL6cqaDLqZ7YiDd7W9QR9kX0nd4xDgppVJFM2lwYbDQo0dvddU3g7f&#10;RgGnw2e03X9cktOFs7f963m+ywqlnqfjZgHC0+j/w3/tQitIY/j9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uA9xQAAANsAAAAPAAAAAAAAAAAAAAAAAJgCAABkcnMv&#10;ZG93bnJldi54bWxQSwUGAAAAAAQABAD1AAAAigMAAAAA&#10;" filled="f" strokecolor="#404040" strokeweight=".35pt">
                  <v:stroke joinstyle="round" endcap="round"/>
                </v:rect>
                <v:rect id="Rectangle 74" o:spid="_x0000_s1097" style="position:absolute;left:4089;top:23063;width:6610;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14:paraId="76BC6EBA" w14:textId="77777777" w:rsidR="00A82BDE" w:rsidRDefault="00A82BDE" w:rsidP="00A82BDE">
                        <w:r>
                          <w:rPr>
                            <w:rFonts w:ascii="宋体" w:cs="宋体" w:hint="eastAsia"/>
                            <w:color w:val="000000"/>
                            <w:kern w:val="0"/>
                            <w:sz w:val="26"/>
                            <w:szCs w:val="26"/>
                          </w:rPr>
                          <w:t>被检对象</w:t>
                        </w:r>
                      </w:p>
                    </w:txbxContent>
                  </v:textbox>
                </v:rect>
                <v:rect id="Rectangle 75" o:spid="_x0000_s1098" style="position:absolute;left:10706;top:23107;width:838;height:3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14:paraId="71DBAEF8" w14:textId="77777777" w:rsidR="00A82BDE" w:rsidRDefault="00A82BDE" w:rsidP="00A82BDE">
                        <w:r>
                          <w:rPr>
                            <w:rFonts w:ascii="Calibri" w:hAnsi="Calibri" w:cs="Calibri"/>
                            <w:color w:val="000000"/>
                            <w:kern w:val="0"/>
                            <w:sz w:val="26"/>
                            <w:szCs w:val="26"/>
                          </w:rPr>
                          <w:t>1</w:t>
                        </w:r>
                      </w:p>
                    </w:txbxContent>
                  </v:textbox>
                </v:rect>
                <v:rect id="Rectangle 76" o:spid="_x0000_s1099" style="position:absolute;left:18434;top:24015;width:11957;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AxcYA&#10;AADbAAAADwAAAGRycy9kb3ducmV2LnhtbESPQWvCQBSE7wX/w/KEXkQ3Vm1rdJUSWuhBxEYPHh/Z&#10;ZxLNvk2zW5P+e7cg9DjMzDfMct2ZSlypcaVlBeNRBII4s7rkXMFh/zF8BeE8ssbKMin4JQfrVe9h&#10;ibG2LX/RNfW5CBB2MSoovK9jKV1WkEE3sjVx8E62MeiDbHKpG2wD3FTyKYqepcGSw0KBNSUFZZf0&#10;xyhI6pY3u638Tt8H58PgOJkfZ4lW6rHfvS1AeOr8f/je/tQKXqbw9yX8AL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VAxcYAAADbAAAADwAAAAAAAAAAAAAAAACYAgAAZHJz&#10;L2Rvd25yZXYueG1sUEsFBgAAAAAEAAQA9QAAAIsDAAAAAA==&#10;" fillcolor="#cdcdcd" stroked="f"/>
                <v:shape id="Picture 77" o:spid="_x0000_s1100" type="#_x0000_t75" style="position:absolute;left:18434;top:24015;width:11957;height:2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0+jLEAAAA2wAAAA8AAABkcnMvZG93bnJldi54bWxEj91qAjEUhO8LfYdwCr2rifZPV6O0WwRB&#10;EFZ9gMPmuFncnCybdN2+vRGEXg4z8w2zWA2uET11ofasYTxSIIhLb2quNBwP65cpiBCRDTaeScMf&#10;BVgtHx8WmBl/4YL6faxEgnDIUIONsc2kDKUlh2HkW+LknXznMCbZVdJ0eElw18iJUh/SYc1pwWJL&#10;uaXyvP91GtS2yGcq73dvRfW6w83M/kzO31o/Pw1fcxCRhvgfvrc3RsPnO9y+pB8gl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D0+jLEAAAA2wAAAA8AAAAAAAAAAAAAAAAA&#10;nwIAAGRycy9kb3ducmV2LnhtbFBLBQYAAAAABAAEAPcAAACQAwAAAAA=&#10;">
                  <v:imagedata r:id="rId17" o:title=""/>
                </v:shape>
                <v:rect id="Rectangle 78" o:spid="_x0000_s1101" style="position:absolute;left:18434;top:24015;width:11957;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7KcYA&#10;AADbAAAADwAAAGRycy9kb3ducmV2LnhtbESPQWvCQBSE70L/w/IKvUjdtKK1qatIUPAg0sYcPD6y&#10;r0na7NuYXU38992C4HGYmW+Y+bI3tbhQ6yrLCl5GEQji3OqKCwXZYfM8A+E8ssbaMim4koPl4mEw&#10;x1jbjr/okvpCBAi7GBWU3jexlC4vyaAb2YY4eN+2NeiDbAupW+wC3NTyNYqm0mDFYaHEhpKS8t/0&#10;bBQkTce7z708pevhTzY8jt+Pk0Qr9fTYrz5AeOr9PXxrb7WCtyn8fw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t7KcYAAADbAAAADwAAAAAAAAAAAAAAAACYAgAAZHJz&#10;L2Rvd25yZXYueG1sUEsFBgAAAAAEAAQA9QAAAIsDAAAAAA==&#10;" fillcolor="#cdcdcd" stroked="f"/>
                <v:rect id="Rectangle 79" o:spid="_x0000_s1102" style="position:absolute;left:18288;top:23869;width:1225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essYA&#10;AADbAAAADwAAAGRycy9kb3ducmV2LnhtbESPQWvCQBSE7wX/w/KEXqRu2qLR1FVKaKEHEU09eHxk&#10;X5No9m2a3Zr4711B6HGYmW+Yxao3tThT6yrLCp7HEQji3OqKCwX778+nGQjnkTXWlknBhRysloOH&#10;BSbadryjc+YLESDsElRQet8kUrq8JINubBvi4P3Y1qAPsi2kbrELcFPLlyiaSoMVh4USG0pLyk/Z&#10;n1GQNh2vtxv5m32MjvvR4XV+mKRaqcdh//4GwlPv/8P39pdWEMdw+x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fessYAAADbAAAADwAAAAAAAAAAAAAAAACYAgAAZHJz&#10;L2Rvd25yZXYueG1sUEsFBgAAAAAEAAQA9QAAAIsDAAAAAA==&#10;" fillcolor="#cdcdcd" stroked="f"/>
                <v:shape id="Freeform 80" o:spid="_x0000_s1103" style="position:absolute;left:18364;top:23945;width:12103;height:2712;visibility:visible;mso-wrap-style:square;v-text-anchor:top" coordsize="1296,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w2sEA&#10;AADbAAAADwAAAGRycy9kb3ducmV2LnhtbERPTWsCMRC9F/wPYQRvNdtKa9kaRapSES9aDx6HZNxs&#10;u5ksSdT135uD0OPjfU9mnWvEhUKsPSt4GRYgiLU3NVcKDj+r5w8QMSEbbDyTghtFmE17TxMsjb/y&#10;ji77VIkcwrFEBTaltpQyaksO49C3xJk7+eAwZRgqaQJec7hr5GtRvEuHNecGiy19WdJ/+7NTsD01&#10;I31chrn+3ewWi+Wbd992rdSg380/QSTq0r/44V4bBeM8Nn/JP0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XsNrBAAAA2wAAAA8AAAAAAAAAAAAAAAAAmAIAAGRycy9kb3du&#10;cmV2LnhtbFBLBQYAAAAABAAEAPUAAACGAwAAAAA=&#10;" path="m8,272r1280,l1280,280r,-272l1288,16,8,16,16,8r,272c16,285,13,288,8,288,4,288,,285,,280l,8c,4,4,,8,l1288,v5,,8,4,8,8l1296,280v,5,-3,8,-8,8l8,288c4,288,,285,,280v,-4,4,-8,8,-8xe" strokeweight="0">
                  <v:path arrowok="t" o:connecttype="custom" o:connectlocs="7471,256081;1202839,256081;1195368,263613;1195368,7532;1202839,15064;7471,15064;14942,7532;14942,263613;7471,271145;0,263613;0,7532;7471,0;1202839,0;1210310,7532;1210310,263613;1202839,271145;7471,271145;0,263613;7471,256081" o:connectangles="0,0,0,0,0,0,0,0,0,0,0,0,0,0,0,0,0,0,0"/>
                </v:shape>
                <v:rect id="Rectangle 81" o:spid="_x0000_s1104" style="position:absolute;left:18288;top:23869;width:1225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TvW8YA&#10;AADbAAAADwAAAGRycy9kb3ducmV2LnhtbESPQWvCQBSE7wX/w/KEXqTZtEWrqauU0EIPIho9eHxk&#10;X5No9m2a3Zr4711B6HGYmW+Y+bI3tThT6yrLCp6jGARxbnXFhYL97utpCsJ5ZI21ZVJwIQfLxeBh&#10;jom2HW/pnPlCBAi7BBWU3jeJlC4vyaCLbEMcvB/bGvRBtoXULXYBbmr5EscTabDisFBiQ2lJ+Sn7&#10;MwrSpuPVZi1/s8/RcT86vM4O41Qr9TjsP95BeOr9f/je/tYK3m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TvW8YAAADbAAAADwAAAAAAAAAAAAAAAACYAgAAZHJz&#10;L2Rvd25yZXYueG1sUEsFBgAAAAAEAAQA9QAAAIsDAAAAAA==&#10;" fillcolor="#cdcdcd" stroked="f"/>
                <v:rect id="Rectangle 82" o:spid="_x0000_s1105" style="position:absolute;left:17989;top:23564;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19cMA&#10;AADbAAAADwAAAGRycy9kb3ducmV2LnhtbERPW2vCMBR+F/YfwhnsRTR1MKmdUaYgDDYELyB7O2tO&#10;m27NSW2i7f798iD4+PHd58ve1uJKra8cK5iMExDEudMVlwqOh80oBeEDssbaMSn4Iw/LxcNgjpl2&#10;He/oug+liCHsM1RgQmgyKX1uyKIfu4Y4coVrLYYI21LqFrsYbmv5nCRTabHi2GCwobWh/Hd/sQpW&#10;H6dPPdv8mEvxMtwmxfd599WhUk+P/dsriEB9uItv7netII3r45f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19cMAAADbAAAADwAAAAAAAAAAAAAAAACYAgAAZHJzL2Rv&#10;d25yZXYueG1sUEsFBgAAAAAEAAQA9QAAAIgDAAAAAA==&#10;" fillcolor="#f0f0f0" stroked="f"/>
                <v:rect id="Rectangle 83" o:spid="_x0000_s1106" style="position:absolute;left:17989;top:23717;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MUA&#10;AADbAAAADwAAAGRycy9kb3ducmV2LnhtbESPQWvCQBSE74L/YXmCF6kbPVRJsxEtFEuhYNVDj4/s&#10;azYk+zZm1yT9991CocdhZr5hst1oG9FT5yvHClbLBARx4XTFpYLr5eVhC8IHZI2NY1LwTR52+XSS&#10;YardwB/Un0MpIoR9igpMCG0qpS8MWfRL1xJH78t1FkOUXSl1h0OE20auk+RRWqw4Lhhs6dlQUZ/v&#10;VsFmKG71vX9fH/Rn7d4Wx8Ec8KTUfDbun0AEGsN/+K/9qhVsV/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p34xQAAANsAAAAPAAAAAAAAAAAAAAAAAJgCAABkcnMv&#10;ZG93bnJldi54bWxQSwUGAAAAAAQABAD1AAAAigMAAAAA&#10;" fillcolor="#fefefe" stroked="f"/>
                <v:rect id="Rectangle 84" o:spid="_x0000_s1107" style="position:absolute;left:17989;top:23869;width:1225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eQ8IA&#10;AADbAAAADwAAAGRycy9kb3ducmV2LnhtbESPQYvCMBSE74L/ITxhbzZdD4t0jVJclIW9aJU9P5pn&#10;W21eahO19dcbQfA4zMw3zGzRmVpcqXWVZQWfUQyCOLe64kLBfrcaT0E4j6yxtkwKenKwmA8HM0y0&#10;vfGWrpkvRICwS1BB6X2TSOnykgy6yDbEwTvY1qAPsi2kbvEW4KaWkzj+kgYrDgslNrQsKT9lF6Og&#10;6tepT8/2mN6xr/Xm7yfb/t+V+hh16TcIT51/h1/tX61gOoH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J5DwgAAANsAAAAPAAAAAAAAAAAAAAAAAJgCAABkcnMvZG93&#10;bnJldi54bWxQSwUGAAAAAAQABAD1AAAAhwMAAAAA&#10;" fillcolor="#fdfdfd" stroked="f"/>
                <v:rect id="Rectangle 85" o:spid="_x0000_s1108" style="position:absolute;left:17989;top:24168;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KKb8A&#10;AADbAAAADwAAAGRycy9kb3ducmV2LnhtbESPzQrCMBCE74LvEFbwIpqqIKUaRURBPPn3AEuztsVm&#10;U5qorU9vBMHjMDPfMItVY0rxpNoVlhWMRxEI4tTqgjMF18tuGINwHlljaZkUtORgtex2Fpho++IT&#10;Pc8+EwHCLkEFufdVIqVLczLoRrYiDt7N1gZ9kHUmdY2vADelnETRTBosOCzkWNEmp/R+fhgFzdpS&#10;287iweAQHzW22+0me9+V6vea9RyEp8b/w7/2XiuIp/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CkopvwAAANsAAAAPAAAAAAAAAAAAAAAAAJgCAABkcnMvZG93bnJl&#10;di54bWxQSwUGAAAAAAQABAD1AAAAhAMAAAAA&#10;" fillcolor="#fcfcfc" stroked="f"/>
                <v:rect id="Rectangle 86" o:spid="_x0000_s1109" style="position:absolute;left:17989;top:24320;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DssAA&#10;AADbAAAADwAAAGRycy9kb3ducmV2LnhtbESPQYvCMBSE74L/ITzBm6aKu9RqFBEEr7r1/miebbV5&#10;KU1sq7/eLAgeh5n5hllve1OJlhpXWlYwm0YgiDOrS84VpH+HSQzCeWSNlWVS8CQH281wsMZE245P&#10;1J59LgKEXYIKCu/rREqXFWTQTW1NHLyrbQz6IJtc6ga7ADeVnEfRrzRYclgosKZ9Qdn9/DAKLj/x&#10;ad7d5St93cxleX0c0hYrpcajfrcC4an33/CnfdQK4gX8fwk/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bDssAAAADbAAAADwAAAAAAAAAAAAAAAACYAgAAZHJzL2Rvd25y&#10;ZXYueG1sUEsFBgAAAAAEAAQA9QAAAIUDAAAAAA==&#10;" fillcolor="#fbfbfb" stroked="f"/>
                <v:rect id="Rectangle 87" o:spid="_x0000_s1110" style="position:absolute;left:17989;top:24472;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WcYA&#10;AADbAAAADwAAAGRycy9kb3ducmV2LnhtbESP0WrCQBRE3wv9h+UW+lLqpgU1RlcR24IKPjT6AZfs&#10;NQnN3l2zWxP9elco9HGYmTPMbNGbRpyp9bVlBW+DBARxYXXNpYLD/us1BeEDssbGMim4kIfF/PFh&#10;hpm2HX/TOQ+liBD2GSqoQnCZlL6oyKAfWEccvaNtDYYo21LqFrsIN418T5KRNFhzXKjQ0aqi4if/&#10;NQpO+efh4/oy7rttPXFhstvs06VT6vmpX05BBOrDf/ivvdYK0iHcv8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3WcYAAADbAAAADwAAAAAAAAAAAAAAAACYAgAAZHJz&#10;L2Rvd25yZXYueG1sUEsFBgAAAAAEAAQA9QAAAIsDAAAAAA==&#10;" fillcolor="#fafafa" stroked="f"/>
                <v:rect id="Rectangle 88" o:spid="_x0000_s1111" style="position:absolute;left:17989;top:24618;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eUMQA&#10;AADbAAAADwAAAGRycy9kb3ducmV2LnhtbESPQWvCQBSE7wX/w/IEb3VjwCDRVUQUpcVSNXh+ZJ9J&#10;NPs2ZLea+uu7hUKPw8x8w8wWnanFnVpXWVYwGkYgiHOrKy4UZKfN6wSE88gaa8uk4JscLOa9lxmm&#10;2j74QPejL0SAsEtRQel9k0rp8pIMuqFtiIN3sa1BH2RbSN3iI8BNLeMoSqTBisNCiQ2tSspvxy+j&#10;QGfjj/gtPl/15z5x+plF7367VmrQ75ZTEJ46/x/+a++0gkkCv1/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nlDEAAAA2wAAAA8AAAAAAAAAAAAAAAAAmAIAAGRycy9k&#10;b3ducmV2LnhtbFBLBQYAAAAABAAEAPUAAACJAwAAAAA=&#10;" fillcolor="#f9f9f9" stroked="f"/>
                <v:rect id="Rectangle 89" o:spid="_x0000_s1112" style="position:absolute;left:17989;top:24771;width:12256;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3OsMA&#10;AADbAAAADwAAAGRycy9kb3ducmV2LnhtbESPQYvCMBCF78L+hzALexFN9aBSjaKyLh5E0FXPYzO2&#10;xWZSkqzWf28EYY+PN+978yazxlTiRs6XlhX0ugkI4szqknMFh99VZwTCB2SNlWVS8CAPs+lHa4Kp&#10;tnfe0W0fchEh7FNUUIRQp1L6rCCDvmtr4uhdrDMYonS51A7vEW4q2U+SgTRYcmwosKZlQdl1/2fi&#10;G9ufxeKE36vjoTpvNLb7R7c7KfX12czHIAI14f/4nV5rBaMhvLZEA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X3OsMAAADbAAAADwAAAAAAAAAAAAAAAACYAgAAZHJzL2Rv&#10;d25yZXYueG1sUEsFBgAAAAAEAAQA9QAAAIgDAAAAAA==&#10;" fillcolor="#f8f8f8" stroked="f"/>
                <v:rect id="Rectangle 90" o:spid="_x0000_s1113" style="position:absolute;left:17989;top:25222;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9BsIA&#10;AADbAAAADwAAAGRycy9kb3ducmV2LnhtbERPu27CMBTdK/EP1kXqUoEDQ0sCBhEk2qqdkrKwXcWX&#10;JCK+jmKTx9/XQ6WOR+e9O4ymET11rrasYLWMQBAXVtdcKrj8nBcbEM4ja2wsk4KJHBz2s6cdJtoO&#10;nFGf+1KEEHYJKqi8bxMpXVGRQbe0LXHgbrYz6APsSqk7HEK4aeQ6il6lwZpDQ4UtnSoq7vnDKPiO&#10;TTrFdnrL+2vqXj7qr+y9QKWe5+NxC8LT6P/Ff+5PrWATxoYv4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30GwgAAANsAAAAPAAAAAAAAAAAAAAAAAJgCAABkcnMvZG93&#10;bnJldi54bWxQSwUGAAAAAAQABAD1AAAAhwMAAAAA&#10;" fillcolor="#f7f7f7" stroked="f"/>
                <v:rect id="Rectangle 91" o:spid="_x0000_s1114" style="position:absolute;left:17989;top:25374;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CNcUA&#10;AADbAAAADwAAAGRycy9kb3ducmV2LnhtbESP3WoCMRSE7wXfIRyhN1KzLSh2a5RiEUQF8Q+8PN0c&#10;dxc3J0uSuuvbG6HQy2FmvmEms9ZU4kbOl5YVvA0SEMSZ1SXnCo6HxesYhA/IGivLpOBOHmbTbmeC&#10;qbYN7+i2D7mIEPYpKihCqFMpfVaQQT+wNXH0LtYZDFG6XGqHTYSbSr4nyUgaLDkuFFjTvKDsuv81&#10;Cppk88399c/oNDxuc7fYrug8R6Veeu3XJ4hAbfgP/7WXWsH4A5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cI1xQAAANsAAAAPAAAAAAAAAAAAAAAAAJgCAABkcnMv&#10;ZG93bnJldi54bWxQSwUGAAAAAAQABAD1AAAAigMAAAAA&#10;" fillcolor="#f6f6f6" stroked="f"/>
                <v:rect id="Rectangle 92" o:spid="_x0000_s1115" style="position:absolute;left:17989;top:25527;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8BscMA&#10;AADbAAAADwAAAGRycy9kb3ducmV2LnhtbERPTWvCQBC9C/6HZQq9iG5aqzZpVimC4qnF6KHHaXaa&#10;BLOzIbsmaX999yB4fLzvdDOYWnTUusqygqdZBII4t7riQsH5tJu+gnAeWWNtmRT8koPNejxKMdG2&#10;5yN1mS9ECGGXoILS+yaR0uUlGXQz2xAH7se2Bn2AbSF1i30IN7V8jqKlNFhxaCixoW1J+SW7GgWL&#10;5nu/evmcf/xlk7091/mhi/svpR4fhvc3EJ4Gfxff3AetIA7rw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8BscMAAADbAAAADwAAAAAAAAAAAAAAAACYAgAAZHJzL2Rv&#10;d25yZXYueG1sUEsFBgAAAAAEAAQA9QAAAIgDAAAAAA==&#10;" fillcolor="#f5f5f5" stroked="f"/>
                <v:rect id="Rectangle 93" o:spid="_x0000_s1116" style="position:absolute;left:17989;top:25673;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3JycUA&#10;AADbAAAADwAAAGRycy9kb3ducmV2LnhtbESPQWvCQBSE7wX/w/IEb3WjgtXUVYIiCEKhWgq9PbLP&#10;JJp9G3ZXk/z7bqHgcZiZb5jVpjO1eJDzlWUFk3ECgji3uuJCwdd5/7oA4QOyxtoyKejJw2Y9eFlh&#10;qm3Ln/Q4hUJECPsUFZQhNKmUPi/JoB/bhjh6F+sMhihdIbXDNsJNLadJMpcGK44LJTa0LSm/ne5G&#10;wXdfXdtst7SHbP9zv3zM3m790Sk1GnbZO4hAXXiG/9sHrWA5gb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cnJxQAAANsAAAAPAAAAAAAAAAAAAAAAAJgCAABkcnMv&#10;ZG93bnJldi54bWxQSwUGAAAAAAQABAD1AAAAigMAAAAA&#10;" fillcolor="#f4f4f4" stroked="f"/>
                <v:rect id="Rectangle 94" o:spid="_x0000_s1117" style="position:absolute;left:17989;top:25825;width:1225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vOJ8MA&#10;AADbAAAADwAAAGRycy9kb3ducmV2LnhtbESPQWvCQBSE74X+h+UVemt2a1FqdCOlIHoSqi29PrOv&#10;SUj2bchuYvTXuwXB4zAz3zDL1WgbMVDnK8caXhMFgjh3puJCw/dh/fIOwgdkg41j0nAmD6vs8WGJ&#10;qXEn/qJhHwoRIexT1FCG0KZS+rwkiz5xLXH0/lxnMUTZFdJ0eIpw28iJUjNpseK4UGJLnyXl9b63&#10;Gn4vQx827tgPP2R3b1Oq5weltH5+Gj8WIAKN4R6+tbdGw3wC/1/iD5D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vOJ8MAAADbAAAADwAAAAAAAAAAAAAAAACYAgAAZHJzL2Rv&#10;d25yZXYueG1sUEsFBgAAAAAEAAQA9QAAAIgDAAAAAA==&#10;" fillcolor="#f3f3f3" stroked="f"/>
                <v:rect id="Rectangle 95" o:spid="_x0000_s1118" style="position:absolute;left:17989;top:26130;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AwsUA&#10;AADbAAAADwAAAGRycy9kb3ducmV2LnhtbESPQWvCQBSE70L/w/IKvYhurCA1uooUWwoKpaki3h7Z&#10;12ww+zZktzH+e1cQPA4z8w0zX3a2Ei01vnSsYDRMQBDnTpdcKNj9fgzeQPiArLFyTAou5GG5eOrN&#10;MdXuzD/UZqEQEcI+RQUmhDqV0ueGLPqhq4mj9+caiyHKppC6wXOE20q+JslEWiw5Lhis6d1Qfsr+&#10;rYKVPBx5m23avTUXedD9k/3+XCv18tytZiACdeERvre/tILpGG5f4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8DCxQAAANsAAAAPAAAAAAAAAAAAAAAAAJgCAABkcnMv&#10;ZG93bnJldi54bWxQSwUGAAAAAAQABAD1AAAAigMAAAAA&#10;" fillcolor="#f2f2f2" stroked="f"/>
                <v:rect id="Rectangle 96" o:spid="_x0000_s1119" style="position:absolute;left:17989;top:26276;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k8MA&#10;AADbAAAADwAAAGRycy9kb3ducmV2LnhtbESPQYvCMBSE7wv+h/AEL4umK7JobRRZFFxvWkG8PZpn&#10;W9q8lCZq3V9vhAWPw8x8wyTLztTiRq0rLSv4GkUgiDOrS84VHNPNcArCeWSNtWVS8CAHy0XvI8FY&#10;2zvv6XbwuQgQdjEqKLxvYildVpBBN7INcfAutjXog2xzqVu8B7ip5TiKvqXBksNCgQ39FJRVh6sJ&#10;lH1lztlkHe0+fzd8mqXprmv+lBr0u9UchKfOv8P/7a1WMJvA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s+k8MAAADbAAAADwAAAAAAAAAAAAAAAACYAgAAZHJzL2Rv&#10;d25yZXYueG1sUEsFBgAAAAAEAAQA9QAAAIgDAAAAAA==&#10;" fillcolor="#f1f1f1" stroked="f"/>
                <v:rect id="Rectangle 97" o:spid="_x0000_s1120" style="position:absolute;left:18135;top:23717;width:1195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xMQA&#10;AADbAAAADwAAAGRycy9kb3ducmV2LnhtbESPT4vCMBTE7wt+h/AEb2uqotZqFFEE97L476C3R/Ns&#10;i81LaaLtfvvNwoLHYWZ+wyxWrSnFi2pXWFYw6EcgiFOrC84UXM67zxiE88gaS8uk4IccrJadjwUm&#10;2jZ8pNfJZyJA2CWoIPe+SqR0aU4GXd9WxMG729qgD7LOpK6xCXBTymEUTaTBgsNCjhVtckofp6dR&#10;wNPmK9odtrfh5cbx+DC6Tr7jvVK9brueg/DU+nf4v73XCmZj+Ps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AMTEAAAA2wAAAA8AAAAAAAAAAAAAAAAAmAIAAGRycy9k&#10;b3ducmV2LnhtbFBLBQYAAAAABAAEAPUAAACJAwAAAAA=&#10;" filled="f" strokecolor="#404040" strokeweight=".35pt">
                  <v:stroke joinstyle="round" endcap="round"/>
                </v:rect>
                <v:rect id="Rectangle 98" o:spid="_x0000_s1121" style="position:absolute;left:20529;top:23215;width:6610;height:3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14:paraId="53CD08CF" w14:textId="77777777" w:rsidR="00A82BDE" w:rsidRDefault="00A82BDE" w:rsidP="00A82BDE">
                        <w:r>
                          <w:rPr>
                            <w:rFonts w:ascii="宋体" w:cs="宋体" w:hint="eastAsia"/>
                            <w:color w:val="000000"/>
                            <w:kern w:val="0"/>
                            <w:sz w:val="26"/>
                            <w:szCs w:val="26"/>
                          </w:rPr>
                          <w:t>被检对象</w:t>
                        </w:r>
                      </w:p>
                    </w:txbxContent>
                  </v:textbox>
                </v:rect>
                <v:rect id="Rectangle 99" o:spid="_x0000_s1122" style="position:absolute;left:27146;top:23298;width:8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14:paraId="212F2E78" w14:textId="77777777" w:rsidR="00A82BDE" w:rsidRDefault="00A82BDE" w:rsidP="00A82BDE">
                        <w:r>
                          <w:rPr>
                            <w:rFonts w:ascii="Calibri" w:hAnsi="Calibri" w:cs="Calibri"/>
                            <w:color w:val="000000"/>
                            <w:kern w:val="0"/>
                            <w:sz w:val="26"/>
                            <w:szCs w:val="26"/>
                          </w:rPr>
                          <w:t>2</w:t>
                        </w:r>
                      </w:p>
                    </w:txbxContent>
                  </v:textbox>
                </v:rect>
                <v:rect id="Rectangle 100" o:spid="_x0000_s1123" style="position:absolute;left:34874;top:24015;width:11811;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sOsIA&#10;AADbAAAADwAAAGRycy9kb3ducmV2LnhtbERPTWvCQBC9F/wPywhepG60VGrqKhIUeiiiMQePQ3aa&#10;RLOzMbua9N+7h0KPj/e9XPemFg9qXWVZwXQSgSDOra64UJCddq8fIJxH1lhbJgW/5GC9GrwsMda2&#10;4yM9Ul+IEMIuRgWl900spctLMugmtiEO3I9tDfoA20LqFrsQbmo5i6K5NFhxaCixoaSk/JrejYKk&#10;6fj7sJe3dDu+ZOPz2+L8nmilRsN+8wnCU+//xX/uL61gEcaGL+EH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Kw6wgAAANsAAAAPAAAAAAAAAAAAAAAAAJgCAABkcnMvZG93&#10;bnJldi54bWxQSwUGAAAAAAQABAD1AAAAhwMAAAAA&#10;" fillcolor="#cdcdcd" stroked="f"/>
                <v:shape id="Picture 101" o:spid="_x0000_s1124" type="#_x0000_t75" style="position:absolute;left:34874;top:24015;width:11811;height:2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5p1vDAAAA2wAAAA8AAABkcnMvZG93bnJldi54bWxEj0FrwkAUhO8F/8PyBG91o4g00VVEUHrw&#10;Yiqen7vPJJp9G7LbJP77bqHQ4zAz3zDr7WBr0VHrK8cKZtMEBLF2puJCweXr8P4Bwgdkg7VjUvAi&#10;D9vN6G2NmXE9n6nLQyEihH2GCsoQmkxKr0uy6KeuIY7e3bUWQ5RtIU2LfYTbWs6TZCktVhwXSmxo&#10;X5J+5t9WweJ80nbZHx/57djp9HHbD1dfKTUZD7sViEBD+A//tT+NgjSF3y/xB8j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HmnW8MAAADbAAAADwAAAAAAAAAAAAAAAACf&#10;AgAAZHJzL2Rvd25yZXYueG1sUEsFBgAAAAAEAAQA9wAAAI8DAAAAAA==&#10;">
                  <v:imagedata r:id="rId18" o:title=""/>
                </v:shape>
                <v:rect id="Rectangle 102" o:spid="_x0000_s1125" style="position:absolute;left:34874;top:24015;width:11811;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c+ZMcA&#10;AADcAAAADwAAAGRycy9kb3ducmV2LnhtbESPQWvCQBCF74X+h2UKXkQ3Wio1uooECz2UoqkHj0N2&#10;TNJmZ2N2a9J/3zkUepvhvXnvm/V2cI26URdqzwZm0wQUceFtzaWB08fL5BlUiMgWG89k4IcCbDf3&#10;d2tMre/5SLc8lkpCOKRooIqxTbUORUUOw9S3xKJdfOcwytqV2nbYS7hr9DxJFtphzdJQYUtZRcVX&#10;/u0MZG3Pb4d3fc3348/T+Py4PD9l1pjRw7BbgYo0xH/z3/WrFfxE8OUZmUB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nPmTHAAAA3AAAAA8AAAAAAAAAAAAAAAAAmAIAAGRy&#10;cy9kb3ducmV2LnhtbFBLBQYAAAAABAAEAPUAAACMAwAAAAA=&#10;" fillcolor="#cdcdcd" stroked="f"/>
                <v:rect id="Rectangle 103" o:spid="_x0000_s1126" style="position:absolute;left:34728;top:23869;width:121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b/8QA&#10;AADcAAAADwAAAGRycy9kb3ducmV2LnhtbERPTWvCQBC9C/6HZYReRDe2VGrqJkhooYcimnrwOGSn&#10;STQ7G7Nbk/77rlDwNo/3Oet0MI24UudqywoW8wgEcWF1zaWCw9f77AWE88gaG8uk4JccpMl4tMZY&#10;2573dM19KUIIuxgVVN63sZSuqMigm9uWOHDftjPoA+xKqTvsQ7hp5GMULaXBmkNDhS1lFRXn/Mco&#10;yNqeP3dbecnfpqfD9Pi0Oj5nWqmHybB5BeFp8Hfxv/tDh/nRAm7Ph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m//EAAAA3AAAAA8AAAAAAAAAAAAAAAAAmAIAAGRycy9k&#10;b3ducmV2LnhtbFBLBQYAAAAABAAEAPUAAACJAwAAAAA=&#10;" fillcolor="#cdcdcd" stroked="f"/>
                <v:shape id="Freeform 104" o:spid="_x0000_s1127" style="position:absolute;left:34804;top:23945;width:11951;height:2712;visibility:visible;mso-wrap-style:square;v-text-anchor:top" coordsize="1280,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lZo8EA&#10;AADcAAAADwAAAGRycy9kb3ducmV2LnhtbERPTYvCMBC9L/gfwgh7W1MVylKNUkVl8SCsevE2NmNb&#10;bCYliVr/vREW9jaP9znTeWcacSfna8sKhoMEBHFhdc2lguNh/fUNwgdkjY1lUvAkD/NZ72OKmbYP&#10;/qX7PpQihrDPUEEVQptJ6YuKDPqBbYkjd7HOYIjQlVI7fMRw08hRkqTSYM2xocKWlhUV1/3NKHDn&#10;88I1z3JH200+Hp5WaW5TVOqz3+UTEIG68C/+c//oOD8ZwfuZeIG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5WaPBAAAA3AAAAA8AAAAAAAAAAAAAAAAAmAIAAGRycy9kb3du&#10;cmV2LnhtbFBLBQYAAAAABAAEAPUAAACGAwAAAAA=&#10;" path="m8,272r1264,l1264,280r,-272l1272,16,8,16,16,8r,272c16,285,13,288,8,288,4,288,,285,,280l,8c,4,4,,8,l1272,v5,,8,4,8,8l1280,280v,5,-3,8,-8,8l8,288c4,288,,285,,280v,-4,4,-8,8,-8xe" strokeweight="0">
                  <v:path arrowok="t" o:connecttype="custom" o:connectlocs="7469,256081;1187601,256081;1180132,263613;1180132,7532;1187601,15064;7469,15064;14938,7532;14938,263613;7469,271145;0,263613;0,7532;7469,0;1187601,0;1195070,7532;1195070,263613;1187601,271145;7469,271145;0,263613;7469,256081" o:connectangles="0,0,0,0,0,0,0,0,0,0,0,0,0,0,0,0,0,0,0"/>
                </v:shape>
                <v:rect id="Rectangle 105" o:spid="_x0000_s1128" style="position:absolute;left:34728;top:23869;width:121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WgE8QA&#10;AADcAAAADwAAAGRycy9kb3ducmV2LnhtbERPTWvCQBC9C/6HZYReRDdWlJq6ioQKPUjR1IPHITtN&#10;otnZNLua9N+7BcHbPN7nLNedqcSNGldaVjAZRyCIM6tLzhUcv7ejNxDOI2usLJOCP3KwXvV7S4y1&#10;bflAt9TnIoSwi1FB4X0dS+myggy6sa2JA/djG4M+wCaXusE2hJtKvkbRXBosOTQUWFNSUHZJr0ZB&#10;Ure823/J3/RjeD4OT9PFaZZopV4G3eYdhKfOP8UP96cO86Mp/D8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1oBPEAAAA3AAAAA8AAAAAAAAAAAAAAAAAmAIAAGRycy9k&#10;b3ducmV2LnhtbFBLBQYAAAAABAAEAPUAAACJAwAAAAA=&#10;" fillcolor="#cdcdcd" stroked="f"/>
                <v:rect id="Rectangle 106" o:spid="_x0000_s1129" style="position:absolute;left:34429;top:23564;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k5cUA&#10;AADcAAAADwAAAGRycy9kb3ducmV2LnhtbERP30vDMBB+H/g/hBv4MlwymeK6ZcMJA2EibApjb7fm&#10;2lSbS22ytf73RhB8u4/v5y1WvavFhdpQedYwGSsQxLk3FZca3t82Nw8gQkQ2WHsmDd8UYLW8Giww&#10;M77jHV32sRQphEOGGmyMTSZlyC05DGPfECeu8K3DmGBbStNil8JdLW+VupcOK04NFht6spR/7s9O&#10;w3p7eDGzzYc9F3ejV1WcvnbHDrW+HvaPcxCR+vgv/nM/mzRfTeH3mXSB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yTlxQAAANwAAAAPAAAAAAAAAAAAAAAAAJgCAABkcnMv&#10;ZG93bnJldi54bWxQSwUGAAAAAAQABAD1AAAAigMAAAAA&#10;" fillcolor="#f0f0f0" stroked="f"/>
                <v:rect id="Rectangle 107" o:spid="_x0000_s1130" style="position:absolute;left:34429;top:23717;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3cMA&#10;AADcAAAADwAAAGRycy9kb3ducmV2LnhtbERPTWvCQBC9C/6HZQQvUjcVtJK6ihaKUhCs9tDjkB2z&#10;IdnZNLsm6b/vFgRv83ifs9r0thItNb5wrOB5moAgzpwuOFfwdXl/WoLwAVlj5ZgU/JKHzXo4WGGq&#10;Xcef1J5DLmII+xQVmBDqVEqfGbLop64mjtzVNRZDhE0udYNdDLeVnCXJQlosODYYrOnNUFaeb1bB&#10;S5f9lLf2ONvp79J9TPad2eFJqfGo376CCNSHh/juPug4P5nD/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r3cMAAADcAAAADwAAAAAAAAAAAAAAAACYAgAAZHJzL2Rv&#10;d25yZXYueG1sUEsFBgAAAAAEAAQA9QAAAIgDAAAAAA==&#10;" fillcolor="#fefefe" stroked="f"/>
                <v:rect id="Rectangle 108" o:spid="_x0000_s1131" style="position:absolute;left:34429;top:23869;width:1225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94cAA&#10;AADcAAAADwAAAGRycy9kb3ducmV2LnhtbERPTYvCMBC9C/6HMII3Td2DSDVKURTBi9Zlz0MzttVm&#10;Upustv56s7DgbR7vcxar1lTiQY0rLSuYjCMQxJnVJecKvs/b0QyE88gaK8ukoCMHq2W/t8BY2yef&#10;6JH6XIQQdjEqKLyvYyldVpBBN7Y1ceAutjHoA2xyqRt8hnBTya8omkqDJYeGAmtaF5Td0l+joOx2&#10;iU/u9pq8sKv08bBJTz8vpYaDNpmD8NT6j/jfvddhfjSFv2fC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H94cAAAADcAAAADwAAAAAAAAAAAAAAAACYAgAAZHJzL2Rvd25y&#10;ZXYueG1sUEsFBgAAAAAEAAQA9QAAAIUDAAAAAA==&#10;" fillcolor="#fdfdfd" stroked="f"/>
                <v:rect id="Rectangle 109" o:spid="_x0000_s1132" style="position:absolute;left:34429;top:24168;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NL4A&#10;AADcAAAADwAAAGRycy9kb3ducmV2LnhtbERPSwrCMBDdC94hjOBGNNWFlmoUEQVx5e8AQzO2xWZS&#10;mqitpzeC4G4e7zuLVWNK8aTaFZYVjEcRCOLU6oIzBdfLbhiDcB5ZY2mZFLTkYLXsdhaYaPviEz3P&#10;PhMhhF2CCnLvq0RKl+Zk0I1sRRy4m60N+gDrTOoaXyHclHISRVNpsODQkGNFm5zS+/lhFDRrS207&#10;jQeDQ3zU2G63m+x9V6rfa9ZzEJ4a/xf/3Hsd5kcz+D4TL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PrTS+AAAA3AAAAA8AAAAAAAAAAAAAAAAAmAIAAGRycy9kb3ducmV2&#10;LnhtbFBLBQYAAAAABAAEAPUAAACDAwAAAAA=&#10;" fillcolor="#fcfcfc" stroked="f"/>
                <v:rect id="Rectangle 110" o:spid="_x0000_s1133" style="position:absolute;left:34429;top:24320;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rc6cEA&#10;AADcAAAADwAAAGRycy9kb3ducmV2LnhtbESPQYvCQAyF74L/YYiwN52uoGjXURZB8KrWe+jEtmsn&#10;UzpjW/31m4PgLeG9vPdlsxtcrTpqQ+XZwPcsAUWce1txYSC7HKYrUCEiW6w9k4EnBdhtx6MNptb3&#10;fKLuHAslIRxSNFDG2KRah7wkh2HmG2LRbr51GGVtC21b7CXc1XqeJEvtsGJpKLGhfUn5/fxwBq6L&#10;1Wne3/Ure/256/r2OGQd1sZ8TYbfH1CRhvgxv6+PVvAToZVnZAK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a3OnBAAAA3AAAAA8AAAAAAAAAAAAAAAAAmAIAAGRycy9kb3du&#10;cmV2LnhtbFBLBQYAAAAABAAEAPUAAACGAwAAAAA=&#10;" fillcolor="#fbfbfb" stroked="f"/>
                <v:rect id="Rectangle 111" o:spid="_x0000_s1134" style="position:absolute;left:34429;top:24472;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ovMQA&#10;AADcAAAADwAAAGRycy9kb3ducmV2LnhtbERPzWrCQBC+C32HZQq9lLqxh5qkriLVQhU8GH2AITtN&#10;QrOz2+xqUp/eFQre5uP7ndliMK04U+cbywom4wQEcWl1w5WC4+HzJQXhA7LG1jIp+CMPi/nDaIa5&#10;tj3v6VyESsQQ9jkqqENwuZS+rMmgH1tHHLlv2xkMEXaV1B32Mdy08jVJ3qTBhmNDjY4+aip/ipNR&#10;8Fusj6vL83Tot03mQrbbHNKlU+rpcVi+gwg0hLv43/2l4/wkg9sz8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jaLzEAAAA3AAAAA8AAAAAAAAAAAAAAAAAmAIAAGRycy9k&#10;b3ducmV2LnhtbFBLBQYAAAAABAAEAPUAAACJAwAAAAA=&#10;" fillcolor="#fafafa" stroked="f"/>
                <v:rect id="Rectangle 112" o:spid="_x0000_s1135" style="position:absolute;left:34429;top:24618;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qysYA&#10;AADcAAAADwAAAGRycy9kb3ducmV2LnhtbESPT2vCQBDF7wW/wzJCb3VjoFKiq4hYWlos/gmeh+yY&#10;RLOzIbvVtJ/eORR6m+G9ee83s0XvGnWlLtSeDYxHCSjiwtuaSwP54fXpBVSIyBYbz2TghwIs5oOH&#10;GWbW33hH130slYRwyNBAFWObaR2KihyGkW+JRTv5zmGUtSu17fAm4a7RaZJMtMOapaHCllYVFZf9&#10;tzNg8+ev9CM9nu12Mwn2N08+49vamMdhv5yCitTHf/Pf9bsV/LHgyzMygZ7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0qysYAAADcAAAADwAAAAAAAAAAAAAAAACYAgAAZHJz&#10;L2Rvd25yZXYueG1sUEsFBgAAAAAEAAQA9QAAAIsDAAAAAA==&#10;" fillcolor="#f9f9f9" stroked="f"/>
                <v:rect id="Rectangle 113" o:spid="_x0000_s1136" style="position:absolute;left:34429;top:24771;width:12256;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jD6cYA&#10;AADcAAAADwAAAGRycy9kb3ducmV2LnhtbESPQWvCQBCF70L/wzKFXqRu4qFImlVqqdKDFLSa85gd&#10;k9DsbNhdk/jvuwWhtxne+968yVejaUVPzjeWFaSzBARxaXXDlYLj9+Z5AcIHZI2tZVJwIw+r5cMk&#10;x0zbgffUH0IlYgj7DBXUIXSZlL6syaCf2Y44ahfrDIa4ukpqh0MMN62cJ8mLNNhwvFBjR+81lT+H&#10;q4k1vrbrdYEfm9OxPe80Tucnty+Uenoc315BBBrDv/lOf+rIpSn8PRMn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jD6cYAAADcAAAADwAAAAAAAAAAAAAAAACYAgAAZHJz&#10;L2Rvd25yZXYueG1sUEsFBgAAAAAEAAQA9QAAAIsDAAAAAA==&#10;" fillcolor="#f8f8f8" stroked="f"/>
                <v:rect id="Rectangle 114" o:spid="_x0000_s1137" style="position:absolute;left:34429;top:25222;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yX8MA&#10;AADcAAAADwAAAGRycy9kb3ducmV2LnhtbERPS2vCQBC+F/wPyxR6KXWjh9ZEV1GhD/SU1Iu3YXdM&#10;QrOzIbvG5N93C0Jv8/E9Z7UZbCN66nztWMFsmoAg1s7UXCo4fb+/LED4gGywcUwKRvKwWU8eVpgZ&#10;d+Oc+iKUIoawz1BBFUKbSel1RRb91LXEkbu4zmKIsCul6fAWw20j50nyKi3WHBsqbGlfkf4prlbB&#10;MbW7MXXjW9Gfd/75sz7kHxqVenoctksQgYbwL767v0ycP5vD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lyX8MAAADcAAAADwAAAAAAAAAAAAAAAACYAgAAZHJzL2Rv&#10;d25yZXYueG1sUEsFBgAAAAAEAAQA9QAAAIgDAAAAAA==&#10;" fillcolor="#f7f7f7" stroked="f"/>
                <v:rect id="Rectangle 115" o:spid="_x0000_s1138" style="position:absolute;left:34429;top:25374;width:12256;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rMMMA&#10;AADcAAAADwAAAGRycy9kb3ducmV2LnhtbERP22oCMRB9L/gPYQRfima1VGQ1SrEIpRbEG/g4bsbd&#10;xc1kSVJ3/XsjFPo2h3Od2aI1lbiR86VlBcNBAoI4s7rkXMFhv+pPQPiArLGyTAru5GEx77zMMNW2&#10;4S3ddiEXMYR9igqKEOpUSp8VZNAPbE0cuYt1BkOELpfaYRPDTSVHSTKWBkuODQXWtCwou+5+jYIm&#10;+fnk1/V5fHw/bHK32nzTaYlK9brtxxREoDb8i//cXzrOH77B85l4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qrMMMAAADcAAAADwAAAAAAAAAAAAAAAACYAgAAZHJzL2Rv&#10;d25yZXYueG1sUEsFBgAAAAAEAAQA9QAAAIgDAAAAAA==&#10;" fillcolor="#f6f6f6" stroked="f"/>
                <v:rect id="Rectangle 116" o:spid="_x0000_s1139" style="position:absolute;left:34429;top:25527;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jwNsUA&#10;AADcAAAADwAAAGRycy9kb3ducmV2LnhtbERPTWvCQBC9F/wPywi9SN3Yaq2pq4hQ8aQYc+hxzE6T&#10;YHY2ZNck7a/vFoTe5vE+Z7nuTSVaalxpWcFkHIEgzqwuOVeQnj+e3kA4j6yxskwKvsnBejV4WGKs&#10;bccnahOfixDCLkYFhfd1LKXLCjLoxrYmDtyXbQz6AJtc6ga7EG4q+RxFr9JgyaGhwJq2BWXX5GYU&#10;zOrLbj49vhx+ktHOplW2bxfdp1KPw37zDsJT7//Fd/deh/mTKfw9Ey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PA2xQAAANwAAAAPAAAAAAAAAAAAAAAAAJgCAABkcnMv&#10;ZG93bnJldi54bWxQSwUGAAAAAAQABAD1AAAAigMAAAAA&#10;" fillcolor="#f5f5f5" stroked="f"/>
                <v:rect id="Rectangle 117" o:spid="_x0000_s1140" style="position:absolute;left:34429;top:25673;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QF9MQA&#10;AADcAAAADwAAAGRycy9kb3ducmV2LnhtbERP32vCMBB+F/wfwg32pqmOza0zSlEEQRioY7C3oznb&#10;zuZSkmjb/34RBN/u4/t582VnanEl5yvLCibjBARxbnXFhYLv42b0DsIHZI21ZVLQk4flYjiYY6pt&#10;y3u6HkIhYgj7FBWUITSplD4vyaAf24Y4cifrDIYIXSG1wzaGm1pOk+RNGqw4NpTY0Kqk/Hy4GAU/&#10;ffXXZusPu802v5fT18vs3O+cUs9PXfYJIlAXHuK7e6vj/Mkr3J6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BfTEAAAA3AAAAA8AAAAAAAAAAAAAAAAAmAIAAGRycy9k&#10;b3ducmV2LnhtbFBLBQYAAAAABAAEAPUAAACJAwAAAAA=&#10;" fillcolor="#f4f4f4" stroked="f"/>
                <v:rect id="Rectangle 118" o:spid="_x0000_s1141" style="position:absolute;left:34429;top:25825;width:1225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VvjsEA&#10;AADcAAAADwAAAGRycy9kb3ducmV2LnhtbERPTYvCMBC9L+x/CLPgbU10UdZqlGVB1pOgrngdm7Et&#10;NpPSpLX6640geJvH+5zZorOlaKn2hWMNg74CQZw6U3Cm4X+3/PwG4QOywdIxabiSh8X8/W2GiXEX&#10;3lC7DZmIIewT1JCHUCVS+jQni77vKuLInVxtMURYZ9LUeInhtpRDpcbSYsGxIceKfnNKz9vGajjc&#10;2ib8uWPT7smuv0Z0nuyU0rr30f1MQQTqwkv8dK9MnD8Yw+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lb47BAAAA3AAAAA8AAAAAAAAAAAAAAAAAmAIAAGRycy9kb3du&#10;cmV2LnhtbFBLBQYAAAAABAAEAPUAAACGAwAAAAA=&#10;" fillcolor="#f3f3f3" stroked="f"/>
                <v:rect id="Rectangle 119" o:spid="_x0000_s1142" style="position:absolute;left:34429;top:26130;width:12256;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9pd8QA&#10;AADcAAAADwAAAGRycy9kb3ducmV2LnhtbERPTWvCQBC9F/wPyxR6KbrRQy2paxBRKVSQRkV6G7LT&#10;bEh2NmS3Mf77rlDobR7vcxbZYBvRU+crxwqmkwQEceF0xaWC03E7fgXhA7LGxjEpuJGHbDl6WGCq&#10;3ZU/qc9DKWII+xQVmBDaVEpfGLLoJ64ljty36yyGCLtS6g6vMdw2cpYkL9JixbHBYEtrQ0Wd/1gF&#10;K3n54n3+0Z+tucmLfq7tYbdR6ulxWL2BCDSEf/Gf+13H+dM53J+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aXfEAAAA3AAAAA8AAAAAAAAAAAAAAAAAmAIAAGRycy9k&#10;b3ducmV2LnhtbFBLBQYAAAAABAAEAPUAAACJAwAAAAA=&#10;" fillcolor="#f2f2f2" stroked="f"/>
                <v:rect id="Rectangle 120" o:spid="_x0000_s1143" style="position:absolute;left:34429;top:26276;width:1225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i9isUA&#10;AADcAAAADwAAAGRycy9kb3ducmV2LnhtbESPQWvCQBCF70L/wzIFL1I3ihQb3UgpFdSbRhBvQ3aa&#10;hGRnQ3bVtL++cyj09oZ58817683gWnWnPtSeDcymCSjiwtuaSwPnfPuyBBUissXWMxn4pgCb7Gm0&#10;xtT6Bx/pfoqlEgiHFA1UMXap1qGoyGGY+o5Ydl++dxhl7Ette3wI3LV6niSv2mHN8qHCjj4qKprT&#10;zQnl2LhrsfhMDpP9li9veX4Yuh9jxs/D+wpUpCH+m/+ud1bizyStlBEFO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2KxQAAANwAAAAPAAAAAAAAAAAAAAAAAJgCAABkcnMv&#10;ZG93bnJldi54bWxQSwUGAAAAAAQABAD1AAAAigMAAAAA&#10;" fillcolor="#f1f1f1" stroked="f"/>
                <v:rect id="Rectangle 121" o:spid="_x0000_s1144" style="position:absolute;left:34575;top:23717;width:11805;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zXKMIA&#10;AADcAAAADwAAAGRycy9kb3ducmV2LnhtbERPTYvCMBC9C/sfwgjeNFXR7VajLIrgXkRdD+ttaMa2&#10;2ExKE23992ZB8DaP9znzZWtKcafaFZYVDAcRCOLU6oIzBaffTT8G4TyyxtIyKXiQg+XiozPHRNuG&#10;D3Q/+kyEEHYJKsi9rxIpXZqTQTewFXHgLrY26AOsM6lrbEK4KeUoiqbSYMGhIceKVjml1+PNKODP&#10;5ifa7Nfn0enM8WQ//pvu4q1SvW77PQPhqfVv8cu91WH+8Av+nw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nNcowgAAANwAAAAPAAAAAAAAAAAAAAAAAJgCAABkcnMvZG93&#10;bnJldi54bWxQSwUGAAAAAAQABAD1AAAAhwMAAAAA&#10;" filled="f" strokecolor="#404040" strokeweight=".35pt">
                  <v:stroke joinstyle="round" endcap="round"/>
                </v:rect>
                <v:rect id="Rectangle 122" o:spid="_x0000_s1145" style="position:absolute;left:36969;top:23101;width:6611;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14:paraId="3B0A545D" w14:textId="77777777" w:rsidR="00A82BDE" w:rsidRDefault="00A82BDE" w:rsidP="00A82BDE">
                        <w:r>
                          <w:rPr>
                            <w:rFonts w:ascii="宋体" w:cs="宋体" w:hint="eastAsia"/>
                            <w:color w:val="000000"/>
                            <w:kern w:val="0"/>
                            <w:sz w:val="26"/>
                            <w:szCs w:val="26"/>
                          </w:rPr>
                          <w:t>被检对象</w:t>
                        </w:r>
                      </w:p>
                    </w:txbxContent>
                  </v:textbox>
                </v:rect>
                <v:rect id="Rectangle 123" o:spid="_x0000_s1146" style="position:absolute;left:43510;top:23069;width:8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14:paraId="1320D875" w14:textId="77777777" w:rsidR="00A82BDE" w:rsidRDefault="00A82BDE" w:rsidP="00A82BDE">
                        <w:r>
                          <w:rPr>
                            <w:rFonts w:ascii="Calibri" w:hAnsi="Calibri" w:cs="Calibri"/>
                            <w:color w:val="000000"/>
                            <w:kern w:val="0"/>
                            <w:sz w:val="26"/>
                            <w:szCs w:val="26"/>
                          </w:rPr>
                          <w:t>3</w:t>
                        </w:r>
                      </w:p>
                    </w:txbxContent>
                  </v:textbox>
                </v:rect>
                <v:rect id="Rectangle 124" o:spid="_x0000_s1147" style="position:absolute;left:7823;top:17989;width:298;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xZ6MQA&#10;AADcAAAADwAAAGRycy9kb3ducmV2LnhtbERPTWvCQBC9F/wPywhepG5MqdjUVSQoeChFowePQ3aa&#10;RLOzMbua9N93C4Xe5vE+Z7HqTS0e1LrKsoLpJAJBnFtdcaHgdNw+z0E4j6yxtkwKvsnBajl4WmCi&#10;bccHemS+ECGEXYIKSu+bREqXl2TQTWxDHLgv2xr0AbaF1C12IdzUMo6imTRYcWgosaG0pPya3Y2C&#10;tOn4Y/8pb9lmfDmNzy9v59dUKzUa9ut3EJ56/y/+c+90mB/H8PtMu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WejEAAAA3AAAAA8AAAAAAAAAAAAAAAAAmAIAAGRycy9k&#10;b3ducmV2LnhtbFBLBQYAAAAABAAEAPUAAACJAwAAAAA=&#10;" fillcolor="#cdcdcd" stroked="f"/>
                <v:shape id="Freeform 125" o:spid="_x0000_s1148" style="position:absolute;left:7899;top:18065;width:152;height:6026;visibility:visible;mso-wrap-style:square;v-text-anchor:top" coordsize="1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v8EA&#10;AADcAAAADwAAAGRycy9kb3ducmV2LnhtbERPyWrDMBC9F/IPYgq5lFqqDSVxo4QQKPRkaJpDjoM1&#10;Xqg1EpYSu38fBQK9zeOts9nNdhBXGkPvWMNbpkAQ18703Go4/Xy+rkCEiGxwcEwa/ijAbrt42mBp&#10;3MTfdD3GVqQQDiVq6GL0pZSh7shiyJwnTlzjRosxwbGVZsQphdtB5kq9S4s9p4YOPR06qn+PF6tB&#10;TfmL8rY6V+tV4Q0hNeFw0Xr5PO8/QESa47/44f4yaX5ewP2ZdIH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rVr/BAAAA3AAAAA8AAAAAAAAAAAAAAAAAmAIAAGRycy9kb3du&#10;cmV2LnhtbFBLBQYAAAAABAAEAPUAAACGAwAAAAA=&#10;" path="m,632l,8c,4,4,,8,v5,,8,4,8,8l16,632v,5,-3,8,-8,8c4,640,,637,,632xe" strokeweight="0">
                  <v:path arrowok="t" o:connecttype="custom" o:connectlocs="0,595082;0,7533;7620,0;15240,7533;15240,595082;7620,602615;0,595082" o:connectangles="0,0,0,0,0,0,0"/>
                </v:shape>
                <v:rect id="Rectangle 126" o:spid="_x0000_s1149" style="position:absolute;left:7823;top:17989;width:298;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B8UA&#10;AADcAAAADwAAAGRycy9kb3ducmV2LnhtbERPTWvCQBC9F/wPywi9SN1otdjoKiW00IOIxhw8Dtlp&#10;Es3OptmtSf99VxB6m8f7nNWmN7W4Uusqywom4wgEcW51xYWC7PjxtADhPLLG2jIp+CUHm/XgYYWx&#10;th0f6Jr6QoQQdjEqKL1vYildXpJBN7YNceC+bGvQB9gWUrfYhXBTy2kUvUiDFYeGEhtKSsov6Y9R&#10;kDQdb/c7+Z2+j87Z6PT8eponWqnHYf+2BOGp9//iu/tTh/nTGdyeCR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WQHxQAAANwAAAAPAAAAAAAAAAAAAAAAAJgCAABkcnMv&#10;ZG93bnJldi54bWxQSwUGAAAAAAQABAD1AAAAigMAAAAA&#10;" fillcolor="#cdcdcd" stroked="f"/>
                <v:line id="Line 127" o:spid="_x0000_s1150" style="position:absolute;flip:y;visibility:visible;mso-wrap-style:square" from="7823,17837" to="7823,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AqMEAAADcAAAADwAAAGRycy9kb3ducmV2LnhtbERP22oCMRB9L/QfwhT6VrNaLMtqFCkU&#10;pBVLrR8wbMZkNZksm6jbfr0RBN/mcK4znffeiRN1sQmsYDgoQBDXQTdsFGx/P15KEDEha3SBScEf&#10;RZjPHh+mWOlw5h86bZIROYRjhQpsSm0lZawteYyD0BJnbhc6jynDzkjd4TmHeydHRfEmPTacGyy2&#10;9G6pPmyOXkHRN1/78p+/zevndi2dXbEzpVLPT/1iAiJRn+7im3up8/zRGK7P5Avk7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9ICowQAAANwAAAAPAAAAAAAAAAAAAAAA&#10;AKECAABkcnMvZG93bnJldi54bWxQSwUGAAAAAAQABAD5AAAAjwMAAAAA&#10;" strokecolor="#404040" strokeweight=".35pt">
                  <v:stroke endcap="round"/>
                </v:line>
                <v:rect id="Rectangle 128" o:spid="_x0000_s1151" style="position:absolute;left:24263;top:14376;width:298;height:9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f68QA&#10;AADcAAAADwAAAGRycy9kb3ducmV2LnhtbERPTWvCQBC9C/6HZQQvoptaFI2uIkGhh1Jq9OBxyI5J&#10;NDubZleT/vtuodDbPN7nrLedqcSTGldaVvAyiUAQZ1aXnCs4nw7jBQjnkTVWlknBNznYbvq9Ncba&#10;tnykZ+pzEULYxaig8L6OpXRZQQbdxNbEgbvaxqAPsMmlbrAN4aaS0yiaS4Mlh4YCa0oKyu7pwyhI&#10;6pbfPz/kV7of3c6jy+vyMku0UsNBt1uB8NT5f/Gf+02H+dM5/D4TL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3X+vEAAAA3AAAAA8AAAAAAAAAAAAAAAAAmAIAAGRycy9k&#10;b3ducmV2LnhtbFBLBQYAAAAABAAEAPUAAACJAwAAAAA=&#10;" fillcolor="#cdcdcd" stroked="f"/>
                <v:shape id="Freeform 129" o:spid="_x0000_s1152" style="position:absolute;left:24339;top:14452;width:152;height:9639;visibility:visible;mso-wrap-style:square;v-text-anchor:top" coordsize="16,1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TAyMIA&#10;AADcAAAADwAAAGRycy9kb3ducmV2LnhtbERPS4vCMBC+L+x/CCN4WdZUD+rWRlm0ggcP6rr3oZk+&#10;sJmUJtr6740geJuP7znJqje1uFHrKssKxqMIBHFmdcWFgvPf9nsOwnlkjbVlUnAnB6vl50eCsbYd&#10;H+l28oUIIexiVFB638RSuqwkg25kG+LA5bY16ANsC6lb7EK4qeUkiqbSYMWhocSG1iVll9PVKNj/&#10;FF/72X8639zzg6ezSzddelFqOOh/FyA89f4tfrl3OsyfzOD5TL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MDIwgAAANwAAAAPAAAAAAAAAAAAAAAAAJgCAABkcnMvZG93&#10;bnJldi54bWxQSwUGAAAAAAQABAD1AAAAhwMAAAAA&#10;" path="m,1016l,8c,4,4,,8,v5,,8,4,8,8l16,1016v,5,-3,8,-8,8c4,1024,,1021,,1016xe" strokeweight="0">
                  <v:path arrowok="t" o:connecttype="custom" o:connectlocs="0,956399;0,7531;7620,0;15240,7531;15240,956399;7620,963930;0,956399" o:connectangles="0,0,0,0,0,0,0"/>
                </v:shape>
                <v:rect id="Rectangle 130" o:spid="_x0000_s1153" style="position:absolute;left:24263;top:14376;width:298;height:9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uAscA&#10;AADcAAAADwAAAGRycy9kb3ducmV2LnhtbESPQWvCQBCF74L/YRmhF9GNlhaNriKhhR5KaVMPHofs&#10;NEnNzsbs1qT/vnMoeJvhvXnvm+1+cI26UhdqzwYW8wQUceFtzaWB4+fzbAUqRGSLjWcy8EsB9rvx&#10;aIup9T1/0DWPpZIQDikaqGJsU61DUZHDMPctsWhfvnMYZe1KbTvsJdw1epkkj9phzdJQYUtZRcU5&#10;/3EGsrbn1/c3fcmfpt/H6el+fXrIrDF3k+GwARVpiDfz//WLFfyl0MozMoH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kbgLHAAAA3AAAAA8AAAAAAAAAAAAAAAAAmAIAAGRy&#10;cy9kb3ducmV2LnhtbFBLBQYAAAAABAAEAPUAAACMAwAAAAA=&#10;" fillcolor="#cdcdcd" stroked="f"/>
                <v:line id="Line 131" o:spid="_x0000_s1154" style="position:absolute;flip:y;visibility:visible;mso-wrap-style:square" from="24117,14224" to="24117,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KrcEAAADcAAAADwAAAGRycy9kb3ducmV2LnhtbERP22oCMRB9L/gPYYS+1WwtyLo1SikU&#10;pBWLlw8YNtNkNZksm6jbfr0RhL7N4Vxntui9E2fqYhNYwfOoAEFcB92wUbDffTyVIGJC1ugCk4Jf&#10;irCYDx5mWOlw4Q2dt8mIHMKxQgU2pbaSMtaWPMZRaIkz9xM6jynDzkjd4SWHeyfHRTGRHhvODRZb&#10;erdUH7cnr6Dom69D+cff5uVzv5bOrtiZUqnHYf/2CiJRn/7Fd/dS5/njKdyeyRfI+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uYqtwQAAANwAAAAPAAAAAAAAAAAAAAAA&#10;AKECAABkcnMvZG93bnJldi54bWxQSwUGAAAAAAQABAD5AAAAjwMAAAAA&#10;" strokecolor="#404040" strokeweight=".35pt">
                  <v:stroke endcap="round"/>
                </v:line>
                <v:rect id="Rectangle 132" o:spid="_x0000_s1155" style="position:absolute;left:7823;top:17989;width:33178;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v02ccA&#10;AADcAAAADwAAAGRycy9kb3ducmV2LnhtbESPQWvCQBCF7wX/wzKCF6kbKy1t6ioSKngo0qYePA7Z&#10;aZKanY3Z1aT/3jkUepvhvXnvm+V6cI26UhdqzwbmswQUceFtzaWBw9f2/hlUiMgWG89k4JcCrFej&#10;uyWm1vf8Sdc8lkpCOKRooIqxTbUORUUOw8y3xKJ9+85hlLUrte2wl3DX6IckedIOa5aGClvKKipO&#10;+cUZyNqe3z/2+py/TX8O0+Pi5fiYWWMm42HzCirSEP/Nf9c7K/gLwZdnZAK9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L9NnHAAAA3AAAAA8AAAAAAAAAAAAAAAAAmAIAAGRy&#10;cy9kb3ducmV2LnhtbFBLBQYAAAAABAAEAPUAAACMAwAAAAA=&#10;" fillcolor="#cdcdcd" stroked="f"/>
                <v:shape id="Freeform 133" o:spid="_x0000_s1156" style="position:absolute;left:7899;top:18065;width:33026;height:153;visibility:visible;mso-wrap-style:square;v-text-anchor:top" coordsize="353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fm8IA&#10;AADcAAAADwAAAGRycy9kb3ducmV2LnhtbERPS0vDQBC+F/oflhG82U0siMRuS60U6kWwr/OQnW6C&#10;2dmYHZu0v94VhN7m43vObDH4Rp2pi3VgA/kkA0VcBluzM7DfrR+eQUVBttgEJgMXirCYj0czLGzo&#10;+ZPOW3EqhXAs0EAl0hZax7Iij3ESWuLEnULnURLsnLYd9incN/oxy560x5pTQ4UtrSoqv7Y/3kCZ&#10;H47v8n396F9P+ZtgdK5eL425vxuWL6CEBrmJ/90bm+ZPc/h7Jl2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8F+bwgAAANwAAAAPAAAAAAAAAAAAAAAAAJgCAABkcnMvZG93&#10;bnJldi54bWxQSwUGAAAAAAQABAD1AAAAhwMAAAAA&#10;" path="m8,l3528,v5,,8,4,8,8c3536,13,3533,16,3528,16l8,16c4,16,,13,,8,,4,4,,8,xe" strokeweight="0">
                  <v:path arrowok="t" o:connecttype="custom" o:connectlocs="7472,0;3295163,0;3302635,7620;3295163,15240;7472,15240;0,7620;7472,0" o:connectangles="0,0,0,0,0,0,0"/>
                </v:shape>
                <v:rect id="Rectangle 134" o:spid="_x0000_s1157" style="position:absolute;left:7823;top:17989;width:33178;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PNcQA&#10;AADcAAAADwAAAGRycy9kb3ducmV2LnhtbERPTWvCQBC9C/6HZQQvopsqFY2uIkGhh1La6MHjkB2T&#10;aHY2za4m/ffdQsHbPN7nrLedqcSDGldaVvAyiUAQZ1aXnCs4HQ/jBQjnkTVWlknBDznYbvq9Ncba&#10;tvxFj9TnIoSwi1FB4X0dS+myggy6ia2JA3exjUEfYJNL3WAbwk0lp1E0lwZLDg0F1pQUlN3Su1GQ&#10;1C2/f37I73Q/up5G59ny/JpopYaDbrcC4anzT/G/+02H+bMp/D0TL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zzXEAAAA3AAAAA8AAAAAAAAAAAAAAAAAmAIAAGRycy9k&#10;b3ducmV2LnhtbFBLBQYAAAAABAAEAPUAAACJAwAAAAA=&#10;" fillcolor="#cdcdcd" stroked="f"/>
                <v:line id="Line 135" o:spid="_x0000_s1158" style="position:absolute;visibility:visible;mso-wrap-style:square" from="7823,17837" to="40557,1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9c4MIAAADcAAAADwAAAGRycy9kb3ducmV2LnhtbERPTWsCMRC9F/wPYQRvNavCUrZGqYpg&#10;D7Ws66HHIZluFjeTZRN1++8bodDbPN7nLNeDa8WN+tB4VjCbZiCItTcN1wrO1f75BUSIyAZbz6Tg&#10;hwKsV6OnJRbG37mk2ynWIoVwKFCBjbErpAzaksMw9R1x4r597zAm2NfS9HhP4a6V8yzLpcOGU4PF&#10;jraW9OV0dQqqXL9vqs/d0RpzKWWmDx95+aXUZDy8vYKINMR/8Z/7YNL8xQIez6QL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9c4MIAAADcAAAADwAAAAAAAAAAAAAA&#10;AAChAgAAZHJzL2Rvd25yZXYueG1sUEsFBgAAAAAEAAQA+QAAAJADAAAAAA==&#10;" strokecolor="#404040" strokeweight=".35pt">
                  <v:stroke endcap="round"/>
                </v:line>
                <v:rect id="Rectangle 136" o:spid="_x0000_s1159" style="position:absolute;left:40703;top:17989;width:298;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y2sUA&#10;AADcAAAADwAAAGRycy9kb3ducmV2LnhtbERPTWvCQBC9C/0PyxR6kbpptcWmrlKCggcRG3PwOGSn&#10;SdrsbJpdTfz3riB4m8f7nNmiN7U4UesqywpeRhEI4tzqigsF2X71PAXhPLLG2jIpOJODxfxhMMNY&#10;246/6ZT6QoQQdjEqKL1vYildXpJBN7INceB+bGvQB9gWUrfYhXBTy9coepcGKw4NJTaUlJT/pUej&#10;IGk63uy28j9dDn+z4WH8cXhLtFJPj/3XJwhPvb+Lb+61DvPHE7g+Ey6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PLaxQAAANwAAAAPAAAAAAAAAAAAAAAAAJgCAABkcnMv&#10;ZG93bnJldi54bWxQSwUGAAAAAAQABAD1AAAAigMAAAAA&#10;" fillcolor="#cdcdcd" stroked="f"/>
                <v:shape id="Freeform 137" o:spid="_x0000_s1160" style="position:absolute;left:40779;top:18065;width:146;height:6026;visibility:visible;mso-wrap-style:square;v-text-anchor:top" coordsize="1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9jcAA&#10;AADcAAAADwAAAGRycy9kb3ducmV2LnhtbERPS4vCMBC+C/sfwix4EU1WcdFqlEUQPAk+DnscmrEt&#10;NpPQpLb+eyMs7G0+vuest72txYOaUDnW8DVRIIhzZyouNFwv+/ECRIjIBmvHpOFJAbabj8EaM+M6&#10;PtHjHAuRQjhkqKGM0WdShrwki2HiPHHibq6xGBNsCmka7FK4reVUqW9pseLUUKKnXUn5/dxaDaqb&#10;jpS3x9/jcjHzhpBuYddqPfzsf1YgIvXxX/znPpg0fzaH9zPpAr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f9jcAAAADcAAAADwAAAAAAAAAAAAAAAACYAgAAZHJzL2Rvd25y&#10;ZXYueG1sUEsFBgAAAAAEAAQA9QAAAIUDAAAAAA==&#10;" path="m,632l,8c,4,4,,8,v5,,8,4,8,8l16,632v,5,-3,8,-8,8c4,640,,637,,632xe" strokeweight="0">
                  <v:path arrowok="t" o:connecttype="custom" o:connectlocs="0,595082;0,7533;7303,0;14605,7533;14605,595082;7303,602615;0,595082" o:connectangles="0,0,0,0,0,0,0"/>
                </v:shape>
                <v:rect id="Rectangle 138" o:spid="_x0000_s1161" style="position:absolute;left:40703;top:17989;width:298;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NsQA&#10;AADcAAAADwAAAGRycy9kb3ducmV2LnhtbERPTWvCQBC9C/0PyxS8SN1YUWp0E0pooYciNvXgcchO&#10;k7TZ2ZhdTfrvXUHwNo/3OZt0MI04U+dqywpm0wgEcWF1zaWC/ff70wsI55E1NpZJwT85SJOH0QZj&#10;bXv+onPuSxFC2MWooPK+jaV0RUUG3dS2xIH7sZ1BH2BXSt1hH8JNI5+jaCkN1hwaKmwpq6j4y09G&#10;Qdb2/LnbymP+NvndTw7z1WGRaaXGj8PrGoSnwd/FN/eHDvPnS7g+Ey6Q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yTbEAAAA3AAAAA8AAAAAAAAAAAAAAAAAmAIAAGRycy9k&#10;b3ducmV2LnhtbFBLBQYAAAAABAAEAPUAAACJAwAAAAA=&#10;" fillcolor="#cdcdcd" stroked="f"/>
                <v:line id="Line 139" o:spid="_x0000_s1162" style="position:absolute;flip:y;visibility:visible;mso-wrap-style:square" from="40557,17837" to="40557,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tmcEAAADcAAAADwAAAGRycy9kb3ducmV2LnhtbERP22oCMRB9L/QfwhT6VrMq2GU1ihQK&#10;YsVS6wcMmzFZTSbLJuq2X28KBd/mcK4zW/TeiQt1sQmsYDgoQBDXQTdsFOy/319KEDEha3SBScEP&#10;RVjMHx9mWOlw5S+67JIROYRjhQpsSm0lZawteYyD0BJn7hA6jynDzkjd4TWHeydHRTGRHhvODRZb&#10;erNUn3Znr6Dom49j+cufZrzeb6WzG3amVOr5qV9OQSTq0138717pPH/8Cn/P5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y2ZwQAAANwAAAAPAAAAAAAAAAAAAAAA&#10;AKECAABkcnMvZG93bnJldi54bWxQSwUGAAAAAAQABAD5AAAAjwMAAAAA&#10;" strokecolor="#404040" strokeweight=".35pt">
                  <v:stroke endcap="round"/>
                </v:line>
                <v:rect id="Rectangle 140" o:spid="_x0000_s1163" style="position:absolute;left:6330;top:18211;width:769;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14:paraId="600320E7" w14:textId="77777777" w:rsidR="00A82BDE" w:rsidRDefault="00A82BDE" w:rsidP="00A82BDE">
                        <w:r>
                          <w:rPr>
                            <w:rFonts w:ascii="宋体" w:cs="宋体" w:hint="eastAsia"/>
                            <w:b/>
                            <w:bCs/>
                            <w:color w:val="000000"/>
                            <w:kern w:val="0"/>
                            <w:sz w:val="12"/>
                            <w:szCs w:val="12"/>
                          </w:rPr>
                          <w:t>硬</w:t>
                        </w:r>
                      </w:p>
                    </w:txbxContent>
                  </v:textbox>
                </v:rect>
                <v:rect id="Rectangle 141" o:spid="_x0000_s1164" style="position:absolute;left:6330;top:19113;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14:paraId="1B84985A" w14:textId="77777777" w:rsidR="00A82BDE" w:rsidRDefault="00A82BDE" w:rsidP="00A82BDE">
                        <w:r>
                          <w:rPr>
                            <w:rFonts w:ascii="宋体" w:cs="宋体" w:hint="eastAsia"/>
                            <w:b/>
                            <w:bCs/>
                            <w:color w:val="000000"/>
                            <w:kern w:val="0"/>
                            <w:sz w:val="12"/>
                            <w:szCs w:val="12"/>
                          </w:rPr>
                          <w:t>接</w:t>
                        </w:r>
                      </w:p>
                    </w:txbxContent>
                  </v:textbox>
                </v:rect>
                <v:rect id="Rectangle 142" o:spid="_x0000_s1165" style="position:absolute;left:6330;top:20173;width:769;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14:paraId="4270FEF6" w14:textId="77777777" w:rsidR="00A82BDE" w:rsidRDefault="00A82BDE" w:rsidP="00A82BDE">
                        <w:r>
                          <w:rPr>
                            <w:rFonts w:ascii="宋体" w:cs="宋体" w:hint="eastAsia"/>
                            <w:b/>
                            <w:bCs/>
                            <w:color w:val="000000"/>
                            <w:kern w:val="0"/>
                            <w:sz w:val="12"/>
                            <w:szCs w:val="12"/>
                          </w:rPr>
                          <w:t>点</w:t>
                        </w:r>
                      </w:p>
                    </w:txbxContent>
                  </v:textbox>
                </v:rect>
                <v:rect id="Rectangle 143" o:spid="_x0000_s1166" style="position:absolute;left:6330;top:21075;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14:paraId="74D973F1" w14:textId="77777777" w:rsidR="00A82BDE" w:rsidRDefault="00A82BDE" w:rsidP="00A82BDE">
                        <w:r>
                          <w:rPr>
                            <w:rFonts w:ascii="宋体" w:cs="宋体" w:hint="eastAsia"/>
                            <w:b/>
                            <w:bCs/>
                            <w:color w:val="000000"/>
                            <w:kern w:val="0"/>
                            <w:sz w:val="12"/>
                            <w:szCs w:val="12"/>
                          </w:rPr>
                          <w:t>控</w:t>
                        </w:r>
                      </w:p>
                    </w:txbxContent>
                  </v:textbox>
                </v:rect>
                <v:rect id="Rectangle 144" o:spid="_x0000_s1167" style="position:absolute;left:6330;top:22129;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14:paraId="59EC2923" w14:textId="77777777" w:rsidR="00A82BDE" w:rsidRDefault="00A82BDE" w:rsidP="00A82BDE">
                        <w:r>
                          <w:rPr>
                            <w:rFonts w:ascii="宋体" w:cs="宋体" w:hint="eastAsia"/>
                            <w:b/>
                            <w:bCs/>
                            <w:color w:val="000000"/>
                            <w:kern w:val="0"/>
                            <w:sz w:val="12"/>
                            <w:szCs w:val="12"/>
                          </w:rPr>
                          <w:t>制</w:t>
                        </w:r>
                      </w:p>
                    </w:txbxContent>
                  </v:textbox>
                </v:rect>
                <v:rect id="Rectangle 145" o:spid="_x0000_s1168" style="position:absolute;left:22618;top:18135;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14:paraId="2EDE80C4" w14:textId="77777777" w:rsidR="00A82BDE" w:rsidRDefault="00A82BDE" w:rsidP="00A82BDE">
                        <w:r>
                          <w:rPr>
                            <w:rFonts w:ascii="宋体" w:cs="宋体" w:hint="eastAsia"/>
                            <w:b/>
                            <w:bCs/>
                            <w:color w:val="000000"/>
                            <w:kern w:val="0"/>
                            <w:sz w:val="12"/>
                            <w:szCs w:val="12"/>
                          </w:rPr>
                          <w:t>硬</w:t>
                        </w:r>
                      </w:p>
                    </w:txbxContent>
                  </v:textbox>
                </v:rect>
                <v:rect id="Rectangle 146" o:spid="_x0000_s1169" style="position:absolute;left:22618;top:19037;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14:paraId="4A4243E4" w14:textId="77777777" w:rsidR="00A82BDE" w:rsidRDefault="00A82BDE" w:rsidP="00A82BDE">
                        <w:r>
                          <w:rPr>
                            <w:rFonts w:ascii="宋体" w:cs="宋体" w:hint="eastAsia"/>
                            <w:b/>
                            <w:bCs/>
                            <w:color w:val="000000"/>
                            <w:kern w:val="0"/>
                            <w:sz w:val="12"/>
                            <w:szCs w:val="12"/>
                          </w:rPr>
                          <w:t>接</w:t>
                        </w:r>
                      </w:p>
                    </w:txbxContent>
                  </v:textbox>
                </v:rect>
                <v:rect id="Rectangle 147" o:spid="_x0000_s1170" style="position:absolute;left:22618;top:19945;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14:paraId="2B7EAA3C" w14:textId="77777777" w:rsidR="00A82BDE" w:rsidRDefault="00A82BDE" w:rsidP="00A82BDE">
                        <w:r>
                          <w:rPr>
                            <w:rFonts w:ascii="宋体" w:cs="宋体" w:hint="eastAsia"/>
                            <w:b/>
                            <w:bCs/>
                            <w:color w:val="000000"/>
                            <w:kern w:val="0"/>
                            <w:sz w:val="12"/>
                            <w:szCs w:val="12"/>
                          </w:rPr>
                          <w:t>点</w:t>
                        </w:r>
                      </w:p>
                    </w:txbxContent>
                  </v:textbox>
                </v:rect>
                <v:rect id="Rectangle 148" o:spid="_x0000_s1171" style="position:absolute;left:22618;top:20999;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14:paraId="2EFC9F03" w14:textId="77777777" w:rsidR="00A82BDE" w:rsidRDefault="00A82BDE" w:rsidP="00A82BDE">
                        <w:r>
                          <w:rPr>
                            <w:rFonts w:ascii="宋体" w:cs="宋体" w:hint="eastAsia"/>
                            <w:b/>
                            <w:bCs/>
                            <w:color w:val="000000"/>
                            <w:kern w:val="0"/>
                            <w:sz w:val="12"/>
                            <w:szCs w:val="12"/>
                          </w:rPr>
                          <w:t>控</w:t>
                        </w:r>
                      </w:p>
                    </w:txbxContent>
                  </v:textbox>
                </v:rect>
                <v:rect id="Rectangle 149" o:spid="_x0000_s1172" style="position:absolute;left:22618;top:22053;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14:paraId="6A96A258" w14:textId="77777777" w:rsidR="00A82BDE" w:rsidRDefault="00A82BDE" w:rsidP="00A82BDE">
                        <w:r>
                          <w:rPr>
                            <w:rFonts w:ascii="宋体" w:cs="宋体" w:hint="eastAsia"/>
                            <w:b/>
                            <w:bCs/>
                            <w:color w:val="000000"/>
                            <w:kern w:val="0"/>
                            <w:sz w:val="12"/>
                            <w:szCs w:val="12"/>
                          </w:rPr>
                          <w:t>制</w:t>
                        </w:r>
                      </w:p>
                    </w:txbxContent>
                  </v:textbox>
                </v:rect>
                <v:rect id="Rectangle 150" o:spid="_x0000_s1173" style="position:absolute;left:38754;top:18288;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14:paraId="17DE6AF5" w14:textId="77777777" w:rsidR="00A82BDE" w:rsidRDefault="00A82BDE" w:rsidP="00A82BDE">
                        <w:r>
                          <w:rPr>
                            <w:rFonts w:ascii="宋体" w:cs="宋体" w:hint="eastAsia"/>
                            <w:b/>
                            <w:bCs/>
                            <w:color w:val="000000"/>
                            <w:kern w:val="0"/>
                            <w:sz w:val="12"/>
                            <w:szCs w:val="12"/>
                          </w:rPr>
                          <w:t>硬</w:t>
                        </w:r>
                      </w:p>
                    </w:txbxContent>
                  </v:textbox>
                </v:rect>
                <v:rect id="Rectangle 151" o:spid="_x0000_s1174" style="position:absolute;left:38792;top:19189;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14:paraId="599AFD64" w14:textId="77777777" w:rsidR="00A82BDE" w:rsidRDefault="00A82BDE" w:rsidP="00A82BDE">
                        <w:r>
                          <w:rPr>
                            <w:rFonts w:ascii="宋体" w:cs="宋体" w:hint="eastAsia"/>
                            <w:b/>
                            <w:bCs/>
                            <w:color w:val="000000"/>
                            <w:kern w:val="0"/>
                            <w:sz w:val="12"/>
                            <w:szCs w:val="12"/>
                          </w:rPr>
                          <w:t>接</w:t>
                        </w:r>
                      </w:p>
                    </w:txbxContent>
                  </v:textbox>
                </v:rect>
                <v:rect id="Rectangle 152" o:spid="_x0000_s1175" style="position:absolute;left:38792;top:20250;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14:paraId="1F8D7062" w14:textId="77777777" w:rsidR="00A82BDE" w:rsidRDefault="00A82BDE" w:rsidP="00A82BDE">
                        <w:r>
                          <w:rPr>
                            <w:rFonts w:ascii="宋体" w:cs="宋体" w:hint="eastAsia"/>
                            <w:b/>
                            <w:bCs/>
                            <w:color w:val="000000"/>
                            <w:kern w:val="0"/>
                            <w:sz w:val="12"/>
                            <w:szCs w:val="12"/>
                          </w:rPr>
                          <w:t>点</w:t>
                        </w:r>
                      </w:p>
                    </w:txbxContent>
                  </v:textbox>
                </v:rect>
                <v:rect id="Rectangle 153" o:spid="_x0000_s1176" style="position:absolute;left:38792;top:21151;width:768;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14:paraId="488E1FA0" w14:textId="77777777" w:rsidR="00A82BDE" w:rsidRDefault="00A82BDE" w:rsidP="00A82BDE">
                        <w:r>
                          <w:rPr>
                            <w:rFonts w:ascii="宋体" w:cs="宋体" w:hint="eastAsia"/>
                            <w:b/>
                            <w:bCs/>
                            <w:color w:val="000000"/>
                            <w:kern w:val="0"/>
                            <w:sz w:val="12"/>
                            <w:szCs w:val="12"/>
                          </w:rPr>
                          <w:t>控</w:t>
                        </w:r>
                      </w:p>
                    </w:txbxContent>
                  </v:textbox>
                </v:rect>
                <v:rect id="Rectangle 154" o:spid="_x0000_s1177" style="position:absolute;left:38792;top:22205;width:768;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14:paraId="732D211C" w14:textId="77777777" w:rsidR="00A82BDE" w:rsidRDefault="00A82BDE" w:rsidP="00A82BDE">
                        <w:r>
                          <w:rPr>
                            <w:rFonts w:ascii="宋体" w:cs="宋体" w:hint="eastAsia"/>
                            <w:b/>
                            <w:bCs/>
                            <w:color w:val="000000"/>
                            <w:kern w:val="0"/>
                            <w:sz w:val="12"/>
                            <w:szCs w:val="12"/>
                          </w:rPr>
                          <w:t>制</w:t>
                        </w:r>
                      </w:p>
                    </w:txbxContent>
                  </v:textbox>
                </v:rect>
                <v:rect id="Rectangle 155" o:spid="_x0000_s1178" style="position:absolute;left:8572;top:18319;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14:paraId="58FA7101" w14:textId="77777777" w:rsidR="00A82BDE" w:rsidRDefault="00A82BDE" w:rsidP="00A82BDE">
                        <w:r>
                          <w:rPr>
                            <w:rFonts w:ascii="宋体" w:cs="宋体" w:hint="eastAsia"/>
                            <w:b/>
                            <w:bCs/>
                            <w:color w:val="000000"/>
                            <w:kern w:val="0"/>
                            <w:sz w:val="12"/>
                            <w:szCs w:val="12"/>
                          </w:rPr>
                          <w:t>通</w:t>
                        </w:r>
                      </w:p>
                    </w:txbxContent>
                  </v:textbox>
                </v:rect>
                <v:rect id="Rectangle 156" o:spid="_x0000_s1179" style="position:absolute;left:8572;top:19373;width:768;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14:paraId="70FF517A" w14:textId="77777777" w:rsidR="00A82BDE" w:rsidRDefault="00A82BDE" w:rsidP="00A82BDE">
                        <w:r>
                          <w:rPr>
                            <w:rFonts w:ascii="宋体" w:cs="宋体" w:hint="eastAsia"/>
                            <w:b/>
                            <w:bCs/>
                            <w:color w:val="000000"/>
                            <w:kern w:val="0"/>
                            <w:sz w:val="12"/>
                            <w:szCs w:val="12"/>
                          </w:rPr>
                          <w:t>讯</w:t>
                        </w:r>
                      </w:p>
                    </w:txbxContent>
                  </v:textbox>
                </v:rect>
                <v:rect id="Rectangle 157" o:spid="_x0000_s1180" style="position:absolute;left:8572;top:20275;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za74A&#10;AADcAAAADwAAAGRycy9kb3ducmV2LnhtbERP24rCMBB9X/Afwgi+ramC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fM2u+AAAA3AAAAA8AAAAAAAAAAAAAAAAAmAIAAGRycy9kb3ducmV2&#10;LnhtbFBLBQYAAAAABAAEAPUAAACDAwAAAAA=&#10;" filled="f" stroked="f">
                  <v:textbox style="mso-fit-shape-to-text:t" inset="0,0,0,0">
                    <w:txbxContent>
                      <w:p w14:paraId="408B8630" w14:textId="77777777" w:rsidR="00A82BDE" w:rsidRDefault="00A82BDE" w:rsidP="00A82BDE">
                        <w:r>
                          <w:rPr>
                            <w:rFonts w:ascii="宋体" w:cs="宋体" w:hint="eastAsia"/>
                            <w:b/>
                            <w:bCs/>
                            <w:color w:val="000000"/>
                            <w:kern w:val="0"/>
                            <w:sz w:val="12"/>
                            <w:szCs w:val="12"/>
                          </w:rPr>
                          <w:t>读</w:t>
                        </w:r>
                      </w:p>
                    </w:txbxContent>
                  </v:textbox>
                </v:rect>
                <v:rect id="Rectangle 158" o:spid="_x0000_s1181" style="position:absolute;left:8572;top:21336;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14:paraId="149B490C" w14:textId="77777777" w:rsidR="00A82BDE" w:rsidRDefault="00A82BDE" w:rsidP="00A82BDE">
                        <w:r>
                          <w:rPr>
                            <w:rFonts w:ascii="宋体" w:cs="宋体" w:hint="eastAsia"/>
                            <w:b/>
                            <w:bCs/>
                            <w:color w:val="000000"/>
                            <w:kern w:val="0"/>
                            <w:sz w:val="12"/>
                            <w:szCs w:val="12"/>
                          </w:rPr>
                          <w:t>取</w:t>
                        </w:r>
                      </w:p>
                    </w:txbxContent>
                  </v:textbox>
                </v:rect>
                <v:rect id="Rectangle 159" o:spid="_x0000_s1182" style="position:absolute;left:25012;top:18281;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14:paraId="5EFFC437" w14:textId="77777777" w:rsidR="00A82BDE" w:rsidRDefault="00A82BDE" w:rsidP="00A82BDE">
                        <w:r>
                          <w:rPr>
                            <w:rFonts w:ascii="宋体" w:cs="宋体" w:hint="eastAsia"/>
                            <w:b/>
                            <w:bCs/>
                            <w:color w:val="000000"/>
                            <w:kern w:val="0"/>
                            <w:sz w:val="12"/>
                            <w:szCs w:val="12"/>
                          </w:rPr>
                          <w:t>通</w:t>
                        </w:r>
                      </w:p>
                    </w:txbxContent>
                  </v:textbox>
                </v:rect>
                <v:rect id="Rectangle 160" o:spid="_x0000_s1183" style="position:absolute;left:25012;top:19335;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14:paraId="3D597FB5" w14:textId="77777777" w:rsidR="00A82BDE" w:rsidRDefault="00A82BDE" w:rsidP="00A82BDE">
                        <w:r>
                          <w:rPr>
                            <w:rFonts w:ascii="宋体" w:cs="宋体" w:hint="eastAsia"/>
                            <w:b/>
                            <w:bCs/>
                            <w:color w:val="000000"/>
                            <w:kern w:val="0"/>
                            <w:sz w:val="12"/>
                            <w:szCs w:val="12"/>
                          </w:rPr>
                          <w:t>讯</w:t>
                        </w:r>
                      </w:p>
                    </w:txbxContent>
                  </v:textbox>
                </v:rect>
                <v:rect id="Rectangle 161" o:spid="_x0000_s1184" style="position:absolute;left:25012;top:20237;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14:paraId="650BB762" w14:textId="77777777" w:rsidR="00A82BDE" w:rsidRDefault="00A82BDE" w:rsidP="00A82BDE">
                        <w:r>
                          <w:rPr>
                            <w:rFonts w:ascii="宋体" w:cs="宋体" w:hint="eastAsia"/>
                            <w:b/>
                            <w:bCs/>
                            <w:color w:val="000000"/>
                            <w:kern w:val="0"/>
                            <w:sz w:val="12"/>
                            <w:szCs w:val="12"/>
                          </w:rPr>
                          <w:t>读</w:t>
                        </w:r>
                      </w:p>
                    </w:txbxContent>
                  </v:textbox>
                </v:rect>
                <v:rect id="Rectangle 162" o:spid="_x0000_s1185" style="position:absolute;left:25012;top:21297;width:769;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14:paraId="11C4BD94" w14:textId="77777777" w:rsidR="00A82BDE" w:rsidRDefault="00A82BDE" w:rsidP="00A82BDE">
                        <w:r>
                          <w:rPr>
                            <w:rFonts w:ascii="宋体" w:cs="宋体" w:hint="eastAsia"/>
                            <w:b/>
                            <w:bCs/>
                            <w:color w:val="000000"/>
                            <w:kern w:val="0"/>
                            <w:sz w:val="12"/>
                            <w:szCs w:val="12"/>
                          </w:rPr>
                          <w:t>取</w:t>
                        </w:r>
                      </w:p>
                    </w:txbxContent>
                  </v:textbox>
                </v:rect>
                <v:rect id="Rectangle 163" o:spid="_x0000_s1186" style="position:absolute;left:41414;top:18281;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14:paraId="58C7AE1A" w14:textId="77777777" w:rsidR="00A82BDE" w:rsidRDefault="00A82BDE" w:rsidP="00A82BDE">
                        <w:r>
                          <w:rPr>
                            <w:rFonts w:ascii="宋体" w:cs="宋体" w:hint="eastAsia"/>
                            <w:b/>
                            <w:bCs/>
                            <w:color w:val="000000"/>
                            <w:kern w:val="0"/>
                            <w:sz w:val="12"/>
                            <w:szCs w:val="12"/>
                          </w:rPr>
                          <w:t>通</w:t>
                        </w:r>
                      </w:p>
                    </w:txbxContent>
                  </v:textbox>
                </v:rect>
                <v:rect id="Rectangle 164" o:spid="_x0000_s1187" style="position:absolute;left:41414;top:19335;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14:paraId="5FECD5DF" w14:textId="77777777" w:rsidR="00A82BDE" w:rsidRDefault="00A82BDE" w:rsidP="00A82BDE">
                        <w:r>
                          <w:rPr>
                            <w:rFonts w:ascii="宋体" w:cs="宋体" w:hint="eastAsia"/>
                            <w:b/>
                            <w:bCs/>
                            <w:color w:val="000000"/>
                            <w:kern w:val="0"/>
                            <w:sz w:val="12"/>
                            <w:szCs w:val="12"/>
                          </w:rPr>
                          <w:t>讯</w:t>
                        </w:r>
                      </w:p>
                    </w:txbxContent>
                  </v:textbox>
                </v:rect>
                <v:rect id="Rectangle 165" o:spid="_x0000_s1188" style="position:absolute;left:41414;top:20237;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14:paraId="6DDB32C7" w14:textId="77777777" w:rsidR="00A82BDE" w:rsidRDefault="00A82BDE" w:rsidP="00A82BDE">
                        <w:r>
                          <w:rPr>
                            <w:rFonts w:ascii="宋体" w:cs="宋体" w:hint="eastAsia"/>
                            <w:b/>
                            <w:bCs/>
                            <w:color w:val="000000"/>
                            <w:kern w:val="0"/>
                            <w:sz w:val="12"/>
                            <w:szCs w:val="12"/>
                          </w:rPr>
                          <w:t>读</w:t>
                        </w:r>
                      </w:p>
                    </w:txbxContent>
                  </v:textbox>
                </v:rect>
                <v:rect id="Rectangle 166" o:spid="_x0000_s1189" style="position:absolute;left:41414;top:21297;width:769;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14:paraId="3845E13B" w14:textId="77777777" w:rsidR="00A82BDE" w:rsidRDefault="00A82BDE" w:rsidP="00A82BDE">
                        <w:r>
                          <w:rPr>
                            <w:rFonts w:ascii="宋体" w:cs="宋体" w:hint="eastAsia"/>
                            <w:b/>
                            <w:bCs/>
                            <w:color w:val="000000"/>
                            <w:kern w:val="0"/>
                            <w:sz w:val="12"/>
                            <w:szCs w:val="12"/>
                          </w:rPr>
                          <w:t>取</w:t>
                        </w:r>
                      </w:p>
                    </w:txbxContent>
                  </v:textbox>
                </v:rect>
                <v:line id="Line 167" o:spid="_x0000_s1190" style="position:absolute;visibility:visible;mso-wrap-style:square" from="24117,5784" to="24117,1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3kk8MAAADcAAAADwAAAGRycy9kb3ducmV2LnhtbERPS2sCMRC+F/ofwhR6Ec220EVXo0hp&#10;odBDqe/juBk3i5vJskk1/vtGELzNx/ecySzaRpyo87VjBS+DDARx6XTNlYLV8rM/BOEDssbGMSm4&#10;kIfZ9PFhgoV2Z/6l0yJUIoWwL1CBCaEtpPSlIYt+4FrixB1cZzEk2FVSd3hO4baRr1mWS4s1pwaD&#10;Lb0bKo+LP6sAR98fveM8H243vWh2ZfzZ8/qg1PNTnI9BBIrhLr65v3San7/B9Zl0gZ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t5JPDAAAA3AAAAA8AAAAAAAAAAAAA&#10;AAAAoQIAAGRycy9kb3ducmV2LnhtbFBLBQYAAAAABAAEAPkAAACRAwAAAAA=&#10;" strokecolor="#404040" strokeweight="1.55pt">
                  <v:stroke endcap="round"/>
                </v:line>
                <v:shape id="Freeform 168" o:spid="_x0000_s1191" style="position:absolute;left:23368;top:4730;width:1492;height:1410;visibility:visible;mso-wrap-style:square;v-text-anchor:top" coordsize="16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lZ8AA&#10;AADcAAAADwAAAGRycy9kb3ducmV2LnhtbERPS4vCMBC+L/gfwgje1tRFy1obxRUUvbkqnodm+sBm&#10;UppY6783wsLe5uN7TrrqTS06al1lWcFkHIEgzqyuuFBwOW8/v0E4j6yxtkwKnuRgtRx8pJho++Bf&#10;6k6+ECGEXYIKSu+bREqXlWTQjW1DHLjctgZ9gG0hdYuPEG5q+RVFsTRYcWgosaFNSdntdDcK8Hg5&#10;zuY/06463CXPd/m12Rij1GjYrxcgPPX+X/zn3uswP47h/Uy4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lZ8AAAADcAAAADwAAAAAAAAAAAAAAAACYAgAAZHJzL2Rvd25y&#10;ZXYueG1sUEsFBgAAAAAEAAQA9QAAAIUDAAAAAA==&#10;" path="m80,r80,144l158,150c110,126,55,126,7,150l,144,80,xe" fillcolor="#404040" strokeweight="0">
                  <v:path arrowok="t" o:connecttype="custom" o:connectlocs="74613,0;149225,135331;147360,140970;6529,140970;0,135331;74613,0" o:connectangles="0,0,0,0,0,0"/>
                </v:shape>
                <v:shape id="Freeform 169" o:spid="_x0000_s1192" style="position:absolute;left:23368;top:10306;width:1492;height:1358;visibility:visible;mso-wrap-style:square;v-text-anchor:top" coordsize="16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bvcQA&#10;AADcAAAADwAAAGRycy9kb3ducmV2LnhtbERPO2vDMBDeC/kP4gJdSiOnQx6ulWBSAh26xM6Q8Sqd&#10;H9Q6GUtO3P76qlDIdh/f87L9ZDtxpcG3jhUsFwkIYu1My7WCc3l83oDwAdlg55gUfJOH/W72kGFq&#10;3I1PdC1CLWII+xQVNCH0qZReN2TRL1xPHLnKDRZDhEMtzYC3GG47+ZIkK2mx5djQYE+HhvRXMVoF&#10;HyeexrzQxyf9mWzqn7KsLts3pR7nU/4KItAU7uJ/97uJ81dr+HsmX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9G73EAAAA3AAAAA8AAAAAAAAAAAAAAAAAmAIAAGRycy9k&#10;b3ducmV2LnhtbFBLBQYAAAAABAAEAPUAAACJAwAAAAA=&#10;" path="m80,144l,,7,c55,23,110,23,158,r2,l80,144xe" fillcolor="#404040" strokeweight="0">
                  <v:path arrowok="t" o:connecttype="custom" o:connectlocs="74613,135890;0,0;6529,0;147360,0;149225,0;74613,135890" o:connectangles="0,0,0,0,0,0"/>
                </v:shape>
                <v:line id="Line 170" o:spid="_x0000_s1193" style="position:absolute;visibility:visible;mso-wrap-style:square" from="24117,14224" to="24117,22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xLDcYAAADcAAAADwAAAGRycy9kb3ducmV2LnhtbESPT2sCMRDF74V+hzCFXqRm9bDYrVFE&#10;FIQeSu3f43QzbhY3k2WTavz2zqHQ2wzvzXu/mS+z79SJhtgGNjAZF6CI62Bbbgy8v20fZqBiQrbY&#10;BSYDF4qwXNzezLGy4cyvdNqnRkkIxwoNuJT6SutYO/IYx6EnFu0QBo9J1qHRdsCzhPtOT4ui1B5b&#10;lgaHPa0d1cf9rzeAj8+b0XFVzr4+R9l91/nlhz8Oxtzf5dUTqEQ5/Zv/rndW8EuhlWdkAr2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sSw3GAAAA3AAAAA8AAAAAAAAA&#10;AAAAAAAAoQIAAGRycy9kb3ducmV2LnhtbFBLBQYAAAAABAAEAPkAAACUAwAAAAA=&#10;" strokecolor="#404040" strokeweight="1.55pt">
                  <v:stroke endcap="round"/>
                </v:line>
                <v:shape id="Freeform 171" o:spid="_x0000_s1194" style="position:absolute;left:23368;top:22320;width:1492;height:1397;visibility:visible;mso-wrap-style:square;v-text-anchor:top" coordsize="160,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a8cEA&#10;AADcAAAADwAAAGRycy9kb3ducmV2LnhtbERPTWvCQBC9C/6HZQRvurEHqamrFG1AqZdqL70N2WkS&#10;mp0Nu2OM/75bEHqbx/uc9XZwreopxMazgcU8A0VcettwZeDzUsyeQUVBtth6JgN3irDdjEdrzK2/&#10;8Qf1Z6lUCuGYo4FapMu1jmVNDuPcd8SJ+/bBoSQYKm0D3lK4a/VTli21w4ZTQ40d7Woqf85XZ0B6&#10;X7x72YfjF6/09S0Wl/a0MGY6GV5fQAkN8i9+uA82zV+u4O+ZdIH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E2vHBAAAA3AAAAA8AAAAAAAAAAAAAAAAAmAIAAGRycy9kb3du&#10;cmV2LnhtbFBLBQYAAAAABAAEAPUAAACGAwAAAAA=&#10;" path="m80,148l,4,7,c55,23,110,23,158,r2,4l80,148xe" fillcolor="#404040" strokeweight="0">
                  <v:path arrowok="t" o:connecttype="custom" o:connectlocs="74613,139700;0,3776;6529,0;147360,0;149225,3776;74613,139700" o:connectangles="0,0,0,0,0,0"/>
                </v:shape>
                <v:shape id="Freeform 172" o:spid="_x0000_s1195" style="position:absolute;left:7823;top:14224;width:16294;height:8439;visibility:visible;mso-wrap-style:square;v-text-anchor:top" coordsize="2566,1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XD8QA&#10;AADcAAAADwAAAGRycy9kb3ducmV2LnhtbESPQW/CMAyF75P4D5GRdhspO2yjEBBCYuK6wpi4mcak&#10;FY1TNQG6/Xp8QNrN1nt+7/Ns0ftGXamLdWAD41EGirgMtmZnYLddv3yAignZYhOYDPxShMV88DTD&#10;3IYbf9G1SE5JCMccDVQptbnWsazIYxyFlli0U+g8Jlk7p22HNwn3jX7NsjftsWZpqLClVUXlubh4&#10;A/tP/312LhSTg93ujnGffv70xJjnYb+cgkrUp3/z43pjBf9d8OUZmUDP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TVw/EAAAA3AAAAA8AAAAAAAAAAAAAAAAAmAIAAGRycy9k&#10;b3ducmV2LnhtbFBLBQYAAAAABAAEAPUAAACJAwAAAAA=&#10;" path="m2566,r,569l,569r,760e" filled="f" strokecolor="#404040" strokeweight="1.55pt">
                  <v:stroke endcap="round"/>
                  <v:path arrowok="t" o:connecttype="custom" o:connectlocs="1629410,0;1629410,361315;0,361315;0,843915" o:connectangles="0,0,0,0"/>
                </v:shape>
                <v:shape id="Freeform 173" o:spid="_x0000_s1196" style="position:absolute;left:7061;top:22320;width:1397;height:1397;visibility:visible;mso-wrap-style:square;v-text-anchor:top" coordsize="150,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2FsUA&#10;AADcAAAADwAAAGRycy9kb3ducmV2LnhtbERPS2vCQBC+C/6HZYReSt1YSq3RTSi+KNKDLwq9Ddkx&#10;Cc3Ohuwao7++Wyh4m4/vObO0M5VoqXGlZQWjYQSCOLO65FzB8bB6egPhPLLGyjIpuJKDNOn3Zhhr&#10;e+EdtXufixDCLkYFhfd1LKXLCjLohrYmDtzJNgZ9gE0udYOXEG4q+RxFr9JgyaGhwJrmBWU/+7NR&#10;0D6az+1tsd6sxkuOXm5+Mvn+0ko9DLr3KQhPnb+L/90fOswfj+DvmXCB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WxQAAANwAAAAPAAAAAAAAAAAAAAAAAJgCAABkcnMv&#10;ZG93bnJldi54bWxQSwUGAAAAAAQABAD1AAAAigMAAAAA&#10;" path="m82,148l2,4,,c47,23,103,23,150,r-4,4l82,148xe" fillcolor="#404040" strokeweight="0">
                  <v:path arrowok="t" o:connecttype="custom" o:connectlocs="76369,139700;1863,3776;0,0;139700,0;135975,3776;76369,139700" o:connectangles="0,0,0,0,0,0"/>
                </v:shape>
                <v:shape id="Freeform 174" o:spid="_x0000_s1197" style="position:absolute;left:24117;top:14224;width:16440;height:8439;visibility:visible;mso-wrap-style:square;v-text-anchor:top" coordsize="2589,1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WgbsIA&#10;AADcAAAADwAAAGRycy9kb3ducmV2LnhtbESPQYvCMBCF7wv+hzCCtzXRg7tWo6ggenJZ6w8YmrGt&#10;NpPSxLb++40g7G2G9943b5br3laipcaXjjVMxgoEceZMybmGS7r//AbhA7LByjFpeJKH9WrwscTE&#10;uI5/qT2HXEQI+wQ1FCHUiZQ+K8iiH7uaOGpX11gMcW1yaRrsItxWcqrUTFosOV4osKZdQdn9/LCR&#10;QurQzVvO9id1uoVt+nMs01br0bDfLEAE6sO/+Z0+mlj/awqvZ+IE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aBuwgAAANwAAAAPAAAAAAAAAAAAAAAAAJgCAABkcnMvZG93&#10;bnJldi54bWxQSwUGAAAAAAQABAD1AAAAhwMAAAAA&#10;" path="m,l,569r2589,l2589,1329e" filled="f" strokecolor="#404040" strokeweight="1.55pt">
                  <v:stroke endcap="round"/>
                  <v:path arrowok="t" o:connecttype="custom" o:connectlocs="0,0;0,361315;1644015,361315;1644015,843915" o:connectangles="0,0,0,0"/>
                </v:shape>
                <v:shape id="Freeform 175" o:spid="_x0000_s1198" style="position:absolute;left:39808;top:22320;width:1409;height:1397;visibility:visible;mso-wrap-style:square;v-text-anchor:top" coordsize="15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1fcMA&#10;AADcAAAADwAAAGRycy9kb3ducmV2LnhtbERPTWvCQBC9C/0PywjedKMttqbZiBQUq1LRFnqdZqdJ&#10;aHY2ZFcT/70rCL3N431OMu9MJc7UuNKygvEoAkGcWV1yruDrczl8AeE8ssbKMim4kIN5+tBLMNa2&#10;5QOdjz4XIYRdjAoK7+tYSpcVZNCNbE0cuF/bGPQBNrnUDbYh3FRyEkVTabDk0FBgTW8FZX/Hk1Hg&#10;9rv6abXcb37w+72aznj10W6NUoN+t3gF4anz/+K7e63D/OdHuD0TLpD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1fcMAAADcAAAADwAAAAAAAAAAAAAAAACYAgAAZHJzL2Rv&#10;d25yZXYueG1sUEsFBgAAAAAEAAQA9QAAAIgDAAAAAA==&#10;" path="m80,148l,4,1,c48,23,104,23,151,r-7,4l80,148xe" fillcolor="#404040" strokeweight="0">
                  <v:path arrowok="t" o:connecttype="custom" o:connectlocs="74686,139700;0,3776;934,0;140970,0;134435,3776;74686,139700" o:connectangles="0,0,0,0,0,0"/>
                </v:shape>
                <v:rect id="Rectangle 176" o:spid="_x0000_s1199" style="position:absolute;left:20078;top:6584;width:3309;height:3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14:paraId="4B371345" w14:textId="77777777" w:rsidR="00A82BDE" w:rsidRDefault="00A82BDE" w:rsidP="00A82BDE">
                        <w:r>
                          <w:rPr>
                            <w:rFonts w:ascii="宋体" w:cs="宋体" w:hint="eastAsia"/>
                            <w:color w:val="000000"/>
                            <w:kern w:val="0"/>
                            <w:sz w:val="26"/>
                            <w:szCs w:val="26"/>
                          </w:rPr>
                          <w:t>远程</w:t>
                        </w:r>
                      </w:p>
                    </w:txbxContent>
                  </v:textbox>
                </v:rect>
                <v:rect id="Rectangle 177" o:spid="_x0000_s1200" style="position:absolute;left:25012;top:6584;width:3309;height:3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14:paraId="49F51A73" w14:textId="77777777" w:rsidR="00A82BDE" w:rsidRDefault="00A82BDE" w:rsidP="00A82BDE">
                        <w:r>
                          <w:rPr>
                            <w:rFonts w:ascii="宋体" w:cs="宋体" w:hint="eastAsia"/>
                            <w:color w:val="000000"/>
                            <w:kern w:val="0"/>
                            <w:sz w:val="26"/>
                            <w:szCs w:val="26"/>
                          </w:rPr>
                          <w:t>数据</w:t>
                        </w:r>
                      </w:p>
                    </w:txbxContent>
                  </v:textbox>
                </v:rect>
                <w10:anchorlock/>
              </v:group>
            </w:pict>
          </mc:Fallback>
        </mc:AlternateContent>
      </w:r>
    </w:p>
    <w:p w14:paraId="03095EEF" w14:textId="77777777" w:rsidR="00A82BDE" w:rsidRDefault="00A82BDE"/>
    <w:p w14:paraId="4EEFFA58" w14:textId="77777777" w:rsidR="00A82BDE" w:rsidRDefault="00A82BDE"/>
    <w:p w14:paraId="3E2AC68A" w14:textId="77777777" w:rsidR="004F7805" w:rsidRDefault="004F7805" w:rsidP="004F7805">
      <w:pPr>
        <w:ind w:firstLineChars="200" w:firstLine="420"/>
        <w:rPr>
          <w:rFonts w:hint="eastAsia"/>
        </w:rPr>
      </w:pPr>
      <w:r>
        <w:rPr>
          <w:rFonts w:hint="eastAsia"/>
        </w:rPr>
        <w:t>采用硬件、软件结合，采集、处理、分析设备运行情况，把检测数据和结果输出为报告形式，减少过程人工环节，提高数据记录信息，让检测结果规范化，标准化，精准高效。</w:t>
      </w:r>
    </w:p>
    <w:p w14:paraId="2F0A3EAD" w14:textId="0A0F72D4" w:rsidR="00A82BDE" w:rsidRDefault="004F7805" w:rsidP="004F7805">
      <w:pPr>
        <w:sectPr w:rsidR="00A82BDE">
          <w:headerReference w:type="default" r:id="rId19"/>
          <w:footerReference w:type="default" r:id="rId20"/>
          <w:pgSz w:w="11906" w:h="16838"/>
          <w:pgMar w:top="1440" w:right="1800" w:bottom="1440" w:left="1800" w:header="851" w:footer="992" w:gutter="0"/>
          <w:cols w:space="425"/>
          <w:docGrid w:type="lines" w:linePitch="312"/>
        </w:sectPr>
      </w:pPr>
      <w:r>
        <w:rPr>
          <w:rFonts w:hint="eastAsia"/>
        </w:rPr>
        <w:t xml:space="preserve">   </w:t>
      </w:r>
      <w:r>
        <w:rPr>
          <w:rFonts w:hint="eastAsia"/>
        </w:rPr>
        <w:t>硬件上，采用高效的接口配置，能快速驳接被检设备，安装过程更安全，更简捷有效，能及时反现问题，快速完成接口测试。软件上，采用自动化检测逻辑，集成各类检测功能，通过自动完成功能模块，简便地满足检测过程输出。极大地提高了检测效果和降低劳动强度。</w:t>
      </w:r>
    </w:p>
    <w:p w14:paraId="5F780880" w14:textId="2E23EA00" w:rsidR="00167AAF" w:rsidRDefault="00167AAF">
      <w:pPr>
        <w:jc w:val="center"/>
      </w:pPr>
    </w:p>
    <w:p w14:paraId="137A6C65" w14:textId="4EB185C3" w:rsidR="0064733D" w:rsidRDefault="0064733D">
      <w:pPr>
        <w:pStyle w:val="04"/>
        <w:ind w:firstLine="480"/>
      </w:pPr>
      <w:bookmarkStart w:id="0" w:name="_Hlk70686906"/>
      <w:r w:rsidRPr="000D23FB">
        <w:rPr>
          <w:rFonts w:hint="eastAsia"/>
        </w:rPr>
        <w:t>一种</w:t>
      </w:r>
      <w:r w:rsidRPr="000D23FB">
        <w:rPr>
          <w:rFonts w:hint="eastAsia"/>
        </w:rPr>
        <w:t>FACTS</w:t>
      </w:r>
      <w:r w:rsidRPr="000D23FB">
        <w:rPr>
          <w:rFonts w:hint="eastAsia"/>
        </w:rPr>
        <w:t>冷却设备自动检验装置</w:t>
      </w:r>
      <w:r w:rsidR="005031A4">
        <w:rPr>
          <w:rFonts w:hint="eastAsia"/>
        </w:rPr>
        <w:t>，</w:t>
      </w:r>
      <w:r w:rsidR="00C1257B">
        <w:rPr>
          <w:rFonts w:hint="eastAsia"/>
        </w:rPr>
        <w:t>用于在不同运行工况下，控制被检验设备按照国家标准进行性能检测，</w:t>
      </w:r>
      <w:r>
        <w:rPr>
          <w:rFonts w:hint="eastAsia"/>
        </w:rPr>
        <w:t>其特征在于，</w:t>
      </w:r>
      <w:r w:rsidR="0028424B" w:rsidRPr="002E78C3" w:rsidDel="0028424B">
        <w:rPr>
          <w:rFonts w:hint="eastAsia"/>
        </w:rPr>
        <w:t xml:space="preserve"> </w:t>
      </w:r>
    </w:p>
    <w:p w14:paraId="3007DC9E" w14:textId="152B3FB2" w:rsidR="00C1257B" w:rsidRDefault="00C1257B" w:rsidP="0064733D">
      <w:pPr>
        <w:pStyle w:val="00"/>
        <w:ind w:firstLine="480"/>
      </w:pPr>
      <w:r w:rsidRPr="000D23FB">
        <w:rPr>
          <w:rFonts w:hint="eastAsia"/>
        </w:rPr>
        <w:t>自动检验装置</w:t>
      </w:r>
      <w:r>
        <w:rPr>
          <w:rFonts w:hint="eastAsia"/>
        </w:rPr>
        <w:t>包括：上位机平台，</w:t>
      </w:r>
      <w:r w:rsidR="005D69DF">
        <w:rPr>
          <w:rFonts w:hint="eastAsia"/>
        </w:rPr>
        <w:t>自检平台</w:t>
      </w:r>
      <w:r>
        <w:rPr>
          <w:rFonts w:hint="eastAsia"/>
        </w:rPr>
        <w:t>；上位机平台与</w:t>
      </w:r>
      <w:r w:rsidR="005D69DF">
        <w:rPr>
          <w:rFonts w:hint="eastAsia"/>
        </w:rPr>
        <w:t>自检平台</w:t>
      </w:r>
      <w:r>
        <w:rPr>
          <w:rFonts w:hint="eastAsia"/>
        </w:rPr>
        <w:t>，通过以太网连接；</w:t>
      </w:r>
    </w:p>
    <w:p w14:paraId="0F6C7D0E" w14:textId="19303307" w:rsidR="00936F93" w:rsidRDefault="0064733D" w:rsidP="0064733D">
      <w:pPr>
        <w:pStyle w:val="00"/>
        <w:ind w:firstLine="480"/>
      </w:pPr>
      <w:r>
        <w:rPr>
          <w:rFonts w:hint="eastAsia"/>
        </w:rPr>
        <w:t>上位机平台，用于基于</w:t>
      </w:r>
      <w:r w:rsidRPr="0064733D">
        <w:rPr>
          <w:rFonts w:hint="eastAsia"/>
        </w:rPr>
        <w:t>组态软件</w:t>
      </w:r>
      <w:r w:rsidR="00A80DE4">
        <w:rPr>
          <w:rFonts w:hint="eastAsia"/>
        </w:rPr>
        <w:t>生成</w:t>
      </w:r>
      <w:r w:rsidR="00252CCA">
        <w:rPr>
          <w:rFonts w:hint="eastAsia"/>
        </w:rPr>
        <w:t>被检验</w:t>
      </w:r>
      <w:r w:rsidR="00936F93">
        <w:rPr>
          <w:rFonts w:hint="eastAsia"/>
        </w:rPr>
        <w:t>冷却</w:t>
      </w:r>
      <w:r w:rsidR="00A80DE4">
        <w:rPr>
          <w:rFonts w:hint="eastAsia"/>
        </w:rPr>
        <w:t>设备自动</w:t>
      </w:r>
      <w:proofErr w:type="gramStart"/>
      <w:r w:rsidR="00A80DE4">
        <w:rPr>
          <w:rFonts w:hint="eastAsia"/>
        </w:rPr>
        <w:t>检验</w:t>
      </w:r>
      <w:r w:rsidR="00DB15A7">
        <w:rPr>
          <w:rFonts w:hint="eastAsia"/>
        </w:rPr>
        <w:t>全</w:t>
      </w:r>
      <w:proofErr w:type="gramEnd"/>
      <w:r w:rsidR="00DB15A7">
        <w:rPr>
          <w:rFonts w:hint="eastAsia"/>
        </w:rPr>
        <w:t>流程的</w:t>
      </w:r>
      <w:r w:rsidRPr="0064733D">
        <w:rPr>
          <w:rFonts w:hint="eastAsia"/>
        </w:rPr>
        <w:t>控制</w:t>
      </w:r>
      <w:r w:rsidR="00A80DE4">
        <w:rPr>
          <w:rFonts w:hint="eastAsia"/>
        </w:rPr>
        <w:t>程序</w:t>
      </w:r>
      <w:r w:rsidR="00DB15A7">
        <w:rPr>
          <w:rFonts w:hint="eastAsia"/>
        </w:rPr>
        <w:t>，并将控制程序发送给自检平台</w:t>
      </w:r>
      <w:r w:rsidR="00A80DE4">
        <w:rPr>
          <w:rFonts w:hint="eastAsia"/>
        </w:rPr>
        <w:t>；</w:t>
      </w:r>
    </w:p>
    <w:p w14:paraId="0E32FA70" w14:textId="5578AB14" w:rsidR="00F06E99" w:rsidRDefault="008275E9" w:rsidP="0064733D">
      <w:pPr>
        <w:pStyle w:val="00"/>
        <w:ind w:firstLine="480"/>
      </w:pPr>
      <w:r>
        <w:rPr>
          <w:rFonts w:hint="eastAsia"/>
        </w:rPr>
        <w:t>自检平台，用于</w:t>
      </w:r>
      <w:r w:rsidR="00E645EE">
        <w:rPr>
          <w:rFonts w:hint="eastAsia"/>
        </w:rPr>
        <w:t>根</w:t>
      </w:r>
      <w:r w:rsidRPr="00936F93">
        <w:rPr>
          <w:rFonts w:hint="eastAsia"/>
        </w:rPr>
        <w:t>模拟</w:t>
      </w:r>
      <w:r w:rsidR="00223581">
        <w:rPr>
          <w:rFonts w:hint="eastAsia"/>
        </w:rPr>
        <w:t>检验</w:t>
      </w:r>
      <w:r w:rsidRPr="00936F93">
        <w:rPr>
          <w:rFonts w:hint="eastAsia"/>
        </w:rPr>
        <w:t>工况</w:t>
      </w:r>
      <w:r>
        <w:rPr>
          <w:rFonts w:hint="eastAsia"/>
        </w:rPr>
        <w:t>，在</w:t>
      </w:r>
      <w:r w:rsidR="00223581">
        <w:rPr>
          <w:rFonts w:hint="eastAsia"/>
        </w:rPr>
        <w:t>检验</w:t>
      </w:r>
      <w:r>
        <w:rPr>
          <w:rFonts w:hint="eastAsia"/>
        </w:rPr>
        <w:t>工况下，由</w:t>
      </w:r>
      <w:r w:rsidR="00936F93" w:rsidRPr="00936F93">
        <w:rPr>
          <w:rFonts w:hint="eastAsia"/>
        </w:rPr>
        <w:t>满足出厂检验条件</w:t>
      </w:r>
      <w:r w:rsidR="00936F93">
        <w:rPr>
          <w:rFonts w:hint="eastAsia"/>
        </w:rPr>
        <w:t>的被检验设备</w:t>
      </w:r>
      <w:r w:rsidR="00936F93" w:rsidRPr="00936F93">
        <w:rPr>
          <w:rFonts w:hint="eastAsia"/>
        </w:rPr>
        <w:t>，</w:t>
      </w:r>
      <w:r>
        <w:rPr>
          <w:rFonts w:hint="eastAsia"/>
        </w:rPr>
        <w:t>对</w:t>
      </w:r>
      <w:r w:rsidRPr="00936F93">
        <w:rPr>
          <w:rFonts w:hint="eastAsia"/>
        </w:rPr>
        <w:t>自检平台</w:t>
      </w:r>
      <w:r w:rsidR="00015F4E">
        <w:rPr>
          <w:rFonts w:hint="eastAsia"/>
        </w:rPr>
        <w:t>发出的</w:t>
      </w:r>
      <w:r>
        <w:rPr>
          <w:rFonts w:hint="eastAsia"/>
        </w:rPr>
        <w:t>指令进行</w:t>
      </w:r>
      <w:r w:rsidR="00936F93" w:rsidRPr="00936F93">
        <w:rPr>
          <w:rFonts w:hint="eastAsia"/>
        </w:rPr>
        <w:t>接收和响应</w:t>
      </w:r>
      <w:r w:rsidR="00D14061">
        <w:rPr>
          <w:rFonts w:hint="eastAsia"/>
        </w:rPr>
        <w:t>；其中，自检平台包括自检控制器</w:t>
      </w:r>
      <w:r w:rsidR="003D5DEF">
        <w:rPr>
          <w:rFonts w:hint="eastAsia"/>
        </w:rPr>
        <w:t>，自检控制器通过以太网从上位机平台获取控制程序</w:t>
      </w:r>
      <w:r w:rsidR="00D14061">
        <w:rPr>
          <w:rFonts w:hint="eastAsia"/>
        </w:rPr>
        <w:t>；</w:t>
      </w:r>
    </w:p>
    <w:p w14:paraId="0FBC7D4E" w14:textId="1652F683" w:rsidR="00E04FE4" w:rsidRDefault="00E04FE4" w:rsidP="0064733D">
      <w:pPr>
        <w:pStyle w:val="00"/>
        <w:ind w:firstLine="480"/>
      </w:pPr>
      <w:r>
        <w:rPr>
          <w:rFonts w:hint="eastAsia"/>
        </w:rPr>
        <w:t>自检平台与</w:t>
      </w:r>
      <w:r w:rsidR="00D14061">
        <w:rPr>
          <w:rFonts w:hint="eastAsia"/>
        </w:rPr>
        <w:t>被检验</w:t>
      </w:r>
      <w:r w:rsidR="00D14061" w:rsidRPr="000D23FB">
        <w:rPr>
          <w:rFonts w:hint="eastAsia"/>
        </w:rPr>
        <w:t>设备</w:t>
      </w:r>
      <w:r>
        <w:rPr>
          <w:rFonts w:hint="eastAsia"/>
        </w:rPr>
        <w:t>之间设有通讯回路，控制回路，验证回路</w:t>
      </w:r>
      <w:r w:rsidR="00927283">
        <w:rPr>
          <w:rFonts w:hint="eastAsia"/>
        </w:rPr>
        <w:t>，</w:t>
      </w:r>
      <w:r w:rsidR="00E66B4F">
        <w:rPr>
          <w:rFonts w:hint="eastAsia"/>
        </w:rPr>
        <w:t>反馈回路</w:t>
      </w:r>
      <w:r w:rsidR="00927283">
        <w:rPr>
          <w:rFonts w:hint="eastAsia"/>
        </w:rPr>
        <w:t>和报警回路</w:t>
      </w:r>
      <w:r w:rsidR="00D14061">
        <w:rPr>
          <w:rFonts w:hint="eastAsia"/>
        </w:rPr>
        <w:t>。</w:t>
      </w:r>
    </w:p>
    <w:p w14:paraId="3B1E7807" w14:textId="77777777" w:rsidR="00D14061" w:rsidRDefault="00D14061" w:rsidP="00D14061">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1D6B7335" w14:textId="051FEB4C" w:rsidR="00D14061" w:rsidRDefault="00A82BDE" w:rsidP="0064733D">
      <w:pPr>
        <w:pStyle w:val="00"/>
        <w:ind w:firstLine="480"/>
      </w:pPr>
      <w:r>
        <w:rPr>
          <w:rFonts w:hint="eastAsia"/>
        </w:rPr>
        <w:t>上位机平台软件</w:t>
      </w:r>
      <w:commentRangeStart w:id="1"/>
      <w:r w:rsidR="00602BF7">
        <w:rPr>
          <w:rFonts w:hint="eastAsia"/>
        </w:rPr>
        <w:t>通讯回路采用</w:t>
      </w:r>
      <w:r w:rsidR="00602BF7" w:rsidRPr="00685914">
        <w:rPr>
          <w:rFonts w:hint="eastAsia"/>
        </w:rPr>
        <w:t>M</w:t>
      </w:r>
      <w:r w:rsidR="00602BF7" w:rsidRPr="00685914">
        <w:t>odbus</w:t>
      </w:r>
      <w:r w:rsidR="00602BF7">
        <w:t xml:space="preserve"> </w:t>
      </w:r>
      <w:r w:rsidR="00602BF7">
        <w:rPr>
          <w:rFonts w:hint="eastAsia"/>
        </w:rPr>
        <w:t>TCP</w:t>
      </w:r>
      <w:r w:rsidR="003D5DEF">
        <w:rPr>
          <w:rFonts w:hint="eastAsia"/>
        </w:rPr>
        <w:t>协议</w:t>
      </w:r>
      <w:r w:rsidR="00602BF7">
        <w:rPr>
          <w:rFonts w:hint="eastAsia"/>
        </w:rPr>
        <w:t>；</w:t>
      </w:r>
      <w:r w:rsidR="003D5DEF">
        <w:rPr>
          <w:rFonts w:hint="eastAsia"/>
        </w:rPr>
        <w:t>用于下发</w:t>
      </w:r>
      <w:r w:rsidR="003D5DEF">
        <w:rPr>
          <w:rFonts w:hint="eastAsia"/>
        </w:rPr>
        <w:t>IO</w:t>
      </w:r>
      <w:r w:rsidR="003D5DEF">
        <w:rPr>
          <w:rFonts w:hint="eastAsia"/>
        </w:rPr>
        <w:t>控制指令</w:t>
      </w:r>
      <w:r w:rsidR="00716059">
        <w:rPr>
          <w:rFonts w:hint="eastAsia"/>
        </w:rPr>
        <w:t>和</w:t>
      </w:r>
      <w:r w:rsidR="003D5DEF">
        <w:rPr>
          <w:rFonts w:hint="eastAsia"/>
        </w:rPr>
        <w:t>上传</w:t>
      </w:r>
      <w:r w:rsidR="003D5DEF">
        <w:rPr>
          <w:rFonts w:hint="eastAsia"/>
        </w:rPr>
        <w:t>IO</w:t>
      </w:r>
      <w:r w:rsidR="003D5DEF">
        <w:rPr>
          <w:rFonts w:hint="eastAsia"/>
        </w:rPr>
        <w:t>保护指令</w:t>
      </w:r>
      <w:r w:rsidR="00716059">
        <w:rPr>
          <w:rFonts w:hint="eastAsia"/>
        </w:rPr>
        <w:t>，还用于接收被检验设备的运行状态</w:t>
      </w:r>
      <w:r>
        <w:rPr>
          <w:rFonts w:hint="eastAsia"/>
        </w:rPr>
        <w:t>，通过上位机人机界面控制自检平台的工作</w:t>
      </w:r>
      <w:r w:rsidR="003D5DEF">
        <w:rPr>
          <w:rFonts w:hint="eastAsia"/>
        </w:rPr>
        <w:t>。</w:t>
      </w:r>
      <w:commentRangeEnd w:id="1"/>
      <w:r w:rsidR="006E60E4">
        <w:rPr>
          <w:rStyle w:val="ab"/>
        </w:rPr>
        <w:commentReference w:id="1"/>
      </w:r>
    </w:p>
    <w:p w14:paraId="44249F62" w14:textId="77777777" w:rsidR="003D5DEF" w:rsidRDefault="003D5DEF" w:rsidP="003D5DEF">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4001A158" w14:textId="708DB965" w:rsidR="003D5DEF" w:rsidRDefault="00A82BDE" w:rsidP="0064733D">
      <w:pPr>
        <w:pStyle w:val="00"/>
        <w:ind w:firstLine="480"/>
      </w:pPr>
      <w:r>
        <w:rPr>
          <w:rFonts w:hint="eastAsia"/>
        </w:rPr>
        <w:t>被检设备与自</w:t>
      </w:r>
      <w:proofErr w:type="gramStart"/>
      <w:r>
        <w:rPr>
          <w:rFonts w:hint="eastAsia"/>
        </w:rPr>
        <w:t>检设备</w:t>
      </w:r>
      <w:proofErr w:type="gramEnd"/>
      <w:r>
        <w:rPr>
          <w:rFonts w:hint="eastAsia"/>
        </w:rPr>
        <w:t>间</w:t>
      </w:r>
      <w:commentRangeStart w:id="2"/>
      <w:r w:rsidR="003D5DEF">
        <w:rPr>
          <w:rFonts w:hint="eastAsia"/>
        </w:rPr>
        <w:t>控制回路采用</w:t>
      </w:r>
      <w:r w:rsidR="003D5DEF" w:rsidRPr="00685914">
        <w:t>PUT/GET</w:t>
      </w:r>
      <w:r w:rsidR="003D5DEF">
        <w:rPr>
          <w:rFonts w:hint="eastAsia"/>
        </w:rPr>
        <w:t>协议；控制回路，用于</w:t>
      </w:r>
      <w:r w:rsidR="00A051A4">
        <w:rPr>
          <w:rFonts w:hint="eastAsia"/>
        </w:rPr>
        <w:t>按照</w:t>
      </w:r>
      <w:r w:rsidR="009278BD">
        <w:rPr>
          <w:rFonts w:hint="eastAsia"/>
        </w:rPr>
        <w:t>自动检测控制要求，使</w:t>
      </w:r>
      <w:r w:rsidR="00A051A4" w:rsidRPr="0064733D">
        <w:rPr>
          <w:rFonts w:hint="eastAsia"/>
        </w:rPr>
        <w:t>控制</w:t>
      </w:r>
      <w:r w:rsidR="00A051A4">
        <w:rPr>
          <w:rFonts w:hint="eastAsia"/>
        </w:rPr>
        <w:t>程序对被检验设备进行检验流程的控制</w:t>
      </w:r>
      <w:r w:rsidR="009278BD">
        <w:rPr>
          <w:rFonts w:hint="eastAsia"/>
        </w:rPr>
        <w:t>，完成自检平台测试工作</w:t>
      </w:r>
      <w:r w:rsidR="003D5DEF">
        <w:rPr>
          <w:rFonts w:hint="eastAsia"/>
        </w:rPr>
        <w:t>。</w:t>
      </w:r>
      <w:commentRangeEnd w:id="2"/>
      <w:r w:rsidR="006E60E4">
        <w:rPr>
          <w:rStyle w:val="ab"/>
        </w:rPr>
        <w:commentReference w:id="2"/>
      </w:r>
    </w:p>
    <w:p w14:paraId="0B14F6E7" w14:textId="77777777" w:rsidR="003D5DEF" w:rsidRDefault="003D5DEF" w:rsidP="003D5DEF">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7BB31B47" w14:textId="366039CD" w:rsidR="003D5DEF" w:rsidRDefault="00B66485" w:rsidP="0064733D">
      <w:pPr>
        <w:pStyle w:val="00"/>
        <w:ind w:firstLine="480"/>
      </w:pPr>
      <w:r>
        <w:rPr>
          <w:rFonts w:hint="eastAsia"/>
        </w:rPr>
        <w:t>被检设备具备的上位机通讯，其</w:t>
      </w:r>
      <w:commentRangeStart w:id="3"/>
      <w:r w:rsidR="003D5DEF">
        <w:rPr>
          <w:rFonts w:hint="eastAsia"/>
        </w:rPr>
        <w:t>回路</w:t>
      </w:r>
      <w:r w:rsidR="00A051A4">
        <w:rPr>
          <w:rFonts w:hint="eastAsia"/>
        </w:rPr>
        <w:t>采用</w:t>
      </w:r>
      <w:r w:rsidR="00A051A4" w:rsidRPr="00685914">
        <w:rPr>
          <w:rFonts w:hint="eastAsia"/>
        </w:rPr>
        <w:t>M</w:t>
      </w:r>
      <w:r w:rsidR="00A051A4" w:rsidRPr="00685914">
        <w:t>odbus</w:t>
      </w:r>
      <w:r w:rsidR="00A051A4">
        <w:t xml:space="preserve"> </w:t>
      </w:r>
      <w:r w:rsidR="00A051A4" w:rsidRPr="00BD02E4">
        <w:rPr>
          <w:rFonts w:hint="eastAsia"/>
        </w:rPr>
        <w:t>R</w:t>
      </w:r>
      <w:r w:rsidR="00A051A4" w:rsidRPr="00BD02E4">
        <w:t>TU</w:t>
      </w:r>
      <w:r w:rsidR="00A051A4">
        <w:rPr>
          <w:rFonts w:hint="eastAsia"/>
        </w:rPr>
        <w:t>协议；验证回路，用于</w:t>
      </w:r>
      <w:r w:rsidR="00E66B4F">
        <w:rPr>
          <w:rFonts w:hint="eastAsia"/>
        </w:rPr>
        <w:t>接收被检验设备的</w:t>
      </w:r>
      <w:r w:rsidR="006E60E4">
        <w:rPr>
          <w:rFonts w:hint="eastAsia"/>
        </w:rPr>
        <w:t>过程</w:t>
      </w:r>
      <w:r w:rsidR="00E66B4F">
        <w:rPr>
          <w:rFonts w:hint="eastAsia"/>
        </w:rPr>
        <w:t>检验数据，还接收被检验设备的报警信息</w:t>
      </w:r>
      <w:r>
        <w:rPr>
          <w:rFonts w:hint="eastAsia"/>
        </w:rPr>
        <w:t>，信息被上传至自动检测平台，根据自检平台的</w:t>
      </w:r>
      <w:r>
        <w:rPr>
          <w:rFonts w:hint="eastAsia"/>
        </w:rPr>
        <w:t>P</w:t>
      </w:r>
      <w:r>
        <w:t>UT/GET</w:t>
      </w:r>
      <w:r>
        <w:rPr>
          <w:rFonts w:hint="eastAsia"/>
        </w:rPr>
        <w:t>接收信息比较结果</w:t>
      </w:r>
      <w:r w:rsidR="00E66B4F">
        <w:rPr>
          <w:rFonts w:hint="eastAsia"/>
        </w:rPr>
        <w:t>。</w:t>
      </w:r>
      <w:commentRangeEnd w:id="3"/>
      <w:r w:rsidR="006E60E4">
        <w:rPr>
          <w:rStyle w:val="ab"/>
        </w:rPr>
        <w:commentReference w:id="3"/>
      </w:r>
    </w:p>
    <w:p w14:paraId="583F3C55" w14:textId="77777777" w:rsidR="00E66B4F" w:rsidRDefault="00E66B4F" w:rsidP="00E66B4F">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5CD5A27D" w14:textId="2F0E4FDB" w:rsidR="00E66B4F" w:rsidRDefault="00D23AEE" w:rsidP="0064733D">
      <w:pPr>
        <w:pStyle w:val="00"/>
        <w:ind w:firstLine="480"/>
      </w:pPr>
      <w:r>
        <w:rPr>
          <w:rFonts w:hint="eastAsia"/>
        </w:rPr>
        <w:t>自动检测平台的</w:t>
      </w:r>
      <w:commentRangeStart w:id="4"/>
      <w:r w:rsidR="00E66B4F">
        <w:rPr>
          <w:rFonts w:hint="eastAsia"/>
        </w:rPr>
        <w:t>反馈回路采用硬接点</w:t>
      </w:r>
      <w:r w:rsidR="0044744A">
        <w:rPr>
          <w:rFonts w:hint="eastAsia"/>
        </w:rPr>
        <w:t>连接</w:t>
      </w:r>
      <w:r w:rsidR="00E66B4F">
        <w:rPr>
          <w:rFonts w:hint="eastAsia"/>
        </w:rPr>
        <w:t>；反馈回路，用于</w:t>
      </w:r>
      <w:r>
        <w:rPr>
          <w:rFonts w:hint="eastAsia"/>
        </w:rPr>
        <w:t>传输被检验设备的电气硬接线信息，</w:t>
      </w:r>
      <w:proofErr w:type="gramStart"/>
      <w:r>
        <w:rPr>
          <w:rFonts w:hint="eastAsia"/>
        </w:rPr>
        <w:t>采完成</w:t>
      </w:r>
      <w:proofErr w:type="gramEnd"/>
      <w:r>
        <w:rPr>
          <w:rFonts w:hint="eastAsia"/>
        </w:rPr>
        <w:t>对被检设备的控制需求，形成完整的检测、反馈回环。</w:t>
      </w:r>
      <w:commentRangeEnd w:id="4"/>
      <w:r w:rsidR="006E60E4">
        <w:rPr>
          <w:rStyle w:val="ab"/>
        </w:rPr>
        <w:commentReference w:id="4"/>
      </w:r>
    </w:p>
    <w:p w14:paraId="1B126136" w14:textId="651D7C0A" w:rsidR="00D205A6" w:rsidRDefault="00D205A6" w:rsidP="00D205A6">
      <w:pPr>
        <w:pStyle w:val="04"/>
        <w:ind w:firstLine="480"/>
      </w:pPr>
      <w:r>
        <w:rPr>
          <w:rFonts w:hint="eastAsia"/>
        </w:rPr>
        <w:t>根据权利要求</w:t>
      </w:r>
      <w:r w:rsidR="00EF75A6">
        <w:rPr>
          <w:rFonts w:hint="eastAsia"/>
        </w:rPr>
        <w:t>1</w:t>
      </w:r>
      <w:r w:rsidR="00CF23DE">
        <w:rPr>
          <w:rFonts w:hint="eastAsia"/>
        </w:rPr>
        <w:t>至</w:t>
      </w:r>
      <w:r w:rsidR="005608BC">
        <w:t>5</w:t>
      </w:r>
      <w:r w:rsidR="00CF23DE">
        <w:rPr>
          <w:rFonts w:hint="eastAsia"/>
        </w:rPr>
        <w:t>任一项</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25B1AA9C" w14:textId="0BF68846" w:rsidR="0059531E" w:rsidRDefault="00CF23DE" w:rsidP="009F229D">
      <w:pPr>
        <w:pStyle w:val="00"/>
        <w:tabs>
          <w:tab w:val="center" w:pos="4393"/>
        </w:tabs>
        <w:ind w:firstLine="480"/>
      </w:pPr>
      <w:r>
        <w:rPr>
          <w:rFonts w:hint="eastAsia"/>
        </w:rPr>
        <w:t>控制程序中依次</w:t>
      </w:r>
      <w:r w:rsidR="00D205A6">
        <w:rPr>
          <w:rFonts w:hint="eastAsia"/>
        </w:rPr>
        <w:t>包括：顺动</w:t>
      </w:r>
      <w:r w:rsidR="00931793">
        <w:rPr>
          <w:rFonts w:hint="eastAsia"/>
        </w:rPr>
        <w:t>控制</w:t>
      </w:r>
      <w:r w:rsidR="00D205A6">
        <w:rPr>
          <w:rFonts w:hint="eastAsia"/>
        </w:rPr>
        <w:t>检测，水质检测，水</w:t>
      </w:r>
      <w:r w:rsidR="00931793">
        <w:rPr>
          <w:rFonts w:hint="eastAsia"/>
        </w:rPr>
        <w:t>力</w:t>
      </w:r>
      <w:r w:rsidR="00D205A6">
        <w:rPr>
          <w:rFonts w:hint="eastAsia"/>
        </w:rPr>
        <w:t>性能检测，连续运行</w:t>
      </w:r>
      <w:r w:rsidR="00931793">
        <w:rPr>
          <w:rFonts w:hint="eastAsia"/>
        </w:rPr>
        <w:lastRenderedPageBreak/>
        <w:t>检测</w:t>
      </w:r>
      <w:r w:rsidR="00F37EC4">
        <w:rPr>
          <w:rFonts w:hint="eastAsia"/>
        </w:rPr>
        <w:t>，信号检测</w:t>
      </w:r>
      <w:r w:rsidR="00D520FB">
        <w:rPr>
          <w:rFonts w:hint="eastAsia"/>
        </w:rPr>
        <w:t>。</w:t>
      </w:r>
    </w:p>
    <w:p w14:paraId="546EC03E" w14:textId="4F354AAF" w:rsidR="00D520FB" w:rsidRDefault="00EF75A6" w:rsidP="00D520FB">
      <w:pPr>
        <w:pStyle w:val="04"/>
        <w:ind w:firstLine="480"/>
      </w:pPr>
      <w:r>
        <w:rPr>
          <w:rFonts w:hint="eastAsia"/>
        </w:rPr>
        <w:t>适用于权利要求</w:t>
      </w:r>
      <w:r>
        <w:rPr>
          <w:rFonts w:hint="eastAsia"/>
        </w:rPr>
        <w:t>1</w:t>
      </w:r>
      <w:r>
        <w:rPr>
          <w:rFonts w:hint="eastAsia"/>
        </w:rPr>
        <w:t>至</w:t>
      </w:r>
      <w:r w:rsidR="005608BC">
        <w:t>6</w:t>
      </w:r>
      <w:r>
        <w:rPr>
          <w:rFonts w:hint="eastAsia"/>
        </w:rPr>
        <w:t>中任一项所述的</w:t>
      </w:r>
      <w:r w:rsidR="00D520FB" w:rsidRPr="000D23FB">
        <w:rPr>
          <w:rFonts w:hint="eastAsia"/>
        </w:rPr>
        <w:t>FACTS</w:t>
      </w:r>
      <w:r w:rsidR="00D520FB" w:rsidRPr="000D23FB">
        <w:rPr>
          <w:rFonts w:hint="eastAsia"/>
        </w:rPr>
        <w:t>冷却设备自动检验装置</w:t>
      </w:r>
      <w:r>
        <w:rPr>
          <w:rFonts w:hint="eastAsia"/>
        </w:rPr>
        <w:t>的一种</w:t>
      </w:r>
      <w:r w:rsidRPr="000D23FB">
        <w:rPr>
          <w:rFonts w:hint="eastAsia"/>
        </w:rPr>
        <w:t>FACTS</w:t>
      </w:r>
      <w:r w:rsidRPr="000D23FB">
        <w:rPr>
          <w:rFonts w:hint="eastAsia"/>
        </w:rPr>
        <w:t>冷却设备自动检验</w:t>
      </w:r>
      <w:r>
        <w:rPr>
          <w:rFonts w:hint="eastAsia"/>
        </w:rPr>
        <w:t>方法</w:t>
      </w:r>
      <w:r w:rsidR="00D520FB">
        <w:rPr>
          <w:rFonts w:hint="eastAsia"/>
        </w:rPr>
        <w:t>，其特征在于，</w:t>
      </w:r>
    </w:p>
    <w:p w14:paraId="447432A5" w14:textId="43E43C92" w:rsidR="00D520FB" w:rsidRDefault="00EF75A6" w:rsidP="009F229D">
      <w:pPr>
        <w:pStyle w:val="00"/>
        <w:tabs>
          <w:tab w:val="center" w:pos="4393"/>
        </w:tabs>
        <w:ind w:firstLine="480"/>
      </w:pPr>
      <w:r>
        <w:rPr>
          <w:rFonts w:hint="eastAsia"/>
        </w:rPr>
        <w:t>所述方法包括：</w:t>
      </w:r>
    </w:p>
    <w:p w14:paraId="25F479C4" w14:textId="179F0630" w:rsidR="00EF75A6" w:rsidRDefault="00EF75A6" w:rsidP="009F229D">
      <w:pPr>
        <w:pStyle w:val="00"/>
        <w:tabs>
          <w:tab w:val="center" w:pos="4393"/>
        </w:tabs>
        <w:ind w:firstLine="480"/>
      </w:pPr>
      <w:r>
        <w:rPr>
          <w:rFonts w:hint="eastAsia"/>
        </w:rPr>
        <w:t>步骤</w:t>
      </w:r>
      <w:r>
        <w:rPr>
          <w:rFonts w:hint="eastAsia"/>
        </w:rPr>
        <w:t>1</w:t>
      </w:r>
      <w:r>
        <w:rPr>
          <w:rFonts w:hint="eastAsia"/>
        </w:rPr>
        <w:t>，</w:t>
      </w:r>
      <w:r w:rsidR="008D4BEA">
        <w:rPr>
          <w:rFonts w:hint="eastAsia"/>
        </w:rPr>
        <w:t>将</w:t>
      </w:r>
      <w:r w:rsidR="00F30A83">
        <w:rPr>
          <w:rFonts w:hint="eastAsia"/>
        </w:rPr>
        <w:t>自检平台与</w:t>
      </w:r>
      <w:r w:rsidR="008D4BEA">
        <w:rPr>
          <w:rFonts w:hint="eastAsia"/>
        </w:rPr>
        <w:t>被检验设备</w:t>
      </w:r>
      <w:r w:rsidR="006B3411">
        <w:rPr>
          <w:rFonts w:hint="eastAsia"/>
        </w:rPr>
        <w:t>进行</w:t>
      </w:r>
      <w:r w:rsidR="00060679">
        <w:rPr>
          <w:rFonts w:hint="eastAsia"/>
        </w:rPr>
        <w:t>回路连接；</w:t>
      </w:r>
    </w:p>
    <w:p w14:paraId="7716D30E" w14:textId="463943E0" w:rsidR="00252CCA" w:rsidRDefault="00EF75A6" w:rsidP="00532B98">
      <w:pPr>
        <w:pStyle w:val="00"/>
        <w:tabs>
          <w:tab w:val="center" w:pos="4393"/>
        </w:tabs>
        <w:ind w:firstLine="480"/>
      </w:pPr>
      <w:r>
        <w:rPr>
          <w:rFonts w:hint="eastAsia"/>
        </w:rPr>
        <w:t>步骤</w:t>
      </w:r>
      <w:r>
        <w:rPr>
          <w:rFonts w:hint="eastAsia"/>
        </w:rPr>
        <w:t>2</w:t>
      </w:r>
      <w:r w:rsidR="00931793">
        <w:rPr>
          <w:rFonts w:hint="eastAsia"/>
        </w:rPr>
        <w:t>，</w:t>
      </w:r>
      <w:r w:rsidR="00252CCA">
        <w:rPr>
          <w:rFonts w:hint="eastAsia"/>
        </w:rPr>
        <w:t>自检平台通过以太网</w:t>
      </w:r>
      <w:r w:rsidR="00223581">
        <w:rPr>
          <w:rFonts w:hint="eastAsia"/>
        </w:rPr>
        <w:t>，</w:t>
      </w:r>
      <w:r w:rsidR="00252CCA">
        <w:rPr>
          <w:rFonts w:hint="eastAsia"/>
        </w:rPr>
        <w:t>从上位机平台获取被检验设备自动</w:t>
      </w:r>
      <w:proofErr w:type="gramStart"/>
      <w:r w:rsidR="00252CCA">
        <w:rPr>
          <w:rFonts w:hint="eastAsia"/>
        </w:rPr>
        <w:t>检验全</w:t>
      </w:r>
      <w:proofErr w:type="gramEnd"/>
      <w:r w:rsidR="00252CCA">
        <w:rPr>
          <w:rFonts w:hint="eastAsia"/>
        </w:rPr>
        <w:t>流程的</w:t>
      </w:r>
      <w:r w:rsidR="00252CCA" w:rsidRPr="0064733D">
        <w:rPr>
          <w:rFonts w:hint="eastAsia"/>
        </w:rPr>
        <w:t>控制</w:t>
      </w:r>
      <w:r w:rsidR="00252CCA">
        <w:rPr>
          <w:rFonts w:hint="eastAsia"/>
        </w:rPr>
        <w:t>程序；</w:t>
      </w:r>
      <w:r w:rsidR="0044744A">
        <w:rPr>
          <w:rFonts w:hint="eastAsia"/>
        </w:rPr>
        <w:t>自检平台</w:t>
      </w:r>
      <w:r w:rsidR="00BD02E4" w:rsidRPr="00BD02E4">
        <w:rPr>
          <w:rFonts w:hint="eastAsia"/>
        </w:rPr>
        <w:t>通过</w:t>
      </w:r>
      <w:r w:rsidR="005608BC">
        <w:rPr>
          <w:rFonts w:hint="eastAsia"/>
        </w:rPr>
        <w:t>通讯回路</w:t>
      </w:r>
      <w:r w:rsidR="00532B98">
        <w:rPr>
          <w:rFonts w:hint="eastAsia"/>
        </w:rPr>
        <w:t>，读取被检</w:t>
      </w:r>
      <w:r w:rsidR="006C6C58">
        <w:rPr>
          <w:rFonts w:hint="eastAsia"/>
        </w:rPr>
        <w:t>验</w:t>
      </w:r>
      <w:r w:rsidR="00532B98">
        <w:rPr>
          <w:rFonts w:hint="eastAsia"/>
        </w:rPr>
        <w:t>设备的</w:t>
      </w:r>
      <w:r w:rsidR="00B95B37">
        <w:rPr>
          <w:rFonts w:hint="eastAsia"/>
        </w:rPr>
        <w:t>设备数据和</w:t>
      </w:r>
      <w:r w:rsidR="00532B98" w:rsidRPr="00BD02E4">
        <w:rPr>
          <w:rFonts w:hint="eastAsia"/>
        </w:rPr>
        <w:t>状态</w:t>
      </w:r>
      <w:r w:rsidR="00F16764">
        <w:rPr>
          <w:rFonts w:hint="eastAsia"/>
        </w:rPr>
        <w:t>数据</w:t>
      </w:r>
      <w:r w:rsidR="006C6C58">
        <w:rPr>
          <w:rFonts w:hint="eastAsia"/>
        </w:rPr>
        <w:t>；</w:t>
      </w:r>
      <w:r w:rsidR="00223581">
        <w:rPr>
          <w:rFonts w:hint="eastAsia"/>
        </w:rPr>
        <w:t>自检平台，根据</w:t>
      </w:r>
      <w:r w:rsidR="00223581" w:rsidRPr="0064733D">
        <w:rPr>
          <w:rFonts w:hint="eastAsia"/>
        </w:rPr>
        <w:t>控制</w:t>
      </w:r>
      <w:r w:rsidR="00223581">
        <w:rPr>
          <w:rFonts w:hint="eastAsia"/>
        </w:rPr>
        <w:t>程序，设备数据和状态数据，确定检验工况；</w:t>
      </w:r>
      <w:r w:rsidR="001D3128">
        <w:rPr>
          <w:rFonts w:hint="eastAsia"/>
        </w:rPr>
        <w:t>其中，检验工况包括：加热工况，散热工况；</w:t>
      </w:r>
    </w:p>
    <w:p w14:paraId="4B31D1F9" w14:textId="747662E6" w:rsidR="006C6C58" w:rsidRDefault="00252CCA" w:rsidP="00532B98">
      <w:pPr>
        <w:pStyle w:val="00"/>
        <w:tabs>
          <w:tab w:val="center" w:pos="4393"/>
        </w:tabs>
        <w:ind w:firstLine="480"/>
      </w:pPr>
      <w:r>
        <w:rPr>
          <w:rFonts w:hint="eastAsia"/>
        </w:rPr>
        <w:t>步骤</w:t>
      </w:r>
      <w:r>
        <w:rPr>
          <w:rFonts w:hint="eastAsia"/>
        </w:rPr>
        <w:t>3</w:t>
      </w:r>
      <w:r>
        <w:rPr>
          <w:rFonts w:hint="eastAsia"/>
        </w:rPr>
        <w:t>，</w:t>
      </w:r>
      <w:r w:rsidR="00822C0B">
        <w:rPr>
          <w:rFonts w:hint="eastAsia"/>
        </w:rPr>
        <w:t>在检验工况下，</w:t>
      </w:r>
      <w:r>
        <w:rPr>
          <w:rFonts w:hint="eastAsia"/>
        </w:rPr>
        <w:t>自检平台</w:t>
      </w:r>
      <w:r w:rsidRPr="00BD02E4">
        <w:rPr>
          <w:rFonts w:hint="eastAsia"/>
        </w:rPr>
        <w:t>通过</w:t>
      </w:r>
      <w:r>
        <w:rPr>
          <w:rFonts w:hint="eastAsia"/>
        </w:rPr>
        <w:t>控制回路</w:t>
      </w:r>
      <w:r w:rsidR="00822C0B">
        <w:rPr>
          <w:rFonts w:hint="eastAsia"/>
        </w:rPr>
        <w:t>，控制被检验设备</w:t>
      </w:r>
      <w:r w:rsidR="00C327E0">
        <w:rPr>
          <w:rFonts w:hint="eastAsia"/>
        </w:rPr>
        <w:t>顺序执行各种检测</w:t>
      </w:r>
      <w:r w:rsidR="00143D81">
        <w:rPr>
          <w:rFonts w:hint="eastAsia"/>
        </w:rPr>
        <w:t>，并记录</w:t>
      </w:r>
      <w:r w:rsidR="00516B53">
        <w:rPr>
          <w:rFonts w:hint="eastAsia"/>
        </w:rPr>
        <w:t>过程</w:t>
      </w:r>
      <w:r w:rsidR="00143D81">
        <w:rPr>
          <w:rFonts w:hint="eastAsia"/>
        </w:rPr>
        <w:t>检测数据</w:t>
      </w:r>
      <w:r w:rsidR="006E60E4">
        <w:rPr>
          <w:rFonts w:hint="eastAsia"/>
        </w:rPr>
        <w:t>。</w:t>
      </w:r>
    </w:p>
    <w:p w14:paraId="5A2955EE" w14:textId="1C415CAE" w:rsidR="00060679" w:rsidRDefault="00060679" w:rsidP="00060679">
      <w:pPr>
        <w:pStyle w:val="04"/>
        <w:ind w:firstLine="480"/>
      </w:pPr>
      <w:r>
        <w:rPr>
          <w:rFonts w:hint="eastAsia"/>
        </w:rPr>
        <w:t>根据权利要求</w:t>
      </w:r>
      <w:r w:rsidR="005608BC">
        <w:t>7</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1BFCA897" w14:textId="5203746C" w:rsidR="006C6C58" w:rsidRDefault="00060679" w:rsidP="00532B98">
      <w:pPr>
        <w:pStyle w:val="00"/>
        <w:tabs>
          <w:tab w:val="center" w:pos="4393"/>
        </w:tabs>
        <w:ind w:firstLine="480"/>
      </w:pPr>
      <w:r>
        <w:rPr>
          <w:rFonts w:hint="eastAsia"/>
        </w:rPr>
        <w:t>步骤</w:t>
      </w:r>
      <w:r>
        <w:rPr>
          <w:rFonts w:hint="eastAsia"/>
        </w:rPr>
        <w:t>1</w:t>
      </w:r>
      <w:r>
        <w:rPr>
          <w:rFonts w:hint="eastAsia"/>
        </w:rPr>
        <w:t>中，所连接的回路包括：动力回路，</w:t>
      </w:r>
      <w:r w:rsidR="00227F23">
        <w:rPr>
          <w:rFonts w:hint="eastAsia"/>
        </w:rPr>
        <w:t>通讯回路，控制回路，验证回路和反馈回路</w:t>
      </w:r>
      <w:r w:rsidR="005608BC">
        <w:rPr>
          <w:rFonts w:hint="eastAsia"/>
        </w:rPr>
        <w:t>。</w:t>
      </w:r>
    </w:p>
    <w:p w14:paraId="38CB73CF" w14:textId="146E9BAA" w:rsidR="002125FD" w:rsidRDefault="002125FD" w:rsidP="002125FD">
      <w:pPr>
        <w:pStyle w:val="04"/>
        <w:ind w:firstLine="480"/>
      </w:pPr>
      <w:r>
        <w:rPr>
          <w:rFonts w:hint="eastAsia"/>
        </w:rPr>
        <w:t>根据权利要求</w:t>
      </w:r>
      <w:r w:rsidR="005608BC">
        <w:t>7</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029668E7" w14:textId="181CE4ED" w:rsidR="00CF23DE" w:rsidRDefault="005608BC" w:rsidP="00532B98">
      <w:pPr>
        <w:pStyle w:val="00"/>
        <w:tabs>
          <w:tab w:val="center" w:pos="4393"/>
        </w:tabs>
        <w:ind w:firstLine="480"/>
      </w:pPr>
      <w:r>
        <w:rPr>
          <w:rFonts w:hint="eastAsia"/>
        </w:rPr>
        <w:t>步骤</w:t>
      </w:r>
      <w:r>
        <w:rPr>
          <w:rFonts w:hint="eastAsia"/>
        </w:rPr>
        <w:t>2</w:t>
      </w:r>
      <w:r>
        <w:rPr>
          <w:rFonts w:hint="eastAsia"/>
        </w:rPr>
        <w:t>中，</w:t>
      </w:r>
      <w:r w:rsidR="00124190">
        <w:rPr>
          <w:rFonts w:hint="eastAsia"/>
        </w:rPr>
        <w:t>被检验设备的</w:t>
      </w:r>
      <w:r w:rsidR="00B95B37">
        <w:rPr>
          <w:rFonts w:hint="eastAsia"/>
        </w:rPr>
        <w:t>设备</w:t>
      </w:r>
      <w:r w:rsidR="00F16764">
        <w:rPr>
          <w:rFonts w:hint="eastAsia"/>
        </w:rPr>
        <w:t>数据包括：</w:t>
      </w:r>
      <w:ins w:id="5" w:author="陈珊" w:date="2021-12-16T15:44:00Z">
        <w:r w:rsidR="00F16764">
          <w:rPr>
            <w:rFonts w:hint="eastAsia"/>
          </w:rPr>
          <w:t>温度、压力、流量、液位、电导率</w:t>
        </w:r>
      </w:ins>
      <w:r w:rsidR="00B95B37">
        <w:rPr>
          <w:rFonts w:hint="eastAsia"/>
        </w:rPr>
        <w:t>；被检验设备的状态数据包括：</w:t>
      </w:r>
      <w:ins w:id="6" w:author="陈珊" w:date="2021-12-16T15:44:00Z">
        <w:r w:rsidR="00F16764">
          <w:rPr>
            <w:rFonts w:hint="eastAsia"/>
          </w:rPr>
          <w:t>故障</w:t>
        </w:r>
      </w:ins>
      <w:r w:rsidR="00B95B37">
        <w:rPr>
          <w:rFonts w:hint="eastAsia"/>
        </w:rPr>
        <w:t>状态信号</w:t>
      </w:r>
      <w:ins w:id="7" w:author="陈珊" w:date="2021-12-16T15:44:00Z">
        <w:r w:rsidR="00F16764">
          <w:rPr>
            <w:rFonts w:hint="eastAsia"/>
          </w:rPr>
          <w:t>、运行</w:t>
        </w:r>
      </w:ins>
      <w:r w:rsidR="00B95B37">
        <w:rPr>
          <w:rFonts w:hint="eastAsia"/>
        </w:rPr>
        <w:t>状态</w:t>
      </w:r>
      <w:ins w:id="8" w:author="陈珊" w:date="2021-12-16T15:44:00Z">
        <w:r w:rsidR="00F16764">
          <w:rPr>
            <w:rFonts w:hint="eastAsia"/>
          </w:rPr>
          <w:t>信号</w:t>
        </w:r>
      </w:ins>
      <w:r w:rsidR="00B95B37">
        <w:rPr>
          <w:rFonts w:hint="eastAsia"/>
        </w:rPr>
        <w:t>。</w:t>
      </w:r>
    </w:p>
    <w:p w14:paraId="3194EEC5" w14:textId="77777777" w:rsidR="00B95B37" w:rsidRDefault="00B95B37" w:rsidP="00B95B37">
      <w:pPr>
        <w:pStyle w:val="04"/>
        <w:ind w:firstLine="480"/>
      </w:pPr>
      <w:r>
        <w:rPr>
          <w:rFonts w:hint="eastAsia"/>
        </w:rPr>
        <w:t>根据权利要求</w:t>
      </w:r>
      <w:r>
        <w:t>7</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27871085" w14:textId="42B46903" w:rsidR="00B95B37" w:rsidRDefault="00223581" w:rsidP="00532B98">
      <w:pPr>
        <w:pStyle w:val="00"/>
        <w:tabs>
          <w:tab w:val="center" w:pos="4393"/>
        </w:tabs>
        <w:ind w:firstLine="480"/>
      </w:pPr>
      <w:r>
        <w:rPr>
          <w:rFonts w:hint="eastAsia"/>
        </w:rPr>
        <w:t>步骤</w:t>
      </w:r>
      <w:r w:rsidR="001D3128">
        <w:t>3</w:t>
      </w:r>
      <w:r w:rsidR="00C6095C">
        <w:rPr>
          <w:rFonts w:hint="eastAsia"/>
        </w:rPr>
        <w:t>包括：</w:t>
      </w:r>
    </w:p>
    <w:p w14:paraId="38F1AB1F" w14:textId="76BAA7FA" w:rsidR="00C327E0" w:rsidRDefault="00C6095C" w:rsidP="00532B98">
      <w:pPr>
        <w:pStyle w:val="00"/>
        <w:tabs>
          <w:tab w:val="center" w:pos="4393"/>
        </w:tabs>
        <w:ind w:firstLine="480"/>
      </w:pPr>
      <w:r>
        <w:rPr>
          <w:rFonts w:hint="eastAsia"/>
        </w:rPr>
        <w:t>步骤</w:t>
      </w:r>
      <w:r>
        <w:rPr>
          <w:rFonts w:hint="eastAsia"/>
        </w:rPr>
        <w:t>3</w:t>
      </w:r>
      <w:r>
        <w:t>.1</w:t>
      </w:r>
      <w:r>
        <w:rPr>
          <w:rFonts w:hint="eastAsia"/>
        </w:rPr>
        <w:t>，在检验工况下，</w:t>
      </w:r>
      <w:ins w:id="9" w:author="陈珊" w:date="2021-12-16T15:44:00Z">
        <w:r>
          <w:rPr>
            <w:rFonts w:hint="eastAsia"/>
          </w:rPr>
          <w:t>自检平台</w:t>
        </w:r>
      </w:ins>
      <w:r w:rsidRPr="00BD02E4">
        <w:rPr>
          <w:rFonts w:hint="eastAsia"/>
        </w:rPr>
        <w:t>通过</w:t>
      </w:r>
      <w:r>
        <w:rPr>
          <w:rFonts w:hint="eastAsia"/>
        </w:rPr>
        <w:t>控制回路，</w:t>
      </w:r>
      <w:r w:rsidR="00C327E0">
        <w:rPr>
          <w:rFonts w:hint="eastAsia"/>
        </w:rPr>
        <w:t>控制被检验设备进行顺动控制检测</w:t>
      </w:r>
      <w:r w:rsidR="00134799">
        <w:rPr>
          <w:rFonts w:hint="eastAsia"/>
        </w:rPr>
        <w:t>；</w:t>
      </w:r>
      <w:r w:rsidR="008D4D7E">
        <w:rPr>
          <w:rFonts w:hint="eastAsia"/>
        </w:rPr>
        <w:t>当顺动控制检测合格后，进入步骤</w:t>
      </w:r>
      <w:r w:rsidR="008D4D7E">
        <w:rPr>
          <w:rFonts w:hint="eastAsia"/>
        </w:rPr>
        <w:t>3</w:t>
      </w:r>
      <w:r w:rsidR="008D4D7E">
        <w:t>.2</w:t>
      </w:r>
      <w:r w:rsidR="008D4D7E">
        <w:rPr>
          <w:rFonts w:hint="eastAsia"/>
        </w:rPr>
        <w:t>；反之，对顺动控制检测中的不合格部件进行维修；</w:t>
      </w:r>
    </w:p>
    <w:p w14:paraId="0E38A624" w14:textId="0FE066DA" w:rsidR="008D4D7E" w:rsidRDefault="008D4D7E" w:rsidP="00532B98">
      <w:pPr>
        <w:pStyle w:val="00"/>
        <w:tabs>
          <w:tab w:val="center" w:pos="4393"/>
        </w:tabs>
        <w:ind w:firstLine="480"/>
      </w:pPr>
      <w:r>
        <w:rPr>
          <w:rFonts w:hint="eastAsia"/>
        </w:rPr>
        <w:t>步骤</w:t>
      </w:r>
      <w:r>
        <w:rPr>
          <w:rFonts w:hint="eastAsia"/>
        </w:rPr>
        <w:t>3</w:t>
      </w:r>
      <w:r>
        <w:t>.2</w:t>
      </w:r>
      <w:r>
        <w:rPr>
          <w:rFonts w:hint="eastAsia"/>
        </w:rPr>
        <w:t>，顺动控制检测合格后，</w:t>
      </w:r>
      <w:ins w:id="10" w:author="陈珊" w:date="2021-12-16T15:44:00Z">
        <w:r>
          <w:rPr>
            <w:rFonts w:hint="eastAsia"/>
          </w:rPr>
          <w:t>自检平台</w:t>
        </w:r>
      </w:ins>
      <w:r w:rsidRPr="00BD02E4">
        <w:rPr>
          <w:rFonts w:hint="eastAsia"/>
        </w:rPr>
        <w:t>通过</w:t>
      </w:r>
      <w:r>
        <w:rPr>
          <w:rFonts w:hint="eastAsia"/>
        </w:rPr>
        <w:t>控制回路，控制被检验设备进行水质检测；</w:t>
      </w:r>
      <w:r w:rsidR="00967F6F">
        <w:rPr>
          <w:rFonts w:hint="eastAsia"/>
        </w:rPr>
        <w:t>当水质检测合格后，进入步骤</w:t>
      </w:r>
      <w:r w:rsidR="00967F6F">
        <w:rPr>
          <w:rFonts w:hint="eastAsia"/>
        </w:rPr>
        <w:t>3</w:t>
      </w:r>
      <w:r w:rsidR="00967F6F">
        <w:t>.3</w:t>
      </w:r>
      <w:r w:rsidR="00967F6F">
        <w:rPr>
          <w:rFonts w:hint="eastAsia"/>
        </w:rPr>
        <w:t>；反之，对</w:t>
      </w:r>
      <w:r w:rsidR="00A1018D">
        <w:rPr>
          <w:rFonts w:hint="eastAsia"/>
        </w:rPr>
        <w:t>被检验设备的水质处理装置进行维修；</w:t>
      </w:r>
    </w:p>
    <w:p w14:paraId="2ED66781" w14:textId="6DC7F6E4" w:rsidR="00A1018D" w:rsidRDefault="00A1018D" w:rsidP="00532B98">
      <w:pPr>
        <w:pStyle w:val="00"/>
        <w:tabs>
          <w:tab w:val="center" w:pos="4393"/>
        </w:tabs>
        <w:ind w:firstLine="480"/>
      </w:pPr>
      <w:r>
        <w:rPr>
          <w:rFonts w:hint="eastAsia"/>
        </w:rPr>
        <w:t>步骤</w:t>
      </w:r>
      <w:r>
        <w:rPr>
          <w:rFonts w:hint="eastAsia"/>
        </w:rPr>
        <w:t>3</w:t>
      </w:r>
      <w:r>
        <w:t>.3</w:t>
      </w:r>
      <w:r>
        <w:rPr>
          <w:rFonts w:hint="eastAsia"/>
        </w:rPr>
        <w:t>，水质检测合格后，</w:t>
      </w:r>
      <w:ins w:id="11" w:author="陈珊" w:date="2021-12-16T15:44:00Z">
        <w:r>
          <w:rPr>
            <w:rFonts w:hint="eastAsia"/>
          </w:rPr>
          <w:t>自检平台</w:t>
        </w:r>
      </w:ins>
      <w:r w:rsidRPr="00BD02E4">
        <w:rPr>
          <w:rFonts w:hint="eastAsia"/>
        </w:rPr>
        <w:t>通过</w:t>
      </w:r>
      <w:r>
        <w:rPr>
          <w:rFonts w:hint="eastAsia"/>
        </w:rPr>
        <w:t>控制回路，控制被检验设备进行水力性能检测；当被检验设备中的全部水泵的水力性能检测均合格后，进入步骤</w:t>
      </w:r>
      <w:r>
        <w:rPr>
          <w:rFonts w:hint="eastAsia"/>
        </w:rPr>
        <w:t>3</w:t>
      </w:r>
      <w:r>
        <w:t>.4</w:t>
      </w:r>
      <w:r>
        <w:rPr>
          <w:rFonts w:hint="eastAsia"/>
        </w:rPr>
        <w:t>；反之，对被检验设备中的水泵逐个</w:t>
      </w:r>
      <w:r w:rsidR="001B796C">
        <w:rPr>
          <w:rFonts w:hint="eastAsia"/>
        </w:rPr>
        <w:t>水力性能检测，对检测不合格的水泵</w:t>
      </w:r>
      <w:r>
        <w:rPr>
          <w:rFonts w:hint="eastAsia"/>
        </w:rPr>
        <w:t>进行</w:t>
      </w:r>
      <w:r w:rsidR="005C1424">
        <w:rPr>
          <w:rFonts w:hint="eastAsia"/>
        </w:rPr>
        <w:t>维修；</w:t>
      </w:r>
    </w:p>
    <w:p w14:paraId="5A435682" w14:textId="49BF85A2" w:rsidR="005C1424" w:rsidRDefault="00625714" w:rsidP="00532B98">
      <w:pPr>
        <w:pStyle w:val="00"/>
        <w:tabs>
          <w:tab w:val="center" w:pos="4393"/>
        </w:tabs>
        <w:ind w:firstLine="480"/>
      </w:pPr>
      <w:r>
        <w:rPr>
          <w:rFonts w:hint="eastAsia"/>
        </w:rPr>
        <w:lastRenderedPageBreak/>
        <w:t>步骤</w:t>
      </w:r>
      <w:r>
        <w:rPr>
          <w:rFonts w:hint="eastAsia"/>
        </w:rPr>
        <w:t>3</w:t>
      </w:r>
      <w:r>
        <w:t>.4</w:t>
      </w:r>
      <w:r>
        <w:rPr>
          <w:rFonts w:hint="eastAsia"/>
        </w:rPr>
        <w:t>，水力性能检测合格后，</w:t>
      </w:r>
      <w:ins w:id="12" w:author="陈珊" w:date="2021-12-16T15:44:00Z">
        <w:r>
          <w:rPr>
            <w:rFonts w:hint="eastAsia"/>
          </w:rPr>
          <w:t>自检平台</w:t>
        </w:r>
      </w:ins>
      <w:r w:rsidRPr="00BD02E4">
        <w:rPr>
          <w:rFonts w:hint="eastAsia"/>
        </w:rPr>
        <w:t>通过</w:t>
      </w:r>
      <w:r>
        <w:rPr>
          <w:rFonts w:hint="eastAsia"/>
        </w:rPr>
        <w:t>控制回路，控制被检验设备进行连续运行检测；当连续运行检测合格后，</w:t>
      </w:r>
      <w:r w:rsidR="00EF08F0">
        <w:rPr>
          <w:rFonts w:hint="eastAsia"/>
        </w:rPr>
        <w:t>进入步骤</w:t>
      </w:r>
      <w:r w:rsidR="00EF08F0">
        <w:rPr>
          <w:rFonts w:hint="eastAsia"/>
        </w:rPr>
        <w:t>3</w:t>
      </w:r>
      <w:r w:rsidR="00EF08F0">
        <w:t>.5</w:t>
      </w:r>
      <w:r w:rsidR="00EF08F0">
        <w:rPr>
          <w:rFonts w:hint="eastAsia"/>
        </w:rPr>
        <w:t>；</w:t>
      </w:r>
      <w:commentRangeStart w:id="13"/>
      <w:r w:rsidR="00EF08F0">
        <w:rPr>
          <w:rFonts w:hint="eastAsia"/>
        </w:rPr>
        <w:t>反之，</w:t>
      </w:r>
      <w:r w:rsidR="00047A01">
        <w:rPr>
          <w:rFonts w:hint="eastAsia"/>
        </w:rPr>
        <w:t>其检测报告输出不合格结论，不能满足出厂检验的需求，因此，需要重新对此项检测分析、改进，重新进行检测工作，直到检验合格通过，其检测报告才输出合格结论。</w:t>
      </w:r>
      <w:commentRangeEnd w:id="13"/>
      <w:r w:rsidR="00A42CA0">
        <w:rPr>
          <w:rStyle w:val="ab"/>
        </w:rPr>
        <w:commentReference w:id="13"/>
      </w:r>
    </w:p>
    <w:p w14:paraId="44A224F2" w14:textId="5FA23EEF" w:rsidR="00F37EC4" w:rsidRDefault="00F37EC4" w:rsidP="00532B98">
      <w:pPr>
        <w:pStyle w:val="00"/>
        <w:tabs>
          <w:tab w:val="center" w:pos="4393"/>
        </w:tabs>
        <w:ind w:firstLine="480"/>
      </w:pPr>
      <w:r>
        <w:rPr>
          <w:rFonts w:hint="eastAsia"/>
        </w:rPr>
        <w:t>步骤</w:t>
      </w:r>
      <w:r>
        <w:rPr>
          <w:rFonts w:hint="eastAsia"/>
        </w:rPr>
        <w:t>3</w:t>
      </w:r>
      <w:r>
        <w:t>.5</w:t>
      </w:r>
      <w:r>
        <w:rPr>
          <w:rFonts w:hint="eastAsia"/>
        </w:rPr>
        <w:t>，水力性能检测合格后，</w:t>
      </w:r>
      <w:ins w:id="16" w:author="陈珊" w:date="2021-12-16T15:44:00Z">
        <w:r>
          <w:rPr>
            <w:rFonts w:hint="eastAsia"/>
          </w:rPr>
          <w:t>自检平台</w:t>
        </w:r>
      </w:ins>
      <w:r w:rsidRPr="00BD02E4">
        <w:rPr>
          <w:rFonts w:hint="eastAsia"/>
        </w:rPr>
        <w:t>通过</w:t>
      </w:r>
      <w:r>
        <w:rPr>
          <w:rFonts w:hint="eastAsia"/>
        </w:rPr>
        <w:t>控制回路，控制被检验设备进行信号检测；</w:t>
      </w:r>
      <w:r w:rsidR="00307310">
        <w:rPr>
          <w:rFonts w:hint="eastAsia"/>
        </w:rPr>
        <w:t>当信号检测合格后，结束被检验设备自动</w:t>
      </w:r>
      <w:proofErr w:type="gramStart"/>
      <w:r w:rsidR="00307310">
        <w:rPr>
          <w:rFonts w:hint="eastAsia"/>
        </w:rPr>
        <w:t>检验全</w:t>
      </w:r>
      <w:proofErr w:type="gramEnd"/>
      <w:r w:rsidR="00307310">
        <w:rPr>
          <w:rFonts w:hint="eastAsia"/>
        </w:rPr>
        <w:t>流程；</w:t>
      </w:r>
      <w:commentRangeStart w:id="17"/>
      <w:r w:rsidR="00307310">
        <w:rPr>
          <w:rFonts w:hint="eastAsia"/>
        </w:rPr>
        <w:t>…</w:t>
      </w:r>
      <w:r w:rsidR="00E710B8" w:rsidRPr="00E710B8">
        <w:rPr>
          <w:rFonts w:hint="eastAsia"/>
        </w:rPr>
        <w:t>反之，检测没有满足自动检测平台的逻辑判定，结果显示不合格，需要再次重新检测，直至检测过程结果的检测报告结论合格</w:t>
      </w:r>
      <w:r w:rsidR="00307310">
        <w:rPr>
          <w:rFonts w:hint="eastAsia"/>
        </w:rPr>
        <w:t>…</w:t>
      </w:r>
      <w:commentRangeEnd w:id="17"/>
      <w:r w:rsidR="00307310" w:rsidRPr="00E710B8">
        <w:commentReference w:id="17"/>
      </w:r>
      <w:r w:rsidR="00307310">
        <w:rPr>
          <w:rFonts w:hint="eastAsia"/>
        </w:rPr>
        <w:t>。</w:t>
      </w:r>
    </w:p>
    <w:p w14:paraId="0B94CE12" w14:textId="77777777" w:rsidR="00E047FB" w:rsidRPr="007A50AA" w:rsidRDefault="00E047FB" w:rsidP="00532B98">
      <w:pPr>
        <w:pStyle w:val="00"/>
        <w:tabs>
          <w:tab w:val="center" w:pos="4393"/>
        </w:tabs>
        <w:ind w:firstLine="480"/>
      </w:pPr>
    </w:p>
    <w:p w14:paraId="3F4AFCF8" w14:textId="7FA8F7FE" w:rsidR="006B3411" w:rsidRDefault="00EC766E">
      <w:pPr>
        <w:pStyle w:val="00"/>
        <w:ind w:firstLine="480"/>
      </w:pPr>
      <w:r>
        <w:rPr>
          <w:noProof/>
        </w:rPr>
        <w:drawing>
          <wp:inline distT="0" distB="0" distL="0" distR="0" wp14:anchorId="103ED4EC" wp14:editId="0A2CD413">
            <wp:extent cx="5274310" cy="3138805"/>
            <wp:effectExtent l="0" t="0" r="2540" b="4445"/>
            <wp:docPr id="178" name="图片 178"/>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14:paraId="573D0194" w14:textId="7F98A720" w:rsidR="006B3411" w:rsidRDefault="006B3411">
      <w:pPr>
        <w:pStyle w:val="00"/>
        <w:ind w:firstLine="480"/>
      </w:pPr>
    </w:p>
    <w:p w14:paraId="1E506213" w14:textId="77777777" w:rsidR="006B3411" w:rsidRPr="006B3411" w:rsidRDefault="006B3411">
      <w:pPr>
        <w:pStyle w:val="00"/>
        <w:ind w:firstLine="480"/>
      </w:pPr>
    </w:p>
    <w:bookmarkEnd w:id="0"/>
    <w:p w14:paraId="1C8B6FAF" w14:textId="77777777" w:rsidR="00167AAF" w:rsidRDefault="00167AAF">
      <w:pPr>
        <w:pStyle w:val="00"/>
        <w:ind w:firstLine="480"/>
        <w:rPr>
          <w:rFonts w:ascii="宋体" w:hAnsi="宋体"/>
        </w:rPr>
      </w:pPr>
    </w:p>
    <w:p w14:paraId="2C4846F2" w14:textId="77777777" w:rsidR="00167AAF" w:rsidRDefault="00167AAF">
      <w:pPr>
        <w:sectPr w:rsidR="00167AAF">
          <w:headerReference w:type="default" r:id="rId24"/>
          <w:pgSz w:w="11906" w:h="16838"/>
          <w:pgMar w:top="1440" w:right="1800" w:bottom="1440" w:left="1800" w:header="851" w:footer="992" w:gutter="0"/>
          <w:pgNumType w:start="1"/>
          <w:cols w:space="425"/>
          <w:docGrid w:type="lines" w:linePitch="312"/>
        </w:sectPr>
      </w:pPr>
    </w:p>
    <w:p w14:paraId="67AE5675" w14:textId="6B7F68A4" w:rsidR="009D0C3C" w:rsidRDefault="009B294B">
      <w:pPr>
        <w:jc w:val="center"/>
        <w:rPr>
          <w:rFonts w:eastAsia="黑体"/>
          <w:sz w:val="28"/>
        </w:rPr>
      </w:pPr>
      <w:r w:rsidRPr="009B294B">
        <w:rPr>
          <w:rFonts w:eastAsia="黑体" w:hint="eastAsia"/>
          <w:sz w:val="28"/>
        </w:rPr>
        <w:lastRenderedPageBreak/>
        <w:t>一种</w:t>
      </w:r>
      <w:bookmarkStart w:id="18" w:name="_Hlk89350256"/>
      <w:r w:rsidRPr="009B294B">
        <w:rPr>
          <w:rFonts w:eastAsia="黑体" w:hint="eastAsia"/>
          <w:sz w:val="28"/>
        </w:rPr>
        <w:t>FACTS</w:t>
      </w:r>
      <w:r w:rsidRPr="009B294B">
        <w:rPr>
          <w:rFonts w:eastAsia="黑体" w:hint="eastAsia"/>
          <w:sz w:val="28"/>
        </w:rPr>
        <w:t>冷却设备</w:t>
      </w:r>
      <w:bookmarkEnd w:id="18"/>
      <w:r w:rsidRPr="009B294B">
        <w:rPr>
          <w:rFonts w:eastAsia="黑体" w:hint="eastAsia"/>
          <w:sz w:val="28"/>
        </w:rPr>
        <w:t>自动检验装置和方法</w:t>
      </w:r>
    </w:p>
    <w:p w14:paraId="11DE3FE9" w14:textId="77777777" w:rsidR="009B294B" w:rsidRDefault="009B294B">
      <w:pPr>
        <w:jc w:val="center"/>
        <w:rPr>
          <w:rFonts w:eastAsia="黑体"/>
          <w:sz w:val="28"/>
        </w:rPr>
      </w:pPr>
    </w:p>
    <w:p w14:paraId="3BC47696" w14:textId="77777777" w:rsidR="00167AAF" w:rsidRDefault="005031A4">
      <w:pPr>
        <w:pStyle w:val="00"/>
        <w:ind w:firstLine="482"/>
        <w:rPr>
          <w:b/>
          <w:bCs/>
        </w:rPr>
      </w:pPr>
      <w:r>
        <w:rPr>
          <w:rFonts w:hint="eastAsia"/>
          <w:b/>
          <w:bCs/>
        </w:rPr>
        <w:t>技术领域</w:t>
      </w:r>
    </w:p>
    <w:p w14:paraId="7B061A20" w14:textId="4E61DEFA" w:rsidR="00167AAF" w:rsidRDefault="005031A4">
      <w:pPr>
        <w:pStyle w:val="00"/>
        <w:ind w:firstLine="480"/>
        <w:rPr>
          <w:rFonts w:ascii="宋体" w:hAnsi="宋体"/>
        </w:rPr>
      </w:pPr>
      <w:r>
        <w:rPr>
          <w:rFonts w:ascii="宋体" w:hAnsi="宋体" w:hint="eastAsia"/>
        </w:rPr>
        <w:t>本发明涉及</w:t>
      </w:r>
      <w:r w:rsidR="00BF65F3">
        <w:rPr>
          <w:rFonts w:ascii="宋体" w:hAnsi="宋体" w:hint="eastAsia"/>
        </w:rPr>
        <w:t>电力装置的</w:t>
      </w:r>
      <w:r w:rsidR="009D0C3C">
        <w:rPr>
          <w:rFonts w:ascii="宋体" w:hAnsi="宋体" w:hint="eastAsia"/>
        </w:rPr>
        <w:t>冷却</w:t>
      </w:r>
      <w:r w:rsidR="00E11887">
        <w:rPr>
          <w:rFonts w:ascii="宋体" w:hAnsi="宋体" w:hint="eastAsia"/>
        </w:rPr>
        <w:t>设备</w:t>
      </w:r>
      <w:r>
        <w:rPr>
          <w:rFonts w:ascii="宋体" w:hAnsi="宋体" w:hint="eastAsia"/>
        </w:rPr>
        <w:t>技术领域，更具体地，涉及</w:t>
      </w:r>
      <w:bookmarkStart w:id="19" w:name="_Hlk89349898"/>
      <w:r w:rsidR="009B294B" w:rsidRPr="000D23FB">
        <w:rPr>
          <w:rFonts w:hint="eastAsia"/>
        </w:rPr>
        <w:t>一种</w:t>
      </w:r>
      <w:r w:rsidR="009B294B" w:rsidRPr="000D23FB">
        <w:rPr>
          <w:rFonts w:hint="eastAsia"/>
        </w:rPr>
        <w:t>FACTS</w:t>
      </w:r>
      <w:r w:rsidR="009B294B" w:rsidRPr="000D23FB">
        <w:rPr>
          <w:rFonts w:hint="eastAsia"/>
        </w:rPr>
        <w:t>冷却设备自动检验装置和方法</w:t>
      </w:r>
      <w:bookmarkEnd w:id="19"/>
      <w:r w:rsidRPr="000D23FB">
        <w:rPr>
          <w:rFonts w:hint="eastAsia"/>
        </w:rPr>
        <w:t>。</w:t>
      </w:r>
    </w:p>
    <w:p w14:paraId="34254253" w14:textId="77777777" w:rsidR="00167AAF" w:rsidRDefault="00167AAF">
      <w:pPr>
        <w:pStyle w:val="00"/>
        <w:ind w:firstLine="480"/>
      </w:pPr>
    </w:p>
    <w:p w14:paraId="146E3801" w14:textId="77777777" w:rsidR="00167AAF" w:rsidRDefault="005031A4">
      <w:pPr>
        <w:pStyle w:val="00"/>
        <w:ind w:firstLine="482"/>
        <w:rPr>
          <w:b/>
          <w:bCs/>
        </w:rPr>
      </w:pPr>
      <w:r>
        <w:rPr>
          <w:rFonts w:hint="eastAsia"/>
          <w:b/>
          <w:bCs/>
        </w:rPr>
        <w:t>背景技术</w:t>
      </w:r>
    </w:p>
    <w:p w14:paraId="19654796" w14:textId="40EEDDDD" w:rsidR="002F7866" w:rsidRPr="002F7866" w:rsidRDefault="00AD45B8" w:rsidP="002F7866">
      <w:pPr>
        <w:pStyle w:val="00"/>
        <w:ind w:firstLine="480"/>
      </w:pPr>
      <w:r>
        <w:rPr>
          <w:rFonts w:hint="eastAsia"/>
        </w:rPr>
        <w:t>随着</w:t>
      </w:r>
      <w:r w:rsidR="002F7866" w:rsidRPr="002F7866">
        <w:rPr>
          <w:rFonts w:hint="eastAsia"/>
        </w:rPr>
        <w:t>柔性交流输电系统</w:t>
      </w:r>
      <w:r>
        <w:rPr>
          <w:rFonts w:hint="eastAsia"/>
        </w:rPr>
        <w:t>在智能电网中的发展，</w:t>
      </w:r>
      <w:r w:rsidR="002F7866" w:rsidRPr="002F7866">
        <w:rPr>
          <w:rFonts w:hint="eastAsia"/>
        </w:rPr>
        <w:t>F</w:t>
      </w:r>
      <w:r w:rsidR="002F7866" w:rsidRPr="002F7866">
        <w:t>ACTS</w:t>
      </w:r>
      <w:r w:rsidR="002F7866" w:rsidRPr="002F7866">
        <w:rPr>
          <w:rFonts w:hint="eastAsia"/>
        </w:rPr>
        <w:t>设备的应用</w:t>
      </w:r>
      <w:r>
        <w:rPr>
          <w:rFonts w:hint="eastAsia"/>
        </w:rPr>
        <w:t>场合越来越多</w:t>
      </w:r>
      <w:r w:rsidR="002F7866" w:rsidRPr="002F7866">
        <w:rPr>
          <w:rFonts w:hint="eastAsia"/>
        </w:rPr>
        <w:t>，</w:t>
      </w:r>
      <w:r>
        <w:rPr>
          <w:rFonts w:hint="eastAsia"/>
        </w:rPr>
        <w:t>而可靠的冷却系统</w:t>
      </w:r>
      <w:r w:rsidR="002F7866" w:rsidRPr="002F7866">
        <w:rPr>
          <w:rFonts w:hint="eastAsia"/>
        </w:rPr>
        <w:t>是保障</w:t>
      </w:r>
      <w:r>
        <w:rPr>
          <w:rFonts w:hint="eastAsia"/>
        </w:rPr>
        <w:t>FACTS</w:t>
      </w:r>
      <w:r w:rsidR="002F7866" w:rsidRPr="002F7866">
        <w:rPr>
          <w:rFonts w:hint="eastAsia"/>
        </w:rPr>
        <w:t>稳定运行</w:t>
      </w:r>
      <w:r>
        <w:rPr>
          <w:rFonts w:hint="eastAsia"/>
        </w:rPr>
        <w:t>的</w:t>
      </w:r>
      <w:r w:rsidR="002F7866" w:rsidRPr="002F7866">
        <w:rPr>
          <w:rFonts w:hint="eastAsia"/>
        </w:rPr>
        <w:t>关键设备</w:t>
      </w:r>
      <w:r>
        <w:rPr>
          <w:rFonts w:hint="eastAsia"/>
        </w:rPr>
        <w:t>之一</w:t>
      </w:r>
      <w:r w:rsidR="002F7866" w:rsidRPr="002F7866">
        <w:rPr>
          <w:rFonts w:hint="eastAsia"/>
        </w:rPr>
        <w:t>。冷却设备在设计生产中，如何判定为合格、可靠的设备，采用哪些卓有成效的检验施</w:t>
      </w:r>
      <w:proofErr w:type="gramStart"/>
      <w:r w:rsidR="002F7866" w:rsidRPr="002F7866">
        <w:rPr>
          <w:rFonts w:hint="eastAsia"/>
        </w:rPr>
        <w:t>措</w:t>
      </w:r>
      <w:proofErr w:type="gramEnd"/>
      <w:r w:rsidR="002F7866" w:rsidRPr="002F7866">
        <w:rPr>
          <w:rFonts w:hint="eastAsia"/>
        </w:rPr>
        <w:t>，一直都是设备设计、生产、运行中需要重点把控。</w:t>
      </w:r>
    </w:p>
    <w:p w14:paraId="615A33F3" w14:textId="76D6AAE6" w:rsidR="002F7866" w:rsidRDefault="00AD45B8" w:rsidP="002F7866">
      <w:pPr>
        <w:pStyle w:val="00"/>
        <w:ind w:firstLine="480"/>
      </w:pPr>
      <w:r>
        <w:rPr>
          <w:rFonts w:hint="eastAsia"/>
        </w:rPr>
        <w:t>现有技术中，</w:t>
      </w:r>
      <w:r w:rsidR="002F7866" w:rsidRPr="002F7866">
        <w:rPr>
          <w:rFonts w:hint="eastAsia"/>
        </w:rPr>
        <w:t>FACTS</w:t>
      </w:r>
      <w:r w:rsidR="002F7866" w:rsidRPr="002F7866">
        <w:rPr>
          <w:rFonts w:hint="eastAsia"/>
        </w:rPr>
        <w:t>冷</w:t>
      </w:r>
      <w:r>
        <w:rPr>
          <w:rFonts w:hint="eastAsia"/>
        </w:rPr>
        <w:t>却设备</w:t>
      </w:r>
      <w:r w:rsidR="002F7866" w:rsidRPr="002F7866">
        <w:rPr>
          <w:rFonts w:hint="eastAsia"/>
        </w:rPr>
        <w:t>为智能化装置，整体</w:t>
      </w:r>
      <w:r>
        <w:rPr>
          <w:rFonts w:hint="eastAsia"/>
        </w:rPr>
        <w:t>结构</w:t>
      </w:r>
      <w:r w:rsidR="002F7866" w:rsidRPr="002F7866">
        <w:rPr>
          <w:rFonts w:hint="eastAsia"/>
        </w:rPr>
        <w:t>复杂、自成系统。该类</w:t>
      </w:r>
      <w:r>
        <w:rPr>
          <w:rFonts w:hint="eastAsia"/>
        </w:rPr>
        <w:t>设备</w:t>
      </w:r>
      <w:r w:rsidR="002F7866" w:rsidRPr="002F7866">
        <w:rPr>
          <w:rFonts w:hint="eastAsia"/>
        </w:rPr>
        <w:t>的造价在数十万到数百万之间，</w:t>
      </w:r>
      <w:r w:rsidR="00CA146E">
        <w:rPr>
          <w:rFonts w:hint="eastAsia"/>
        </w:rPr>
        <w:t>生产制造企业</w:t>
      </w:r>
      <w:r w:rsidR="002F7866" w:rsidRPr="002F7866">
        <w:rPr>
          <w:rFonts w:hint="eastAsia"/>
        </w:rPr>
        <w:t>每年出厂台数</w:t>
      </w:r>
      <w:r w:rsidR="00CA146E">
        <w:rPr>
          <w:rFonts w:hint="eastAsia"/>
        </w:rPr>
        <w:t>约</w:t>
      </w:r>
      <w:r w:rsidR="002F7866" w:rsidRPr="002F7866">
        <w:rPr>
          <w:rFonts w:hint="eastAsia"/>
        </w:rPr>
        <w:t>为数百台，平均每</w:t>
      </w:r>
      <w:r w:rsidR="00CA146E">
        <w:rPr>
          <w:rFonts w:hint="eastAsia"/>
        </w:rPr>
        <w:t>天</w:t>
      </w:r>
      <w:r w:rsidR="002F7866" w:rsidRPr="002F7866">
        <w:rPr>
          <w:rFonts w:hint="eastAsia"/>
        </w:rPr>
        <w:t>出厂数台，考虑到</w:t>
      </w:r>
      <w:r w:rsidR="00CA146E">
        <w:rPr>
          <w:rFonts w:hint="eastAsia"/>
        </w:rPr>
        <w:t>制造</w:t>
      </w:r>
      <w:r w:rsidR="002F7866" w:rsidRPr="002F7866">
        <w:rPr>
          <w:rFonts w:hint="eastAsia"/>
        </w:rPr>
        <w:t>订单的时间不平衡性，高峰期</w:t>
      </w:r>
      <w:r w:rsidR="00CA146E">
        <w:rPr>
          <w:rFonts w:hint="eastAsia"/>
        </w:rPr>
        <w:t>时</w:t>
      </w:r>
      <w:r w:rsidR="002F7866" w:rsidRPr="002F7866">
        <w:rPr>
          <w:rFonts w:hint="eastAsia"/>
        </w:rPr>
        <w:t>每天出厂可能</w:t>
      </w:r>
      <w:r w:rsidR="00CA146E">
        <w:rPr>
          <w:rFonts w:hint="eastAsia"/>
        </w:rPr>
        <w:t>达到</w:t>
      </w:r>
      <w:r w:rsidR="002F7866" w:rsidRPr="002F7866">
        <w:rPr>
          <w:rFonts w:hint="eastAsia"/>
        </w:rPr>
        <w:t>十数台。</w:t>
      </w:r>
      <w:r w:rsidR="00CA146E">
        <w:rPr>
          <w:rFonts w:hint="eastAsia"/>
        </w:rPr>
        <w:t>设备出厂前，进行的</w:t>
      </w:r>
      <w:r w:rsidR="002F7866" w:rsidRPr="002F7866">
        <w:rPr>
          <w:rFonts w:hint="eastAsia"/>
        </w:rPr>
        <w:t>FACTS</w:t>
      </w:r>
      <w:r w:rsidR="002F7866" w:rsidRPr="002F7866">
        <w:rPr>
          <w:rFonts w:hint="eastAsia"/>
        </w:rPr>
        <w:t>类产品的检验试验包括：水路压力测试（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小时），绝缘耐压测试，接地电阻测试，整机逻辑控制保护运行功能测试，通信、信号接口测试，连续运行测试（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）、水力性能测试，外观综合测试。</w:t>
      </w:r>
      <w:r w:rsidR="00CA146E">
        <w:rPr>
          <w:rFonts w:hint="eastAsia"/>
        </w:rPr>
        <w:t>在</w:t>
      </w:r>
      <w:r w:rsidR="002F7866" w:rsidRPr="002F7866">
        <w:rPr>
          <w:rFonts w:hint="eastAsia"/>
        </w:rPr>
        <w:t>这</w:t>
      </w:r>
      <w:r w:rsidR="00CA146E">
        <w:rPr>
          <w:rFonts w:hint="eastAsia"/>
        </w:rPr>
        <w:t>些试验项目</w:t>
      </w:r>
      <w:r w:rsidR="002F7866" w:rsidRPr="002F7866">
        <w:rPr>
          <w:rFonts w:hint="eastAsia"/>
        </w:rPr>
        <w:t>中</w:t>
      </w:r>
      <w:r w:rsidR="00CA146E">
        <w:rPr>
          <w:rFonts w:hint="eastAsia"/>
        </w:rPr>
        <w:t>，</w:t>
      </w:r>
      <w:r w:rsidR="002F7866" w:rsidRPr="002F7866">
        <w:rPr>
          <w:rFonts w:hint="eastAsia"/>
        </w:rPr>
        <w:t>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w:t>
      </w:r>
      <w:r w:rsidR="00BC0AB5">
        <w:rPr>
          <w:rFonts w:hint="eastAsia"/>
        </w:rPr>
        <w:t>单项</w:t>
      </w:r>
      <w:r w:rsidR="002F7866" w:rsidRPr="002F7866">
        <w:rPr>
          <w:rFonts w:hint="eastAsia"/>
        </w:rPr>
        <w:t>测试时间较长</w:t>
      </w:r>
      <w:r w:rsidR="00CA146E">
        <w:rPr>
          <w:rFonts w:hint="eastAsia"/>
        </w:rPr>
        <w:t>，</w:t>
      </w:r>
      <w:r w:rsidR="00CA146E" w:rsidRPr="002F7866">
        <w:rPr>
          <w:rFonts w:hint="eastAsia"/>
        </w:rPr>
        <w:t>各</w:t>
      </w:r>
      <w:r w:rsidR="00CA146E">
        <w:rPr>
          <w:rFonts w:hint="eastAsia"/>
        </w:rPr>
        <w:t>项</w:t>
      </w:r>
      <w:r w:rsidR="00CA146E" w:rsidRPr="002F7866">
        <w:rPr>
          <w:rFonts w:hint="eastAsia"/>
        </w:rPr>
        <w:t>试验时间总和超过</w:t>
      </w:r>
      <w:r w:rsidR="00CA146E" w:rsidRPr="002F7866">
        <w:rPr>
          <w:rFonts w:hint="eastAsia"/>
        </w:rPr>
        <w:t>20</w:t>
      </w:r>
      <w:r w:rsidR="00CA146E" w:rsidRPr="002F7866">
        <w:rPr>
          <w:rFonts w:hint="eastAsia"/>
        </w:rPr>
        <w:t>小时</w:t>
      </w:r>
      <w:r w:rsidR="002F7866" w:rsidRPr="002F7866">
        <w:rPr>
          <w:rFonts w:hint="eastAsia"/>
        </w:rPr>
        <w:t>。</w:t>
      </w:r>
      <w:r w:rsidR="0027753A">
        <w:rPr>
          <w:rFonts w:hint="eastAsia"/>
        </w:rPr>
        <w:t>此外</w:t>
      </w:r>
      <w:r w:rsidR="00CA146E">
        <w:rPr>
          <w:rFonts w:hint="eastAsia"/>
        </w:rPr>
        <w:t>，</w:t>
      </w:r>
      <w:r w:rsidR="002F7866" w:rsidRPr="002F7866">
        <w:rPr>
          <w:rFonts w:hint="eastAsia"/>
        </w:rPr>
        <w:t>整机逻辑控制保护运行功能测试工作量大。</w:t>
      </w:r>
      <w:r w:rsidR="0045144E">
        <w:rPr>
          <w:rFonts w:hint="eastAsia"/>
        </w:rPr>
        <w:t>，涉及的</w:t>
      </w:r>
      <w:r w:rsidR="002F7866" w:rsidRPr="002F7866">
        <w:rPr>
          <w:rFonts w:hint="eastAsia"/>
        </w:rPr>
        <w:t>电柜接线主要是由生产查线，</w:t>
      </w:r>
      <w:r w:rsidR="0045144E">
        <w:rPr>
          <w:rFonts w:hint="eastAsia"/>
        </w:rPr>
        <w:t>而</w:t>
      </w:r>
      <w:r w:rsidR="002F7866" w:rsidRPr="002F7866">
        <w:rPr>
          <w:rFonts w:hint="eastAsia"/>
        </w:rPr>
        <w:t>柜内电气元件有效性验证与整机功能测试时合在一起实现。</w:t>
      </w:r>
      <w:r w:rsidR="0045144E">
        <w:rPr>
          <w:rFonts w:hint="eastAsia"/>
        </w:rPr>
        <w:t>可见，</w:t>
      </w:r>
      <w:r w:rsidR="0045144E" w:rsidRPr="0045144E">
        <w:rPr>
          <w:rFonts w:hint="eastAsia"/>
        </w:rPr>
        <w:t>FACTS</w:t>
      </w:r>
      <w:r w:rsidR="0045144E" w:rsidRPr="0045144E">
        <w:rPr>
          <w:rFonts w:hint="eastAsia"/>
        </w:rPr>
        <w:t>冷却设备</w:t>
      </w:r>
      <w:r w:rsidR="0045144E">
        <w:rPr>
          <w:rFonts w:hint="eastAsia"/>
        </w:rPr>
        <w:t>的出厂试验全部</w:t>
      </w:r>
      <w:r w:rsidR="002F7866" w:rsidRPr="002F7866">
        <w:rPr>
          <w:rFonts w:hint="eastAsia"/>
        </w:rPr>
        <w:t>过程极其复杂，需要系统、机械、电气、检验员等不同专业知识对接</w:t>
      </w:r>
      <w:r w:rsidR="00FA01B4">
        <w:rPr>
          <w:rFonts w:hint="eastAsia"/>
        </w:rPr>
        <w:t>，导致</w:t>
      </w:r>
      <w:r w:rsidR="002F7866" w:rsidRPr="002F7866">
        <w:rPr>
          <w:rFonts w:hint="eastAsia"/>
        </w:rPr>
        <w:t>当前</w:t>
      </w:r>
      <w:r w:rsidR="00FA01B4">
        <w:rPr>
          <w:rFonts w:hint="eastAsia"/>
        </w:rPr>
        <w:t>的</w:t>
      </w:r>
      <w:r w:rsidR="002F7866" w:rsidRPr="002F7866">
        <w:rPr>
          <w:rFonts w:hint="eastAsia"/>
        </w:rPr>
        <w:t>FACTS</w:t>
      </w:r>
      <w:r w:rsidR="002F7866" w:rsidRPr="002F7866">
        <w:rPr>
          <w:rFonts w:hint="eastAsia"/>
        </w:rPr>
        <w:t>类水冷装置</w:t>
      </w:r>
      <w:r w:rsidR="00FA01B4">
        <w:rPr>
          <w:rFonts w:hint="eastAsia"/>
        </w:rPr>
        <w:t>的产能受到</w:t>
      </w:r>
      <w:r w:rsidR="002F7866" w:rsidRPr="002F7866">
        <w:rPr>
          <w:rFonts w:hint="eastAsia"/>
        </w:rPr>
        <w:t>显</w:t>
      </w:r>
      <w:r w:rsidR="00FA01B4">
        <w:rPr>
          <w:rFonts w:hint="eastAsia"/>
        </w:rPr>
        <w:t>著</w:t>
      </w:r>
      <w:r w:rsidR="002F7866" w:rsidRPr="002F7866">
        <w:rPr>
          <w:rFonts w:hint="eastAsia"/>
        </w:rPr>
        <w:t>影响，随着该类产品的销售规模不断增加，</w:t>
      </w:r>
      <w:r w:rsidR="00E24CC0">
        <w:rPr>
          <w:rFonts w:hint="eastAsia"/>
        </w:rPr>
        <w:t>越来越急</w:t>
      </w:r>
      <w:r w:rsidR="002F7866" w:rsidRPr="002F7866">
        <w:rPr>
          <w:rFonts w:hint="eastAsia"/>
        </w:rPr>
        <w:t>需梳理</w:t>
      </w:r>
      <w:r w:rsidR="00E24CC0">
        <w:rPr>
          <w:rFonts w:hint="eastAsia"/>
        </w:rPr>
        <w:t>相关</w:t>
      </w:r>
      <w:r w:rsidR="002F7866" w:rsidRPr="002F7866">
        <w:rPr>
          <w:rFonts w:hint="eastAsia"/>
        </w:rPr>
        <w:t>检测试验内容，减少测试工作量和提高测试效率，以提高产品检测试验的产能。</w:t>
      </w:r>
    </w:p>
    <w:p w14:paraId="3B8BA980" w14:textId="293614AB" w:rsidR="00B249FA" w:rsidRDefault="00B249FA" w:rsidP="00B249FA">
      <w:pPr>
        <w:pStyle w:val="00"/>
        <w:ind w:firstLine="480"/>
      </w:pPr>
      <w:r>
        <w:rPr>
          <w:rFonts w:hint="eastAsia"/>
        </w:rPr>
        <w:t>因此，当前</w:t>
      </w:r>
      <w:r>
        <w:rPr>
          <w:rFonts w:hint="eastAsia"/>
        </w:rPr>
        <w:t>FACTS</w:t>
      </w:r>
      <w:r>
        <w:rPr>
          <w:rFonts w:hint="eastAsia"/>
        </w:rPr>
        <w:t>类水冷装置产品检测试验复杂、时间长，明显影响产能、质量，随着该类产品的销售规模不断增加，其出厂检测矛盾不断增加。需要梳理其检测试验内容，减少测试工作量和提高测试效率，以高标准，严格检测满足产</w:t>
      </w:r>
      <w:r>
        <w:rPr>
          <w:rFonts w:hint="eastAsia"/>
        </w:rPr>
        <w:lastRenderedPageBreak/>
        <w:t>品需求。</w:t>
      </w:r>
    </w:p>
    <w:p w14:paraId="55EE6806" w14:textId="77777777" w:rsidR="00167AAF" w:rsidRDefault="00167AAF">
      <w:pPr>
        <w:pStyle w:val="00"/>
        <w:ind w:firstLine="480"/>
      </w:pPr>
    </w:p>
    <w:p w14:paraId="36199E20" w14:textId="77777777" w:rsidR="00167AAF" w:rsidRDefault="005031A4">
      <w:pPr>
        <w:pStyle w:val="00"/>
        <w:ind w:firstLine="482"/>
        <w:rPr>
          <w:b/>
          <w:bCs/>
        </w:rPr>
      </w:pPr>
      <w:r>
        <w:rPr>
          <w:rFonts w:hint="eastAsia"/>
          <w:b/>
          <w:bCs/>
        </w:rPr>
        <w:t>发明内容</w:t>
      </w:r>
    </w:p>
    <w:p w14:paraId="0FD3F357" w14:textId="3E60D039" w:rsidR="00167AAF" w:rsidRPr="00D15CC4" w:rsidRDefault="005031A4">
      <w:pPr>
        <w:pStyle w:val="00"/>
        <w:ind w:firstLine="480"/>
      </w:pPr>
      <w:r>
        <w:rPr>
          <w:rFonts w:hint="eastAsia"/>
        </w:rPr>
        <w:t>为解决现有技术中存在的不足，本发明的目的在于，提供</w:t>
      </w:r>
      <w:r w:rsidR="004A5766" w:rsidRPr="000D23FB">
        <w:rPr>
          <w:rFonts w:hint="eastAsia"/>
        </w:rPr>
        <w:t>一种</w:t>
      </w:r>
      <w:r w:rsidR="004A5766" w:rsidRPr="000D23FB">
        <w:rPr>
          <w:rFonts w:hint="eastAsia"/>
        </w:rPr>
        <w:t>FACTS</w:t>
      </w:r>
      <w:r w:rsidR="004A5766" w:rsidRPr="000D23FB">
        <w:rPr>
          <w:rFonts w:hint="eastAsia"/>
        </w:rPr>
        <w:t>冷却</w:t>
      </w:r>
      <w:r w:rsidR="004A5766" w:rsidRPr="00D15CC4">
        <w:rPr>
          <w:rFonts w:hint="eastAsia"/>
        </w:rPr>
        <w:t>设备自动检验装置和方法</w:t>
      </w:r>
      <w:r w:rsidRPr="00D15CC4">
        <w:rPr>
          <w:rFonts w:hint="eastAsia"/>
        </w:rPr>
        <w:t>，</w:t>
      </w:r>
      <w:r w:rsidR="00D15CC4" w:rsidRPr="00D15CC4">
        <w:rPr>
          <w:rFonts w:hint="eastAsia"/>
        </w:rPr>
        <w:t>该装置能够</w:t>
      </w:r>
      <w:r w:rsidR="00D15CC4" w:rsidRPr="00D15CC4">
        <w:rPr>
          <w:rFonts w:hint="eastAsia"/>
        </w:rPr>
        <w:t>FACTS</w:t>
      </w:r>
      <w:r w:rsidR="00D15CC4" w:rsidRPr="00D15CC4">
        <w:rPr>
          <w:rFonts w:hint="eastAsia"/>
        </w:rPr>
        <w:t>类水冷产品提供完整的产品研发生产测试方案及平台</w:t>
      </w:r>
      <w:r w:rsidR="00D15CC4">
        <w:rPr>
          <w:rFonts w:hint="eastAsia"/>
        </w:rPr>
        <w:t>，</w:t>
      </w:r>
      <w:r w:rsidR="00D15CC4" w:rsidRPr="002F7866">
        <w:rPr>
          <w:rFonts w:hint="eastAsia"/>
        </w:rPr>
        <w:t>提高产品检测试验的自动化程度及效率，减少产品检测试验人工工时，减少电气工程师检测现场陪检，降低专业要求</w:t>
      </w:r>
      <w:r w:rsidR="00D15CC4">
        <w:rPr>
          <w:rFonts w:hint="eastAsia"/>
        </w:rPr>
        <w:t>；不仅</w:t>
      </w:r>
      <w:r w:rsidR="00E9548F" w:rsidRPr="00D15CC4">
        <w:rPr>
          <w:rFonts w:hint="eastAsia"/>
        </w:rPr>
        <w:t>满足</w:t>
      </w:r>
      <w:r w:rsidR="00D15CC4">
        <w:rPr>
          <w:rFonts w:hint="eastAsia"/>
        </w:rPr>
        <w:t>了</w:t>
      </w:r>
      <w:r w:rsidR="00E9548F" w:rsidRPr="00D15CC4">
        <w:rPr>
          <w:rFonts w:hint="eastAsia"/>
        </w:rPr>
        <w:t>制造企业对出厂设备自动检测要求，降低对人员专业、检测工时的要求，</w:t>
      </w:r>
      <w:proofErr w:type="gramStart"/>
      <w:r w:rsidR="00D15CC4">
        <w:rPr>
          <w:rFonts w:hint="eastAsia"/>
        </w:rPr>
        <w:t>还显著</w:t>
      </w:r>
      <w:proofErr w:type="gramEnd"/>
      <w:r w:rsidR="00E9548F" w:rsidRPr="00D15CC4">
        <w:rPr>
          <w:rFonts w:hint="eastAsia"/>
        </w:rPr>
        <w:t>降低劳动强度</w:t>
      </w:r>
      <w:r w:rsidR="00C73FD9" w:rsidRPr="00D15CC4">
        <w:rPr>
          <w:rFonts w:hint="eastAsia"/>
        </w:rPr>
        <w:t>，提高</w:t>
      </w:r>
      <w:r w:rsidR="00D15CC4">
        <w:rPr>
          <w:rFonts w:hint="eastAsia"/>
        </w:rPr>
        <w:t>了</w:t>
      </w:r>
      <w:r w:rsidR="00C73FD9" w:rsidRPr="00D15CC4">
        <w:rPr>
          <w:rFonts w:hint="eastAsia"/>
        </w:rPr>
        <w:t>设备检验合格出厂率</w:t>
      </w:r>
      <w:r w:rsidR="00D15CC4">
        <w:rPr>
          <w:rFonts w:hint="eastAsia"/>
        </w:rPr>
        <w:t>，为企业获得更高的经济效益</w:t>
      </w:r>
      <w:r w:rsidRPr="00D15CC4">
        <w:rPr>
          <w:rFonts w:hint="eastAsia"/>
        </w:rPr>
        <w:t>。</w:t>
      </w:r>
    </w:p>
    <w:p w14:paraId="512B0F8B" w14:textId="77777777" w:rsidR="00167AAF" w:rsidRDefault="005031A4">
      <w:pPr>
        <w:pStyle w:val="00"/>
        <w:ind w:firstLine="480"/>
      </w:pPr>
      <w:r>
        <w:rPr>
          <w:rFonts w:hint="eastAsia"/>
        </w:rPr>
        <w:t>本发明采用如下的技术方案。</w:t>
      </w:r>
    </w:p>
    <w:p w14:paraId="729B3F20" w14:textId="6ABAE0D4" w:rsidR="00167AAF" w:rsidRDefault="00167AAF">
      <w:pPr>
        <w:pStyle w:val="00"/>
        <w:ind w:firstLine="480"/>
      </w:pPr>
    </w:p>
    <w:p w14:paraId="2D4E14EA" w14:textId="151E20DC" w:rsidR="004A5766" w:rsidRPr="002F7866" w:rsidRDefault="004A5766" w:rsidP="004A5766">
      <w:pPr>
        <w:pStyle w:val="00"/>
        <w:ind w:firstLine="480"/>
      </w:pPr>
      <w:r w:rsidRPr="002F7866">
        <w:rPr>
          <w:rFonts w:hint="eastAsia"/>
        </w:rPr>
        <w:t>综上所述，研发出符合使用的自动检测装置，劳动强度等方面的设备，是解决设备检验合格出厂的重要因素。自动化检测装置解决了电气系统应用中难题，降低产出要求又能提高设备检验质量，不仅有现实的使用意义，更有利于保持和提高我司在冷却产品的竞争优势，在行业内营造产品美誉度。</w:t>
      </w:r>
    </w:p>
    <w:p w14:paraId="27852BC7" w14:textId="02305122" w:rsidR="004A5766" w:rsidRDefault="004A5766" w:rsidP="004A5766">
      <w:pPr>
        <w:pStyle w:val="00"/>
        <w:ind w:firstLine="480"/>
      </w:pPr>
      <w:r w:rsidRPr="002F7866">
        <w:rPr>
          <w:rFonts w:hint="eastAsia"/>
        </w:rPr>
        <w:t>本项目研制的自动试验平台能够为</w:t>
      </w:r>
      <w:bookmarkStart w:id="20" w:name="_Hlk89352120"/>
      <w:r w:rsidRPr="002F7866">
        <w:rPr>
          <w:rFonts w:hint="eastAsia"/>
        </w:rPr>
        <w:t>FACTS</w:t>
      </w:r>
      <w:r w:rsidRPr="002F7866">
        <w:rPr>
          <w:rFonts w:hint="eastAsia"/>
        </w:rPr>
        <w:t>类水冷产品提供完整的产品研发生产测试方案及平台</w:t>
      </w:r>
      <w:bookmarkEnd w:id="20"/>
      <w:r w:rsidRPr="002F7866">
        <w:rPr>
          <w:rFonts w:hint="eastAsia"/>
        </w:rPr>
        <w:t>，目的是。</w:t>
      </w:r>
    </w:p>
    <w:p w14:paraId="1E50078C" w14:textId="7F3E5A3A" w:rsidR="006C10CE" w:rsidRPr="004A5766" w:rsidRDefault="006C10CE">
      <w:pPr>
        <w:pStyle w:val="00"/>
        <w:ind w:firstLine="480"/>
      </w:pPr>
    </w:p>
    <w:p w14:paraId="16185125" w14:textId="7F5DAB3A" w:rsidR="006C10CE" w:rsidRDefault="00364E9C">
      <w:pPr>
        <w:pStyle w:val="00"/>
        <w:ind w:firstLine="480"/>
      </w:pPr>
      <w:ins w:id="21" w:author="陈珊" w:date="2021-12-16T16:14:00Z">
        <w:r>
          <w:object w:dxaOrig="5911" w:dyaOrig="2746" w14:anchorId="1537239B">
            <v:shape id="_x0000_i1025" type="#_x0000_t75" style="width:295.5pt;height:137.55pt" o:ole="">
              <v:imagedata r:id="rId25" o:title=""/>
            </v:shape>
            <o:OLEObject Type="Embed" ProgID="Visio.Drawing.15" ShapeID="_x0000_i1025" DrawAspect="Content" ObjectID="_1701680310" r:id="rId26"/>
          </w:object>
        </w:r>
      </w:ins>
    </w:p>
    <w:p w14:paraId="60F1F32A" w14:textId="3D0A74CA" w:rsidR="006C10CE" w:rsidRDefault="006C10CE">
      <w:pPr>
        <w:pStyle w:val="00"/>
        <w:ind w:firstLine="480"/>
      </w:pPr>
    </w:p>
    <w:p w14:paraId="552F3DC0" w14:textId="77777777" w:rsidR="006C10CE" w:rsidRDefault="006C10CE">
      <w:pPr>
        <w:pStyle w:val="00"/>
        <w:ind w:firstLine="480"/>
      </w:pPr>
    </w:p>
    <w:p w14:paraId="28AD02B4" w14:textId="51B65FD7" w:rsidR="00160259" w:rsidRDefault="005031A4">
      <w:pPr>
        <w:pStyle w:val="00"/>
        <w:ind w:firstLine="480"/>
      </w:pPr>
      <w:r>
        <w:rPr>
          <w:rFonts w:hint="eastAsia"/>
        </w:rPr>
        <w:t>本发明的有益效果在于，与现有技术相比</w:t>
      </w:r>
      <w:r w:rsidR="009A64B3">
        <w:rPr>
          <w:rFonts w:hint="eastAsia"/>
        </w:rPr>
        <w:t>：</w:t>
      </w:r>
      <w:r w:rsidR="00C71571">
        <w:rPr>
          <w:rFonts w:hint="eastAsia"/>
        </w:rPr>
        <w:t>本发明提出的</w:t>
      </w:r>
      <w:r w:rsidR="00160259" w:rsidRPr="000D23FB">
        <w:rPr>
          <w:rFonts w:hint="eastAsia"/>
        </w:rPr>
        <w:t>一种</w:t>
      </w:r>
      <w:r w:rsidR="00160259" w:rsidRPr="000D23FB">
        <w:rPr>
          <w:rFonts w:hint="eastAsia"/>
        </w:rPr>
        <w:t>FACTS</w:t>
      </w:r>
      <w:r w:rsidR="00160259" w:rsidRPr="000D23FB">
        <w:rPr>
          <w:rFonts w:hint="eastAsia"/>
        </w:rPr>
        <w:t>冷却设备自动检验装置和方法</w:t>
      </w:r>
      <w:r w:rsidR="00F754A4">
        <w:rPr>
          <w:rFonts w:hint="eastAsia"/>
        </w:rPr>
        <w:t>，</w:t>
      </w:r>
      <w:ins w:id="22" w:author="zhwl" w:date="2021-12-17T14:01:00Z">
        <w:r w:rsidR="00B249FA">
          <w:rPr>
            <w:rFonts w:hint="eastAsia"/>
          </w:rPr>
          <w:t>减少对人员、工时，专业需求，劳动强度等方面的设备，是解决设备检验合格出厂的重要因素。自动</w:t>
        </w:r>
      </w:ins>
      <w:ins w:id="23" w:author="zhwl" w:date="2021-12-17T14:03:00Z">
        <w:r w:rsidR="00C46B00" w:rsidRPr="000D23FB">
          <w:rPr>
            <w:rFonts w:hint="eastAsia"/>
          </w:rPr>
          <w:t>检验装置</w:t>
        </w:r>
      </w:ins>
      <w:ins w:id="24" w:author="zhwl" w:date="2021-12-17T14:01:00Z">
        <w:r w:rsidR="00B249FA">
          <w:rPr>
            <w:rFonts w:hint="eastAsia"/>
          </w:rPr>
          <w:t>解决了电气系统应用中</w:t>
        </w:r>
      </w:ins>
      <w:ins w:id="25" w:author="zhwl" w:date="2021-12-17T14:03:00Z">
        <w:r w:rsidR="00C46B00">
          <w:rPr>
            <w:rFonts w:hint="eastAsia"/>
          </w:rPr>
          <w:lastRenderedPageBreak/>
          <w:t>的</w:t>
        </w:r>
      </w:ins>
      <w:ins w:id="26" w:author="zhwl" w:date="2021-12-17T14:01:00Z">
        <w:r w:rsidR="00B249FA">
          <w:rPr>
            <w:rFonts w:hint="eastAsia"/>
          </w:rPr>
          <w:t>难题，降低产出要求又能提高设备检验质量，不仅有现实的使用意义，更有利于保持和提高</w:t>
        </w:r>
      </w:ins>
      <w:ins w:id="27" w:author="zhwl" w:date="2021-12-17T14:03:00Z">
        <w:r w:rsidR="00C46B00">
          <w:rPr>
            <w:rFonts w:hint="eastAsia"/>
          </w:rPr>
          <w:t>制造企业在</w:t>
        </w:r>
      </w:ins>
      <w:ins w:id="28" w:author="zhwl" w:date="2021-12-17T14:01:00Z">
        <w:r w:rsidR="00B249FA">
          <w:rPr>
            <w:rFonts w:hint="eastAsia"/>
          </w:rPr>
          <w:t>冷却产品</w:t>
        </w:r>
      </w:ins>
      <w:ins w:id="29" w:author="zhwl" w:date="2021-12-17T14:03:00Z">
        <w:r w:rsidR="00C46B00">
          <w:rPr>
            <w:rFonts w:hint="eastAsia"/>
          </w:rPr>
          <w:t>上</w:t>
        </w:r>
      </w:ins>
      <w:ins w:id="30" w:author="zhwl" w:date="2021-12-17T14:01:00Z">
        <w:r w:rsidR="00B249FA">
          <w:rPr>
            <w:rFonts w:hint="eastAsia"/>
          </w:rPr>
          <w:t>的竞争优势，在行业内营造产品美誉度。</w:t>
        </w:r>
      </w:ins>
      <w:ins w:id="31" w:author="zhwl" w:date="2021-12-17T14:03:00Z">
        <w:r w:rsidR="00C46B00">
          <w:rPr>
            <w:rFonts w:hint="eastAsia"/>
          </w:rPr>
          <w:t>同时，</w:t>
        </w:r>
      </w:ins>
      <w:r w:rsidR="00F754A4">
        <w:rPr>
          <w:rFonts w:hint="eastAsia"/>
        </w:rPr>
        <w:t>降低了对制造企业的劳动产出的要求，同时提升了设备检测试验的质量，有利于提高企业的核心竞争力，为企业成为行业龙头提供支撑。</w:t>
      </w:r>
    </w:p>
    <w:p w14:paraId="69BC3B89" w14:textId="77138AEE" w:rsidR="009776E0" w:rsidRDefault="009776E0">
      <w:pPr>
        <w:pStyle w:val="00"/>
        <w:ind w:firstLine="480"/>
      </w:pPr>
      <w:r w:rsidRPr="000209C6">
        <w:rPr>
          <w:rFonts w:hint="eastAsia"/>
        </w:rPr>
        <w:t>本发明有益效果还包括：</w:t>
      </w:r>
    </w:p>
    <w:p w14:paraId="2BE6463B" w14:textId="2E8FA147" w:rsidR="000209C6" w:rsidRDefault="000209C6" w:rsidP="000209C6">
      <w:pPr>
        <w:pStyle w:val="00"/>
        <w:ind w:firstLine="480"/>
      </w:pPr>
      <w:r>
        <w:rPr>
          <w:rFonts w:hint="eastAsia"/>
        </w:rPr>
        <w:t>1</w:t>
      </w:r>
      <w:r>
        <w:rPr>
          <w:rFonts w:hint="eastAsia"/>
        </w:rPr>
        <w:t>、使用</w:t>
      </w:r>
      <w:r w:rsidRPr="000209C6">
        <w:rPr>
          <w:rFonts w:hint="eastAsia"/>
        </w:rPr>
        <w:t>上位机平台，采用组态软件控制，</w:t>
      </w:r>
      <w:r w:rsidR="00777E2A">
        <w:rPr>
          <w:rFonts w:hint="eastAsia"/>
        </w:rPr>
        <w:t>对</w:t>
      </w:r>
      <w:proofErr w:type="gramStart"/>
      <w:r w:rsidR="00777E2A">
        <w:rPr>
          <w:rFonts w:hint="eastAsia"/>
        </w:rPr>
        <w:t>检测全</w:t>
      </w:r>
      <w:proofErr w:type="gramEnd"/>
      <w:r w:rsidR="00777E2A">
        <w:rPr>
          <w:rFonts w:hint="eastAsia"/>
        </w:rPr>
        <w:t>流程、</w:t>
      </w:r>
      <w:r w:rsidRPr="000209C6">
        <w:rPr>
          <w:rFonts w:hint="eastAsia"/>
        </w:rPr>
        <w:t>检测</w:t>
      </w:r>
      <w:r w:rsidR="00777E2A">
        <w:rPr>
          <w:rFonts w:hint="eastAsia"/>
        </w:rPr>
        <w:t>各步骤、以及检测</w:t>
      </w:r>
      <w:r w:rsidRPr="000209C6">
        <w:rPr>
          <w:rFonts w:hint="eastAsia"/>
        </w:rPr>
        <w:t>结果</w:t>
      </w:r>
      <w:r w:rsidR="00777E2A">
        <w:rPr>
          <w:rFonts w:hint="eastAsia"/>
        </w:rPr>
        <w:t>进行</w:t>
      </w:r>
      <w:r w:rsidRPr="000209C6">
        <w:rPr>
          <w:rFonts w:hint="eastAsia"/>
        </w:rPr>
        <w:t>完全</w:t>
      </w:r>
      <w:r w:rsidR="00777E2A">
        <w:rPr>
          <w:rFonts w:hint="eastAsia"/>
        </w:rPr>
        <w:t>展示</w:t>
      </w:r>
      <w:r w:rsidRPr="000209C6">
        <w:rPr>
          <w:rFonts w:hint="eastAsia"/>
        </w:rPr>
        <w:t>，</w:t>
      </w:r>
      <w:r w:rsidR="00777E2A">
        <w:rPr>
          <w:rFonts w:hint="eastAsia"/>
        </w:rPr>
        <w:t>自动</w:t>
      </w:r>
      <w:r w:rsidRPr="000209C6">
        <w:rPr>
          <w:rFonts w:hint="eastAsia"/>
        </w:rPr>
        <w:t>记录存储</w:t>
      </w:r>
      <w:r w:rsidR="00777E2A">
        <w:rPr>
          <w:rFonts w:hint="eastAsia"/>
        </w:rPr>
        <w:t>过程</w:t>
      </w:r>
      <w:r w:rsidR="00777E2A" w:rsidRPr="000209C6">
        <w:rPr>
          <w:rFonts w:hint="eastAsia"/>
        </w:rPr>
        <w:t>数据</w:t>
      </w:r>
      <w:r w:rsidR="00777E2A">
        <w:rPr>
          <w:rFonts w:hint="eastAsia"/>
        </w:rPr>
        <w:t>和结果数据；利用结果数据</w:t>
      </w:r>
      <w:r w:rsidRPr="000209C6">
        <w:rPr>
          <w:rFonts w:hint="eastAsia"/>
        </w:rPr>
        <w:t>输出合格的检验报告，</w:t>
      </w:r>
      <w:r w:rsidR="00777E2A">
        <w:rPr>
          <w:rFonts w:hint="eastAsia"/>
        </w:rPr>
        <w:t>以闭环的方式</w:t>
      </w:r>
      <w:r w:rsidRPr="000209C6">
        <w:rPr>
          <w:rFonts w:hint="eastAsia"/>
        </w:rPr>
        <w:t>完成整个检验流程</w:t>
      </w:r>
      <w:r w:rsidR="00777E2A">
        <w:rPr>
          <w:rFonts w:hint="eastAsia"/>
        </w:rPr>
        <w:t>；</w:t>
      </w:r>
    </w:p>
    <w:p w14:paraId="572AF490" w14:textId="086AF84B" w:rsidR="00777E2A" w:rsidRPr="000209C6" w:rsidRDefault="00777E2A" w:rsidP="000209C6">
      <w:pPr>
        <w:pStyle w:val="00"/>
        <w:ind w:firstLine="480"/>
      </w:pPr>
      <w:r>
        <w:t>2</w:t>
      </w:r>
      <w:r>
        <w:rPr>
          <w:rFonts w:hint="eastAsia"/>
        </w:rPr>
        <w:t>、</w:t>
      </w:r>
      <w:ins w:id="32" w:author="zhwl" w:date="2021-12-17T14:04:00Z">
        <w:r w:rsidR="0028424B" w:rsidRPr="002E78C3">
          <w:rPr>
            <w:rFonts w:hint="eastAsia"/>
          </w:rPr>
          <w:t>能把检测步验，检测过程、结果完全展现，并把数据记录存储，同时输出合格的检验报告，完成整个检验流程。</w:t>
        </w:r>
      </w:ins>
    </w:p>
    <w:p w14:paraId="3C211682" w14:textId="6A2E6EF6" w:rsidR="000209C6" w:rsidRPr="000209C6" w:rsidRDefault="000209C6" w:rsidP="000209C6">
      <w:pPr>
        <w:pStyle w:val="00"/>
        <w:ind w:firstLine="480"/>
      </w:pPr>
      <w:r w:rsidRPr="000209C6">
        <w:rPr>
          <w:rFonts w:hint="eastAsia"/>
        </w:rPr>
        <w:t>上位机软件</w:t>
      </w:r>
      <w:proofErr w:type="gramStart"/>
      <w:r w:rsidRPr="000209C6">
        <w:rPr>
          <w:rFonts w:hint="eastAsia"/>
        </w:rPr>
        <w:t>采用亚控组态</w:t>
      </w:r>
      <w:proofErr w:type="gramEnd"/>
      <w:r w:rsidRPr="000209C6">
        <w:rPr>
          <w:rFonts w:hint="eastAsia"/>
        </w:rPr>
        <w:t>王编程，调试好的程序通过打包工具，生成</w:t>
      </w:r>
      <w:r w:rsidRPr="000209C6">
        <w:t>.exe</w:t>
      </w:r>
      <w:r w:rsidRPr="000209C6">
        <w:rPr>
          <w:rFonts w:hint="eastAsia"/>
        </w:rPr>
        <w:t>执行文件，可以方便地在任何电脑中安装使用，无需特殊应用环境及软件要求，有效解决工控类软件的安装应用困难。</w:t>
      </w:r>
    </w:p>
    <w:p w14:paraId="5C69413B" w14:textId="77777777" w:rsidR="000209C6" w:rsidRPr="000209C6" w:rsidRDefault="000209C6" w:rsidP="000209C6">
      <w:pPr>
        <w:pStyle w:val="00"/>
        <w:ind w:firstLine="480"/>
      </w:pPr>
      <w:r w:rsidRPr="000209C6">
        <w:rPr>
          <w:rFonts w:hint="eastAsia"/>
        </w:rPr>
        <w:t>自检平台控制器，对被检验设备</w:t>
      </w:r>
      <w:proofErr w:type="gramStart"/>
      <w:r w:rsidRPr="000209C6">
        <w:rPr>
          <w:rFonts w:hint="eastAsia"/>
        </w:rPr>
        <w:t>做整个</w:t>
      </w:r>
      <w:proofErr w:type="gramEnd"/>
      <w:r w:rsidRPr="000209C6">
        <w:rPr>
          <w:rFonts w:hint="eastAsia"/>
        </w:rPr>
        <w:t>过程控制，同时读取相应数据，并判定检验的合格性，是自动检测平台控制中心，完成对设备的自动化检验，并存储数据和结果。</w:t>
      </w:r>
    </w:p>
    <w:p w14:paraId="2F49F2D5" w14:textId="4CF863A0" w:rsidR="00167AAF" w:rsidRDefault="000209C6" w:rsidP="000209C6">
      <w:pPr>
        <w:pStyle w:val="00"/>
        <w:ind w:firstLine="480"/>
      </w:pPr>
      <w:r w:rsidRPr="000209C6">
        <w:rPr>
          <w:rFonts w:hint="eastAsia"/>
        </w:rPr>
        <w:t>自检平台接收</w:t>
      </w:r>
      <w:proofErr w:type="spellStart"/>
      <w:r w:rsidRPr="000209C6">
        <w:rPr>
          <w:rFonts w:hint="eastAsia"/>
        </w:rPr>
        <w:t>M</w:t>
      </w:r>
      <w:r w:rsidRPr="000209C6">
        <w:t>odbus_RTU</w:t>
      </w:r>
      <w:proofErr w:type="spellEnd"/>
      <w:r w:rsidRPr="000209C6">
        <w:rPr>
          <w:rFonts w:hint="eastAsia"/>
        </w:rPr>
        <w:t>通讯信号，采用</w:t>
      </w:r>
      <w:r w:rsidRPr="000209C6">
        <w:rPr>
          <w:rFonts w:hint="eastAsia"/>
        </w:rPr>
        <w:t>S</w:t>
      </w:r>
      <w:r w:rsidRPr="000209C6">
        <w:t>7-PUT/GET</w:t>
      </w:r>
      <w:r w:rsidRPr="000209C6">
        <w:rPr>
          <w:rFonts w:hint="eastAsia"/>
        </w:rPr>
        <w:t>通讯读取控制被检设备，通过</w:t>
      </w:r>
      <w:proofErr w:type="spellStart"/>
      <w:r w:rsidRPr="000209C6">
        <w:rPr>
          <w:rFonts w:hint="eastAsia"/>
        </w:rPr>
        <w:t>M</w:t>
      </w:r>
      <w:r w:rsidRPr="000209C6">
        <w:t>odbus_TCP</w:t>
      </w:r>
      <w:proofErr w:type="spellEnd"/>
      <w:r w:rsidRPr="000209C6">
        <w:rPr>
          <w:rFonts w:hint="eastAsia"/>
        </w:rPr>
        <w:t>方式检验证信息，同时还有硬接点干信号反馈，构成多重闭环回路策略</w:t>
      </w:r>
    </w:p>
    <w:p w14:paraId="42F5A03B" w14:textId="77777777" w:rsidR="00167AAF" w:rsidRDefault="005031A4">
      <w:pPr>
        <w:pStyle w:val="00"/>
        <w:ind w:firstLine="482"/>
        <w:rPr>
          <w:b/>
          <w:bCs/>
        </w:rPr>
      </w:pPr>
      <w:r>
        <w:rPr>
          <w:rFonts w:hint="eastAsia"/>
          <w:b/>
          <w:bCs/>
        </w:rPr>
        <w:t>附图说明</w:t>
      </w:r>
    </w:p>
    <w:p w14:paraId="19E220BC" w14:textId="77777777" w:rsidR="009A64B3" w:rsidRDefault="009A64B3">
      <w:pPr>
        <w:pStyle w:val="00"/>
        <w:ind w:firstLine="480"/>
      </w:pPr>
    </w:p>
    <w:p w14:paraId="541085D2" w14:textId="77777777" w:rsidR="00167AAF" w:rsidRDefault="005031A4">
      <w:pPr>
        <w:pStyle w:val="00"/>
        <w:ind w:firstLine="482"/>
        <w:rPr>
          <w:b/>
          <w:bCs/>
        </w:rPr>
      </w:pPr>
      <w:r>
        <w:rPr>
          <w:rFonts w:hint="eastAsia"/>
          <w:b/>
          <w:bCs/>
        </w:rPr>
        <w:t>具体实施方式</w:t>
      </w:r>
    </w:p>
    <w:p w14:paraId="18EABC62"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321092AE" w14:textId="244EB266" w:rsidR="00167AAF" w:rsidRDefault="00167AAF">
      <w:pPr>
        <w:pStyle w:val="00"/>
        <w:ind w:firstLine="480"/>
      </w:pPr>
    </w:p>
    <w:p w14:paraId="40D7FA2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w:t>
      </w:r>
      <w:r>
        <w:rPr>
          <w:rFonts w:hint="eastAsia"/>
        </w:rPr>
        <w:lastRenderedPageBreak/>
        <w:t>的保护范围之内。</w:t>
      </w:r>
    </w:p>
    <w:p w14:paraId="38A37119" w14:textId="77777777" w:rsidR="00167AAF" w:rsidRDefault="00167AAF">
      <w:pPr>
        <w:pStyle w:val="00"/>
        <w:ind w:firstLine="480"/>
      </w:pPr>
    </w:p>
    <w:bookmarkStart w:id="33" w:name="_GoBack"/>
    <w:p w14:paraId="71368CE4" w14:textId="4C1A29EF" w:rsidR="00167AAF" w:rsidRDefault="00011344">
      <w:pPr>
        <w:jc w:val="center"/>
        <w:sectPr w:rsidR="00167AAF">
          <w:headerReference w:type="default" r:id="rId27"/>
          <w:pgSz w:w="11906" w:h="16838"/>
          <w:pgMar w:top="1440" w:right="1800" w:bottom="1440" w:left="1800" w:header="851" w:footer="992" w:gutter="0"/>
          <w:pgNumType w:start="1"/>
          <w:cols w:space="425"/>
          <w:docGrid w:type="lines" w:linePitch="312"/>
        </w:sectPr>
        <w:pPrChange w:id="34" w:author="陈珊" w:date="2021-12-16T16:15:00Z">
          <w:pPr/>
        </w:pPrChange>
      </w:pPr>
      <w:ins w:id="35" w:author="陈珊" w:date="2021-12-16T16:15:00Z">
        <w:r>
          <w:object w:dxaOrig="3195" w:dyaOrig="4906" w14:anchorId="7F3CD047">
            <v:shape id="_x0000_i1026" type="#_x0000_t75" style="width:192.35pt;height:295.5pt" o:ole="">
              <v:imagedata r:id="rId28" o:title=""/>
            </v:shape>
            <o:OLEObject Type="Embed" ProgID="Visio.Drawing.15" ShapeID="_x0000_i1026" DrawAspect="Content" ObjectID="_1701680311" r:id="rId29"/>
          </w:object>
        </w:r>
      </w:ins>
      <w:bookmarkEnd w:id="33"/>
    </w:p>
    <w:p w14:paraId="54C80B9A" w14:textId="375CBECC" w:rsidR="00167AAF" w:rsidRDefault="00076306">
      <w:pPr>
        <w:jc w:val="center"/>
      </w:pPr>
      <w:ins w:id="36" w:author="陈珊" w:date="2021-12-16T15:42:00Z">
        <w:r>
          <w:object w:dxaOrig="4351" w:dyaOrig="5806" w14:anchorId="3CE4FA22">
            <v:shape id="_x0000_i1027" type="#_x0000_t75" style="width:217.05pt;height:290.15pt" o:ole="">
              <v:imagedata r:id="rId30" o:title=""/>
            </v:shape>
            <o:OLEObject Type="Embed" ProgID="Visio.Drawing.15" ShapeID="_x0000_i1027" DrawAspect="Content" ObjectID="_1701680312" r:id="rId31"/>
          </w:object>
        </w:r>
      </w:ins>
    </w:p>
    <w:p w14:paraId="1971E7B1" w14:textId="5EC679EC" w:rsidR="00167AAF" w:rsidRDefault="005031A4">
      <w:pPr>
        <w:jc w:val="center"/>
        <w:rPr>
          <w:b/>
          <w:bCs/>
          <w:sz w:val="24"/>
          <w:szCs w:val="28"/>
        </w:rPr>
      </w:pPr>
      <w:r>
        <w:rPr>
          <w:rFonts w:hint="eastAsia"/>
          <w:b/>
          <w:bCs/>
          <w:sz w:val="24"/>
          <w:szCs w:val="28"/>
        </w:rPr>
        <w:t>图</w:t>
      </w:r>
      <w:r>
        <w:rPr>
          <w:rFonts w:hint="eastAsia"/>
          <w:b/>
          <w:bCs/>
          <w:sz w:val="24"/>
          <w:szCs w:val="28"/>
        </w:rPr>
        <w:t xml:space="preserve"> 1</w:t>
      </w:r>
    </w:p>
    <w:p w14:paraId="7F40467F" w14:textId="5FDD6853" w:rsidR="00B41D33" w:rsidRDefault="00B41D33">
      <w:pPr>
        <w:jc w:val="center"/>
        <w:rPr>
          <w:b/>
          <w:bCs/>
          <w:sz w:val="24"/>
          <w:szCs w:val="28"/>
        </w:rPr>
      </w:pPr>
    </w:p>
    <w:p w14:paraId="63B9880B" w14:textId="77777777" w:rsidR="00B41D33" w:rsidRDefault="00B41D33">
      <w:pPr>
        <w:pStyle w:val="00"/>
        <w:ind w:firstLineChars="83" w:firstLine="199"/>
        <w:jc w:val="center"/>
        <w:pPrChange w:id="37" w:author="陈珊" w:date="2021-12-16T15:42:00Z">
          <w:pPr>
            <w:pStyle w:val="00"/>
            <w:ind w:firstLine="480"/>
          </w:pPr>
        </w:pPrChange>
      </w:pPr>
      <w:ins w:id="38" w:author="陈珊" w:date="2021-12-16T15:42:00Z">
        <w:r>
          <w:object w:dxaOrig="5026" w:dyaOrig="3180" w14:anchorId="45A19AB9">
            <v:shape id="_x0000_i1028" type="#_x0000_t75" style="width:296.6pt;height:188.05pt" o:ole="">
              <v:imagedata r:id="rId32" o:title=""/>
            </v:shape>
            <o:OLEObject Type="Embed" ProgID="Visio.Drawing.15" ShapeID="_x0000_i1028" DrawAspect="Content" ObjectID="_1701680313" r:id="rId33"/>
          </w:object>
        </w:r>
      </w:ins>
    </w:p>
    <w:p w14:paraId="4BF83176" w14:textId="77777777" w:rsidR="00B41D33" w:rsidRDefault="00B41D33">
      <w:pPr>
        <w:jc w:val="center"/>
        <w:rPr>
          <w:b/>
          <w:bCs/>
          <w:sz w:val="24"/>
          <w:szCs w:val="28"/>
        </w:rPr>
      </w:pPr>
    </w:p>
    <w:p w14:paraId="403BEA6B" w14:textId="3AB29468" w:rsidR="00B4539F" w:rsidRDefault="00B4539F">
      <w:pPr>
        <w:jc w:val="center"/>
        <w:rPr>
          <w:b/>
          <w:bCs/>
          <w:sz w:val="24"/>
          <w:szCs w:val="28"/>
        </w:rPr>
      </w:pPr>
      <w:r>
        <w:rPr>
          <w:noProof/>
        </w:rPr>
        <w:lastRenderedPageBreak/>
        <w:drawing>
          <wp:inline distT="0" distB="0" distL="0" distR="0" wp14:anchorId="6FF43B1C" wp14:editId="078C9F81">
            <wp:extent cx="5267325" cy="2943225"/>
            <wp:effectExtent l="0" t="0" r="9525" b="9525"/>
            <wp:docPr id="177" name="图片 177"/>
            <wp:cNvGraphicFramePr/>
            <a:graphic xmlns:a="http://schemas.openxmlformats.org/drawingml/2006/main">
              <a:graphicData uri="http://schemas.openxmlformats.org/drawingml/2006/picture">
                <pic:pic xmlns:pic="http://schemas.openxmlformats.org/drawingml/2006/picture">
                  <pic:nvPicPr>
                    <pic:cNvPr id="177" name="图片 177"/>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2943225"/>
                    </a:xfrm>
                    <a:prstGeom prst="rect">
                      <a:avLst/>
                    </a:prstGeom>
                    <a:noFill/>
                    <a:ln>
                      <a:noFill/>
                    </a:ln>
                  </pic:spPr>
                </pic:pic>
              </a:graphicData>
            </a:graphic>
          </wp:inline>
        </w:drawing>
      </w:r>
    </w:p>
    <w:p w14:paraId="6BBEDF93" w14:textId="66F7334D" w:rsidR="00B4539F" w:rsidRDefault="00067BD4">
      <w:pPr>
        <w:jc w:val="center"/>
        <w:rPr>
          <w:b/>
          <w:bCs/>
          <w:sz w:val="24"/>
          <w:szCs w:val="28"/>
        </w:rPr>
      </w:pPr>
      <w:r>
        <w:rPr>
          <w:rFonts w:hint="eastAsia"/>
          <w:b/>
          <w:bCs/>
          <w:sz w:val="24"/>
          <w:szCs w:val="28"/>
        </w:rPr>
        <w:t>自动检测平台组成</w:t>
      </w:r>
    </w:p>
    <w:p w14:paraId="38CFD4EE" w14:textId="77777777" w:rsidR="00B4539F" w:rsidRDefault="00B4539F">
      <w:pPr>
        <w:jc w:val="center"/>
        <w:rPr>
          <w:b/>
          <w:bCs/>
          <w:sz w:val="24"/>
          <w:szCs w:val="28"/>
        </w:rPr>
      </w:pPr>
    </w:p>
    <w:p w14:paraId="182889BA" w14:textId="3096F1CB" w:rsidR="00B4539F" w:rsidRDefault="00B4539F">
      <w:pPr>
        <w:jc w:val="center"/>
        <w:rPr>
          <w:b/>
          <w:bCs/>
          <w:sz w:val="24"/>
          <w:szCs w:val="28"/>
        </w:rPr>
      </w:pPr>
      <w:r w:rsidRPr="00B4539F">
        <w:rPr>
          <w:b/>
          <w:bCs/>
          <w:noProof/>
          <w:sz w:val="24"/>
          <w:szCs w:val="28"/>
        </w:rPr>
        <w:drawing>
          <wp:inline distT="0" distB="0" distL="0" distR="0" wp14:anchorId="45122AB3" wp14:editId="4EEB3682">
            <wp:extent cx="4168140" cy="5059045"/>
            <wp:effectExtent l="0" t="0" r="3810" b="8255"/>
            <wp:docPr id="1" name="图片 1" descr="C:\Users\Mixy\AppData\Local\Temp\WeChat Files\593428a45464e1f45aeef647eba31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xy\AppData\Local\Temp\WeChat Files\593428a45464e1f45aeef647eba314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68140" cy="5059045"/>
                    </a:xfrm>
                    <a:prstGeom prst="rect">
                      <a:avLst/>
                    </a:prstGeom>
                    <a:noFill/>
                    <a:ln>
                      <a:noFill/>
                    </a:ln>
                  </pic:spPr>
                </pic:pic>
              </a:graphicData>
            </a:graphic>
          </wp:inline>
        </w:drawing>
      </w:r>
    </w:p>
    <w:p w14:paraId="29C6C70C" w14:textId="28773B74" w:rsidR="00B4539F" w:rsidRDefault="00B4539F">
      <w:pPr>
        <w:jc w:val="center"/>
        <w:rPr>
          <w:rFonts w:hint="eastAsia"/>
          <w:b/>
          <w:bCs/>
          <w:sz w:val="24"/>
          <w:szCs w:val="28"/>
        </w:rPr>
      </w:pPr>
      <w:r>
        <w:rPr>
          <w:rFonts w:hint="eastAsia"/>
          <w:b/>
          <w:bCs/>
          <w:sz w:val="24"/>
          <w:szCs w:val="28"/>
        </w:rPr>
        <w:t>被检设备示意图</w:t>
      </w:r>
    </w:p>
    <w:sectPr w:rsidR="00B4539F">
      <w:headerReference w:type="default" r:id="rId3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hwl" w:date="2021-12-17T15:29:00Z" w:initials="e">
    <w:p w14:paraId="48AC14E7" w14:textId="22EB44A3" w:rsidR="006E60E4" w:rsidRDefault="006E60E4">
      <w:pPr>
        <w:pStyle w:val="a4"/>
      </w:pPr>
      <w:r>
        <w:rPr>
          <w:rStyle w:val="ab"/>
        </w:rPr>
        <w:annotationRef/>
      </w:r>
      <w:r>
        <w:rPr>
          <w:rFonts w:hint="eastAsia"/>
        </w:rPr>
        <w:t>请发明人核对该回路的通信协议以及回路用途的描写是否准确</w:t>
      </w:r>
    </w:p>
  </w:comment>
  <w:comment w:id="2" w:author="zhwl" w:date="2021-12-17T15:30:00Z" w:initials="e">
    <w:p w14:paraId="67FC5234" w14:textId="4674B788" w:rsidR="006E60E4" w:rsidRDefault="006E60E4">
      <w:pPr>
        <w:pStyle w:val="a4"/>
      </w:pPr>
      <w:r>
        <w:rPr>
          <w:rStyle w:val="ab"/>
        </w:rPr>
        <w:annotationRef/>
      </w:r>
      <w:r>
        <w:rPr>
          <w:rFonts w:hint="eastAsia"/>
        </w:rPr>
        <w:t>请发明人核对该回路的通信协议以及回路用途的描写是否准确</w:t>
      </w:r>
    </w:p>
  </w:comment>
  <w:comment w:id="3" w:author="zhwl" w:date="2021-12-17T15:30:00Z" w:initials="e">
    <w:p w14:paraId="25DD897C" w14:textId="1E850E57" w:rsidR="006E60E4" w:rsidRDefault="006E60E4">
      <w:pPr>
        <w:pStyle w:val="a4"/>
      </w:pPr>
      <w:r>
        <w:rPr>
          <w:rStyle w:val="ab"/>
        </w:rPr>
        <w:annotationRef/>
      </w:r>
      <w:r>
        <w:rPr>
          <w:rFonts w:hint="eastAsia"/>
        </w:rPr>
        <w:t>请发明人核对该回路的通信协议以及回路用途的描写是否准确</w:t>
      </w:r>
    </w:p>
  </w:comment>
  <w:comment w:id="4" w:author="zhwl" w:date="2021-12-17T15:30:00Z" w:initials="e">
    <w:p w14:paraId="437A28E4" w14:textId="461778BB" w:rsidR="006E60E4" w:rsidRDefault="006E60E4">
      <w:pPr>
        <w:pStyle w:val="a4"/>
      </w:pPr>
      <w:r>
        <w:rPr>
          <w:rStyle w:val="ab"/>
        </w:rPr>
        <w:annotationRef/>
      </w:r>
      <w:r>
        <w:rPr>
          <w:rFonts w:hint="eastAsia"/>
        </w:rPr>
        <w:t>请发明人核对该回路的通信协议以及回路用途的描写是否准确</w:t>
      </w:r>
    </w:p>
  </w:comment>
  <w:comment w:id="13" w:author="zhwl" w:date="2021-12-17T19:49:00Z" w:initials="e">
    <w:p w14:paraId="77DF1EE2" w14:textId="6D1459B2" w:rsidR="00A42CA0" w:rsidRDefault="00A42CA0">
      <w:pPr>
        <w:pStyle w:val="a4"/>
      </w:pPr>
      <w:r>
        <w:rPr>
          <w:rStyle w:val="ab"/>
        </w:rPr>
        <w:annotationRef/>
      </w:r>
      <w:bookmarkStart w:id="14" w:name="_Hlk90663094"/>
      <w:bookmarkStart w:id="15" w:name="_Hlk90663095"/>
      <w:r>
        <w:rPr>
          <w:rFonts w:hint="eastAsia"/>
        </w:rPr>
        <w:t>请发明人补充检测不合格所采取的措施</w:t>
      </w:r>
      <w:bookmarkEnd w:id="14"/>
      <w:bookmarkEnd w:id="15"/>
    </w:p>
  </w:comment>
  <w:comment w:id="17" w:author="zhwl" w:date="2021-12-17T19:51:00Z" w:initials="e">
    <w:p w14:paraId="2FAB365E" w14:textId="77777777" w:rsidR="00307310" w:rsidRDefault="00307310" w:rsidP="00307310">
      <w:pPr>
        <w:pStyle w:val="a4"/>
      </w:pPr>
      <w:r>
        <w:rPr>
          <w:rStyle w:val="ab"/>
        </w:rPr>
        <w:annotationRef/>
      </w:r>
      <w:r>
        <w:rPr>
          <w:rFonts w:hint="eastAsia"/>
        </w:rPr>
        <w:t>请发明人补充检测不合格所采取的措施</w:t>
      </w:r>
    </w:p>
    <w:p w14:paraId="1B909C9F" w14:textId="56517F4D" w:rsidR="00307310" w:rsidRPr="00307310" w:rsidRDefault="00307310">
      <w:pPr>
        <w:pStyle w:val="a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C14E7" w15:done="0"/>
  <w15:commentEx w15:paraId="67FC5234" w15:done="0"/>
  <w15:commentEx w15:paraId="25DD897C" w15:done="0"/>
  <w15:commentEx w15:paraId="437A28E4" w15:done="0"/>
  <w15:commentEx w15:paraId="77DF1EE2" w15:done="0"/>
  <w15:commentEx w15:paraId="1B909C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2B6C" w16cex:dateUtc="2021-12-17T07:29:00Z"/>
  <w16cex:commentExtensible w16cex:durableId="25672B83" w16cex:dateUtc="2021-12-17T07:30:00Z"/>
  <w16cex:commentExtensible w16cex:durableId="25672B87" w16cex:dateUtc="2021-12-17T07:30:00Z"/>
  <w16cex:commentExtensible w16cex:durableId="25672B8B" w16cex:dateUtc="2021-12-17T07:30:00Z"/>
  <w16cex:commentExtensible w16cex:durableId="25676867" w16cex:dateUtc="2021-12-17T11:49:00Z"/>
  <w16cex:commentExtensible w16cex:durableId="256768B9" w16cex:dateUtc="2021-12-17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C14E7" w16cid:durableId="25672B6C"/>
  <w16cid:commentId w16cid:paraId="67FC5234" w16cid:durableId="25672B83"/>
  <w16cid:commentId w16cid:paraId="25DD897C" w16cid:durableId="25672B87"/>
  <w16cid:commentId w16cid:paraId="437A28E4" w16cid:durableId="25672B8B"/>
  <w16cid:commentId w16cid:paraId="77DF1EE2" w16cid:durableId="25676867"/>
  <w16cid:commentId w16cid:paraId="1B909C9F" w16cid:durableId="256768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ABAB" w14:textId="77777777" w:rsidR="002D2C56" w:rsidRDefault="002D2C56">
      <w:r>
        <w:separator/>
      </w:r>
    </w:p>
  </w:endnote>
  <w:endnote w:type="continuationSeparator" w:id="0">
    <w:p w14:paraId="51457501" w14:textId="77777777" w:rsidR="002D2C56" w:rsidRDefault="002D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7476"/>
    </w:sdtPr>
    <w:sdtEndPr/>
    <w:sdtContent>
      <w:p w14:paraId="119FCDD5" w14:textId="77777777" w:rsidR="00167AAF" w:rsidRDefault="005031A4">
        <w:pPr>
          <w:pStyle w:val="a6"/>
          <w:jc w:val="center"/>
        </w:pPr>
        <w:r>
          <w:fldChar w:fldCharType="begin"/>
        </w:r>
        <w:r>
          <w:instrText>PAGE   \* MERGEFORMAT</w:instrText>
        </w:r>
        <w:r>
          <w:fldChar w:fldCharType="separate"/>
        </w:r>
        <w:r w:rsidR="00011344" w:rsidRPr="00011344">
          <w:rPr>
            <w:noProof/>
            <w:lang w:val="zh-CN"/>
          </w:rPr>
          <w:t>2</w:t>
        </w:r>
        <w:r>
          <w:fldChar w:fldCharType="end"/>
        </w:r>
      </w:p>
    </w:sdtContent>
  </w:sdt>
  <w:p w14:paraId="3AA80EDD" w14:textId="77777777" w:rsidR="00167AAF" w:rsidRDefault="00167A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0B5B8" w14:textId="77777777" w:rsidR="002D2C56" w:rsidRDefault="002D2C56">
      <w:r>
        <w:separator/>
      </w:r>
    </w:p>
  </w:footnote>
  <w:footnote w:type="continuationSeparator" w:id="0">
    <w:p w14:paraId="54A7AAA8" w14:textId="77777777" w:rsidR="002D2C56" w:rsidRDefault="002D2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6FA7E"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3F135" w14:textId="77777777" w:rsidR="00167AAF" w:rsidRDefault="005031A4">
    <w:pPr>
      <w:pStyle w:val="a7"/>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C3A40"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98911"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4DF7F64"/>
    <w:multiLevelType w:val="singleLevel"/>
    <w:tmpl w:val="C4DF7F64"/>
    <w:lvl w:ilvl="0">
      <w:start w:val="1"/>
      <w:numFmt w:val="decimal"/>
      <w:suff w:val="nothing"/>
      <w:lvlText w:val="%1）"/>
      <w:lvlJc w:val="left"/>
      <w:pPr>
        <w:ind w:left="-60"/>
      </w:pPr>
    </w:lvl>
  </w:abstractNum>
  <w:abstractNum w:abstractNumId="1">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8FE7394"/>
    <w:multiLevelType w:val="hybridMultilevel"/>
    <w:tmpl w:val="A5482FA0"/>
    <w:lvl w:ilvl="0" w:tplc="5B505F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A457F9C"/>
    <w:multiLevelType w:val="hybridMultilevel"/>
    <w:tmpl w:val="F460CA8A"/>
    <w:lvl w:ilvl="0" w:tplc="157EE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wl">
    <w15:presenceInfo w15:providerId="None" w15:userId="zh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721"/>
    <w:rsid w:val="00000464"/>
    <w:rsid w:val="00003EF2"/>
    <w:rsid w:val="0000456E"/>
    <w:rsid w:val="00004A6A"/>
    <w:rsid w:val="00011344"/>
    <w:rsid w:val="00014B55"/>
    <w:rsid w:val="00015F4E"/>
    <w:rsid w:val="000209C6"/>
    <w:rsid w:val="00021539"/>
    <w:rsid w:val="0002223E"/>
    <w:rsid w:val="00031F64"/>
    <w:rsid w:val="00037343"/>
    <w:rsid w:val="00044887"/>
    <w:rsid w:val="0004749D"/>
    <w:rsid w:val="00047A01"/>
    <w:rsid w:val="00052C84"/>
    <w:rsid w:val="00054598"/>
    <w:rsid w:val="00060679"/>
    <w:rsid w:val="000633B7"/>
    <w:rsid w:val="0006343B"/>
    <w:rsid w:val="00067BD4"/>
    <w:rsid w:val="0007385A"/>
    <w:rsid w:val="00076306"/>
    <w:rsid w:val="000765FF"/>
    <w:rsid w:val="00083A35"/>
    <w:rsid w:val="000945AF"/>
    <w:rsid w:val="00094B3D"/>
    <w:rsid w:val="00095168"/>
    <w:rsid w:val="00097805"/>
    <w:rsid w:val="000A25C8"/>
    <w:rsid w:val="000A2FD0"/>
    <w:rsid w:val="000A681C"/>
    <w:rsid w:val="000B52C3"/>
    <w:rsid w:val="000B56C7"/>
    <w:rsid w:val="000C42CB"/>
    <w:rsid w:val="000C4DAC"/>
    <w:rsid w:val="000C71B4"/>
    <w:rsid w:val="000C7552"/>
    <w:rsid w:val="000D23FB"/>
    <w:rsid w:val="000D33AD"/>
    <w:rsid w:val="000D7BEA"/>
    <w:rsid w:val="000E6D13"/>
    <w:rsid w:val="000F13BB"/>
    <w:rsid w:val="000F4BA8"/>
    <w:rsid w:val="000F4EE6"/>
    <w:rsid w:val="000F71D6"/>
    <w:rsid w:val="000F7C5A"/>
    <w:rsid w:val="00105117"/>
    <w:rsid w:val="0011031F"/>
    <w:rsid w:val="00110351"/>
    <w:rsid w:val="00110B29"/>
    <w:rsid w:val="00113F12"/>
    <w:rsid w:val="00117CCC"/>
    <w:rsid w:val="0012213C"/>
    <w:rsid w:val="00124190"/>
    <w:rsid w:val="0013128D"/>
    <w:rsid w:val="00134799"/>
    <w:rsid w:val="00134C29"/>
    <w:rsid w:val="001369AC"/>
    <w:rsid w:val="001373EA"/>
    <w:rsid w:val="0014238F"/>
    <w:rsid w:val="00143D81"/>
    <w:rsid w:val="001508AF"/>
    <w:rsid w:val="0015409B"/>
    <w:rsid w:val="0015601D"/>
    <w:rsid w:val="00156E91"/>
    <w:rsid w:val="00160259"/>
    <w:rsid w:val="001606EB"/>
    <w:rsid w:val="001650DA"/>
    <w:rsid w:val="00166183"/>
    <w:rsid w:val="00166CA3"/>
    <w:rsid w:val="00167114"/>
    <w:rsid w:val="00167AAF"/>
    <w:rsid w:val="001718B2"/>
    <w:rsid w:val="00177D0E"/>
    <w:rsid w:val="001827A8"/>
    <w:rsid w:val="001A10D5"/>
    <w:rsid w:val="001A1CFA"/>
    <w:rsid w:val="001A27A1"/>
    <w:rsid w:val="001A3658"/>
    <w:rsid w:val="001A63E8"/>
    <w:rsid w:val="001B4C60"/>
    <w:rsid w:val="001B796C"/>
    <w:rsid w:val="001C34BB"/>
    <w:rsid w:val="001C50A2"/>
    <w:rsid w:val="001C7AEF"/>
    <w:rsid w:val="001D14CA"/>
    <w:rsid w:val="001D3128"/>
    <w:rsid w:val="001D3DBA"/>
    <w:rsid w:val="001D6F6D"/>
    <w:rsid w:val="001D71BB"/>
    <w:rsid w:val="001E06DC"/>
    <w:rsid w:val="001E5F64"/>
    <w:rsid w:val="001E6185"/>
    <w:rsid w:val="001F2C4C"/>
    <w:rsid w:val="0020166D"/>
    <w:rsid w:val="002048CF"/>
    <w:rsid w:val="002105FA"/>
    <w:rsid w:val="002125FD"/>
    <w:rsid w:val="00214B70"/>
    <w:rsid w:val="00217B38"/>
    <w:rsid w:val="00221620"/>
    <w:rsid w:val="00223581"/>
    <w:rsid w:val="00227F23"/>
    <w:rsid w:val="00230F19"/>
    <w:rsid w:val="00233EEE"/>
    <w:rsid w:val="00234617"/>
    <w:rsid w:val="00234D62"/>
    <w:rsid w:val="002400E4"/>
    <w:rsid w:val="002406E2"/>
    <w:rsid w:val="00240B24"/>
    <w:rsid w:val="00241BF9"/>
    <w:rsid w:val="00242BA7"/>
    <w:rsid w:val="00243320"/>
    <w:rsid w:val="00243C8C"/>
    <w:rsid w:val="00244467"/>
    <w:rsid w:val="00245452"/>
    <w:rsid w:val="00246743"/>
    <w:rsid w:val="00246825"/>
    <w:rsid w:val="00250329"/>
    <w:rsid w:val="002528E4"/>
    <w:rsid w:val="00252CCA"/>
    <w:rsid w:val="00253F06"/>
    <w:rsid w:val="00255FB1"/>
    <w:rsid w:val="00257442"/>
    <w:rsid w:val="002578C2"/>
    <w:rsid w:val="002606E1"/>
    <w:rsid w:val="00264A3D"/>
    <w:rsid w:val="0026622F"/>
    <w:rsid w:val="002712A0"/>
    <w:rsid w:val="00275ECF"/>
    <w:rsid w:val="0027753A"/>
    <w:rsid w:val="00277DAE"/>
    <w:rsid w:val="00280102"/>
    <w:rsid w:val="0028424B"/>
    <w:rsid w:val="00286D6C"/>
    <w:rsid w:val="00290814"/>
    <w:rsid w:val="00291136"/>
    <w:rsid w:val="002936AB"/>
    <w:rsid w:val="00293965"/>
    <w:rsid w:val="002959F2"/>
    <w:rsid w:val="0029713A"/>
    <w:rsid w:val="002A3197"/>
    <w:rsid w:val="002B1A7A"/>
    <w:rsid w:val="002B5758"/>
    <w:rsid w:val="002C0D20"/>
    <w:rsid w:val="002C172F"/>
    <w:rsid w:val="002C6A57"/>
    <w:rsid w:val="002D2C56"/>
    <w:rsid w:val="002D5FB9"/>
    <w:rsid w:val="002D697A"/>
    <w:rsid w:val="002E541D"/>
    <w:rsid w:val="002E7692"/>
    <w:rsid w:val="002F36F2"/>
    <w:rsid w:val="002F624C"/>
    <w:rsid w:val="002F7866"/>
    <w:rsid w:val="00300496"/>
    <w:rsid w:val="00300CD2"/>
    <w:rsid w:val="00302FF1"/>
    <w:rsid w:val="00307310"/>
    <w:rsid w:val="00310183"/>
    <w:rsid w:val="00310B20"/>
    <w:rsid w:val="00315998"/>
    <w:rsid w:val="00317916"/>
    <w:rsid w:val="003257CE"/>
    <w:rsid w:val="003303ED"/>
    <w:rsid w:val="00330845"/>
    <w:rsid w:val="003335DB"/>
    <w:rsid w:val="00333FD4"/>
    <w:rsid w:val="00334004"/>
    <w:rsid w:val="003347F2"/>
    <w:rsid w:val="00335185"/>
    <w:rsid w:val="00335790"/>
    <w:rsid w:val="00341D82"/>
    <w:rsid w:val="003429AE"/>
    <w:rsid w:val="00346104"/>
    <w:rsid w:val="00347680"/>
    <w:rsid w:val="00347E59"/>
    <w:rsid w:val="00353AAE"/>
    <w:rsid w:val="003635FF"/>
    <w:rsid w:val="00364E9C"/>
    <w:rsid w:val="00367176"/>
    <w:rsid w:val="0037503A"/>
    <w:rsid w:val="00382576"/>
    <w:rsid w:val="003834E8"/>
    <w:rsid w:val="00383DFD"/>
    <w:rsid w:val="00387BE4"/>
    <w:rsid w:val="00391ED4"/>
    <w:rsid w:val="003976D2"/>
    <w:rsid w:val="003A058E"/>
    <w:rsid w:val="003A377C"/>
    <w:rsid w:val="003A78DB"/>
    <w:rsid w:val="003B1C68"/>
    <w:rsid w:val="003B520A"/>
    <w:rsid w:val="003B56A4"/>
    <w:rsid w:val="003B62C9"/>
    <w:rsid w:val="003C2620"/>
    <w:rsid w:val="003C6C74"/>
    <w:rsid w:val="003D3731"/>
    <w:rsid w:val="003D5DEF"/>
    <w:rsid w:val="003D7E74"/>
    <w:rsid w:val="003E1C1D"/>
    <w:rsid w:val="003F0854"/>
    <w:rsid w:val="003F5B70"/>
    <w:rsid w:val="003F5BDE"/>
    <w:rsid w:val="003F772D"/>
    <w:rsid w:val="00402FCB"/>
    <w:rsid w:val="00404546"/>
    <w:rsid w:val="004055E1"/>
    <w:rsid w:val="00411C51"/>
    <w:rsid w:val="004166AB"/>
    <w:rsid w:val="004302E9"/>
    <w:rsid w:val="004353BC"/>
    <w:rsid w:val="00436EFE"/>
    <w:rsid w:val="0044127D"/>
    <w:rsid w:val="004455BC"/>
    <w:rsid w:val="00445D1D"/>
    <w:rsid w:val="0044744A"/>
    <w:rsid w:val="00451141"/>
    <w:rsid w:val="0045144E"/>
    <w:rsid w:val="00452980"/>
    <w:rsid w:val="0045538E"/>
    <w:rsid w:val="00455CB2"/>
    <w:rsid w:val="00463585"/>
    <w:rsid w:val="00464639"/>
    <w:rsid w:val="00467F48"/>
    <w:rsid w:val="0047792C"/>
    <w:rsid w:val="00477B8B"/>
    <w:rsid w:val="00482CA9"/>
    <w:rsid w:val="00483AD9"/>
    <w:rsid w:val="004908FB"/>
    <w:rsid w:val="00491F10"/>
    <w:rsid w:val="00492AD4"/>
    <w:rsid w:val="004A3A21"/>
    <w:rsid w:val="004A555A"/>
    <w:rsid w:val="004A5766"/>
    <w:rsid w:val="004A75A0"/>
    <w:rsid w:val="004B118D"/>
    <w:rsid w:val="004B138F"/>
    <w:rsid w:val="004B217C"/>
    <w:rsid w:val="004B3D6A"/>
    <w:rsid w:val="004B7544"/>
    <w:rsid w:val="004C1440"/>
    <w:rsid w:val="004C488E"/>
    <w:rsid w:val="004D0869"/>
    <w:rsid w:val="004D39D1"/>
    <w:rsid w:val="004D43BF"/>
    <w:rsid w:val="004D50C9"/>
    <w:rsid w:val="004D6A94"/>
    <w:rsid w:val="004E5E8C"/>
    <w:rsid w:val="004E6BD0"/>
    <w:rsid w:val="004F3162"/>
    <w:rsid w:val="004F32D5"/>
    <w:rsid w:val="004F3384"/>
    <w:rsid w:val="004F7805"/>
    <w:rsid w:val="005031A4"/>
    <w:rsid w:val="005054A7"/>
    <w:rsid w:val="00511018"/>
    <w:rsid w:val="00512035"/>
    <w:rsid w:val="00516458"/>
    <w:rsid w:val="00516B53"/>
    <w:rsid w:val="005211FA"/>
    <w:rsid w:val="00522F58"/>
    <w:rsid w:val="00530BBC"/>
    <w:rsid w:val="00532B98"/>
    <w:rsid w:val="00533DAF"/>
    <w:rsid w:val="0053446E"/>
    <w:rsid w:val="005366CF"/>
    <w:rsid w:val="005446A7"/>
    <w:rsid w:val="00544860"/>
    <w:rsid w:val="00547A3D"/>
    <w:rsid w:val="00552C14"/>
    <w:rsid w:val="00552C3A"/>
    <w:rsid w:val="005533BC"/>
    <w:rsid w:val="0055474E"/>
    <w:rsid w:val="00557721"/>
    <w:rsid w:val="005608BC"/>
    <w:rsid w:val="00564F9A"/>
    <w:rsid w:val="0056746B"/>
    <w:rsid w:val="005711E9"/>
    <w:rsid w:val="00572A74"/>
    <w:rsid w:val="00576A79"/>
    <w:rsid w:val="0057740F"/>
    <w:rsid w:val="0058221C"/>
    <w:rsid w:val="0059531E"/>
    <w:rsid w:val="00595917"/>
    <w:rsid w:val="00595C81"/>
    <w:rsid w:val="005961F3"/>
    <w:rsid w:val="0059660E"/>
    <w:rsid w:val="0059720C"/>
    <w:rsid w:val="005A01CC"/>
    <w:rsid w:val="005A090A"/>
    <w:rsid w:val="005A1CDA"/>
    <w:rsid w:val="005A2F7A"/>
    <w:rsid w:val="005B10BD"/>
    <w:rsid w:val="005B3D39"/>
    <w:rsid w:val="005C1424"/>
    <w:rsid w:val="005C4BAF"/>
    <w:rsid w:val="005C4DF3"/>
    <w:rsid w:val="005D2BEC"/>
    <w:rsid w:val="005D42E0"/>
    <w:rsid w:val="005D69DF"/>
    <w:rsid w:val="005E0A02"/>
    <w:rsid w:val="005E2A84"/>
    <w:rsid w:val="005E48F9"/>
    <w:rsid w:val="005F36C0"/>
    <w:rsid w:val="005F6FF5"/>
    <w:rsid w:val="00602BF7"/>
    <w:rsid w:val="00604E76"/>
    <w:rsid w:val="0060747E"/>
    <w:rsid w:val="006161E5"/>
    <w:rsid w:val="00622C6C"/>
    <w:rsid w:val="00622DC4"/>
    <w:rsid w:val="0062337C"/>
    <w:rsid w:val="00623EC2"/>
    <w:rsid w:val="006255B6"/>
    <w:rsid w:val="00625714"/>
    <w:rsid w:val="00625CAF"/>
    <w:rsid w:val="00627442"/>
    <w:rsid w:val="00627749"/>
    <w:rsid w:val="0062776B"/>
    <w:rsid w:val="00630690"/>
    <w:rsid w:val="0063080D"/>
    <w:rsid w:val="00631162"/>
    <w:rsid w:val="00633748"/>
    <w:rsid w:val="006337AC"/>
    <w:rsid w:val="00634BDA"/>
    <w:rsid w:val="006356DA"/>
    <w:rsid w:val="006362F2"/>
    <w:rsid w:val="00641BA4"/>
    <w:rsid w:val="006438DA"/>
    <w:rsid w:val="0064733D"/>
    <w:rsid w:val="00651067"/>
    <w:rsid w:val="006521A9"/>
    <w:rsid w:val="0065431C"/>
    <w:rsid w:val="0065718C"/>
    <w:rsid w:val="00662AB4"/>
    <w:rsid w:val="00664BB5"/>
    <w:rsid w:val="00665EA7"/>
    <w:rsid w:val="00671534"/>
    <w:rsid w:val="0067278F"/>
    <w:rsid w:val="00675686"/>
    <w:rsid w:val="0068016D"/>
    <w:rsid w:val="00680B3D"/>
    <w:rsid w:val="00685914"/>
    <w:rsid w:val="0068648E"/>
    <w:rsid w:val="00687DAB"/>
    <w:rsid w:val="006A1824"/>
    <w:rsid w:val="006A60C6"/>
    <w:rsid w:val="006A6A99"/>
    <w:rsid w:val="006B1931"/>
    <w:rsid w:val="006B3411"/>
    <w:rsid w:val="006B470B"/>
    <w:rsid w:val="006B5227"/>
    <w:rsid w:val="006B61F8"/>
    <w:rsid w:val="006C10CE"/>
    <w:rsid w:val="006C247B"/>
    <w:rsid w:val="006C2CF8"/>
    <w:rsid w:val="006C2E66"/>
    <w:rsid w:val="006C6C58"/>
    <w:rsid w:val="006D0166"/>
    <w:rsid w:val="006D4056"/>
    <w:rsid w:val="006D71E7"/>
    <w:rsid w:val="006D7B23"/>
    <w:rsid w:val="006D7B8C"/>
    <w:rsid w:val="006E60E4"/>
    <w:rsid w:val="006E61FB"/>
    <w:rsid w:val="006E6200"/>
    <w:rsid w:val="006F087F"/>
    <w:rsid w:val="006F0CBC"/>
    <w:rsid w:val="006F34EB"/>
    <w:rsid w:val="00703F6E"/>
    <w:rsid w:val="007044C3"/>
    <w:rsid w:val="0070729C"/>
    <w:rsid w:val="007104D1"/>
    <w:rsid w:val="00711B34"/>
    <w:rsid w:val="00712CE0"/>
    <w:rsid w:val="00716059"/>
    <w:rsid w:val="00716594"/>
    <w:rsid w:val="00716BB0"/>
    <w:rsid w:val="00717D87"/>
    <w:rsid w:val="00717EA5"/>
    <w:rsid w:val="00722003"/>
    <w:rsid w:val="00722E4F"/>
    <w:rsid w:val="00724330"/>
    <w:rsid w:val="00726972"/>
    <w:rsid w:val="00732C81"/>
    <w:rsid w:val="00735BC7"/>
    <w:rsid w:val="00737738"/>
    <w:rsid w:val="00750EE7"/>
    <w:rsid w:val="00752B3A"/>
    <w:rsid w:val="0075557E"/>
    <w:rsid w:val="00763E72"/>
    <w:rsid w:val="007704E3"/>
    <w:rsid w:val="0077673B"/>
    <w:rsid w:val="00777E2A"/>
    <w:rsid w:val="007831E4"/>
    <w:rsid w:val="0078475C"/>
    <w:rsid w:val="00784BBE"/>
    <w:rsid w:val="007855D2"/>
    <w:rsid w:val="00793C41"/>
    <w:rsid w:val="007948D0"/>
    <w:rsid w:val="007A0F6F"/>
    <w:rsid w:val="007A29F3"/>
    <w:rsid w:val="007A50AA"/>
    <w:rsid w:val="007A7358"/>
    <w:rsid w:val="007B362C"/>
    <w:rsid w:val="007B3A77"/>
    <w:rsid w:val="007B46E7"/>
    <w:rsid w:val="007B67E5"/>
    <w:rsid w:val="007B7727"/>
    <w:rsid w:val="007C1B9E"/>
    <w:rsid w:val="007C4022"/>
    <w:rsid w:val="007C4D0B"/>
    <w:rsid w:val="007D3355"/>
    <w:rsid w:val="007D64FF"/>
    <w:rsid w:val="007E2EC7"/>
    <w:rsid w:val="007E6257"/>
    <w:rsid w:val="007E768B"/>
    <w:rsid w:val="007F03DE"/>
    <w:rsid w:val="007F2D9F"/>
    <w:rsid w:val="007F45E5"/>
    <w:rsid w:val="00800076"/>
    <w:rsid w:val="0080307F"/>
    <w:rsid w:val="008036E3"/>
    <w:rsid w:val="00805248"/>
    <w:rsid w:val="00811EE6"/>
    <w:rsid w:val="0081311E"/>
    <w:rsid w:val="00813A5D"/>
    <w:rsid w:val="00814923"/>
    <w:rsid w:val="00814DD5"/>
    <w:rsid w:val="008214FE"/>
    <w:rsid w:val="00822181"/>
    <w:rsid w:val="00822C0B"/>
    <w:rsid w:val="0082346C"/>
    <w:rsid w:val="008275E9"/>
    <w:rsid w:val="008306C1"/>
    <w:rsid w:val="008311F7"/>
    <w:rsid w:val="008356F5"/>
    <w:rsid w:val="00836CEA"/>
    <w:rsid w:val="008437F7"/>
    <w:rsid w:val="00845035"/>
    <w:rsid w:val="00850DA8"/>
    <w:rsid w:val="008518E5"/>
    <w:rsid w:val="00852140"/>
    <w:rsid w:val="0085232B"/>
    <w:rsid w:val="008528A6"/>
    <w:rsid w:val="00854CA1"/>
    <w:rsid w:val="00857100"/>
    <w:rsid w:val="0085758B"/>
    <w:rsid w:val="00861667"/>
    <w:rsid w:val="0086400A"/>
    <w:rsid w:val="00865311"/>
    <w:rsid w:val="00865CBD"/>
    <w:rsid w:val="0088040B"/>
    <w:rsid w:val="00883FFC"/>
    <w:rsid w:val="008852CD"/>
    <w:rsid w:val="00887CE2"/>
    <w:rsid w:val="008911B2"/>
    <w:rsid w:val="00891ED2"/>
    <w:rsid w:val="008925D8"/>
    <w:rsid w:val="008945E7"/>
    <w:rsid w:val="008A2AC8"/>
    <w:rsid w:val="008A4246"/>
    <w:rsid w:val="008A440A"/>
    <w:rsid w:val="008A7142"/>
    <w:rsid w:val="008A788C"/>
    <w:rsid w:val="008B0810"/>
    <w:rsid w:val="008B67C1"/>
    <w:rsid w:val="008B7492"/>
    <w:rsid w:val="008C16E7"/>
    <w:rsid w:val="008C695D"/>
    <w:rsid w:val="008D0DE9"/>
    <w:rsid w:val="008D4BEA"/>
    <w:rsid w:val="008D4D7E"/>
    <w:rsid w:val="008D51CF"/>
    <w:rsid w:val="008E010D"/>
    <w:rsid w:val="008E34A5"/>
    <w:rsid w:val="008F0817"/>
    <w:rsid w:val="008F0DC0"/>
    <w:rsid w:val="008F5F9F"/>
    <w:rsid w:val="008F76A3"/>
    <w:rsid w:val="00900F33"/>
    <w:rsid w:val="009078ED"/>
    <w:rsid w:val="0091277E"/>
    <w:rsid w:val="009150CE"/>
    <w:rsid w:val="0091614F"/>
    <w:rsid w:val="00920FEE"/>
    <w:rsid w:val="0092128B"/>
    <w:rsid w:val="00922402"/>
    <w:rsid w:val="00923D31"/>
    <w:rsid w:val="009253BA"/>
    <w:rsid w:val="0092598A"/>
    <w:rsid w:val="00927283"/>
    <w:rsid w:val="009278BD"/>
    <w:rsid w:val="00930ACA"/>
    <w:rsid w:val="00931756"/>
    <w:rsid w:val="00931793"/>
    <w:rsid w:val="00936BE2"/>
    <w:rsid w:val="00936F93"/>
    <w:rsid w:val="0094045E"/>
    <w:rsid w:val="00941173"/>
    <w:rsid w:val="009444A2"/>
    <w:rsid w:val="009444F2"/>
    <w:rsid w:val="00945F40"/>
    <w:rsid w:val="00946914"/>
    <w:rsid w:val="0095107B"/>
    <w:rsid w:val="00961817"/>
    <w:rsid w:val="009628B3"/>
    <w:rsid w:val="00962C51"/>
    <w:rsid w:val="00964635"/>
    <w:rsid w:val="00967F6F"/>
    <w:rsid w:val="00970A1E"/>
    <w:rsid w:val="0097171E"/>
    <w:rsid w:val="009776E0"/>
    <w:rsid w:val="00977BE0"/>
    <w:rsid w:val="00980E2F"/>
    <w:rsid w:val="009867B7"/>
    <w:rsid w:val="00991F7F"/>
    <w:rsid w:val="0099248A"/>
    <w:rsid w:val="0099251D"/>
    <w:rsid w:val="00997FA2"/>
    <w:rsid w:val="009A1A48"/>
    <w:rsid w:val="009A4C70"/>
    <w:rsid w:val="009A4EFE"/>
    <w:rsid w:val="009A64B3"/>
    <w:rsid w:val="009A6BA4"/>
    <w:rsid w:val="009B1E00"/>
    <w:rsid w:val="009B294B"/>
    <w:rsid w:val="009B2F67"/>
    <w:rsid w:val="009C017F"/>
    <w:rsid w:val="009C0AB4"/>
    <w:rsid w:val="009C11BA"/>
    <w:rsid w:val="009C2E70"/>
    <w:rsid w:val="009C3C81"/>
    <w:rsid w:val="009C4773"/>
    <w:rsid w:val="009C4DA2"/>
    <w:rsid w:val="009C5E19"/>
    <w:rsid w:val="009C63B4"/>
    <w:rsid w:val="009D0C3C"/>
    <w:rsid w:val="009D1A75"/>
    <w:rsid w:val="009D3F63"/>
    <w:rsid w:val="009D421E"/>
    <w:rsid w:val="009D4A63"/>
    <w:rsid w:val="009D7880"/>
    <w:rsid w:val="009F229D"/>
    <w:rsid w:val="00A01013"/>
    <w:rsid w:val="00A01F3C"/>
    <w:rsid w:val="00A0251E"/>
    <w:rsid w:val="00A0508C"/>
    <w:rsid w:val="00A051A4"/>
    <w:rsid w:val="00A0680C"/>
    <w:rsid w:val="00A06C9E"/>
    <w:rsid w:val="00A0750A"/>
    <w:rsid w:val="00A1018D"/>
    <w:rsid w:val="00A10BFF"/>
    <w:rsid w:val="00A13C2A"/>
    <w:rsid w:val="00A175A3"/>
    <w:rsid w:val="00A27AF1"/>
    <w:rsid w:val="00A27C30"/>
    <w:rsid w:val="00A302E0"/>
    <w:rsid w:val="00A303AC"/>
    <w:rsid w:val="00A312DA"/>
    <w:rsid w:val="00A35136"/>
    <w:rsid w:val="00A36570"/>
    <w:rsid w:val="00A41AEE"/>
    <w:rsid w:val="00A42CA0"/>
    <w:rsid w:val="00A43AE7"/>
    <w:rsid w:val="00A4664E"/>
    <w:rsid w:val="00A476E7"/>
    <w:rsid w:val="00A50253"/>
    <w:rsid w:val="00A50696"/>
    <w:rsid w:val="00A54B00"/>
    <w:rsid w:val="00A54B1F"/>
    <w:rsid w:val="00A57079"/>
    <w:rsid w:val="00A63EB6"/>
    <w:rsid w:val="00A662F8"/>
    <w:rsid w:val="00A666AD"/>
    <w:rsid w:val="00A71825"/>
    <w:rsid w:val="00A74459"/>
    <w:rsid w:val="00A76095"/>
    <w:rsid w:val="00A80590"/>
    <w:rsid w:val="00A80DE4"/>
    <w:rsid w:val="00A82BDE"/>
    <w:rsid w:val="00A83A1C"/>
    <w:rsid w:val="00A90B9E"/>
    <w:rsid w:val="00AA14EC"/>
    <w:rsid w:val="00AA1AE8"/>
    <w:rsid w:val="00AA29E8"/>
    <w:rsid w:val="00AA554A"/>
    <w:rsid w:val="00AA5DAA"/>
    <w:rsid w:val="00AA6870"/>
    <w:rsid w:val="00AB3AA2"/>
    <w:rsid w:val="00AC0120"/>
    <w:rsid w:val="00AD3AE8"/>
    <w:rsid w:val="00AD45B8"/>
    <w:rsid w:val="00AD5CBA"/>
    <w:rsid w:val="00AE15A3"/>
    <w:rsid w:val="00AE2043"/>
    <w:rsid w:val="00AF06EE"/>
    <w:rsid w:val="00AF10CD"/>
    <w:rsid w:val="00AF1B5A"/>
    <w:rsid w:val="00AF3FE7"/>
    <w:rsid w:val="00AF669C"/>
    <w:rsid w:val="00B0164D"/>
    <w:rsid w:val="00B07356"/>
    <w:rsid w:val="00B130DB"/>
    <w:rsid w:val="00B146E5"/>
    <w:rsid w:val="00B16562"/>
    <w:rsid w:val="00B16D0F"/>
    <w:rsid w:val="00B21300"/>
    <w:rsid w:val="00B22F61"/>
    <w:rsid w:val="00B249FA"/>
    <w:rsid w:val="00B25235"/>
    <w:rsid w:val="00B27751"/>
    <w:rsid w:val="00B344FB"/>
    <w:rsid w:val="00B378B8"/>
    <w:rsid w:val="00B40521"/>
    <w:rsid w:val="00B41D33"/>
    <w:rsid w:val="00B4539F"/>
    <w:rsid w:val="00B4627B"/>
    <w:rsid w:val="00B5051A"/>
    <w:rsid w:val="00B52C92"/>
    <w:rsid w:val="00B55F3B"/>
    <w:rsid w:val="00B56A26"/>
    <w:rsid w:val="00B60587"/>
    <w:rsid w:val="00B60966"/>
    <w:rsid w:val="00B60B3E"/>
    <w:rsid w:val="00B64200"/>
    <w:rsid w:val="00B6530D"/>
    <w:rsid w:val="00B66485"/>
    <w:rsid w:val="00B71EA0"/>
    <w:rsid w:val="00B749A3"/>
    <w:rsid w:val="00B74DC1"/>
    <w:rsid w:val="00B755A9"/>
    <w:rsid w:val="00B766EB"/>
    <w:rsid w:val="00B76AC7"/>
    <w:rsid w:val="00B77A03"/>
    <w:rsid w:val="00B805CC"/>
    <w:rsid w:val="00B82DD1"/>
    <w:rsid w:val="00B82F7D"/>
    <w:rsid w:val="00B8341E"/>
    <w:rsid w:val="00B84A85"/>
    <w:rsid w:val="00B85CAD"/>
    <w:rsid w:val="00B87FA2"/>
    <w:rsid w:val="00B9209C"/>
    <w:rsid w:val="00B93A29"/>
    <w:rsid w:val="00B95B37"/>
    <w:rsid w:val="00B97011"/>
    <w:rsid w:val="00B97628"/>
    <w:rsid w:val="00BA67EA"/>
    <w:rsid w:val="00BA7FD5"/>
    <w:rsid w:val="00BB1B98"/>
    <w:rsid w:val="00BB3E01"/>
    <w:rsid w:val="00BB6401"/>
    <w:rsid w:val="00BB770A"/>
    <w:rsid w:val="00BB7A6F"/>
    <w:rsid w:val="00BC0965"/>
    <w:rsid w:val="00BC0AB5"/>
    <w:rsid w:val="00BC14CC"/>
    <w:rsid w:val="00BC43DA"/>
    <w:rsid w:val="00BC6B82"/>
    <w:rsid w:val="00BD02E4"/>
    <w:rsid w:val="00BD1EF3"/>
    <w:rsid w:val="00BD1F3D"/>
    <w:rsid w:val="00BD598F"/>
    <w:rsid w:val="00BD678E"/>
    <w:rsid w:val="00BE390B"/>
    <w:rsid w:val="00BE391B"/>
    <w:rsid w:val="00BF1BE2"/>
    <w:rsid w:val="00BF3111"/>
    <w:rsid w:val="00BF447E"/>
    <w:rsid w:val="00BF4A2F"/>
    <w:rsid w:val="00BF65F3"/>
    <w:rsid w:val="00C00ED7"/>
    <w:rsid w:val="00C02A7D"/>
    <w:rsid w:val="00C05BE0"/>
    <w:rsid w:val="00C06B53"/>
    <w:rsid w:val="00C111E0"/>
    <w:rsid w:val="00C1257B"/>
    <w:rsid w:val="00C20536"/>
    <w:rsid w:val="00C225F0"/>
    <w:rsid w:val="00C2262D"/>
    <w:rsid w:val="00C27906"/>
    <w:rsid w:val="00C30251"/>
    <w:rsid w:val="00C31B2A"/>
    <w:rsid w:val="00C327E0"/>
    <w:rsid w:val="00C342AB"/>
    <w:rsid w:val="00C35F92"/>
    <w:rsid w:val="00C45180"/>
    <w:rsid w:val="00C46B00"/>
    <w:rsid w:val="00C503C4"/>
    <w:rsid w:val="00C51855"/>
    <w:rsid w:val="00C522D4"/>
    <w:rsid w:val="00C6095C"/>
    <w:rsid w:val="00C60AE4"/>
    <w:rsid w:val="00C618E0"/>
    <w:rsid w:val="00C63056"/>
    <w:rsid w:val="00C64836"/>
    <w:rsid w:val="00C65AD4"/>
    <w:rsid w:val="00C66CD7"/>
    <w:rsid w:val="00C714A7"/>
    <w:rsid w:val="00C71571"/>
    <w:rsid w:val="00C71B1C"/>
    <w:rsid w:val="00C71EB2"/>
    <w:rsid w:val="00C7227C"/>
    <w:rsid w:val="00C73FD9"/>
    <w:rsid w:val="00C74924"/>
    <w:rsid w:val="00C80660"/>
    <w:rsid w:val="00C8133A"/>
    <w:rsid w:val="00C84070"/>
    <w:rsid w:val="00C86105"/>
    <w:rsid w:val="00C87470"/>
    <w:rsid w:val="00C91C80"/>
    <w:rsid w:val="00C91D94"/>
    <w:rsid w:val="00CA06A7"/>
    <w:rsid w:val="00CA146E"/>
    <w:rsid w:val="00CB36D6"/>
    <w:rsid w:val="00CB38FC"/>
    <w:rsid w:val="00CB39D3"/>
    <w:rsid w:val="00CB7263"/>
    <w:rsid w:val="00CC0393"/>
    <w:rsid w:val="00CC03E4"/>
    <w:rsid w:val="00CC1E35"/>
    <w:rsid w:val="00CC6572"/>
    <w:rsid w:val="00CD05BF"/>
    <w:rsid w:val="00CD3ABD"/>
    <w:rsid w:val="00CD51D8"/>
    <w:rsid w:val="00CD689B"/>
    <w:rsid w:val="00CE0D29"/>
    <w:rsid w:val="00CE34CE"/>
    <w:rsid w:val="00CE6773"/>
    <w:rsid w:val="00CE7624"/>
    <w:rsid w:val="00CF23DE"/>
    <w:rsid w:val="00CF6DE2"/>
    <w:rsid w:val="00D04FDC"/>
    <w:rsid w:val="00D11C63"/>
    <w:rsid w:val="00D123A8"/>
    <w:rsid w:val="00D14061"/>
    <w:rsid w:val="00D157E6"/>
    <w:rsid w:val="00D15CC4"/>
    <w:rsid w:val="00D17CA5"/>
    <w:rsid w:val="00D20167"/>
    <w:rsid w:val="00D205A6"/>
    <w:rsid w:val="00D23AEE"/>
    <w:rsid w:val="00D2707C"/>
    <w:rsid w:val="00D3317E"/>
    <w:rsid w:val="00D4005E"/>
    <w:rsid w:val="00D41E22"/>
    <w:rsid w:val="00D50D05"/>
    <w:rsid w:val="00D520FB"/>
    <w:rsid w:val="00D55786"/>
    <w:rsid w:val="00D566F9"/>
    <w:rsid w:val="00D5740B"/>
    <w:rsid w:val="00D61339"/>
    <w:rsid w:val="00D66054"/>
    <w:rsid w:val="00D72A19"/>
    <w:rsid w:val="00D75FB8"/>
    <w:rsid w:val="00D75FC7"/>
    <w:rsid w:val="00D80E37"/>
    <w:rsid w:val="00D84776"/>
    <w:rsid w:val="00D92696"/>
    <w:rsid w:val="00D93C65"/>
    <w:rsid w:val="00D955B5"/>
    <w:rsid w:val="00D95AD5"/>
    <w:rsid w:val="00DA0098"/>
    <w:rsid w:val="00DA1B58"/>
    <w:rsid w:val="00DA3195"/>
    <w:rsid w:val="00DA3D2F"/>
    <w:rsid w:val="00DA6B6C"/>
    <w:rsid w:val="00DB15A7"/>
    <w:rsid w:val="00DC0F6E"/>
    <w:rsid w:val="00DC1EA9"/>
    <w:rsid w:val="00DC2DE4"/>
    <w:rsid w:val="00DD57F5"/>
    <w:rsid w:val="00DF3FA0"/>
    <w:rsid w:val="00DF5A49"/>
    <w:rsid w:val="00E01B44"/>
    <w:rsid w:val="00E0457C"/>
    <w:rsid w:val="00E047FB"/>
    <w:rsid w:val="00E04FE4"/>
    <w:rsid w:val="00E06191"/>
    <w:rsid w:val="00E114E9"/>
    <w:rsid w:val="00E11887"/>
    <w:rsid w:val="00E123BB"/>
    <w:rsid w:val="00E13CFE"/>
    <w:rsid w:val="00E13F3B"/>
    <w:rsid w:val="00E14C40"/>
    <w:rsid w:val="00E174CC"/>
    <w:rsid w:val="00E1759A"/>
    <w:rsid w:val="00E20F91"/>
    <w:rsid w:val="00E24CC0"/>
    <w:rsid w:val="00E30E57"/>
    <w:rsid w:val="00E32038"/>
    <w:rsid w:val="00E343F1"/>
    <w:rsid w:val="00E45DE5"/>
    <w:rsid w:val="00E50263"/>
    <w:rsid w:val="00E57940"/>
    <w:rsid w:val="00E60E9F"/>
    <w:rsid w:val="00E6250B"/>
    <w:rsid w:val="00E645EE"/>
    <w:rsid w:val="00E66AFE"/>
    <w:rsid w:val="00E66B4F"/>
    <w:rsid w:val="00E710B8"/>
    <w:rsid w:val="00E72401"/>
    <w:rsid w:val="00E7314B"/>
    <w:rsid w:val="00E7397C"/>
    <w:rsid w:val="00E744D7"/>
    <w:rsid w:val="00E75721"/>
    <w:rsid w:val="00E75B92"/>
    <w:rsid w:val="00E76449"/>
    <w:rsid w:val="00E82C01"/>
    <w:rsid w:val="00E83B7B"/>
    <w:rsid w:val="00E84260"/>
    <w:rsid w:val="00E84473"/>
    <w:rsid w:val="00E907A5"/>
    <w:rsid w:val="00E9416D"/>
    <w:rsid w:val="00E9548F"/>
    <w:rsid w:val="00EA5055"/>
    <w:rsid w:val="00EA7EE2"/>
    <w:rsid w:val="00EB0A09"/>
    <w:rsid w:val="00EB14B8"/>
    <w:rsid w:val="00EB4D20"/>
    <w:rsid w:val="00EB6381"/>
    <w:rsid w:val="00EC766E"/>
    <w:rsid w:val="00ED3C6B"/>
    <w:rsid w:val="00EE0800"/>
    <w:rsid w:val="00EF01CE"/>
    <w:rsid w:val="00EF08F0"/>
    <w:rsid w:val="00EF3872"/>
    <w:rsid w:val="00EF5768"/>
    <w:rsid w:val="00EF75A6"/>
    <w:rsid w:val="00F02727"/>
    <w:rsid w:val="00F04946"/>
    <w:rsid w:val="00F06E99"/>
    <w:rsid w:val="00F14CE1"/>
    <w:rsid w:val="00F15B51"/>
    <w:rsid w:val="00F16764"/>
    <w:rsid w:val="00F27768"/>
    <w:rsid w:val="00F30A83"/>
    <w:rsid w:val="00F31833"/>
    <w:rsid w:val="00F37EC4"/>
    <w:rsid w:val="00F407C8"/>
    <w:rsid w:val="00F428FF"/>
    <w:rsid w:val="00F43650"/>
    <w:rsid w:val="00F46145"/>
    <w:rsid w:val="00F4678E"/>
    <w:rsid w:val="00F51B73"/>
    <w:rsid w:val="00F52915"/>
    <w:rsid w:val="00F57562"/>
    <w:rsid w:val="00F57971"/>
    <w:rsid w:val="00F6209E"/>
    <w:rsid w:val="00F66F87"/>
    <w:rsid w:val="00F673CA"/>
    <w:rsid w:val="00F67403"/>
    <w:rsid w:val="00F6761C"/>
    <w:rsid w:val="00F67B34"/>
    <w:rsid w:val="00F71902"/>
    <w:rsid w:val="00F73051"/>
    <w:rsid w:val="00F754A4"/>
    <w:rsid w:val="00F82274"/>
    <w:rsid w:val="00F8278B"/>
    <w:rsid w:val="00F83177"/>
    <w:rsid w:val="00F8474E"/>
    <w:rsid w:val="00F9241A"/>
    <w:rsid w:val="00F92DBF"/>
    <w:rsid w:val="00F963E6"/>
    <w:rsid w:val="00FA01B4"/>
    <w:rsid w:val="00FA3A95"/>
    <w:rsid w:val="00FA7B80"/>
    <w:rsid w:val="00FB1107"/>
    <w:rsid w:val="00FB1A2C"/>
    <w:rsid w:val="00FC2CC7"/>
    <w:rsid w:val="00FC56B5"/>
    <w:rsid w:val="00FD182B"/>
    <w:rsid w:val="00FD2549"/>
    <w:rsid w:val="00FD4019"/>
    <w:rsid w:val="00FD4404"/>
    <w:rsid w:val="00FE01A2"/>
    <w:rsid w:val="00FE2E84"/>
    <w:rsid w:val="00FF2AD4"/>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E2A9B"/>
  <w15:docId w15:val="{CD71B3D2-3C9A-43B6-BDCE-4040E14D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Pr>
      <w:color w:val="0000FF"/>
      <w:u w:val="single"/>
    </w:rPr>
  </w:style>
  <w:style w:type="character" w:styleId="ab">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basedOn w:val="a0"/>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basedOn w:val="ad"/>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4">
    <w:name w:val="明显引用 Char"/>
    <w:basedOn w:val="a0"/>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Char2">
    <w:name w:val="页眉 Char"/>
    <w:basedOn w:val="a0"/>
    <w:link w:val="a7"/>
    <w:uiPriority w:val="99"/>
    <w:qFormat/>
    <w:rPr>
      <w:rFonts w:ascii="Times New Roman" w:eastAsia="宋体" w:hAnsi="Times New Roman"/>
      <w:sz w:val="18"/>
      <w:szCs w:val="18"/>
    </w:rPr>
  </w:style>
  <w:style w:type="character" w:customStyle="1" w:styleId="Char1">
    <w:name w:val="页脚 Char"/>
    <w:basedOn w:val="a0"/>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Char0">
    <w:name w:val="批注框文本 Char"/>
    <w:basedOn w:val="a0"/>
    <w:link w:val="a5"/>
    <w:uiPriority w:val="99"/>
    <w:semiHidden/>
    <w:qFormat/>
    <w:rPr>
      <w:rFonts w:ascii="Times New Roman" w:eastAsia="宋体" w:hAnsi="Times New Roman"/>
      <w:sz w:val="18"/>
      <w:szCs w:val="18"/>
    </w:rPr>
  </w:style>
  <w:style w:type="character" w:customStyle="1" w:styleId="Char">
    <w:name w:val="批注文字 Char"/>
    <w:basedOn w:val="a0"/>
    <w:link w:val="a4"/>
    <w:uiPriority w:val="99"/>
    <w:semiHidden/>
    <w:qFormat/>
    <w:rPr>
      <w:rFonts w:ascii="Times New Roman" w:eastAsia="宋体" w:hAnsi="Times New Roman"/>
    </w:rPr>
  </w:style>
  <w:style w:type="character" w:customStyle="1" w:styleId="Char3">
    <w:name w:val="批注主题 Char"/>
    <w:basedOn w:val="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2">
    <w:name w:val="Placeholder Text"/>
    <w:basedOn w:val="a0"/>
    <w:uiPriority w:val="99"/>
    <w:semiHidden/>
    <w:rPr>
      <w:color w:val="808080"/>
    </w:rPr>
  </w:style>
  <w:style w:type="paragraph" w:styleId="af3">
    <w:name w:val="Document Map"/>
    <w:basedOn w:val="a"/>
    <w:link w:val="Char5"/>
    <w:uiPriority w:val="99"/>
    <w:semiHidden/>
    <w:unhideWhenUsed/>
    <w:rsid w:val="00E11887"/>
    <w:rPr>
      <w:rFonts w:ascii="宋体" w:hAnsiTheme="minorHAnsi"/>
      <w:sz w:val="18"/>
      <w:szCs w:val="18"/>
    </w:rPr>
  </w:style>
  <w:style w:type="character" w:customStyle="1" w:styleId="Char5">
    <w:name w:val="文档结构图 Char"/>
    <w:basedOn w:val="a0"/>
    <w:link w:val="af3"/>
    <w:uiPriority w:val="99"/>
    <w:semiHidden/>
    <w:rsid w:val="00E11887"/>
    <w:rPr>
      <w:rFonts w:ascii="宋体" w:hAnsiTheme="minorHAnsi" w:cstheme="minorBidi"/>
      <w:kern w:val="2"/>
      <w:sz w:val="18"/>
      <w:szCs w:val="18"/>
    </w:rPr>
  </w:style>
  <w:style w:type="paragraph" w:styleId="af4">
    <w:name w:val="List Paragraph"/>
    <w:basedOn w:val="a"/>
    <w:uiPriority w:val="99"/>
    <w:rsid w:val="009A64B3"/>
    <w:pPr>
      <w:ind w:firstLineChars="200" w:firstLine="420"/>
    </w:pPr>
  </w:style>
  <w:style w:type="paragraph" w:styleId="af5">
    <w:name w:val="Revision"/>
    <w:hidden/>
    <w:uiPriority w:val="99"/>
    <w:semiHidden/>
    <w:rsid w:val="00931793"/>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package" Target="embeddings/Microsoft_Visio___1.vsdx"/><Relationship Id="rId39" Type="http://schemas.openxmlformats.org/officeDocument/2006/relationships/theme" Target="theme/theme1.xml"/><Relationship Id="rId21" Type="http://schemas.openxmlformats.org/officeDocument/2006/relationships/comments" Target="comments.xml"/><Relationship Id="rId34" Type="http://schemas.openxmlformats.org/officeDocument/2006/relationships/image" Target="media/image1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29" Type="http://schemas.openxmlformats.org/officeDocument/2006/relationships/package" Target="embeddings/Microsoft_Visio___2.vsdx"/><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2.xml"/><Relationship Id="rId32" Type="http://schemas.openxmlformats.org/officeDocument/2006/relationships/image" Target="media/image15.emf"/><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3.emf"/><Relationship Id="rId36"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header" Target="header1.xml"/><Relationship Id="rId31" Type="http://schemas.openxmlformats.org/officeDocument/2006/relationships/package" Target="embeddings/Microsoft_Visio___3.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microsoft.com/office/2011/relationships/commentsExtended" Target="commentsExtended.xml"/><Relationship Id="rId27" Type="http://schemas.openxmlformats.org/officeDocument/2006/relationships/header" Target="header3.xml"/><Relationship Id="rId30" Type="http://schemas.openxmlformats.org/officeDocument/2006/relationships/image" Target="media/image14.emf"/><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2.emf"/><Relationship Id="rId33" Type="http://schemas.openxmlformats.org/officeDocument/2006/relationships/package" Target="embeddings/Microsoft_Visio___4.vsdx"/><Relationship Id="rId3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4FD413-60E4-450F-9343-F88D91BE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10</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Microsoft 帐户</cp:lastModifiedBy>
  <cp:revision>701</cp:revision>
  <cp:lastPrinted>2021-06-21T01:33:00Z</cp:lastPrinted>
  <dcterms:created xsi:type="dcterms:W3CDTF">2020-02-24T08:59:00Z</dcterms:created>
  <dcterms:modified xsi:type="dcterms:W3CDTF">2021-12-22T04:11:00Z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