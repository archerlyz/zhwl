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8A3C" w14:textId="5A6EDCF4" w:rsidR="00167AAF" w:rsidRDefault="000D23FB">
      <w:pPr>
        <w:pStyle w:val="00"/>
        <w:ind w:firstLine="480"/>
      </w:pPr>
      <w:r w:rsidRPr="000D23FB">
        <w:rPr>
          <w:rFonts w:hint="eastAsia"/>
        </w:rPr>
        <w:t>一种</w:t>
      </w:r>
      <w:r w:rsidRPr="000D23FB">
        <w:rPr>
          <w:rFonts w:hint="eastAsia"/>
        </w:rPr>
        <w:t>FACTS</w:t>
      </w:r>
      <w:r w:rsidRPr="000D23FB">
        <w:rPr>
          <w:rFonts w:hint="eastAsia"/>
        </w:rPr>
        <w:t>冷却设备自动检验装置和方法</w:t>
      </w:r>
      <w:r w:rsidR="00AD45B8">
        <w:rPr>
          <w:rFonts w:hint="eastAsia"/>
        </w:rPr>
        <w:t>，</w:t>
      </w:r>
    </w:p>
    <w:p w14:paraId="7451B847" w14:textId="77777777" w:rsidR="00532B98" w:rsidRDefault="00532B98" w:rsidP="00532B98">
      <w:pPr>
        <w:pStyle w:val="00"/>
        <w:ind w:firstLine="480"/>
        <w:rPr>
          <w:ins w:id="0" w:author="陈珊" w:date="2021-12-16T15:41:00Z"/>
        </w:rPr>
      </w:pPr>
      <w:ins w:id="1" w:author="陈珊" w:date="2021-12-16T15:41:00Z">
        <w:r>
          <w:rPr>
            <w:rFonts w:hint="eastAsia"/>
          </w:rPr>
          <w:t>柔性交流输电系统</w:t>
        </w:r>
        <w:r>
          <w:rPr>
            <w:rFonts w:hint="eastAsia"/>
          </w:rPr>
          <w:t>FACTS</w:t>
        </w:r>
        <w:r>
          <w:rPr>
            <w:rFonts w:hint="eastAsia"/>
          </w:rPr>
          <w:t>冷却设备的应用范围广泛，是保障电力系统稳定运行关键设备。冷却设备的稳定可靠是</w:t>
        </w:r>
        <w:r>
          <w:rPr>
            <w:rFonts w:hint="eastAsia"/>
          </w:rPr>
          <w:t>F</w:t>
        </w:r>
        <w:r>
          <w:t>ACTS</w:t>
        </w:r>
        <w:r>
          <w:rPr>
            <w:rFonts w:hint="eastAsia"/>
          </w:rPr>
          <w:t>设备的关键部分。冷却设备在设计生产中，如何判定为合格、可靠的设备，采用哪些卓有成效的检验施</w:t>
        </w:r>
        <w:proofErr w:type="gramStart"/>
        <w:r>
          <w:rPr>
            <w:rFonts w:hint="eastAsia"/>
          </w:rPr>
          <w:t>措</w:t>
        </w:r>
        <w:proofErr w:type="gramEnd"/>
        <w:r>
          <w:rPr>
            <w:rFonts w:hint="eastAsia"/>
          </w:rPr>
          <w:t>，一直都是设备设计、生产、运行中需要重点把控，反复论证，优化，改进的方向。</w:t>
        </w:r>
      </w:ins>
    </w:p>
    <w:p w14:paraId="7E1777A5" w14:textId="77777777" w:rsidR="00532B98" w:rsidRDefault="00532B98" w:rsidP="00532B98">
      <w:pPr>
        <w:pStyle w:val="00"/>
        <w:ind w:firstLine="480"/>
        <w:rPr>
          <w:ins w:id="2" w:author="陈珊" w:date="2021-12-16T15:41:00Z"/>
        </w:rPr>
      </w:pPr>
      <w:ins w:id="3" w:author="陈珊" w:date="2021-12-16T15:41:00Z">
        <w:r>
          <w:rPr>
            <w:rFonts w:hint="eastAsia"/>
          </w:rPr>
          <w:t>FACTS</w:t>
        </w:r>
        <w:r>
          <w:rPr>
            <w:rFonts w:hint="eastAsia"/>
          </w:rPr>
          <w:t>水冷产品为智能化装置，整体比较复杂、自成系统。该类产品的造价在数十万到数百万之间，公司每年出厂台数为数百台，平均每台出厂数台，考虑到订单的时间不平衡性，高峰期每天出厂可能有十数台。目前</w:t>
        </w:r>
        <w:r>
          <w:rPr>
            <w:rFonts w:hint="eastAsia"/>
          </w:rPr>
          <w:t>FACTS</w:t>
        </w:r>
        <w:r>
          <w:rPr>
            <w:rFonts w:hint="eastAsia"/>
          </w:rPr>
          <w:t>类产品的检验试验包括：水路压力测试（</w:t>
        </w:r>
        <w:r>
          <w:rPr>
            <w:rFonts w:hint="eastAsia"/>
          </w:rPr>
          <w:t>1</w:t>
        </w:r>
        <w:r>
          <w:rPr>
            <w:rFonts w:hint="eastAsia"/>
          </w:rPr>
          <w:t>小时），气路压力测试（</w:t>
        </w:r>
        <w:r>
          <w:rPr>
            <w:rFonts w:hint="eastAsia"/>
          </w:rPr>
          <w:t>12</w:t>
        </w:r>
        <w:r>
          <w:rPr>
            <w:rFonts w:hint="eastAsia"/>
          </w:rPr>
          <w:t>小时），绝缘耐压测试，接地电阻测试，整机逻辑控制保护运行功能测试，通信、信号接口测试，连续运行测试（</w:t>
        </w:r>
        <w:r>
          <w:rPr>
            <w:rFonts w:hint="eastAsia"/>
          </w:rPr>
          <w:t>6</w:t>
        </w:r>
        <w:r>
          <w:rPr>
            <w:rFonts w:hint="eastAsia"/>
          </w:rPr>
          <w:t>小时），电导率控制（</w:t>
        </w:r>
        <w:r>
          <w:rPr>
            <w:rFonts w:hint="eastAsia"/>
          </w:rPr>
          <w:t>45min~3h</w:t>
        </w:r>
        <w:r>
          <w:rPr>
            <w:rFonts w:hint="eastAsia"/>
          </w:rPr>
          <w:t>）、水力性能测试，外观综合测试。这其中水路压力测试（</w:t>
        </w:r>
        <w:r>
          <w:rPr>
            <w:rFonts w:hint="eastAsia"/>
          </w:rPr>
          <w:t>1</w:t>
        </w:r>
        <w:r>
          <w:rPr>
            <w:rFonts w:hint="eastAsia"/>
          </w:rPr>
          <w:t>小时），气路压力测试（</w:t>
        </w:r>
        <w:r>
          <w:rPr>
            <w:rFonts w:hint="eastAsia"/>
          </w:rPr>
          <w:t>12</w:t>
        </w:r>
        <w:r>
          <w:rPr>
            <w:rFonts w:hint="eastAsia"/>
          </w:rPr>
          <w:t>小时），连续运行测试（</w:t>
        </w:r>
        <w:r>
          <w:rPr>
            <w:rFonts w:hint="eastAsia"/>
          </w:rPr>
          <w:t>6</w:t>
        </w:r>
        <w:r>
          <w:rPr>
            <w:rFonts w:hint="eastAsia"/>
          </w:rPr>
          <w:t>小时），电导率控制（</w:t>
        </w:r>
        <w:r>
          <w:rPr>
            <w:rFonts w:hint="eastAsia"/>
          </w:rPr>
          <w:t>45min~3h</w:t>
        </w:r>
        <w:r>
          <w:rPr>
            <w:rFonts w:hint="eastAsia"/>
          </w:rPr>
          <w:t>）测试时间较长。整机逻辑控制保护运行功能测试工作量大。各个试验时间总和超过</w:t>
        </w:r>
        <w:r>
          <w:rPr>
            <w:rFonts w:hint="eastAsia"/>
          </w:rPr>
          <w:t>20</w:t>
        </w:r>
        <w:r>
          <w:rPr>
            <w:rFonts w:hint="eastAsia"/>
          </w:rPr>
          <w:t>小时。电柜接线主要是由生产查线，柜内电气元件有效性验证与整机功能测试时合在一起实现。整个过程极其复杂，需要系统、机械、电气、检验员等不同专业知识对接。</w:t>
        </w:r>
      </w:ins>
    </w:p>
    <w:p w14:paraId="6555FEE2" w14:textId="77777777" w:rsidR="00532B98" w:rsidRDefault="00532B98" w:rsidP="00532B98">
      <w:pPr>
        <w:pStyle w:val="00"/>
        <w:ind w:firstLine="480"/>
        <w:rPr>
          <w:ins w:id="4" w:author="陈珊" w:date="2021-12-16T15:41:00Z"/>
        </w:rPr>
      </w:pPr>
      <w:ins w:id="5" w:author="陈珊" w:date="2021-12-16T15:41:00Z">
        <w:r>
          <w:rPr>
            <w:rFonts w:hint="eastAsia"/>
          </w:rPr>
          <w:t>因此，当前</w:t>
        </w:r>
        <w:r>
          <w:rPr>
            <w:rFonts w:hint="eastAsia"/>
          </w:rPr>
          <w:t>FACTS</w:t>
        </w:r>
        <w:r>
          <w:rPr>
            <w:rFonts w:hint="eastAsia"/>
          </w:rPr>
          <w:t>类水冷装置产品检测试验复杂、时间长，明显影响产能、质量，随着该类产品的销售规模不断增加，其出厂检测矛盾不断增加。需要梳理其检测试验内容，减少测试工作量和提高测试效率，以高标准，严格检测满足产品需求。</w:t>
        </w:r>
      </w:ins>
    </w:p>
    <w:p w14:paraId="2F200D61" w14:textId="77777777" w:rsidR="00532B98" w:rsidRDefault="00532B98" w:rsidP="00532B98">
      <w:pPr>
        <w:pStyle w:val="00"/>
        <w:ind w:firstLine="480"/>
        <w:rPr>
          <w:ins w:id="6" w:author="陈珊" w:date="2021-12-16T15:41:00Z"/>
        </w:rPr>
      </w:pPr>
      <w:ins w:id="7" w:author="陈珊" w:date="2021-12-16T15:41:00Z">
        <w:r>
          <w:rPr>
            <w:rFonts w:hint="eastAsia"/>
          </w:rPr>
          <w:t>综上所述，研发出符合使用的自动检测装置，减少对人员、工时，专业需求，劳动强度等方面的设备，是解决设备检验合格出厂的重要因素。自动化检测装置解决了电气系统应用中难题，降低产出要求又能提高设备检验质量，不仅有现实的使用意义，更有利于保持和提高我司在冷却产品的竞争优势，在行业内营造产品美誉度。</w:t>
        </w:r>
      </w:ins>
    </w:p>
    <w:p w14:paraId="0BCC1464" w14:textId="7BADFD94" w:rsidR="00167AAF" w:rsidRDefault="00532B98" w:rsidP="00532B98">
      <w:pPr>
        <w:pStyle w:val="00"/>
        <w:ind w:firstLine="480"/>
      </w:pPr>
      <w:ins w:id="8" w:author="陈珊" w:date="2021-12-16T15:41:00Z">
        <w:r>
          <w:rPr>
            <w:rFonts w:hint="eastAsia"/>
          </w:rPr>
          <w:t>自动试验平台能够为</w:t>
        </w:r>
        <w:r>
          <w:rPr>
            <w:rFonts w:hint="eastAsia"/>
          </w:rPr>
          <w:t>FACTS</w:t>
        </w:r>
        <w:r>
          <w:rPr>
            <w:rFonts w:hint="eastAsia"/>
          </w:rPr>
          <w:t>类水冷产品提供完整的产品研发生产测试方案及平台，目的是提高产品检测试验的自动化程度及效率，减少产品检测试验人工工时，减少电气工程师检测现场陪检，降低专业要求。</w:t>
        </w:r>
      </w:ins>
    </w:p>
    <w:p w14:paraId="2F36E5B8" w14:textId="77777777" w:rsidR="00167AAF" w:rsidRDefault="00167AAF">
      <w:pPr>
        <w:pStyle w:val="00"/>
        <w:ind w:firstLine="480"/>
      </w:pPr>
    </w:p>
    <w:p w14:paraId="68178FD2" w14:textId="77777777" w:rsidR="00167AAF" w:rsidRDefault="00167AAF">
      <w:pPr>
        <w:pStyle w:val="00"/>
        <w:ind w:firstLine="480"/>
      </w:pPr>
    </w:p>
    <w:p w14:paraId="6AF54C2B" w14:textId="77777777" w:rsidR="00167AAF" w:rsidRDefault="005031A4">
      <w:pPr>
        <w:sectPr w:rsidR="00167AAF">
          <w:headerReference w:type="default" r:id="rId10"/>
          <w:footerReference w:type="default" r:id="rId11"/>
          <w:pgSz w:w="11906" w:h="16838"/>
          <w:pgMar w:top="1440" w:right="1800" w:bottom="1440" w:left="1800" w:header="851" w:footer="992" w:gutter="0"/>
          <w:cols w:space="425"/>
          <w:docGrid w:type="lines" w:linePitch="312"/>
        </w:sectPr>
      </w:pPr>
      <w:r>
        <w:rPr>
          <w:rFonts w:hint="eastAsia"/>
        </w:rPr>
        <w:lastRenderedPageBreak/>
        <w:t>,</w:t>
      </w:r>
    </w:p>
    <w:p w14:paraId="5F780880" w14:textId="2E23EA00" w:rsidR="00167AAF" w:rsidRDefault="00167AAF">
      <w:pPr>
        <w:jc w:val="center"/>
      </w:pPr>
    </w:p>
    <w:p w14:paraId="1AEB1282" w14:textId="77777777" w:rsidR="00167AAF" w:rsidRDefault="00167AAF">
      <w:pPr>
        <w:jc w:val="center"/>
      </w:pPr>
    </w:p>
    <w:p w14:paraId="4731D04E" w14:textId="77777777" w:rsidR="00167AAF" w:rsidRDefault="00167AAF">
      <w:pPr>
        <w:jc w:val="center"/>
      </w:pPr>
    </w:p>
    <w:p w14:paraId="5D111A53" w14:textId="77777777" w:rsidR="00167AAF" w:rsidRDefault="00167AAF">
      <w:pPr>
        <w:jc w:val="center"/>
      </w:pPr>
    </w:p>
    <w:p w14:paraId="742BC1C2" w14:textId="77777777" w:rsidR="00167AAF" w:rsidRDefault="00167AAF">
      <w:pPr>
        <w:jc w:val="center"/>
      </w:pPr>
    </w:p>
    <w:p w14:paraId="4DB526FD" w14:textId="77777777" w:rsidR="00167AAF" w:rsidRDefault="00167AAF">
      <w:pPr>
        <w:jc w:val="center"/>
      </w:pPr>
    </w:p>
    <w:p w14:paraId="39A586F6" w14:textId="77777777" w:rsidR="00167AAF" w:rsidRDefault="00167AAF">
      <w:pPr>
        <w:sectPr w:rsidR="00167AAF">
          <w:headerReference w:type="default" r:id="rId12"/>
          <w:pgSz w:w="11906" w:h="16838"/>
          <w:pgMar w:top="1440" w:right="1800" w:bottom="1440" w:left="1800" w:header="851" w:footer="992" w:gutter="0"/>
          <w:pgNumType w:start="1"/>
          <w:cols w:space="425"/>
          <w:docGrid w:type="lines" w:linePitch="312"/>
        </w:sectPr>
      </w:pPr>
    </w:p>
    <w:p w14:paraId="137A6C65" w14:textId="1983B69A" w:rsidR="0064733D" w:rsidRDefault="0064733D">
      <w:pPr>
        <w:pStyle w:val="04"/>
        <w:ind w:firstLine="480"/>
      </w:pPr>
      <w:bookmarkStart w:id="9" w:name="_Hlk70686906"/>
      <w:commentRangeStart w:id="10"/>
      <w:r w:rsidRPr="000D23FB">
        <w:rPr>
          <w:rFonts w:hint="eastAsia"/>
        </w:rPr>
        <w:lastRenderedPageBreak/>
        <w:t>一种</w:t>
      </w:r>
      <w:r w:rsidRPr="000D23FB">
        <w:rPr>
          <w:rFonts w:hint="eastAsia"/>
        </w:rPr>
        <w:t>FACTS</w:t>
      </w:r>
      <w:r w:rsidRPr="000D23FB">
        <w:rPr>
          <w:rFonts w:hint="eastAsia"/>
        </w:rPr>
        <w:t>冷却设备自动检验装置</w:t>
      </w:r>
      <w:r w:rsidR="005031A4">
        <w:rPr>
          <w:rFonts w:hint="eastAsia"/>
        </w:rPr>
        <w:t>，</w:t>
      </w:r>
      <w:r w:rsidR="00C1257B">
        <w:rPr>
          <w:rFonts w:hint="eastAsia"/>
        </w:rPr>
        <w:t>用于在不同运行工况下，控制被检验设备按照国家标准进行性能检测，</w:t>
      </w:r>
      <w:r>
        <w:rPr>
          <w:rFonts w:hint="eastAsia"/>
        </w:rPr>
        <w:t>其特征在于，</w:t>
      </w:r>
      <w:commentRangeEnd w:id="10"/>
      <w:r w:rsidR="00EF75A6">
        <w:rPr>
          <w:rStyle w:val="ab"/>
        </w:rPr>
        <w:commentReference w:id="10"/>
      </w:r>
      <w:ins w:id="11" w:author="陈珊" w:date="2021-12-16T15:41:00Z">
        <w:r w:rsidR="00532B98" w:rsidRPr="002E78C3">
          <w:rPr>
            <w:rFonts w:hint="eastAsia"/>
          </w:rPr>
          <w:t>能把检测步验，检测过程、结果完全展现，并把数据记录存储，同时输出合格的检验报告，完成整个检验流程。</w:t>
        </w:r>
      </w:ins>
    </w:p>
    <w:p w14:paraId="3007DC9E" w14:textId="152B3FB2" w:rsidR="00C1257B" w:rsidRDefault="00C1257B" w:rsidP="0064733D">
      <w:pPr>
        <w:pStyle w:val="00"/>
        <w:ind w:firstLine="480"/>
        <w:rPr>
          <w:ins w:id="12" w:author="陈珊" w:date="2021-12-16T15:42:00Z"/>
          <w:rFonts w:hint="eastAsia"/>
        </w:rPr>
      </w:pPr>
      <w:r w:rsidRPr="000D23FB">
        <w:rPr>
          <w:rFonts w:hint="eastAsia"/>
        </w:rPr>
        <w:t>自动检验装置</w:t>
      </w:r>
      <w:r>
        <w:rPr>
          <w:rFonts w:hint="eastAsia"/>
        </w:rPr>
        <w:t>包括：上位机平台，</w:t>
      </w:r>
      <w:r w:rsidR="005D69DF">
        <w:rPr>
          <w:rFonts w:hint="eastAsia"/>
        </w:rPr>
        <w:t>自检平台</w:t>
      </w:r>
      <w:r>
        <w:rPr>
          <w:rFonts w:hint="eastAsia"/>
        </w:rPr>
        <w:t>；上位机平台与</w:t>
      </w:r>
      <w:r w:rsidR="005D69DF">
        <w:rPr>
          <w:rFonts w:hint="eastAsia"/>
        </w:rPr>
        <w:t>自检平台</w:t>
      </w:r>
      <w:r>
        <w:rPr>
          <w:rFonts w:hint="eastAsia"/>
        </w:rPr>
        <w:t>，通过以太网连接；</w:t>
      </w:r>
    </w:p>
    <w:p w14:paraId="3896CE26" w14:textId="24899094" w:rsidR="00532B98" w:rsidRDefault="00532B98" w:rsidP="00532B98">
      <w:pPr>
        <w:pStyle w:val="00"/>
        <w:ind w:firstLineChars="83" w:firstLine="199"/>
        <w:jc w:val="center"/>
        <w:pPrChange w:id="13" w:author="陈珊" w:date="2021-12-16T15:42:00Z">
          <w:pPr>
            <w:pStyle w:val="00"/>
            <w:ind w:firstLine="480"/>
          </w:pPr>
        </w:pPrChange>
      </w:pPr>
      <w:ins w:id="14" w:author="陈珊" w:date="2021-12-16T15:42:00Z">
        <w:r>
          <w:object w:dxaOrig="5026" w:dyaOrig="3180" w14:anchorId="0C6F4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87.8pt" o:ole="">
              <v:imagedata r:id="rId14" o:title=""/>
            </v:shape>
            <o:OLEObject Type="Embed" ProgID="Visio.Drawing.15" ShapeID="_x0000_i1025" DrawAspect="Content" ObjectID="_1701176506" r:id="rId15"/>
          </w:object>
        </w:r>
      </w:ins>
    </w:p>
    <w:p w14:paraId="0F6C7D0E" w14:textId="37373B93" w:rsidR="00936F93" w:rsidRDefault="0064733D" w:rsidP="0064733D">
      <w:pPr>
        <w:pStyle w:val="00"/>
        <w:ind w:firstLine="480"/>
      </w:pPr>
      <w:r>
        <w:rPr>
          <w:rFonts w:hint="eastAsia"/>
        </w:rPr>
        <w:t>上位机平台，用于基于</w:t>
      </w:r>
      <w:r w:rsidRPr="0064733D">
        <w:rPr>
          <w:rFonts w:hint="eastAsia"/>
        </w:rPr>
        <w:t>组态软件</w:t>
      </w:r>
      <w:r w:rsidR="00A80DE4">
        <w:rPr>
          <w:rFonts w:hint="eastAsia"/>
        </w:rPr>
        <w:t>生成</w:t>
      </w:r>
      <w:r w:rsidR="00936F93">
        <w:rPr>
          <w:rFonts w:hint="eastAsia"/>
        </w:rPr>
        <w:t>冷却</w:t>
      </w:r>
      <w:r w:rsidR="00A80DE4">
        <w:rPr>
          <w:rFonts w:hint="eastAsia"/>
        </w:rPr>
        <w:t>设备自动</w:t>
      </w:r>
      <w:proofErr w:type="gramStart"/>
      <w:r w:rsidR="00A80DE4">
        <w:rPr>
          <w:rFonts w:hint="eastAsia"/>
        </w:rPr>
        <w:t>检验</w:t>
      </w:r>
      <w:r w:rsidR="00DB15A7">
        <w:rPr>
          <w:rFonts w:hint="eastAsia"/>
        </w:rPr>
        <w:t>全</w:t>
      </w:r>
      <w:proofErr w:type="gramEnd"/>
      <w:r w:rsidR="00DB15A7">
        <w:rPr>
          <w:rFonts w:hint="eastAsia"/>
        </w:rPr>
        <w:t>流程的</w:t>
      </w:r>
      <w:r w:rsidRPr="0064733D">
        <w:rPr>
          <w:rFonts w:hint="eastAsia"/>
        </w:rPr>
        <w:t>控制</w:t>
      </w:r>
      <w:r w:rsidR="00A80DE4">
        <w:rPr>
          <w:rFonts w:hint="eastAsia"/>
        </w:rPr>
        <w:t>程序</w:t>
      </w:r>
      <w:r w:rsidR="00DB15A7">
        <w:rPr>
          <w:rFonts w:hint="eastAsia"/>
        </w:rPr>
        <w:t>，并将控制程序发送给自检平台</w:t>
      </w:r>
      <w:r w:rsidR="00A80DE4">
        <w:rPr>
          <w:rFonts w:hint="eastAsia"/>
        </w:rPr>
        <w:t>；</w:t>
      </w:r>
    </w:p>
    <w:p w14:paraId="0FBC7D4E" w14:textId="466EF83C" w:rsidR="00E04FE4" w:rsidRDefault="008275E9" w:rsidP="0064733D">
      <w:pPr>
        <w:pStyle w:val="00"/>
        <w:ind w:firstLine="480"/>
      </w:pPr>
      <w:r>
        <w:rPr>
          <w:rFonts w:hint="eastAsia"/>
        </w:rPr>
        <w:t>自检平台，用于</w:t>
      </w:r>
      <w:r w:rsidRPr="00936F93">
        <w:rPr>
          <w:rFonts w:hint="eastAsia"/>
        </w:rPr>
        <w:t>模拟的</w:t>
      </w:r>
      <w:r>
        <w:rPr>
          <w:rFonts w:hint="eastAsia"/>
        </w:rPr>
        <w:t>各种</w:t>
      </w:r>
      <w:r w:rsidRPr="00936F93">
        <w:rPr>
          <w:rFonts w:hint="eastAsia"/>
        </w:rPr>
        <w:t>运行工况</w:t>
      </w:r>
      <w:r>
        <w:rPr>
          <w:rFonts w:hint="eastAsia"/>
        </w:rPr>
        <w:t>，在各种运行工况下，由</w:t>
      </w:r>
      <w:r w:rsidR="00936F93" w:rsidRPr="00936F93">
        <w:rPr>
          <w:rFonts w:hint="eastAsia"/>
        </w:rPr>
        <w:t>满足出厂检验条件</w:t>
      </w:r>
      <w:r w:rsidR="00936F93">
        <w:rPr>
          <w:rFonts w:hint="eastAsia"/>
        </w:rPr>
        <w:t>的被检验设备</w:t>
      </w:r>
      <w:r w:rsidR="00936F93" w:rsidRPr="00936F93">
        <w:rPr>
          <w:rFonts w:hint="eastAsia"/>
        </w:rPr>
        <w:t>，</w:t>
      </w:r>
      <w:r>
        <w:rPr>
          <w:rFonts w:hint="eastAsia"/>
        </w:rPr>
        <w:t>对</w:t>
      </w:r>
      <w:r w:rsidRPr="00936F93">
        <w:rPr>
          <w:rFonts w:hint="eastAsia"/>
        </w:rPr>
        <w:t>自检平台</w:t>
      </w:r>
      <w:r w:rsidR="00015F4E">
        <w:rPr>
          <w:rFonts w:hint="eastAsia"/>
        </w:rPr>
        <w:t>发出的</w:t>
      </w:r>
      <w:r>
        <w:rPr>
          <w:rFonts w:hint="eastAsia"/>
        </w:rPr>
        <w:t>指令进行</w:t>
      </w:r>
      <w:r w:rsidR="00936F93" w:rsidRPr="00936F93">
        <w:rPr>
          <w:rFonts w:hint="eastAsia"/>
        </w:rPr>
        <w:t>接收和响应</w:t>
      </w:r>
      <w:r>
        <w:rPr>
          <w:rFonts w:hint="eastAsia"/>
        </w:rPr>
        <w:t>；</w:t>
      </w:r>
      <w:r w:rsidR="00E04FE4">
        <w:rPr>
          <w:rFonts w:hint="eastAsia"/>
        </w:rPr>
        <w:t>自检平台与被检验设备之间设有通讯回路，控制回路，验证回路和</w:t>
      </w:r>
      <w:r w:rsidR="00DA6B6C">
        <w:rPr>
          <w:rFonts w:hint="eastAsia"/>
        </w:rPr>
        <w:t>报警</w:t>
      </w:r>
      <w:r w:rsidR="00E04FE4">
        <w:rPr>
          <w:rFonts w:hint="eastAsia"/>
        </w:rPr>
        <w:t>回路；</w:t>
      </w:r>
      <w:r w:rsidR="00931793">
        <w:rPr>
          <w:rFonts w:hint="eastAsia"/>
        </w:rPr>
        <w:t>其中，自检平台包括自检控制器；</w:t>
      </w:r>
    </w:p>
    <w:p w14:paraId="6A3D915A" w14:textId="73F3B7D0" w:rsidR="00604E76" w:rsidRDefault="00931793" w:rsidP="0064733D">
      <w:pPr>
        <w:pStyle w:val="00"/>
        <w:ind w:firstLine="480"/>
      </w:pPr>
      <w:r>
        <w:rPr>
          <w:rFonts w:hint="eastAsia"/>
        </w:rPr>
        <w:t>自动检验装置进行整机检测时，</w:t>
      </w:r>
      <w:r w:rsidR="00E04FE4">
        <w:rPr>
          <w:rFonts w:hint="eastAsia"/>
        </w:rPr>
        <w:t>自检控制器</w:t>
      </w:r>
      <w:r w:rsidR="00604E76">
        <w:rPr>
          <w:rFonts w:hint="eastAsia"/>
        </w:rPr>
        <w:t>通过以太网从上位机平台获取</w:t>
      </w:r>
      <w:r w:rsidR="00604E76" w:rsidRPr="0064733D">
        <w:rPr>
          <w:rFonts w:hint="eastAsia"/>
        </w:rPr>
        <w:t>控制</w:t>
      </w:r>
      <w:r w:rsidR="00604E76">
        <w:rPr>
          <w:rFonts w:hint="eastAsia"/>
        </w:rPr>
        <w:t>程序后，通过通讯回路接收被检验设备的运行状态，</w:t>
      </w:r>
      <w:r w:rsidR="00931756">
        <w:rPr>
          <w:rFonts w:hint="eastAsia"/>
        </w:rPr>
        <w:t>通过控制回路</w:t>
      </w:r>
      <w:r w:rsidR="00DA6B6C">
        <w:rPr>
          <w:rFonts w:hint="eastAsia"/>
        </w:rPr>
        <w:t>按照</w:t>
      </w:r>
      <w:r w:rsidR="00DA6B6C" w:rsidRPr="0064733D">
        <w:rPr>
          <w:rFonts w:hint="eastAsia"/>
        </w:rPr>
        <w:t>控制</w:t>
      </w:r>
      <w:r w:rsidR="00DA6B6C">
        <w:rPr>
          <w:rFonts w:hint="eastAsia"/>
        </w:rPr>
        <w:t>程序对</w:t>
      </w:r>
      <w:r w:rsidR="00931756">
        <w:rPr>
          <w:rFonts w:hint="eastAsia"/>
        </w:rPr>
        <w:t>被检验设备</w:t>
      </w:r>
      <w:r w:rsidR="00DA6B6C">
        <w:rPr>
          <w:rFonts w:hint="eastAsia"/>
        </w:rPr>
        <w:t>进行检验流程的控制，通过验证回路接收被检验设备的检验数据，还通过报警回路接收被检验设备的报警信息。</w:t>
      </w:r>
    </w:p>
    <w:p w14:paraId="6F22225F" w14:textId="7A74B480" w:rsidR="00E04FE4" w:rsidRDefault="00604E76" w:rsidP="0064733D">
      <w:pPr>
        <w:pStyle w:val="00"/>
        <w:ind w:firstLine="480"/>
      </w:pPr>
      <w:r>
        <w:rPr>
          <w:rFonts w:hint="eastAsia"/>
        </w:rPr>
        <w:t>通讯回路</w:t>
      </w:r>
      <w:r w:rsidR="00E04FE4">
        <w:rPr>
          <w:rFonts w:hint="eastAsia"/>
        </w:rPr>
        <w:t>，用于与被检验设备之间进行数据通讯、检验控制、检验验证和数据反馈。</w:t>
      </w:r>
    </w:p>
    <w:p w14:paraId="15116B80" w14:textId="77777777" w:rsidR="00D520FB" w:rsidRDefault="00D520FB" w:rsidP="00D520FB">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0788C463" w14:textId="77777777" w:rsidR="00685914" w:rsidRDefault="00D520FB" w:rsidP="0064733D">
      <w:pPr>
        <w:pStyle w:val="00"/>
        <w:ind w:firstLine="480"/>
      </w:pPr>
      <w:commentRangeStart w:id="15"/>
      <w:r>
        <w:rPr>
          <w:rFonts w:hint="eastAsia"/>
        </w:rPr>
        <w:t>通讯回路</w:t>
      </w:r>
      <w:r w:rsidR="00685914">
        <w:rPr>
          <w:rFonts w:hint="eastAsia"/>
        </w:rPr>
        <w:t>采用</w:t>
      </w:r>
      <w:r w:rsidRPr="00685914">
        <w:rPr>
          <w:rFonts w:hint="eastAsia"/>
        </w:rPr>
        <w:t>M</w:t>
      </w:r>
      <w:r w:rsidRPr="00685914">
        <w:t>odbus</w:t>
      </w:r>
      <w:r w:rsidR="00685914">
        <w:rPr>
          <w:rFonts w:hint="eastAsia"/>
        </w:rPr>
        <w:t>网络上的远程终端模式；</w:t>
      </w:r>
    </w:p>
    <w:p w14:paraId="5A8089D4" w14:textId="790D5C17" w:rsidR="00685914" w:rsidRDefault="00D520FB" w:rsidP="0064733D">
      <w:pPr>
        <w:pStyle w:val="00"/>
        <w:ind w:firstLine="480"/>
      </w:pPr>
      <w:r>
        <w:rPr>
          <w:rFonts w:hint="eastAsia"/>
        </w:rPr>
        <w:t>控制回路</w:t>
      </w:r>
      <w:r w:rsidR="00685914">
        <w:rPr>
          <w:rFonts w:hint="eastAsia"/>
        </w:rPr>
        <w:t>采用基于</w:t>
      </w:r>
      <w:r w:rsidR="00685914" w:rsidRPr="00685914">
        <w:rPr>
          <w:rFonts w:hint="eastAsia"/>
        </w:rPr>
        <w:t>S</w:t>
      </w:r>
      <w:r w:rsidR="00685914" w:rsidRPr="00685914">
        <w:t>7</w:t>
      </w:r>
      <w:r w:rsidR="00685914">
        <w:rPr>
          <w:rFonts w:hint="eastAsia"/>
        </w:rPr>
        <w:t>协议的</w:t>
      </w:r>
      <w:r w:rsidR="00685914" w:rsidRPr="00685914">
        <w:t>PUT/GET</w:t>
      </w:r>
      <w:r w:rsidR="00685914">
        <w:rPr>
          <w:rFonts w:hint="eastAsia"/>
        </w:rPr>
        <w:t>通讯模式；</w:t>
      </w:r>
    </w:p>
    <w:p w14:paraId="1092CDB4" w14:textId="063CDD56" w:rsidR="00685914" w:rsidRDefault="00685914" w:rsidP="0064733D">
      <w:pPr>
        <w:pStyle w:val="00"/>
        <w:ind w:firstLine="480"/>
      </w:pPr>
      <w:r>
        <w:rPr>
          <w:rFonts w:hint="eastAsia"/>
        </w:rPr>
        <w:t>验证回路采用基于</w:t>
      </w:r>
      <w:r w:rsidRPr="00685914">
        <w:rPr>
          <w:rFonts w:hint="eastAsia"/>
        </w:rPr>
        <w:t>M</w:t>
      </w:r>
      <w:r w:rsidRPr="00685914">
        <w:t>odbus</w:t>
      </w:r>
      <w:r>
        <w:rPr>
          <w:rFonts w:hint="eastAsia"/>
        </w:rPr>
        <w:t>网络上的传输控制协议；</w:t>
      </w:r>
    </w:p>
    <w:p w14:paraId="54A400E8" w14:textId="35DCE836" w:rsidR="00D520FB" w:rsidRDefault="00D520FB" w:rsidP="0064733D">
      <w:pPr>
        <w:pStyle w:val="00"/>
        <w:ind w:firstLine="480"/>
        <w:rPr>
          <w:ins w:id="16" w:author="陈珊" w:date="2021-12-16T15:42:00Z"/>
          <w:rFonts w:hint="eastAsia"/>
        </w:rPr>
      </w:pPr>
      <w:r>
        <w:rPr>
          <w:rFonts w:hint="eastAsia"/>
        </w:rPr>
        <w:lastRenderedPageBreak/>
        <w:t>反馈回路</w:t>
      </w:r>
      <w:r w:rsidR="00685914">
        <w:rPr>
          <w:rFonts w:hint="eastAsia"/>
        </w:rPr>
        <w:t>采用硬接线干接点。</w:t>
      </w:r>
      <w:commentRangeEnd w:id="15"/>
      <w:r w:rsidR="00EF75A6">
        <w:rPr>
          <w:rStyle w:val="ab"/>
        </w:rPr>
        <w:commentReference w:id="15"/>
      </w:r>
    </w:p>
    <w:p w14:paraId="69DB99ED" w14:textId="32A57FF1" w:rsidR="00532B98" w:rsidRDefault="00532B98" w:rsidP="00532B98">
      <w:pPr>
        <w:pStyle w:val="00"/>
        <w:ind w:firstLine="480"/>
        <w:jc w:val="center"/>
        <w:pPrChange w:id="17" w:author="陈珊" w:date="2021-12-16T15:42:00Z">
          <w:pPr>
            <w:pStyle w:val="00"/>
            <w:ind w:firstLine="480"/>
          </w:pPr>
        </w:pPrChange>
      </w:pPr>
      <w:ins w:id="18" w:author="陈珊" w:date="2021-12-16T15:42:00Z">
        <w:r>
          <w:object w:dxaOrig="4351" w:dyaOrig="5806" w14:anchorId="0F1BA56A">
            <v:shape id="_x0000_i1026" type="#_x0000_t75" style="width:217.2pt;height:290.4pt" o:ole="">
              <v:imagedata r:id="rId16" o:title=""/>
            </v:shape>
            <o:OLEObject Type="Embed" ProgID="Visio.Drawing.15" ShapeID="_x0000_i1026" DrawAspect="Content" ObjectID="_1701176507" r:id="rId17"/>
          </w:object>
        </w:r>
      </w:ins>
    </w:p>
    <w:p w14:paraId="1B126136" w14:textId="6261BB5E" w:rsidR="00D205A6" w:rsidRDefault="00D205A6" w:rsidP="00D205A6">
      <w:pPr>
        <w:pStyle w:val="04"/>
        <w:ind w:firstLine="480"/>
      </w:pPr>
      <w:r>
        <w:rPr>
          <w:rFonts w:hint="eastAsia"/>
        </w:rPr>
        <w:t>根据权利要求</w:t>
      </w:r>
      <w:r w:rsidR="00EF75A6">
        <w:rPr>
          <w:rFonts w:hint="eastAsia"/>
        </w:rPr>
        <w:t>1</w:t>
      </w:r>
      <w:r w:rsidR="00EF75A6">
        <w:rPr>
          <w:rFonts w:hint="eastAsia"/>
        </w:rPr>
        <w:t>或</w:t>
      </w:r>
      <w:r w:rsidR="00EF75A6">
        <w:t>2</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25B1AA9C" w14:textId="20434300" w:rsidR="0059531E" w:rsidRDefault="00D205A6" w:rsidP="009F229D">
      <w:pPr>
        <w:pStyle w:val="00"/>
        <w:tabs>
          <w:tab w:val="center" w:pos="4393"/>
        </w:tabs>
        <w:ind w:firstLine="480"/>
        <w:rPr>
          <w:ins w:id="19" w:author="陈珊" w:date="2021-12-16T15:43:00Z"/>
          <w:rFonts w:hint="eastAsia"/>
        </w:rPr>
      </w:pPr>
      <w:r>
        <w:rPr>
          <w:rFonts w:hint="eastAsia"/>
        </w:rPr>
        <w:t>冷却设备自动检验包括：顺动</w:t>
      </w:r>
      <w:r w:rsidR="00931793">
        <w:rPr>
          <w:rFonts w:hint="eastAsia"/>
        </w:rPr>
        <w:t>控制</w:t>
      </w:r>
      <w:r>
        <w:rPr>
          <w:rFonts w:hint="eastAsia"/>
        </w:rPr>
        <w:t>检测，水质检测，水</w:t>
      </w:r>
      <w:r w:rsidR="00931793">
        <w:rPr>
          <w:rFonts w:hint="eastAsia"/>
        </w:rPr>
        <w:t>力</w:t>
      </w:r>
      <w:r>
        <w:rPr>
          <w:rFonts w:hint="eastAsia"/>
        </w:rPr>
        <w:t>性能检测，连续运行</w:t>
      </w:r>
      <w:r w:rsidR="00931793">
        <w:rPr>
          <w:rFonts w:hint="eastAsia"/>
        </w:rPr>
        <w:t>检测</w:t>
      </w:r>
      <w:r>
        <w:rPr>
          <w:rFonts w:hint="eastAsia"/>
        </w:rPr>
        <w:t>，通讯试验</w:t>
      </w:r>
      <w:r w:rsidR="00D520FB">
        <w:rPr>
          <w:rFonts w:hint="eastAsia"/>
        </w:rPr>
        <w:t>。</w:t>
      </w:r>
    </w:p>
    <w:p w14:paraId="68BC61F8" w14:textId="1CAE04CF" w:rsidR="00532B98" w:rsidRDefault="00532B98" w:rsidP="00532B98">
      <w:pPr>
        <w:pStyle w:val="00"/>
        <w:tabs>
          <w:tab w:val="center" w:pos="4393"/>
        </w:tabs>
        <w:ind w:firstLine="480"/>
        <w:jc w:val="center"/>
        <w:pPrChange w:id="20" w:author="陈珊" w:date="2021-12-16T15:43:00Z">
          <w:pPr>
            <w:pStyle w:val="00"/>
            <w:tabs>
              <w:tab w:val="center" w:pos="4393"/>
            </w:tabs>
            <w:ind w:firstLine="480"/>
          </w:pPr>
        </w:pPrChange>
      </w:pPr>
      <w:ins w:id="21" w:author="陈珊" w:date="2021-12-16T15:43:00Z">
        <w:r>
          <w:object w:dxaOrig="4291" w:dyaOrig="5851" w14:anchorId="1E0764AD">
            <v:shape id="_x0000_i1027" type="#_x0000_t75" style="width:214.8pt;height:292.2pt" o:ole="">
              <v:imagedata r:id="rId18" o:title=""/>
            </v:shape>
            <o:OLEObject Type="Embed" ProgID="Visio.Drawing.15" ShapeID="_x0000_i1027" DrawAspect="Content" ObjectID="_1701176508" r:id="rId19"/>
          </w:object>
        </w:r>
      </w:ins>
    </w:p>
    <w:p w14:paraId="546EC03E" w14:textId="74E3D4DE" w:rsidR="00D520FB" w:rsidRDefault="00EF75A6" w:rsidP="00D520FB">
      <w:pPr>
        <w:pStyle w:val="04"/>
        <w:ind w:firstLine="480"/>
      </w:pPr>
      <w:r>
        <w:rPr>
          <w:rFonts w:hint="eastAsia"/>
        </w:rPr>
        <w:lastRenderedPageBreak/>
        <w:t>适用于权利要求</w:t>
      </w:r>
      <w:r>
        <w:rPr>
          <w:rFonts w:hint="eastAsia"/>
        </w:rPr>
        <w:t>1</w:t>
      </w:r>
      <w:r>
        <w:rPr>
          <w:rFonts w:hint="eastAsia"/>
        </w:rPr>
        <w:t>至</w:t>
      </w:r>
      <w:r>
        <w:rPr>
          <w:rFonts w:hint="eastAsia"/>
        </w:rPr>
        <w:t>3</w:t>
      </w:r>
      <w:r>
        <w:rPr>
          <w:rFonts w:hint="eastAsia"/>
        </w:rPr>
        <w:t>中任一项所述的</w:t>
      </w:r>
      <w:r w:rsidR="00D520FB" w:rsidRPr="000D23FB">
        <w:rPr>
          <w:rFonts w:hint="eastAsia"/>
        </w:rPr>
        <w:t>FACTS</w:t>
      </w:r>
      <w:r w:rsidR="00D520FB" w:rsidRPr="000D23FB">
        <w:rPr>
          <w:rFonts w:hint="eastAsia"/>
        </w:rPr>
        <w:t>冷却设备自动检验装置</w:t>
      </w:r>
      <w:r>
        <w:rPr>
          <w:rFonts w:hint="eastAsia"/>
        </w:rPr>
        <w:t>的一种</w:t>
      </w:r>
      <w:r w:rsidRPr="000D23FB">
        <w:rPr>
          <w:rFonts w:hint="eastAsia"/>
        </w:rPr>
        <w:t>FACTS</w:t>
      </w:r>
      <w:r w:rsidRPr="000D23FB">
        <w:rPr>
          <w:rFonts w:hint="eastAsia"/>
        </w:rPr>
        <w:t>冷却设备自动检验</w:t>
      </w:r>
      <w:r>
        <w:rPr>
          <w:rFonts w:hint="eastAsia"/>
        </w:rPr>
        <w:t>方法</w:t>
      </w:r>
      <w:r w:rsidR="00D520FB">
        <w:rPr>
          <w:rFonts w:hint="eastAsia"/>
        </w:rPr>
        <w:t>，其特征在于，</w:t>
      </w:r>
    </w:p>
    <w:p w14:paraId="447432A5" w14:textId="43E43C92" w:rsidR="00D520FB" w:rsidRDefault="00EF75A6" w:rsidP="009F229D">
      <w:pPr>
        <w:pStyle w:val="00"/>
        <w:tabs>
          <w:tab w:val="center" w:pos="4393"/>
        </w:tabs>
        <w:ind w:firstLine="480"/>
      </w:pPr>
      <w:commentRangeStart w:id="22"/>
      <w:r>
        <w:rPr>
          <w:rFonts w:hint="eastAsia"/>
        </w:rPr>
        <w:t>所述方法包括：</w:t>
      </w:r>
      <w:commentRangeEnd w:id="22"/>
      <w:r w:rsidR="00AA5DAA">
        <w:rPr>
          <w:rStyle w:val="ab"/>
        </w:rPr>
        <w:commentReference w:id="22"/>
      </w:r>
    </w:p>
    <w:p w14:paraId="25F479C4" w14:textId="764B55AD" w:rsidR="00EF75A6" w:rsidRDefault="00EF75A6" w:rsidP="009F229D">
      <w:pPr>
        <w:pStyle w:val="00"/>
        <w:tabs>
          <w:tab w:val="center" w:pos="4393"/>
        </w:tabs>
        <w:ind w:firstLine="480"/>
      </w:pPr>
      <w:r>
        <w:rPr>
          <w:rFonts w:hint="eastAsia"/>
        </w:rPr>
        <w:t>步骤</w:t>
      </w:r>
      <w:r>
        <w:rPr>
          <w:rFonts w:hint="eastAsia"/>
        </w:rPr>
        <w:t>1</w:t>
      </w:r>
      <w:r>
        <w:rPr>
          <w:rFonts w:hint="eastAsia"/>
        </w:rPr>
        <w:t>，</w:t>
      </w:r>
      <w:r w:rsidR="008D4BEA">
        <w:rPr>
          <w:rFonts w:hint="eastAsia"/>
        </w:rPr>
        <w:t>将被检验设备</w:t>
      </w:r>
      <w:r w:rsidR="006B3411">
        <w:rPr>
          <w:rFonts w:hint="eastAsia"/>
        </w:rPr>
        <w:t>与自检平台进行检验回路连接和电气回路连接；</w:t>
      </w:r>
      <w:r w:rsidR="006B3411">
        <w:t xml:space="preserve"> </w:t>
      </w:r>
    </w:p>
    <w:p w14:paraId="366E6B96" w14:textId="79322F5A" w:rsidR="00EF75A6" w:rsidRDefault="00EF75A6" w:rsidP="00532B98">
      <w:pPr>
        <w:pStyle w:val="00"/>
        <w:tabs>
          <w:tab w:val="center" w:pos="4393"/>
        </w:tabs>
        <w:ind w:firstLine="480"/>
      </w:pPr>
      <w:r>
        <w:rPr>
          <w:rFonts w:hint="eastAsia"/>
        </w:rPr>
        <w:t>步骤</w:t>
      </w:r>
      <w:r>
        <w:rPr>
          <w:rFonts w:hint="eastAsia"/>
        </w:rPr>
        <w:t>2</w:t>
      </w:r>
      <w:r w:rsidR="00931793">
        <w:rPr>
          <w:rFonts w:hint="eastAsia"/>
        </w:rPr>
        <w:t>，</w:t>
      </w:r>
      <w:r w:rsidR="00BD02E4" w:rsidRPr="00BD02E4">
        <w:rPr>
          <w:rFonts w:hint="eastAsia"/>
        </w:rPr>
        <w:t>通过</w:t>
      </w:r>
      <w:ins w:id="23" w:author="陈珊" w:date="2021-12-16T15:43:00Z">
        <w:r w:rsidR="00532B98">
          <w:rPr>
            <w:rFonts w:hint="eastAsia"/>
          </w:rPr>
          <w:t xml:space="preserve">Modbus </w:t>
        </w:r>
      </w:ins>
      <w:r w:rsidR="00BD02E4" w:rsidRPr="00BD02E4">
        <w:rPr>
          <w:rFonts w:hint="eastAsia"/>
        </w:rPr>
        <w:t>T</w:t>
      </w:r>
      <w:r w:rsidR="00BD02E4" w:rsidRPr="00BD02E4">
        <w:t>CP</w:t>
      </w:r>
      <w:ins w:id="24" w:author="北京智绘未来专利代理事务所" w:date="2021-12-13T16:21:00Z">
        <w:del w:id="25" w:author="陈珊" w:date="2021-12-16T15:43:00Z">
          <w:r w:rsidR="00BD02E4" w:rsidDel="00532B98">
            <w:rPr>
              <w:rFonts w:hint="eastAsia"/>
            </w:rPr>
            <w:delText>（这里的</w:delText>
          </w:r>
          <w:r w:rsidR="00BD02E4" w:rsidDel="00532B98">
            <w:rPr>
              <w:rFonts w:hint="eastAsia"/>
            </w:rPr>
            <w:delText>TCP</w:delText>
          </w:r>
          <w:r w:rsidR="00BD02E4" w:rsidDel="00532B98">
            <w:rPr>
              <w:rFonts w:hint="eastAsia"/>
            </w:rPr>
            <w:delText>是</w:delText>
          </w:r>
          <w:r w:rsidR="00BD02E4" w:rsidRPr="00BD02E4" w:rsidDel="00532B98">
            <w:rPr>
              <w:rFonts w:hint="eastAsia"/>
            </w:rPr>
            <w:delText>M</w:delText>
          </w:r>
          <w:r w:rsidR="00BD02E4" w:rsidRPr="00BD02E4" w:rsidDel="00532B98">
            <w:delText>odbus_TCP</w:delText>
          </w:r>
        </w:del>
      </w:ins>
      <w:ins w:id="26" w:author="北京智绘未来专利代理事务所" w:date="2021-12-13T16:22:00Z">
        <w:del w:id="27" w:author="陈珊" w:date="2021-12-16T15:43:00Z">
          <w:r w:rsidR="00BD02E4" w:rsidDel="00532B98">
            <w:rPr>
              <w:rFonts w:hint="eastAsia"/>
            </w:rPr>
            <w:delText>吗？</w:delText>
          </w:r>
        </w:del>
      </w:ins>
      <w:ins w:id="28" w:author="北京智绘未来专利代理事务所" w:date="2021-12-13T16:21:00Z">
        <w:del w:id="29" w:author="陈珊" w:date="2021-12-16T15:43:00Z">
          <w:r w:rsidR="00BD02E4" w:rsidDel="00532B98">
            <w:rPr>
              <w:rFonts w:hint="eastAsia"/>
            </w:rPr>
            <w:delText>）</w:delText>
          </w:r>
        </w:del>
      </w:ins>
      <w:r w:rsidR="00BD02E4" w:rsidRPr="00BD02E4">
        <w:rPr>
          <w:rFonts w:hint="eastAsia"/>
        </w:rPr>
        <w:t>连接</w:t>
      </w:r>
      <w:ins w:id="30" w:author="陈珊" w:date="2021-12-16T15:43:00Z">
        <w:r w:rsidR="00532B98">
          <w:rPr>
            <w:rFonts w:hint="eastAsia"/>
          </w:rPr>
          <w:t>，</w:t>
        </w:r>
      </w:ins>
      <w:ins w:id="31" w:author="陈珊" w:date="2021-12-16T15:44:00Z">
        <w:r w:rsidR="00532B98">
          <w:rPr>
            <w:rFonts w:hint="eastAsia"/>
          </w:rPr>
          <w:t>从自检平台读取被检设备的</w:t>
        </w:r>
        <w:r w:rsidR="00532B98" w:rsidRPr="00BD02E4">
          <w:rPr>
            <w:rFonts w:hint="eastAsia"/>
          </w:rPr>
          <w:t>运行状态</w:t>
        </w:r>
        <w:r w:rsidR="00532B98">
          <w:rPr>
            <w:rFonts w:hint="eastAsia"/>
          </w:rPr>
          <w:t>，包括温度、压力、流量、液位、电导率，以及故障、运行信号等各类信息</w:t>
        </w:r>
        <w:r w:rsidR="00532B98" w:rsidRPr="00BD02E4">
          <w:rPr>
            <w:rFonts w:hint="eastAsia"/>
          </w:rPr>
          <w:t>，</w:t>
        </w:r>
      </w:ins>
      <w:ins w:id="32" w:author="北京智绘未来专利代理事务所" w:date="2021-12-13T16:22:00Z">
        <w:del w:id="33" w:author="陈珊" w:date="2021-12-16T15:44:00Z">
          <w:r w:rsidR="00BD02E4" w:rsidDel="00532B98">
            <w:rPr>
              <w:rFonts w:hint="eastAsia"/>
            </w:rPr>
            <w:delText>（从哪里？）</w:delText>
          </w:r>
        </w:del>
      </w:ins>
      <w:del w:id="34" w:author="陈珊" w:date="2021-12-16T15:44:00Z">
        <w:r w:rsidR="00BD02E4" w:rsidRPr="00BD02E4" w:rsidDel="00532B98">
          <w:rPr>
            <w:rFonts w:hint="eastAsia"/>
          </w:rPr>
          <w:delText>读取</w:delText>
        </w:r>
      </w:del>
      <w:ins w:id="35" w:author="北京智绘未来专利代理事务所" w:date="2021-12-13T16:22:00Z">
        <w:del w:id="36" w:author="陈珊" w:date="2021-12-16T15:44:00Z">
          <w:r w:rsidR="00BD02E4" w:rsidDel="00532B98">
            <w:rPr>
              <w:rFonts w:hint="eastAsia"/>
            </w:rPr>
            <w:delText>（谁的？）</w:delText>
          </w:r>
        </w:del>
      </w:ins>
      <w:del w:id="37" w:author="陈珊" w:date="2021-12-16T15:44:00Z">
        <w:r w:rsidR="00BD02E4" w:rsidRPr="00BD02E4" w:rsidDel="00532B98">
          <w:rPr>
            <w:rFonts w:hint="eastAsia"/>
          </w:rPr>
          <w:delText>运行状态</w:delText>
        </w:r>
      </w:del>
      <w:ins w:id="38" w:author="北京智绘未来专利代理事务所" w:date="2021-12-13T16:22:00Z">
        <w:del w:id="39" w:author="陈珊" w:date="2021-12-16T15:44:00Z">
          <w:r w:rsidR="0065431C" w:rsidDel="00532B98">
            <w:rPr>
              <w:rFonts w:hint="eastAsia"/>
            </w:rPr>
            <w:delText>（请发明人举例说明运行状态的内容）</w:delText>
          </w:r>
        </w:del>
      </w:ins>
      <w:del w:id="40" w:author="陈珊" w:date="2021-12-16T15:44:00Z">
        <w:r w:rsidR="00BD02E4" w:rsidRPr="00BD02E4" w:rsidDel="00532B98">
          <w:rPr>
            <w:rFonts w:hint="eastAsia"/>
          </w:rPr>
          <w:delText>，</w:delText>
        </w:r>
      </w:del>
      <w:del w:id="41" w:author="北京智绘未来专利代理事务所" w:date="2021-12-13T16:23:00Z">
        <w:r w:rsidR="00BD02E4" w:rsidRPr="00BD02E4" w:rsidDel="00BE391B">
          <w:rPr>
            <w:rFonts w:hint="eastAsia"/>
          </w:rPr>
          <w:delText>采用</w:delText>
        </w:r>
      </w:del>
      <w:ins w:id="42" w:author="陈珊" w:date="2021-12-16T15:44:00Z">
        <w:r w:rsidR="00532B98">
          <w:rPr>
            <w:rFonts w:hint="eastAsia"/>
          </w:rPr>
          <w:t>自检平台</w:t>
        </w:r>
      </w:ins>
      <w:ins w:id="43" w:author="北京智绘未来专利代理事务所" w:date="2021-12-13T16:23:00Z">
        <w:r w:rsidR="00BE391B">
          <w:rPr>
            <w:rFonts w:hint="eastAsia"/>
          </w:rPr>
          <w:t>通过</w:t>
        </w:r>
      </w:ins>
      <w:r w:rsidR="00BD02E4" w:rsidRPr="00BD02E4">
        <w:rPr>
          <w:rFonts w:hint="eastAsia"/>
        </w:rPr>
        <w:t>S</w:t>
      </w:r>
      <w:r w:rsidR="00BD02E4" w:rsidRPr="00BD02E4">
        <w:t>7-PUT/GET</w:t>
      </w:r>
      <w:ins w:id="44" w:author="北京智绘未来专利代理事务所" w:date="2021-12-13T16:23:00Z">
        <w:r w:rsidR="00BE391B">
          <w:rPr>
            <w:rFonts w:hint="eastAsia"/>
          </w:rPr>
          <w:t>回路</w:t>
        </w:r>
      </w:ins>
      <w:del w:id="45" w:author="北京智绘未来专利代理事务所" w:date="2021-12-13T16:23:00Z">
        <w:r w:rsidR="00BD02E4" w:rsidRPr="00BD02E4" w:rsidDel="00BE391B">
          <w:rPr>
            <w:rFonts w:hint="eastAsia"/>
          </w:rPr>
          <w:delText>方式</w:delText>
        </w:r>
      </w:del>
      <w:r w:rsidR="00BD02E4" w:rsidRPr="00BD02E4">
        <w:rPr>
          <w:rFonts w:hint="eastAsia"/>
        </w:rPr>
        <w:t>启动</w:t>
      </w:r>
      <w:del w:id="46" w:author="陈珊" w:date="2021-12-16T15:49:00Z">
        <w:r w:rsidR="00BD02E4" w:rsidRPr="00BD02E4" w:rsidDel="00EB6381">
          <w:rPr>
            <w:rFonts w:hint="eastAsia"/>
          </w:rPr>
          <w:delText>水泵</w:delText>
        </w:r>
      </w:del>
      <w:ins w:id="47" w:author="陈珊" w:date="2021-12-16T15:50:00Z">
        <w:r w:rsidR="00EB6381">
          <w:rPr>
            <w:rFonts w:hint="eastAsia"/>
          </w:rPr>
          <w:t>主循环泵</w:t>
        </w:r>
      </w:ins>
      <w:ins w:id="48" w:author="北京智绘未来专利代理事务所" w:date="2021-12-13T16:23:00Z">
        <w:del w:id="49" w:author="陈珊" w:date="2021-12-16T15:50:00Z">
          <w:r w:rsidR="00BE391B" w:rsidDel="00EB6381">
            <w:rPr>
              <w:rFonts w:hint="eastAsia"/>
            </w:rPr>
            <w:delText>（主泵？）</w:delText>
          </w:r>
        </w:del>
      </w:ins>
      <w:r w:rsidR="00BD02E4" w:rsidRPr="00BD02E4">
        <w:rPr>
          <w:rFonts w:hint="eastAsia"/>
        </w:rPr>
        <w:t>，通过</w:t>
      </w:r>
      <w:commentRangeStart w:id="50"/>
      <w:r w:rsidR="00BD02E4" w:rsidRPr="00BD02E4">
        <w:rPr>
          <w:rFonts w:hint="eastAsia"/>
        </w:rPr>
        <w:t>预设</w:t>
      </w:r>
      <w:ins w:id="51" w:author="陈珊" w:date="2021-12-16T15:50:00Z">
        <w:r w:rsidR="00EB6381">
          <w:rPr>
            <w:rFonts w:hint="eastAsia"/>
          </w:rPr>
          <w:t>主循环泵</w:t>
        </w:r>
      </w:ins>
      <w:del w:id="52" w:author="陈珊" w:date="2021-12-16T15:50:00Z">
        <w:r w:rsidR="00BD02E4" w:rsidRPr="00BD02E4" w:rsidDel="00EB6381">
          <w:rPr>
            <w:rFonts w:hint="eastAsia"/>
          </w:rPr>
          <w:delText>水泵</w:delText>
        </w:r>
      </w:del>
      <w:ins w:id="53" w:author="北京智绘未来专利代理事务所" w:date="2021-12-13T16:23:00Z">
        <w:del w:id="54" w:author="陈珊" w:date="2021-12-16T15:50:00Z">
          <w:r w:rsidR="00455CB2" w:rsidDel="00EB6381">
            <w:rPr>
              <w:rFonts w:hint="eastAsia"/>
            </w:rPr>
            <w:delText>（主泵？）</w:delText>
          </w:r>
        </w:del>
      </w:ins>
      <w:r w:rsidR="00BD02E4" w:rsidRPr="00BD02E4">
        <w:rPr>
          <w:rFonts w:hint="eastAsia"/>
        </w:rPr>
        <w:t>工作点</w:t>
      </w:r>
      <w:commentRangeEnd w:id="50"/>
      <w:r w:rsidR="00455CB2">
        <w:rPr>
          <w:rStyle w:val="ab"/>
        </w:rPr>
        <w:commentReference w:id="50"/>
      </w:r>
      <w:r w:rsidR="00BD02E4" w:rsidRPr="00BD02E4">
        <w:rPr>
          <w:rFonts w:hint="eastAsia"/>
        </w:rPr>
        <w:t>，</w:t>
      </w:r>
      <w:proofErr w:type="gramStart"/>
      <w:r w:rsidR="00BD02E4" w:rsidRPr="00BD02E4">
        <w:rPr>
          <w:rFonts w:hint="eastAsia"/>
        </w:rPr>
        <w:t>按偏</w:t>
      </w:r>
      <w:proofErr w:type="gramEnd"/>
      <w:del w:id="55" w:author="陈珊" w:date="2021-12-16T15:51:00Z">
        <w:r w:rsidR="00BD02E4" w:rsidRPr="00BD02E4" w:rsidDel="00EB6381">
          <w:rPr>
            <w:rFonts w:hint="eastAsia"/>
          </w:rPr>
          <w:delText>差值</w:delText>
        </w:r>
      </w:del>
      <w:ins w:id="56" w:author="陈珊" w:date="2021-12-16T15:50:00Z">
        <w:r w:rsidR="00EB6381">
          <w:rPr>
            <w:rFonts w:hint="eastAsia"/>
          </w:rPr>
          <w:t>系统设计的</w:t>
        </w:r>
      </w:ins>
      <w:ins w:id="57" w:author="陈珊" w:date="2021-12-16T15:51:00Z">
        <w:r w:rsidR="00EB6381">
          <w:rPr>
            <w:rFonts w:hint="eastAsia"/>
          </w:rPr>
          <w:t>偏差，</w:t>
        </w:r>
      </w:ins>
      <w:ins w:id="58" w:author="北京智绘未来专利代理事务所" w:date="2021-12-13T16:24:00Z">
        <w:del w:id="59" w:author="陈珊" w:date="2021-12-16T15:50:00Z">
          <w:r w:rsidR="0000456E" w:rsidDel="00EB6381">
            <w:rPr>
              <w:rFonts w:hint="eastAsia"/>
            </w:rPr>
            <w:delText>（</w:delText>
          </w:r>
          <w:r w:rsidR="005711E9" w:rsidDel="00EB6381">
            <w:rPr>
              <w:rFonts w:hint="eastAsia"/>
            </w:rPr>
            <w:delText>什么参数的偏差值？请发明人补充）</w:delText>
          </w:r>
        </w:del>
      </w:ins>
      <w:ins w:id="60" w:author="陈珊" w:date="2021-12-16T15:51:00Z">
        <w:r w:rsidR="00EB6381">
          <w:rPr>
            <w:rFonts w:hint="eastAsia"/>
          </w:rPr>
          <w:t>以</w:t>
        </w:r>
      </w:ins>
      <w:r w:rsidR="00BD02E4" w:rsidRPr="00BD02E4">
        <w:rPr>
          <w:rFonts w:hint="eastAsia"/>
        </w:rPr>
        <w:t>不超合格范围</w:t>
      </w:r>
      <w:ins w:id="61" w:author="陈珊" w:date="2021-12-16T15:51:00Z">
        <w:r w:rsidR="00EB6381">
          <w:rPr>
            <w:rFonts w:hint="eastAsia"/>
          </w:rPr>
          <w:t>设计值为准</w:t>
        </w:r>
      </w:ins>
      <w:ins w:id="62" w:author="北京智绘未来专利代理事务所" w:date="2021-12-13T16:24:00Z">
        <w:del w:id="63" w:author="陈珊" w:date="2021-12-16T15:51:00Z">
          <w:r w:rsidR="005711E9" w:rsidDel="00EB6381">
            <w:rPr>
              <w:rFonts w:hint="eastAsia"/>
            </w:rPr>
            <w:delText>（发明人补充合格范围的具体数值）</w:delText>
          </w:r>
        </w:del>
      </w:ins>
      <w:r w:rsidR="00BD02E4" w:rsidRPr="00BD02E4">
        <w:rPr>
          <w:rFonts w:hint="eastAsia"/>
        </w:rPr>
        <w:t>，且运行状态保持</w:t>
      </w:r>
      <w:ins w:id="64" w:author="陈珊" w:date="2021-12-16T15:52:00Z">
        <w:r w:rsidR="00EB6381">
          <w:rPr>
            <w:rFonts w:hint="eastAsia"/>
          </w:rPr>
          <w:t>温度、压力、流量等</w:t>
        </w:r>
      </w:ins>
      <w:r w:rsidR="00BD02E4" w:rsidRPr="00BD02E4">
        <w:rPr>
          <w:rFonts w:hint="eastAsia"/>
        </w:rPr>
        <w:t>稳定持继时间</w:t>
      </w:r>
      <w:ins w:id="65" w:author="陈珊" w:date="2021-12-16T15:52:00Z">
        <w:r w:rsidR="00EB6381">
          <w:rPr>
            <w:rFonts w:hint="eastAsia"/>
          </w:rPr>
          <w:t>后，</w:t>
        </w:r>
      </w:ins>
      <w:ins w:id="66" w:author="北京智绘未来专利代理事务所" w:date="2021-12-13T16:24:00Z">
        <w:del w:id="67" w:author="陈珊" w:date="2021-12-16T15:52:00Z">
          <w:r w:rsidR="005711E9" w:rsidDel="00EB6381">
            <w:rPr>
              <w:rFonts w:hint="eastAsia"/>
            </w:rPr>
            <w:delText>（稳定，是以什么数据为判定依据？请发明人补充</w:delText>
          </w:r>
        </w:del>
      </w:ins>
      <w:ins w:id="68" w:author="北京智绘未来专利代理事务所" w:date="2021-12-13T16:25:00Z">
        <w:del w:id="69" w:author="陈珊" w:date="2021-12-16T15:52:00Z">
          <w:r w:rsidR="005711E9" w:rsidDel="00EB6381">
            <w:rPr>
              <w:rFonts w:hint="eastAsia"/>
            </w:rPr>
            <w:delText>；持续时间的具体取值范围，需要发明人补充</w:delText>
          </w:r>
        </w:del>
      </w:ins>
      <w:ins w:id="70" w:author="北京智绘未来专利代理事务所" w:date="2021-12-13T16:24:00Z">
        <w:del w:id="71" w:author="陈珊" w:date="2021-12-16T15:52:00Z">
          <w:r w:rsidR="005711E9" w:rsidDel="00EB6381">
            <w:rPr>
              <w:rFonts w:hint="eastAsia"/>
            </w:rPr>
            <w:delText>）</w:delText>
          </w:r>
        </w:del>
      </w:ins>
      <w:del w:id="72" w:author="陈珊" w:date="2021-12-16T15:52:00Z">
        <w:r w:rsidR="00BD02E4" w:rsidRPr="00BD02E4" w:rsidDel="00EB6381">
          <w:rPr>
            <w:rFonts w:hint="eastAsia"/>
          </w:rPr>
          <w:delText>后</w:delText>
        </w:r>
      </w:del>
      <w:r w:rsidR="00BD02E4" w:rsidRPr="00BD02E4">
        <w:rPr>
          <w:rFonts w:hint="eastAsia"/>
        </w:rPr>
        <w:t>，判定为合格。其中</w:t>
      </w:r>
      <w:commentRangeStart w:id="73"/>
      <w:r w:rsidR="00BD02E4" w:rsidRPr="00BD02E4">
        <w:rPr>
          <w:rFonts w:hint="eastAsia"/>
        </w:rPr>
        <w:t>补水泵，风机、三通阀等，分别根据器件的运行状态、系统工作情况做出识别，不仅要从器件自身特性，还要从整个设备的工作效果考虑，充分满足设计、选型、运行效果上达到合格</w:t>
      </w:r>
      <w:commentRangeEnd w:id="73"/>
      <w:r w:rsidR="0091614F">
        <w:rPr>
          <w:rStyle w:val="ab"/>
        </w:rPr>
        <w:commentReference w:id="73"/>
      </w:r>
      <w:r w:rsidR="00BD02E4" w:rsidRPr="00BD02E4">
        <w:rPr>
          <w:rFonts w:hint="eastAsia"/>
        </w:rPr>
        <w:t>。</w:t>
      </w:r>
    </w:p>
    <w:p w14:paraId="2ECC9F6E" w14:textId="5BE5260E" w:rsidR="00931793" w:rsidRDefault="00931793" w:rsidP="009F229D">
      <w:pPr>
        <w:pStyle w:val="00"/>
        <w:tabs>
          <w:tab w:val="center" w:pos="4393"/>
        </w:tabs>
        <w:ind w:firstLine="480"/>
      </w:pPr>
      <w:r>
        <w:rPr>
          <w:rFonts w:hint="eastAsia"/>
        </w:rPr>
        <w:t>步骤</w:t>
      </w:r>
      <w:r>
        <w:rPr>
          <w:rFonts w:hint="eastAsia"/>
        </w:rPr>
        <w:t>3</w:t>
      </w:r>
      <w:r>
        <w:rPr>
          <w:rFonts w:hint="eastAsia"/>
        </w:rPr>
        <w:t>，</w:t>
      </w:r>
      <w:r w:rsidR="00BD02E4" w:rsidRPr="00BD02E4">
        <w:rPr>
          <w:rFonts w:hint="eastAsia"/>
        </w:rPr>
        <w:t>在</w:t>
      </w:r>
      <w:ins w:id="74" w:author="北京智绘未来专利代理事务所" w:date="2021-12-13T16:27:00Z">
        <w:r w:rsidR="0091614F">
          <w:rPr>
            <w:rFonts w:hint="eastAsia"/>
          </w:rPr>
          <w:t>水质</w:t>
        </w:r>
      </w:ins>
      <w:r w:rsidR="00BD02E4" w:rsidRPr="00BD02E4">
        <w:rPr>
          <w:rFonts w:hint="eastAsia"/>
        </w:rPr>
        <w:t>检验过程中，把</w:t>
      </w:r>
      <w:del w:id="75" w:author="陈珊" w:date="2021-12-16T16:01:00Z">
        <w:r w:rsidR="00BD02E4" w:rsidRPr="00BD02E4" w:rsidDel="00C27906">
          <w:rPr>
            <w:rFonts w:hint="eastAsia"/>
          </w:rPr>
          <w:delText>数据</w:delText>
        </w:r>
      </w:del>
      <w:ins w:id="76" w:author="北京智绘未来专利代理事务所" w:date="2021-12-13T16:27:00Z">
        <w:del w:id="77" w:author="陈珊" w:date="2021-12-16T16:01:00Z">
          <w:r w:rsidR="0091614F" w:rsidDel="00C27906">
            <w:rPr>
              <w:rFonts w:hint="eastAsia"/>
            </w:rPr>
            <w:delText>（什么数据？）</w:delText>
          </w:r>
        </w:del>
      </w:ins>
      <w:ins w:id="78" w:author="陈珊" w:date="2021-12-16T16:01:00Z">
        <w:r w:rsidR="00C27906">
          <w:rPr>
            <w:rFonts w:hint="eastAsia"/>
          </w:rPr>
          <w:t>电导率、温度、压力等数据</w:t>
        </w:r>
      </w:ins>
      <w:r w:rsidR="00BD02E4" w:rsidRPr="00BD02E4">
        <w:rPr>
          <w:rFonts w:hint="eastAsia"/>
        </w:rPr>
        <w:t>实时上传至</w:t>
      </w:r>
      <w:del w:id="79" w:author="陈珊" w:date="2021-12-16T16:02:00Z">
        <w:r w:rsidR="00BD02E4" w:rsidRPr="00BD02E4" w:rsidDel="00C27906">
          <w:rPr>
            <w:rFonts w:hint="eastAsia"/>
          </w:rPr>
          <w:delText>上位机</w:delText>
        </w:r>
      </w:del>
      <w:ins w:id="80" w:author="陈珊" w:date="2021-12-16T16:02:00Z">
        <w:r w:rsidR="00C27906">
          <w:rPr>
            <w:rFonts w:hint="eastAsia"/>
          </w:rPr>
          <w:t>自检</w:t>
        </w:r>
      </w:ins>
      <w:ins w:id="81" w:author="北京智绘未来专利代理事务所" w:date="2021-12-13T16:28:00Z">
        <w:r w:rsidR="0091614F">
          <w:rPr>
            <w:rFonts w:hint="eastAsia"/>
          </w:rPr>
          <w:t>平台</w:t>
        </w:r>
      </w:ins>
      <w:ins w:id="82" w:author="北京智绘未来专利代理事务所" w:date="2021-12-13T16:27:00Z">
        <w:del w:id="83" w:author="陈珊" w:date="2021-12-16T16:02:00Z">
          <w:r w:rsidR="0091614F" w:rsidDel="00C27906">
            <w:rPr>
              <w:rFonts w:hint="eastAsia"/>
            </w:rPr>
            <w:delText>（通过什么回路进行上传）</w:delText>
          </w:r>
        </w:del>
      </w:ins>
      <w:r w:rsidR="00BD02E4" w:rsidRPr="00BD02E4">
        <w:rPr>
          <w:rFonts w:hint="eastAsia"/>
        </w:rPr>
        <w:t>，</w:t>
      </w:r>
      <w:ins w:id="84" w:author="北京智绘未来专利代理事务所" w:date="2021-12-13T16:28:00Z">
        <w:r w:rsidR="0091614F">
          <w:rPr>
            <w:rFonts w:hint="eastAsia"/>
          </w:rPr>
          <w:t>由上位机</w:t>
        </w:r>
      </w:ins>
      <w:r w:rsidR="00BD02E4" w:rsidRPr="00BD02E4">
        <w:rPr>
          <w:rFonts w:hint="eastAsia"/>
        </w:rPr>
        <w:t>绘制实时曲线，并每</w:t>
      </w:r>
      <w:r w:rsidR="00BD02E4" w:rsidRPr="00BD02E4">
        <w:rPr>
          <w:rFonts w:hint="eastAsia"/>
        </w:rPr>
        <w:t>1</w:t>
      </w:r>
      <w:r w:rsidR="00BD02E4" w:rsidRPr="00BD02E4">
        <w:t>0</w:t>
      </w:r>
      <w:r w:rsidR="00BD02E4" w:rsidRPr="00BD02E4">
        <w:rPr>
          <w:rFonts w:hint="eastAsia"/>
        </w:rPr>
        <w:t>分钟记录一次数据，相比人工检测</w:t>
      </w:r>
      <w:proofErr w:type="gramStart"/>
      <w:r w:rsidR="00BD02E4" w:rsidRPr="00BD02E4">
        <w:rPr>
          <w:rFonts w:hint="eastAsia"/>
        </w:rPr>
        <w:t>每小时记当次数</w:t>
      </w:r>
      <w:proofErr w:type="gramEnd"/>
      <w:r w:rsidR="00BD02E4" w:rsidRPr="00BD02E4">
        <w:rPr>
          <w:rFonts w:hint="eastAsia"/>
        </w:rPr>
        <w:t>大幅提高精准度，</w:t>
      </w:r>
      <w:commentRangeStart w:id="85"/>
      <w:r w:rsidR="00BD02E4" w:rsidRPr="00BD02E4">
        <w:rPr>
          <w:rFonts w:hint="eastAsia"/>
        </w:rPr>
        <w:t>运行过程中不能用任何故障报警</w:t>
      </w:r>
      <w:commentRangeEnd w:id="85"/>
      <w:r w:rsidR="00946914">
        <w:rPr>
          <w:rStyle w:val="ab"/>
        </w:rPr>
        <w:commentReference w:id="85"/>
      </w:r>
      <w:r w:rsidR="00BD02E4" w:rsidRPr="00BD02E4">
        <w:rPr>
          <w:rFonts w:hint="eastAsia"/>
        </w:rPr>
        <w:t>；</w:t>
      </w:r>
    </w:p>
    <w:p w14:paraId="495B8ED1" w14:textId="462365ED" w:rsidR="00931793" w:rsidRDefault="00931793" w:rsidP="009F229D">
      <w:pPr>
        <w:pStyle w:val="00"/>
        <w:tabs>
          <w:tab w:val="center" w:pos="4393"/>
        </w:tabs>
        <w:ind w:firstLine="480"/>
      </w:pPr>
      <w:r>
        <w:rPr>
          <w:rFonts w:hint="eastAsia"/>
        </w:rPr>
        <w:t>步骤</w:t>
      </w:r>
      <w:r>
        <w:rPr>
          <w:rFonts w:hint="eastAsia"/>
        </w:rPr>
        <w:t>4</w:t>
      </w:r>
      <w:r>
        <w:rPr>
          <w:rFonts w:hint="eastAsia"/>
        </w:rPr>
        <w:t>，</w:t>
      </w:r>
      <w:r w:rsidR="00BD02E4" w:rsidRPr="00BD02E4">
        <w:rPr>
          <w:rFonts w:hint="eastAsia"/>
        </w:rPr>
        <w:t>通过对每台水泵，分别测量</w:t>
      </w:r>
      <w:r w:rsidR="00BD02E4" w:rsidRPr="00BD02E4">
        <w:rPr>
          <w:rFonts w:hint="eastAsia"/>
        </w:rPr>
        <w:t>5</w:t>
      </w:r>
      <w:r w:rsidR="00BD02E4" w:rsidRPr="00BD02E4">
        <w:rPr>
          <w:rFonts w:hint="eastAsia"/>
        </w:rPr>
        <w:t>个工作点，根据水泵特性偏差判定水泵性能，</w:t>
      </w:r>
      <w:commentRangeStart w:id="86"/>
      <w:r w:rsidR="00BD02E4" w:rsidRPr="00BD02E4">
        <w:rPr>
          <w:rFonts w:hint="eastAsia"/>
        </w:rPr>
        <w:t>并从整个设备</w:t>
      </w:r>
      <w:proofErr w:type="gramStart"/>
      <w:r w:rsidR="00BD02E4" w:rsidRPr="00BD02E4">
        <w:rPr>
          <w:rFonts w:hint="eastAsia"/>
        </w:rPr>
        <w:t>考量</w:t>
      </w:r>
      <w:proofErr w:type="gramEnd"/>
      <w:r w:rsidR="00BD02E4" w:rsidRPr="00BD02E4">
        <w:rPr>
          <w:rFonts w:hint="eastAsia"/>
        </w:rPr>
        <w:t>水力性能工况</w:t>
      </w:r>
      <w:commentRangeEnd w:id="86"/>
      <w:r w:rsidR="000F13BB">
        <w:rPr>
          <w:rStyle w:val="ab"/>
        </w:rPr>
        <w:commentReference w:id="86"/>
      </w:r>
      <w:r w:rsidR="00BD02E4" w:rsidRPr="00BD02E4">
        <w:rPr>
          <w:rFonts w:hint="eastAsia"/>
        </w:rPr>
        <w:t>，只有全部满足要求才能合格，相比以前通过人工检测评估，不仅精准全面，过程数据及时输出，减少大量中间环节，减少人力、物力</w:t>
      </w:r>
      <w:r>
        <w:rPr>
          <w:rFonts w:hint="eastAsia"/>
        </w:rPr>
        <w:t>；</w:t>
      </w:r>
    </w:p>
    <w:p w14:paraId="2C6F0152" w14:textId="57BDE2AF" w:rsidR="00931793" w:rsidRDefault="00931793" w:rsidP="009F229D">
      <w:pPr>
        <w:pStyle w:val="00"/>
        <w:tabs>
          <w:tab w:val="center" w:pos="4393"/>
        </w:tabs>
        <w:ind w:firstLine="480"/>
      </w:pPr>
      <w:r>
        <w:rPr>
          <w:rFonts w:hint="eastAsia"/>
        </w:rPr>
        <w:t>步骤</w:t>
      </w:r>
      <w:r>
        <w:rPr>
          <w:rFonts w:hint="eastAsia"/>
        </w:rPr>
        <w:t>5</w:t>
      </w:r>
      <w:r>
        <w:rPr>
          <w:rFonts w:hint="eastAsia"/>
        </w:rPr>
        <w:t>，</w:t>
      </w:r>
      <w:r w:rsidR="00BD02E4" w:rsidRPr="00BD02E4">
        <w:rPr>
          <w:rFonts w:hint="eastAsia"/>
        </w:rPr>
        <w:t>采用</w:t>
      </w:r>
      <w:ins w:id="87" w:author="陈珊" w:date="2021-12-16T16:07:00Z">
        <w:r w:rsidR="00C27906">
          <w:rPr>
            <w:rFonts w:hint="eastAsia"/>
          </w:rPr>
          <w:t>M</w:t>
        </w:r>
        <w:r w:rsidR="00C27906">
          <w:t>ODBUS-</w:t>
        </w:r>
        <w:r w:rsidR="00C27906" w:rsidRPr="00BD02E4">
          <w:rPr>
            <w:rFonts w:hint="eastAsia"/>
          </w:rPr>
          <w:t>R</w:t>
        </w:r>
        <w:r w:rsidR="00C27906" w:rsidRPr="00BD02E4">
          <w:t>TU</w:t>
        </w:r>
        <w:r w:rsidR="00C27906">
          <w:rPr>
            <w:rFonts w:hint="eastAsia"/>
          </w:rPr>
          <w:t xml:space="preserve"> </w:t>
        </w:r>
      </w:ins>
      <w:del w:id="88" w:author="陈珊" w:date="2021-12-16T16:07:00Z">
        <w:r w:rsidR="00BD02E4" w:rsidRPr="00BD02E4" w:rsidDel="00C27906">
          <w:rPr>
            <w:rFonts w:hint="eastAsia"/>
          </w:rPr>
          <w:delText>R</w:delText>
        </w:r>
        <w:r w:rsidR="00BD02E4" w:rsidRPr="00BD02E4" w:rsidDel="00C27906">
          <w:delText>TU</w:delText>
        </w:r>
      </w:del>
      <w:r w:rsidR="00BD02E4" w:rsidRPr="00BD02E4">
        <w:rPr>
          <w:rFonts w:hint="eastAsia"/>
        </w:rPr>
        <w:t>通讯形式传输</w:t>
      </w:r>
      <w:ins w:id="89" w:author="陈珊" w:date="2021-12-16T16:07:00Z">
        <w:r w:rsidR="00C27906">
          <w:rPr>
            <w:rFonts w:hint="eastAsia"/>
          </w:rPr>
          <w:t>上位机</w:t>
        </w:r>
      </w:ins>
      <w:r w:rsidR="00BD02E4" w:rsidRPr="00BD02E4">
        <w:rPr>
          <w:rFonts w:hint="eastAsia"/>
        </w:rPr>
        <w:t>数据</w:t>
      </w:r>
      <w:ins w:id="90" w:author="陈珊" w:date="2021-12-16T16:07:00Z">
        <w:r w:rsidR="00C27906">
          <w:rPr>
            <w:rFonts w:hint="eastAsia"/>
          </w:rPr>
          <w:t>，</w:t>
        </w:r>
        <w:r w:rsidR="00C27906">
          <w:rPr>
            <w:rFonts w:hint="eastAsia"/>
          </w:rPr>
          <w:t>含有设备运行中的流量、压力、温度、电导率，运行状态，故障信息等</w:t>
        </w:r>
        <w:r w:rsidR="00C27906" w:rsidRPr="00BD02E4">
          <w:rPr>
            <w:rFonts w:hint="eastAsia"/>
          </w:rPr>
          <w:t>，</w:t>
        </w:r>
      </w:ins>
      <w:ins w:id="91" w:author="北京智绘未来专利代理事务所" w:date="2021-12-13T16:30:00Z">
        <w:del w:id="92" w:author="陈珊" w:date="2021-12-16T16:07:00Z">
          <w:r w:rsidR="000F13BB" w:rsidDel="00C27906">
            <w:rPr>
              <w:rFonts w:hint="eastAsia"/>
            </w:rPr>
            <w:delText>（</w:delText>
          </w:r>
        </w:del>
      </w:ins>
      <w:ins w:id="93" w:author="北京智绘未来专利代理事务所" w:date="2021-12-13T16:31:00Z">
        <w:del w:id="94" w:author="陈珊" w:date="2021-12-16T16:07:00Z">
          <w:r w:rsidR="000F13BB" w:rsidDel="00C27906">
            <w:rPr>
              <w:rFonts w:hint="eastAsia"/>
            </w:rPr>
            <w:delText>什么数据？从哪里传输到哪里？</w:delText>
          </w:r>
        </w:del>
      </w:ins>
      <w:ins w:id="95" w:author="北京智绘未来专利代理事务所" w:date="2021-12-13T16:30:00Z">
        <w:del w:id="96" w:author="陈珊" w:date="2021-12-16T16:07:00Z">
          <w:r w:rsidR="000F13BB" w:rsidDel="00C27906">
            <w:rPr>
              <w:rFonts w:hint="eastAsia"/>
            </w:rPr>
            <w:delText>）</w:delText>
          </w:r>
        </w:del>
      </w:ins>
      <w:r w:rsidR="00BD02E4" w:rsidRPr="00BD02E4">
        <w:rPr>
          <w:rFonts w:hint="eastAsia"/>
        </w:rPr>
        <w:t>，通过硬接线接收报警信息</w:t>
      </w:r>
      <w:ins w:id="97" w:author="陈珊" w:date="2021-12-16T16:08:00Z">
        <w:r w:rsidR="00C27906">
          <w:rPr>
            <w:rFonts w:hint="eastAsia"/>
          </w:rPr>
          <w:t>由被检设备发出预警、跳闸、请求停水冷信号</w:t>
        </w:r>
        <w:r w:rsidR="00C27906">
          <w:rPr>
            <w:rFonts w:hint="eastAsia"/>
          </w:rPr>
          <w:t>，</w:t>
        </w:r>
        <w:r w:rsidR="00C27906">
          <w:rPr>
            <w:rFonts w:hint="eastAsia"/>
          </w:rPr>
          <w:t>不同的故障等级具有不同信号逻辑</w:t>
        </w:r>
        <w:r w:rsidR="00C27906" w:rsidRPr="00BD02E4">
          <w:rPr>
            <w:rFonts w:hint="eastAsia"/>
          </w:rPr>
          <w:t>，</w:t>
        </w:r>
      </w:ins>
      <w:ins w:id="98" w:author="北京智绘未来专利代理事务所" w:date="2021-12-13T16:31:00Z">
        <w:del w:id="99" w:author="陈珊" w:date="2021-12-16T16:07:00Z">
          <w:r w:rsidR="000F13BB" w:rsidDel="00C27906">
            <w:rPr>
              <w:rFonts w:hint="eastAsia"/>
            </w:rPr>
            <w:delText>（报警信息是从被检验设备向控制器发出来的吗？报警信息有哪些报警？温度报警？压力报警？）</w:delText>
          </w:r>
        </w:del>
      </w:ins>
      <w:r w:rsidR="00BD02E4" w:rsidRPr="00BD02E4">
        <w:rPr>
          <w:rFonts w:hint="eastAsia"/>
        </w:rPr>
        <w:t>，使用</w:t>
      </w:r>
      <w:r w:rsidR="00BD02E4" w:rsidRPr="00BD02E4">
        <w:rPr>
          <w:rFonts w:hint="eastAsia"/>
        </w:rPr>
        <w:t>S</w:t>
      </w:r>
      <w:r w:rsidR="00BD02E4" w:rsidRPr="00BD02E4">
        <w:t>7-PUT/GET</w:t>
      </w:r>
      <w:r w:rsidR="00BD02E4" w:rsidRPr="00BD02E4">
        <w:rPr>
          <w:rFonts w:hint="eastAsia"/>
        </w:rPr>
        <w:t>控制设备工作，保障在运行整个过程中，从状态，数据、通讯都处</w:t>
      </w:r>
      <w:r w:rsidR="00BD02E4" w:rsidRPr="00BD02E4">
        <w:rPr>
          <w:rFonts w:hint="eastAsia"/>
        </w:rPr>
        <w:lastRenderedPageBreak/>
        <w:t>于正常工况下，一旦出现任何异常都被识别为不合格</w:t>
      </w:r>
      <w:r>
        <w:rPr>
          <w:rFonts w:hint="eastAsia"/>
        </w:rPr>
        <w:t>；</w:t>
      </w:r>
    </w:p>
    <w:p w14:paraId="0E074567" w14:textId="148A7A8E" w:rsidR="00931793" w:rsidRPr="00EF75A6" w:rsidRDefault="00931793" w:rsidP="00364E9C">
      <w:pPr>
        <w:pStyle w:val="00"/>
        <w:tabs>
          <w:tab w:val="center" w:pos="4393"/>
        </w:tabs>
        <w:ind w:firstLine="480"/>
      </w:pPr>
      <w:r>
        <w:rPr>
          <w:rFonts w:hint="eastAsia"/>
        </w:rPr>
        <w:t>步骤</w:t>
      </w:r>
      <w:r>
        <w:rPr>
          <w:rFonts w:hint="eastAsia"/>
        </w:rPr>
        <w:t>6</w:t>
      </w:r>
      <w:r>
        <w:rPr>
          <w:rFonts w:hint="eastAsia"/>
        </w:rPr>
        <w:t>，</w:t>
      </w:r>
      <w:r w:rsidR="00BD02E4" w:rsidRPr="00BD02E4">
        <w:rPr>
          <w:rFonts w:hint="eastAsia"/>
        </w:rPr>
        <w:t>在被检设备上触发</w:t>
      </w:r>
      <w:ins w:id="100" w:author="陈珊" w:date="2021-12-16T16:10:00Z">
        <w:r w:rsidR="00364E9C">
          <w:rPr>
            <w:rFonts w:hint="eastAsia"/>
          </w:rPr>
          <w:t>检测控制</w:t>
        </w:r>
      </w:ins>
      <w:r w:rsidR="00BD02E4" w:rsidRPr="00BD02E4">
        <w:rPr>
          <w:rFonts w:hint="eastAsia"/>
        </w:rPr>
        <w:t>逻辑</w:t>
      </w:r>
      <w:ins w:id="101" w:author="北京智绘未来专利代理事务所" w:date="2021-12-13T16:33:00Z">
        <w:r w:rsidR="00250329">
          <w:rPr>
            <w:rFonts w:hint="eastAsia"/>
          </w:rPr>
          <w:t>（什么逻辑？）</w:t>
        </w:r>
      </w:ins>
      <w:r w:rsidR="00BD02E4" w:rsidRPr="00BD02E4">
        <w:rPr>
          <w:rFonts w:hint="eastAsia"/>
        </w:rPr>
        <w:t>，通过</w:t>
      </w:r>
      <w:r w:rsidR="00BD02E4" w:rsidRPr="00BD02E4">
        <w:t>RS485</w:t>
      </w:r>
      <w:r w:rsidR="00BD02E4" w:rsidRPr="00BD02E4">
        <w:rPr>
          <w:rFonts w:hint="eastAsia"/>
        </w:rPr>
        <w:t>传输标准</w:t>
      </w:r>
      <w:ins w:id="102" w:author="陈珊" w:date="2021-12-16T16:11:00Z">
        <w:r w:rsidR="00364E9C">
          <w:rPr>
            <w:rFonts w:hint="eastAsia"/>
          </w:rPr>
          <w:t>MODBUS-RTU</w:t>
        </w:r>
      </w:ins>
      <w:r w:rsidR="00BD02E4" w:rsidRPr="00BD02E4">
        <w:rPr>
          <w:rFonts w:hint="eastAsia"/>
        </w:rPr>
        <w:t>上位机数据</w:t>
      </w:r>
      <w:ins w:id="103" w:author="北京智绘未来专利代理事务所" w:date="2021-12-13T16:33:00Z">
        <w:r w:rsidR="00250329">
          <w:rPr>
            <w:rFonts w:hint="eastAsia"/>
          </w:rPr>
          <w:t>（标准上位机数据包括哪些？）</w:t>
        </w:r>
      </w:ins>
      <w:r w:rsidR="00BD02E4" w:rsidRPr="00BD02E4">
        <w:rPr>
          <w:rFonts w:hint="eastAsia"/>
        </w:rPr>
        <w:t>，在自</w:t>
      </w:r>
      <w:ins w:id="104" w:author="北京智绘未来专利代理事务所" w:date="2021-12-13T16:33:00Z">
        <w:r w:rsidR="00250329">
          <w:rPr>
            <w:rFonts w:hint="eastAsia"/>
          </w:rPr>
          <w:t>检</w:t>
        </w:r>
      </w:ins>
      <w:del w:id="105" w:author="北京智绘未来专利代理事务所" w:date="2021-12-13T16:33:00Z">
        <w:r w:rsidR="00BD02E4" w:rsidRPr="00BD02E4" w:rsidDel="00250329">
          <w:rPr>
            <w:rFonts w:hint="eastAsia"/>
          </w:rPr>
          <w:delText>动</w:delText>
        </w:r>
      </w:del>
      <w:r w:rsidR="00BD02E4" w:rsidRPr="00BD02E4">
        <w:rPr>
          <w:rFonts w:hint="eastAsia"/>
        </w:rPr>
        <w:t>平台接收数据</w:t>
      </w:r>
      <w:ins w:id="106" w:author="北京智绘未来专利代理事务所" w:date="2021-12-13T16:33:00Z">
        <w:del w:id="107" w:author="陈珊" w:date="2021-12-16T16:11:00Z">
          <w:r w:rsidR="00250329" w:rsidDel="00364E9C">
            <w:rPr>
              <w:rFonts w:hint="eastAsia"/>
            </w:rPr>
            <w:delText>（</w:delText>
          </w:r>
        </w:del>
      </w:ins>
      <w:ins w:id="108" w:author="北京智绘未来专利代理事务所" w:date="2021-12-13T16:34:00Z">
        <w:del w:id="109" w:author="陈珊" w:date="2021-12-16T16:11:00Z">
          <w:r w:rsidR="00250329" w:rsidDel="00364E9C">
            <w:rPr>
              <w:rFonts w:hint="eastAsia"/>
            </w:rPr>
            <w:delText>通过什么通讯回路接收</w:delText>
          </w:r>
        </w:del>
      </w:ins>
      <w:ins w:id="110" w:author="北京智绘未来专利代理事务所" w:date="2021-12-13T16:33:00Z">
        <w:del w:id="111" w:author="陈珊" w:date="2021-12-16T16:11:00Z">
          <w:r w:rsidR="00250329" w:rsidDel="00364E9C">
            <w:rPr>
              <w:rFonts w:hint="eastAsia"/>
            </w:rPr>
            <w:delText>什么数据？）</w:delText>
          </w:r>
        </w:del>
      </w:ins>
      <w:r w:rsidR="00BD02E4" w:rsidRPr="00BD02E4">
        <w:rPr>
          <w:rFonts w:hint="eastAsia"/>
        </w:rPr>
        <w:t>，与另外</w:t>
      </w:r>
      <w:del w:id="112" w:author="陈珊" w:date="2021-12-16T16:11:00Z">
        <w:r w:rsidR="00BD02E4" w:rsidRPr="00BD02E4" w:rsidDel="00364E9C">
          <w:delText>Modbus_TCP</w:delText>
        </w:r>
      </w:del>
      <w:ins w:id="113" w:author="陈珊" w:date="2021-12-16T16:11:00Z">
        <w:r w:rsidR="00364E9C">
          <w:rPr>
            <w:rFonts w:hint="eastAsia"/>
          </w:rPr>
          <w:t>经由</w:t>
        </w:r>
      </w:ins>
      <w:ins w:id="114" w:author="陈珊" w:date="2021-12-16T16:12:00Z">
        <w:r w:rsidR="00364E9C">
          <w:rPr>
            <w:rFonts w:hint="eastAsia"/>
          </w:rPr>
          <w:t>PUT/GET</w:t>
        </w:r>
      </w:ins>
      <w:r w:rsidR="00BD02E4" w:rsidRPr="00BD02E4">
        <w:rPr>
          <w:rFonts w:hint="eastAsia"/>
        </w:rPr>
        <w:t>读取</w:t>
      </w:r>
      <w:ins w:id="115" w:author="陈珊" w:date="2021-12-16T16:12:00Z">
        <w:r w:rsidR="00364E9C">
          <w:rPr>
            <w:rFonts w:hint="eastAsia"/>
          </w:rPr>
          <w:t>被检设备信息对比，</w:t>
        </w:r>
      </w:ins>
      <w:del w:id="116" w:author="陈珊" w:date="2021-12-16T16:12:00Z">
        <w:r w:rsidR="00BD02E4" w:rsidRPr="00BD02E4" w:rsidDel="00364E9C">
          <w:rPr>
            <w:rFonts w:hint="eastAsia"/>
          </w:rPr>
          <w:delText>的数据</w:delText>
        </w:r>
      </w:del>
      <w:ins w:id="117" w:author="北京智绘未来专利代理事务所" w:date="2021-12-13T16:34:00Z">
        <w:del w:id="118" w:author="陈珊" w:date="2021-12-16T16:12:00Z">
          <w:r w:rsidR="00250329" w:rsidDel="00364E9C">
            <w:rPr>
              <w:rFonts w:hint="eastAsia"/>
            </w:rPr>
            <w:delText>（什么数据？）</w:delText>
          </w:r>
        </w:del>
      </w:ins>
      <w:del w:id="119" w:author="陈珊" w:date="2021-12-16T16:12:00Z">
        <w:r w:rsidR="00BD02E4" w:rsidRPr="00BD02E4" w:rsidDel="00364E9C">
          <w:rPr>
            <w:rFonts w:hint="eastAsia"/>
          </w:rPr>
          <w:delText>对比</w:delText>
        </w:r>
      </w:del>
      <w:r w:rsidR="00BD02E4" w:rsidRPr="00BD02E4">
        <w:rPr>
          <w:rFonts w:hint="eastAsia"/>
        </w:rPr>
        <w:t>，根据</w:t>
      </w:r>
      <w:ins w:id="120" w:author="陈珊" w:date="2021-12-16T16:12:00Z">
        <w:r w:rsidR="00364E9C">
          <w:rPr>
            <w:rFonts w:hint="eastAsia"/>
          </w:rPr>
          <w:t>被检产品</w:t>
        </w:r>
      </w:ins>
      <w:r w:rsidR="00BD02E4" w:rsidRPr="00BD02E4">
        <w:rPr>
          <w:rFonts w:hint="eastAsia"/>
        </w:rPr>
        <w:t>遥信、遥测信号的不同</w:t>
      </w:r>
      <w:ins w:id="121" w:author="北京智绘未来专利代理事务所" w:date="2021-12-13T16:34:00Z">
        <w:r w:rsidR="005F36C0">
          <w:rPr>
            <w:rFonts w:hint="eastAsia"/>
          </w:rPr>
          <w:t>（</w:t>
        </w:r>
        <w:r w:rsidR="005F36C0" w:rsidRPr="00BD02E4">
          <w:rPr>
            <w:rFonts w:hint="eastAsia"/>
          </w:rPr>
          <w:t>遥信、遥测信号</w:t>
        </w:r>
        <w:r w:rsidR="005F36C0">
          <w:rPr>
            <w:rFonts w:hint="eastAsia"/>
          </w:rPr>
          <w:t>来自于何处</w:t>
        </w:r>
      </w:ins>
      <w:ins w:id="122" w:author="北京智绘未来专利代理事务所" w:date="2021-12-13T16:35:00Z">
        <w:r w:rsidR="005F36C0">
          <w:rPr>
            <w:rFonts w:hint="eastAsia"/>
          </w:rPr>
          <w:t>？具体是哪些</w:t>
        </w:r>
        <w:r w:rsidR="0062776B">
          <w:rPr>
            <w:rFonts w:hint="eastAsia"/>
          </w:rPr>
          <w:t>物理量</w:t>
        </w:r>
        <w:r w:rsidR="005F36C0">
          <w:rPr>
            <w:rFonts w:hint="eastAsia"/>
          </w:rPr>
          <w:t>的信号？）</w:t>
        </w:r>
      </w:ins>
      <w:r w:rsidR="00BD02E4" w:rsidRPr="00BD02E4">
        <w:rPr>
          <w:rFonts w:hint="eastAsia"/>
        </w:rPr>
        <w:t>严格比较所有数据，连续进行</w:t>
      </w:r>
      <w:r w:rsidR="00BD02E4" w:rsidRPr="00BD02E4">
        <w:rPr>
          <w:rFonts w:hint="eastAsia"/>
        </w:rPr>
        <w:t>3</w:t>
      </w:r>
      <w:r w:rsidR="00BD02E4" w:rsidRPr="00BD02E4">
        <w:rPr>
          <w:rFonts w:hint="eastAsia"/>
        </w:rPr>
        <w:t>次数据过程校验结果都</w:t>
      </w:r>
      <w:del w:id="123" w:author="陈珊" w:date="2021-12-16T16:13:00Z">
        <w:r w:rsidR="00BD02E4" w:rsidRPr="00BD02E4" w:rsidDel="00364E9C">
          <w:rPr>
            <w:rFonts w:hint="eastAsia"/>
          </w:rPr>
          <w:delText>一致</w:delText>
        </w:r>
      </w:del>
      <w:ins w:id="124" w:author="陈珊" w:date="2021-12-16T16:13:00Z">
        <w:r w:rsidR="00364E9C">
          <w:rPr>
            <w:rFonts w:hint="eastAsia"/>
          </w:rPr>
          <w:t>数据完全相同</w:t>
        </w:r>
      </w:ins>
      <w:ins w:id="125" w:author="北京智绘未来专利代理事务所" w:date="2021-12-13T16:35:00Z">
        <w:del w:id="126" w:author="陈珊" w:date="2021-12-16T16:13:00Z">
          <w:r w:rsidR="00C60AE4" w:rsidDel="00364E9C">
            <w:rPr>
              <w:rFonts w:hint="eastAsia"/>
            </w:rPr>
            <w:delText>（一致，这样的说法不够准确，是数据完全相同，还是误差在预设</w:delText>
          </w:r>
        </w:del>
      </w:ins>
      <w:ins w:id="127" w:author="北京智绘未来专利代理事务所" w:date="2021-12-13T16:36:00Z">
        <w:del w:id="128" w:author="陈珊" w:date="2021-12-16T16:13:00Z">
          <w:r w:rsidR="00C60AE4" w:rsidDel="00364E9C">
            <w:rPr>
              <w:rFonts w:hint="eastAsia"/>
            </w:rPr>
            <w:delText>范围之内？如果是后者，需要发明人补充是什么误差，预设范围的具体数值</w:delText>
          </w:r>
        </w:del>
      </w:ins>
      <w:ins w:id="129" w:author="北京智绘未来专利代理事务所" w:date="2021-12-13T16:35:00Z">
        <w:del w:id="130" w:author="陈珊" w:date="2021-12-16T16:13:00Z">
          <w:r w:rsidR="00C60AE4" w:rsidDel="00364E9C">
            <w:rPr>
              <w:rFonts w:hint="eastAsia"/>
            </w:rPr>
            <w:delText>）</w:delText>
          </w:r>
        </w:del>
      </w:ins>
      <w:r w:rsidR="00BD02E4" w:rsidRPr="00BD02E4">
        <w:rPr>
          <w:rFonts w:hint="eastAsia"/>
        </w:rPr>
        <w:t>，才符合通讯检验</w:t>
      </w:r>
      <w:r w:rsidR="00BD02E4">
        <w:rPr>
          <w:rFonts w:hint="eastAsia"/>
        </w:rPr>
        <w:t>。</w:t>
      </w:r>
    </w:p>
    <w:p w14:paraId="46E89314" w14:textId="173275D8" w:rsidR="006B3411" w:rsidRDefault="006B3411" w:rsidP="006B3411">
      <w:pPr>
        <w:pStyle w:val="04"/>
        <w:ind w:firstLine="480"/>
      </w:pPr>
      <w:r>
        <w:rPr>
          <w:rFonts w:hint="eastAsia"/>
        </w:rPr>
        <w:t>根据权利要求</w:t>
      </w:r>
      <w:r>
        <w:t>4</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05E36B47" w14:textId="2A34FADE" w:rsidR="006B3411" w:rsidRDefault="006B3411" w:rsidP="006B3411">
      <w:pPr>
        <w:pStyle w:val="00"/>
        <w:tabs>
          <w:tab w:val="center" w:pos="4393"/>
        </w:tabs>
        <w:ind w:firstLine="480"/>
      </w:pPr>
      <w:r>
        <w:rPr>
          <w:rFonts w:hint="eastAsia"/>
        </w:rPr>
        <w:t>步骤</w:t>
      </w:r>
      <w:r>
        <w:rPr>
          <w:rFonts w:hint="eastAsia"/>
        </w:rPr>
        <w:t>1</w:t>
      </w:r>
      <w:r>
        <w:rPr>
          <w:rFonts w:hint="eastAsia"/>
        </w:rPr>
        <w:t>中，检验回路连接包括：被检验设备</w:t>
      </w:r>
      <w:r w:rsidR="002F624C">
        <w:rPr>
          <w:rFonts w:hint="eastAsia"/>
        </w:rPr>
        <w:t>控制</w:t>
      </w:r>
      <w:r w:rsidR="00552C14">
        <w:rPr>
          <w:rFonts w:hint="eastAsia"/>
        </w:rPr>
        <w:t>器</w:t>
      </w:r>
      <w:r>
        <w:rPr>
          <w:rFonts w:hint="eastAsia"/>
        </w:rPr>
        <w:t>与自检控制器之间的通讯回路连接，控制回路连接，验证回路连接和报警回路连接；</w:t>
      </w:r>
    </w:p>
    <w:p w14:paraId="72114B87" w14:textId="519F447E" w:rsidR="00167AAF" w:rsidRDefault="006B3411" w:rsidP="006B3411">
      <w:pPr>
        <w:pStyle w:val="00"/>
        <w:tabs>
          <w:tab w:val="center" w:pos="4393"/>
        </w:tabs>
        <w:ind w:firstLine="480"/>
      </w:pPr>
      <w:r>
        <w:rPr>
          <w:rFonts w:hint="eastAsia"/>
        </w:rPr>
        <w:t>电气回路连接</w:t>
      </w:r>
      <w:r w:rsidR="00552C14">
        <w:rPr>
          <w:rFonts w:hint="eastAsia"/>
        </w:rPr>
        <w:t>，是将</w:t>
      </w:r>
      <w:r>
        <w:rPr>
          <w:rFonts w:hint="eastAsia"/>
        </w:rPr>
        <w:t>被检验设备</w:t>
      </w:r>
      <w:r w:rsidR="00552C14">
        <w:rPr>
          <w:rFonts w:hint="eastAsia"/>
        </w:rPr>
        <w:t>的</w:t>
      </w:r>
      <w:r w:rsidR="00A01F3C">
        <w:rPr>
          <w:rFonts w:hint="eastAsia"/>
        </w:rPr>
        <w:t>电气</w:t>
      </w:r>
      <w:r w:rsidR="00552C14">
        <w:rPr>
          <w:rFonts w:hint="eastAsia"/>
        </w:rPr>
        <w:t>端子</w:t>
      </w:r>
      <w:r>
        <w:rPr>
          <w:rFonts w:hint="eastAsia"/>
        </w:rPr>
        <w:t>与自检平台</w:t>
      </w:r>
      <w:r w:rsidR="00552C14">
        <w:rPr>
          <w:rFonts w:hint="eastAsia"/>
        </w:rPr>
        <w:t>的电气</w:t>
      </w:r>
      <w:r w:rsidR="00A01F3C">
        <w:rPr>
          <w:rFonts w:hint="eastAsia"/>
        </w:rPr>
        <w:t>端子</w:t>
      </w:r>
      <w:r w:rsidR="00552C14">
        <w:rPr>
          <w:rFonts w:hint="eastAsia"/>
        </w:rPr>
        <w:t>进行</w:t>
      </w:r>
      <w:r w:rsidR="00A01F3C">
        <w:rPr>
          <w:rFonts w:hint="eastAsia"/>
        </w:rPr>
        <w:t>对应</w:t>
      </w:r>
      <w:r w:rsidR="00552C14">
        <w:rPr>
          <w:rFonts w:hint="eastAsia"/>
        </w:rPr>
        <w:t>连接。</w:t>
      </w:r>
    </w:p>
    <w:p w14:paraId="7FFE5677" w14:textId="77777777" w:rsidR="00552C14" w:rsidRDefault="00552C14" w:rsidP="006B3411">
      <w:pPr>
        <w:pStyle w:val="00"/>
        <w:tabs>
          <w:tab w:val="center" w:pos="4393"/>
        </w:tabs>
        <w:ind w:firstLine="480"/>
      </w:pPr>
    </w:p>
    <w:p w14:paraId="528DF974" w14:textId="4686DFF8" w:rsidR="006B3411" w:rsidRDefault="006B3411">
      <w:pPr>
        <w:pStyle w:val="00"/>
        <w:ind w:firstLine="480"/>
      </w:pPr>
    </w:p>
    <w:p w14:paraId="3F4AFCF8" w14:textId="482F3CD1" w:rsidR="006B3411" w:rsidRDefault="006B3411">
      <w:pPr>
        <w:pStyle w:val="00"/>
        <w:ind w:firstLine="480"/>
      </w:pPr>
    </w:p>
    <w:p w14:paraId="573D0194" w14:textId="7F98A720" w:rsidR="006B3411" w:rsidRDefault="006B3411">
      <w:pPr>
        <w:pStyle w:val="00"/>
        <w:ind w:firstLine="480"/>
      </w:pPr>
    </w:p>
    <w:p w14:paraId="1E506213" w14:textId="77777777" w:rsidR="006B3411" w:rsidRPr="006B3411" w:rsidRDefault="006B3411">
      <w:pPr>
        <w:pStyle w:val="00"/>
        <w:ind w:firstLine="480"/>
      </w:pPr>
    </w:p>
    <w:bookmarkEnd w:id="9"/>
    <w:p w14:paraId="1C8B6FAF" w14:textId="77777777" w:rsidR="00167AAF" w:rsidRDefault="00167AAF">
      <w:pPr>
        <w:pStyle w:val="00"/>
        <w:ind w:firstLine="480"/>
        <w:rPr>
          <w:rFonts w:ascii="宋体" w:hAnsi="宋体"/>
        </w:rPr>
      </w:pPr>
    </w:p>
    <w:p w14:paraId="2C4846F2" w14:textId="77777777" w:rsidR="00167AAF" w:rsidRDefault="00167AAF">
      <w:pPr>
        <w:sectPr w:rsidR="00167AAF">
          <w:headerReference w:type="default" r:id="rId20"/>
          <w:pgSz w:w="11906" w:h="16838"/>
          <w:pgMar w:top="1440" w:right="1800" w:bottom="1440" w:left="1800" w:header="851" w:footer="992" w:gutter="0"/>
          <w:pgNumType w:start="1"/>
          <w:cols w:space="425"/>
          <w:docGrid w:type="lines" w:linePitch="312"/>
        </w:sectPr>
      </w:pPr>
    </w:p>
    <w:p w14:paraId="67AE5675" w14:textId="6B7F68A4" w:rsidR="009D0C3C" w:rsidRDefault="009B294B">
      <w:pPr>
        <w:jc w:val="center"/>
        <w:rPr>
          <w:rFonts w:eastAsia="黑体"/>
          <w:sz w:val="28"/>
        </w:rPr>
      </w:pPr>
      <w:r w:rsidRPr="009B294B">
        <w:rPr>
          <w:rFonts w:eastAsia="黑体" w:hint="eastAsia"/>
          <w:sz w:val="28"/>
        </w:rPr>
        <w:lastRenderedPageBreak/>
        <w:t>一种</w:t>
      </w:r>
      <w:bookmarkStart w:id="131" w:name="_Hlk89350256"/>
      <w:r w:rsidRPr="009B294B">
        <w:rPr>
          <w:rFonts w:eastAsia="黑体" w:hint="eastAsia"/>
          <w:sz w:val="28"/>
        </w:rPr>
        <w:t>FACTS</w:t>
      </w:r>
      <w:r w:rsidRPr="009B294B">
        <w:rPr>
          <w:rFonts w:eastAsia="黑体" w:hint="eastAsia"/>
          <w:sz w:val="28"/>
        </w:rPr>
        <w:t>冷却设备</w:t>
      </w:r>
      <w:bookmarkEnd w:id="131"/>
      <w:r w:rsidRPr="009B294B">
        <w:rPr>
          <w:rFonts w:eastAsia="黑体" w:hint="eastAsia"/>
          <w:sz w:val="28"/>
        </w:rPr>
        <w:t>自动检验装置和方法</w:t>
      </w:r>
    </w:p>
    <w:p w14:paraId="11DE3FE9" w14:textId="77777777" w:rsidR="009B294B" w:rsidRDefault="009B294B">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E61DEFA" w:rsidR="00167AAF" w:rsidRDefault="005031A4">
      <w:pPr>
        <w:pStyle w:val="00"/>
        <w:ind w:firstLine="480"/>
        <w:rPr>
          <w:rFonts w:ascii="宋体" w:hAnsi="宋体"/>
        </w:rPr>
      </w:pPr>
      <w:r>
        <w:rPr>
          <w:rFonts w:ascii="宋体" w:hAnsi="宋体" w:hint="eastAsia"/>
        </w:rPr>
        <w:t>本发明涉及</w:t>
      </w:r>
      <w:r w:rsidR="00BF65F3">
        <w:rPr>
          <w:rFonts w:ascii="宋体" w:hAnsi="宋体" w:hint="eastAsia"/>
        </w:rPr>
        <w:t>电力装置的</w:t>
      </w:r>
      <w:r w:rsidR="009D0C3C">
        <w:rPr>
          <w:rFonts w:ascii="宋体" w:hAnsi="宋体" w:hint="eastAsia"/>
        </w:rPr>
        <w:t>冷却</w:t>
      </w:r>
      <w:r w:rsidR="00E11887">
        <w:rPr>
          <w:rFonts w:ascii="宋体" w:hAnsi="宋体" w:hint="eastAsia"/>
        </w:rPr>
        <w:t>设备</w:t>
      </w:r>
      <w:r>
        <w:rPr>
          <w:rFonts w:ascii="宋体" w:hAnsi="宋体" w:hint="eastAsia"/>
        </w:rPr>
        <w:t>技术领域，更具体地，涉及</w:t>
      </w:r>
      <w:bookmarkStart w:id="132" w:name="_Hlk89349898"/>
      <w:r w:rsidR="009B294B" w:rsidRPr="000D23FB">
        <w:rPr>
          <w:rFonts w:hint="eastAsia"/>
        </w:rPr>
        <w:t>一种</w:t>
      </w:r>
      <w:r w:rsidR="009B294B" w:rsidRPr="000D23FB">
        <w:rPr>
          <w:rFonts w:hint="eastAsia"/>
        </w:rPr>
        <w:t>FACTS</w:t>
      </w:r>
      <w:r w:rsidR="009B294B" w:rsidRPr="000D23FB">
        <w:rPr>
          <w:rFonts w:hint="eastAsia"/>
        </w:rPr>
        <w:t>冷却设备自动检验装置和方法</w:t>
      </w:r>
      <w:bookmarkEnd w:id="132"/>
      <w:r w:rsidRPr="000D23FB">
        <w:rPr>
          <w:rFonts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19654796" w14:textId="24BA4726" w:rsidR="002F7866" w:rsidRPr="002F7866" w:rsidRDefault="00AD45B8" w:rsidP="002F7866">
      <w:pPr>
        <w:pStyle w:val="00"/>
        <w:ind w:firstLine="480"/>
      </w:pPr>
      <w:ins w:id="133" w:author="zhwl" w:date="2021-12-02T15:05:00Z">
        <w:r>
          <w:rPr>
            <w:rFonts w:hint="eastAsia"/>
          </w:rPr>
          <w:t>随着</w:t>
        </w:r>
      </w:ins>
      <w:r w:rsidR="002F7866" w:rsidRPr="002F7866">
        <w:rPr>
          <w:rFonts w:hint="eastAsia"/>
        </w:rPr>
        <w:t>柔性交流输电系统</w:t>
      </w:r>
      <w:ins w:id="134" w:author="zhwl" w:date="2021-12-02T15:05:00Z">
        <w:r>
          <w:rPr>
            <w:rFonts w:hint="eastAsia"/>
          </w:rPr>
          <w:t>在智能电网中的发展，</w:t>
        </w:r>
      </w:ins>
      <w:r w:rsidR="002F7866" w:rsidRPr="002F7866">
        <w:rPr>
          <w:rFonts w:hint="eastAsia"/>
        </w:rPr>
        <w:t>F</w:t>
      </w:r>
      <w:r w:rsidR="002F7866" w:rsidRPr="002F7866">
        <w:t>ACTS</w:t>
      </w:r>
      <w:del w:id="135" w:author="zhwl" w:date="2021-12-02T15:05:00Z">
        <w:r w:rsidR="002F7866" w:rsidRPr="002F7866" w:rsidDel="00AD45B8">
          <w:rPr>
            <w:rFonts w:hint="eastAsia"/>
          </w:rPr>
          <w:delText>冷却</w:delText>
        </w:r>
      </w:del>
      <w:r w:rsidR="002F7866" w:rsidRPr="002F7866">
        <w:rPr>
          <w:rFonts w:hint="eastAsia"/>
        </w:rPr>
        <w:t>设备的应用</w:t>
      </w:r>
      <w:del w:id="136" w:author="zhwl" w:date="2021-12-02T15:05:00Z">
        <w:r w:rsidR="002F7866" w:rsidRPr="002F7866" w:rsidDel="00AD45B8">
          <w:rPr>
            <w:rFonts w:hint="eastAsia"/>
          </w:rPr>
          <w:delText>范围广泛</w:delText>
        </w:r>
      </w:del>
      <w:ins w:id="137" w:author="zhwl" w:date="2021-12-02T15:05:00Z">
        <w:r>
          <w:rPr>
            <w:rFonts w:hint="eastAsia"/>
          </w:rPr>
          <w:t>场合越来越多</w:t>
        </w:r>
      </w:ins>
      <w:r w:rsidR="002F7866" w:rsidRPr="002F7866">
        <w:rPr>
          <w:rFonts w:hint="eastAsia"/>
        </w:rPr>
        <w:t>，</w:t>
      </w:r>
      <w:ins w:id="138" w:author="zhwl" w:date="2021-12-02T15:05:00Z">
        <w:r>
          <w:rPr>
            <w:rFonts w:hint="eastAsia"/>
          </w:rPr>
          <w:t>而可靠的冷却系统</w:t>
        </w:r>
      </w:ins>
      <w:r w:rsidR="002F7866" w:rsidRPr="002F7866">
        <w:rPr>
          <w:rFonts w:hint="eastAsia"/>
        </w:rPr>
        <w:t>是保障</w:t>
      </w:r>
      <w:del w:id="139" w:author="zhwl" w:date="2021-12-02T15:05:00Z">
        <w:r w:rsidR="002F7866" w:rsidRPr="002F7866" w:rsidDel="00AD45B8">
          <w:rPr>
            <w:rFonts w:hint="eastAsia"/>
          </w:rPr>
          <w:delText>电力系统</w:delText>
        </w:r>
      </w:del>
      <w:ins w:id="140" w:author="zhwl" w:date="2021-12-02T15:05:00Z">
        <w:r>
          <w:rPr>
            <w:rFonts w:hint="eastAsia"/>
          </w:rPr>
          <w:t>FACTS</w:t>
        </w:r>
      </w:ins>
      <w:r w:rsidR="002F7866" w:rsidRPr="002F7866">
        <w:rPr>
          <w:rFonts w:hint="eastAsia"/>
        </w:rPr>
        <w:t>稳定运行</w:t>
      </w:r>
      <w:ins w:id="141" w:author="zhwl" w:date="2021-12-02T15:05:00Z">
        <w:r>
          <w:rPr>
            <w:rFonts w:hint="eastAsia"/>
          </w:rPr>
          <w:t>的</w:t>
        </w:r>
      </w:ins>
      <w:r w:rsidR="002F7866" w:rsidRPr="002F7866">
        <w:rPr>
          <w:rFonts w:hint="eastAsia"/>
        </w:rPr>
        <w:t>关键设备</w:t>
      </w:r>
      <w:ins w:id="142" w:author="zhwl" w:date="2021-12-02T15:06:00Z">
        <w:r>
          <w:rPr>
            <w:rFonts w:hint="eastAsia"/>
          </w:rPr>
          <w:t>之一</w:t>
        </w:r>
      </w:ins>
      <w:r w:rsidR="002F7866" w:rsidRPr="002F7866">
        <w:rPr>
          <w:rFonts w:hint="eastAsia"/>
        </w:rPr>
        <w:t>。</w:t>
      </w:r>
      <w:del w:id="143" w:author="zhwl" w:date="2021-12-02T15:06:00Z">
        <w:r w:rsidR="002F7866" w:rsidRPr="002F7866" w:rsidDel="00AD45B8">
          <w:rPr>
            <w:rFonts w:hint="eastAsia"/>
          </w:rPr>
          <w:delText>这对设备的稳定可靠提出很高要求。</w:delText>
        </w:r>
      </w:del>
      <w:r w:rsidR="002F7866" w:rsidRPr="002F7866">
        <w:rPr>
          <w:rFonts w:hint="eastAsia"/>
        </w:rPr>
        <w:t>冷却设备在设计生产中，如何判定为合格、可靠的设备，采用哪些卓有成效的检验施</w:t>
      </w:r>
      <w:proofErr w:type="gramStart"/>
      <w:r w:rsidR="002F7866" w:rsidRPr="002F7866">
        <w:rPr>
          <w:rFonts w:hint="eastAsia"/>
        </w:rPr>
        <w:t>措</w:t>
      </w:r>
      <w:proofErr w:type="gramEnd"/>
      <w:r w:rsidR="002F7866" w:rsidRPr="002F7866">
        <w:rPr>
          <w:rFonts w:hint="eastAsia"/>
        </w:rPr>
        <w:t>，一直都是设备设计、生产、运行中需要重点把控。</w:t>
      </w:r>
    </w:p>
    <w:p w14:paraId="5D780B66" w14:textId="52B1E29E" w:rsidR="002F7866" w:rsidRPr="002F7866" w:rsidDel="00FA01B4" w:rsidRDefault="00AD45B8" w:rsidP="002F7866">
      <w:pPr>
        <w:pStyle w:val="00"/>
        <w:ind w:firstLine="480"/>
        <w:rPr>
          <w:del w:id="144" w:author="zhwl" w:date="2021-12-02T15:11:00Z"/>
        </w:rPr>
      </w:pPr>
      <w:ins w:id="145" w:author="zhwl" w:date="2021-12-02T15:06:00Z">
        <w:r>
          <w:rPr>
            <w:rFonts w:hint="eastAsia"/>
          </w:rPr>
          <w:t>现有技术中，</w:t>
        </w:r>
      </w:ins>
      <w:r w:rsidR="002F7866" w:rsidRPr="002F7866">
        <w:rPr>
          <w:rFonts w:hint="eastAsia"/>
        </w:rPr>
        <w:t>FACTS</w:t>
      </w:r>
      <w:del w:id="146" w:author="zhwl" w:date="2021-12-02T15:06:00Z">
        <w:r w:rsidR="002F7866" w:rsidRPr="002F7866" w:rsidDel="00AD45B8">
          <w:rPr>
            <w:rFonts w:hint="eastAsia"/>
          </w:rPr>
          <w:delText>水</w:delText>
        </w:r>
      </w:del>
      <w:r w:rsidR="002F7866" w:rsidRPr="002F7866">
        <w:rPr>
          <w:rFonts w:hint="eastAsia"/>
        </w:rPr>
        <w:t>冷</w:t>
      </w:r>
      <w:ins w:id="147" w:author="zhwl" w:date="2021-12-02T15:06:00Z">
        <w:r>
          <w:rPr>
            <w:rFonts w:hint="eastAsia"/>
          </w:rPr>
          <w:t>却设备</w:t>
        </w:r>
      </w:ins>
      <w:del w:id="148" w:author="zhwl" w:date="2021-12-02T15:06:00Z">
        <w:r w:rsidR="002F7866" w:rsidRPr="002F7866" w:rsidDel="00AD45B8">
          <w:rPr>
            <w:rFonts w:hint="eastAsia"/>
          </w:rPr>
          <w:delText>产品</w:delText>
        </w:r>
      </w:del>
      <w:r w:rsidR="002F7866" w:rsidRPr="002F7866">
        <w:rPr>
          <w:rFonts w:hint="eastAsia"/>
        </w:rPr>
        <w:t>为智能化装置，整体</w:t>
      </w:r>
      <w:ins w:id="149" w:author="zhwl" w:date="2021-12-02T15:06:00Z">
        <w:r>
          <w:rPr>
            <w:rFonts w:hint="eastAsia"/>
          </w:rPr>
          <w:t>结构</w:t>
        </w:r>
      </w:ins>
      <w:del w:id="150" w:author="zhwl" w:date="2021-12-02T15:06:00Z">
        <w:r w:rsidR="002F7866" w:rsidRPr="002F7866" w:rsidDel="00AD45B8">
          <w:rPr>
            <w:rFonts w:hint="eastAsia"/>
          </w:rPr>
          <w:delText>比较</w:delText>
        </w:r>
      </w:del>
      <w:r w:rsidR="002F7866" w:rsidRPr="002F7866">
        <w:rPr>
          <w:rFonts w:hint="eastAsia"/>
        </w:rPr>
        <w:t>复杂、自成系统。该类</w:t>
      </w:r>
      <w:ins w:id="151" w:author="zhwl" w:date="2021-12-02T15:06:00Z">
        <w:r>
          <w:rPr>
            <w:rFonts w:hint="eastAsia"/>
          </w:rPr>
          <w:t>设备</w:t>
        </w:r>
      </w:ins>
      <w:del w:id="152" w:author="zhwl" w:date="2021-12-02T15:06:00Z">
        <w:r w:rsidR="002F7866" w:rsidRPr="002F7866" w:rsidDel="00AD45B8">
          <w:rPr>
            <w:rFonts w:hint="eastAsia"/>
          </w:rPr>
          <w:delText>产品</w:delText>
        </w:r>
      </w:del>
      <w:r w:rsidR="002F7866" w:rsidRPr="002F7866">
        <w:rPr>
          <w:rFonts w:hint="eastAsia"/>
        </w:rPr>
        <w:t>的造价在数十万到数百万之间，</w:t>
      </w:r>
      <w:del w:id="153" w:author="zhwl" w:date="2021-12-02T15:07:00Z">
        <w:r w:rsidR="002F7866" w:rsidRPr="002F7866" w:rsidDel="00CA146E">
          <w:rPr>
            <w:rFonts w:hint="eastAsia"/>
          </w:rPr>
          <w:delText>公司</w:delText>
        </w:r>
      </w:del>
      <w:ins w:id="154" w:author="zhwl" w:date="2021-12-02T15:07:00Z">
        <w:r w:rsidR="00CA146E">
          <w:rPr>
            <w:rFonts w:hint="eastAsia"/>
          </w:rPr>
          <w:t>生产制造企业</w:t>
        </w:r>
      </w:ins>
      <w:r w:rsidR="002F7866" w:rsidRPr="002F7866">
        <w:rPr>
          <w:rFonts w:hint="eastAsia"/>
        </w:rPr>
        <w:t>每年出厂台数</w:t>
      </w:r>
      <w:ins w:id="155" w:author="zhwl" w:date="2021-12-02T15:07:00Z">
        <w:r w:rsidR="00CA146E">
          <w:rPr>
            <w:rFonts w:hint="eastAsia"/>
          </w:rPr>
          <w:t>约</w:t>
        </w:r>
      </w:ins>
      <w:r w:rsidR="002F7866" w:rsidRPr="002F7866">
        <w:rPr>
          <w:rFonts w:hint="eastAsia"/>
        </w:rPr>
        <w:t>为数百台，平均每</w:t>
      </w:r>
      <w:ins w:id="156" w:author="zhwl" w:date="2021-12-02T15:07:00Z">
        <w:r w:rsidR="00CA146E">
          <w:rPr>
            <w:rFonts w:hint="eastAsia"/>
          </w:rPr>
          <w:t>天</w:t>
        </w:r>
      </w:ins>
      <w:del w:id="157" w:author="zhwl" w:date="2021-12-02T15:07:00Z">
        <w:r w:rsidR="002F7866" w:rsidRPr="002F7866" w:rsidDel="00CA146E">
          <w:rPr>
            <w:rFonts w:hint="eastAsia"/>
          </w:rPr>
          <w:delText>台</w:delText>
        </w:r>
      </w:del>
      <w:r w:rsidR="002F7866" w:rsidRPr="002F7866">
        <w:rPr>
          <w:rFonts w:hint="eastAsia"/>
        </w:rPr>
        <w:t>出厂数台，考虑到</w:t>
      </w:r>
      <w:ins w:id="158" w:author="zhwl" w:date="2021-12-02T15:07:00Z">
        <w:r w:rsidR="00CA146E">
          <w:rPr>
            <w:rFonts w:hint="eastAsia"/>
          </w:rPr>
          <w:t>制造</w:t>
        </w:r>
      </w:ins>
      <w:r w:rsidR="002F7866" w:rsidRPr="002F7866">
        <w:rPr>
          <w:rFonts w:hint="eastAsia"/>
        </w:rPr>
        <w:t>订单的时间不平衡性，高峰期</w:t>
      </w:r>
      <w:ins w:id="159" w:author="zhwl" w:date="2021-12-02T15:07:00Z">
        <w:r w:rsidR="00CA146E">
          <w:rPr>
            <w:rFonts w:hint="eastAsia"/>
          </w:rPr>
          <w:t>时</w:t>
        </w:r>
      </w:ins>
      <w:r w:rsidR="002F7866" w:rsidRPr="002F7866">
        <w:rPr>
          <w:rFonts w:hint="eastAsia"/>
        </w:rPr>
        <w:t>每天出厂可能</w:t>
      </w:r>
      <w:ins w:id="160" w:author="zhwl" w:date="2021-12-02T15:07:00Z">
        <w:r w:rsidR="00CA146E">
          <w:rPr>
            <w:rFonts w:hint="eastAsia"/>
          </w:rPr>
          <w:t>达到</w:t>
        </w:r>
      </w:ins>
      <w:del w:id="161" w:author="zhwl" w:date="2021-12-02T15:07:00Z">
        <w:r w:rsidR="002F7866" w:rsidRPr="002F7866" w:rsidDel="00CA146E">
          <w:rPr>
            <w:rFonts w:hint="eastAsia"/>
          </w:rPr>
          <w:delText>有</w:delText>
        </w:r>
      </w:del>
      <w:r w:rsidR="002F7866" w:rsidRPr="002F7866">
        <w:rPr>
          <w:rFonts w:hint="eastAsia"/>
        </w:rPr>
        <w:t>十数台。</w:t>
      </w:r>
      <w:ins w:id="162" w:author="zhwl" w:date="2021-12-02T15:07:00Z">
        <w:r w:rsidR="00CA146E">
          <w:rPr>
            <w:rFonts w:hint="eastAsia"/>
          </w:rPr>
          <w:t>设备出厂前，</w:t>
        </w:r>
      </w:ins>
      <w:del w:id="163" w:author="zhwl" w:date="2021-12-02T15:07:00Z">
        <w:r w:rsidR="002F7866" w:rsidRPr="002F7866" w:rsidDel="00CA146E">
          <w:rPr>
            <w:rFonts w:hint="eastAsia"/>
          </w:rPr>
          <w:delText>目前</w:delText>
        </w:r>
      </w:del>
      <w:ins w:id="164" w:author="zhwl" w:date="2021-12-02T15:08:00Z">
        <w:r w:rsidR="00CA146E">
          <w:rPr>
            <w:rFonts w:hint="eastAsia"/>
          </w:rPr>
          <w:t>进行的</w:t>
        </w:r>
      </w:ins>
      <w:r w:rsidR="002F7866" w:rsidRPr="002F7866">
        <w:rPr>
          <w:rFonts w:hint="eastAsia"/>
        </w:rPr>
        <w:t>FACTS</w:t>
      </w:r>
      <w:r w:rsidR="002F7866" w:rsidRPr="002F7866">
        <w:rPr>
          <w:rFonts w:hint="eastAsia"/>
        </w:rPr>
        <w:t>类产品的检验试验包括：水路压力测试（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小时），绝缘耐压测试，接地电阻测试，整机逻辑控制保护运行功能测试，通信、信号接口测试，连续运行测试（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）、水力性能测试，外观综合测试。</w:t>
      </w:r>
      <w:ins w:id="165" w:author="zhwl" w:date="2021-12-02T15:08:00Z">
        <w:r w:rsidR="00CA146E">
          <w:rPr>
            <w:rFonts w:hint="eastAsia"/>
          </w:rPr>
          <w:t>在</w:t>
        </w:r>
      </w:ins>
      <w:r w:rsidR="002F7866" w:rsidRPr="002F7866">
        <w:rPr>
          <w:rFonts w:hint="eastAsia"/>
        </w:rPr>
        <w:t>这</w:t>
      </w:r>
      <w:ins w:id="166" w:author="zhwl" w:date="2021-12-02T15:08:00Z">
        <w:r w:rsidR="00CA146E">
          <w:rPr>
            <w:rFonts w:hint="eastAsia"/>
          </w:rPr>
          <w:t>些试验项目</w:t>
        </w:r>
      </w:ins>
      <w:del w:id="167" w:author="zhwl" w:date="2021-12-02T15:08:00Z">
        <w:r w:rsidR="002F7866" w:rsidRPr="002F7866" w:rsidDel="00CA146E">
          <w:rPr>
            <w:rFonts w:hint="eastAsia"/>
          </w:rPr>
          <w:delText>其</w:delText>
        </w:r>
      </w:del>
      <w:r w:rsidR="002F7866" w:rsidRPr="002F7866">
        <w:rPr>
          <w:rFonts w:hint="eastAsia"/>
        </w:rPr>
        <w:t>中</w:t>
      </w:r>
      <w:ins w:id="168" w:author="zhwl" w:date="2021-12-02T15:08:00Z">
        <w:r w:rsidR="00CA146E">
          <w:rPr>
            <w:rFonts w:hint="eastAsia"/>
          </w:rPr>
          <w:t>，</w:t>
        </w:r>
      </w:ins>
      <w:r w:rsidR="002F7866" w:rsidRPr="002F7866">
        <w:rPr>
          <w:rFonts w:hint="eastAsia"/>
        </w:rPr>
        <w:t>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w:t>
      </w:r>
      <w:ins w:id="169" w:author="zhwl" w:date="2021-12-02T15:09:00Z">
        <w:r w:rsidR="00BC0AB5">
          <w:rPr>
            <w:rFonts w:hint="eastAsia"/>
          </w:rPr>
          <w:t>单项</w:t>
        </w:r>
      </w:ins>
      <w:r w:rsidR="002F7866" w:rsidRPr="002F7866">
        <w:rPr>
          <w:rFonts w:hint="eastAsia"/>
        </w:rPr>
        <w:t>测试时间较长</w:t>
      </w:r>
      <w:ins w:id="170" w:author="zhwl" w:date="2021-12-02T15:09:00Z">
        <w:r w:rsidR="00CA146E">
          <w:rPr>
            <w:rFonts w:hint="eastAsia"/>
          </w:rPr>
          <w:t>，</w:t>
        </w:r>
        <w:r w:rsidR="00CA146E" w:rsidRPr="002F7866">
          <w:rPr>
            <w:rFonts w:hint="eastAsia"/>
          </w:rPr>
          <w:t>各</w:t>
        </w:r>
        <w:r w:rsidR="00CA146E">
          <w:rPr>
            <w:rFonts w:hint="eastAsia"/>
          </w:rPr>
          <w:t>项</w:t>
        </w:r>
        <w:r w:rsidR="00CA146E" w:rsidRPr="002F7866">
          <w:rPr>
            <w:rFonts w:hint="eastAsia"/>
          </w:rPr>
          <w:t>试验时间总和超过</w:t>
        </w:r>
        <w:r w:rsidR="00CA146E" w:rsidRPr="002F7866">
          <w:rPr>
            <w:rFonts w:hint="eastAsia"/>
          </w:rPr>
          <w:t>20</w:t>
        </w:r>
        <w:r w:rsidR="00CA146E" w:rsidRPr="002F7866">
          <w:rPr>
            <w:rFonts w:hint="eastAsia"/>
          </w:rPr>
          <w:t>小时</w:t>
        </w:r>
      </w:ins>
      <w:r w:rsidR="002F7866" w:rsidRPr="002F7866">
        <w:rPr>
          <w:rFonts w:hint="eastAsia"/>
        </w:rPr>
        <w:t>。</w:t>
      </w:r>
      <w:ins w:id="171" w:author="zhwl" w:date="2021-12-02T15:09:00Z">
        <w:r w:rsidR="0027753A">
          <w:rPr>
            <w:rFonts w:hint="eastAsia"/>
          </w:rPr>
          <w:t>此外</w:t>
        </w:r>
      </w:ins>
      <w:ins w:id="172" w:author="zhwl" w:date="2021-12-02T15:08:00Z">
        <w:r w:rsidR="00CA146E">
          <w:rPr>
            <w:rFonts w:hint="eastAsia"/>
          </w:rPr>
          <w:t>，</w:t>
        </w:r>
      </w:ins>
      <w:r w:rsidR="002F7866" w:rsidRPr="002F7866">
        <w:rPr>
          <w:rFonts w:hint="eastAsia"/>
        </w:rPr>
        <w:t>整机逻辑控制保护运行功能测试工作量大。</w:t>
      </w:r>
      <w:del w:id="173" w:author="zhwl" w:date="2021-12-02T15:09:00Z">
        <w:r w:rsidR="002F7866" w:rsidRPr="002F7866" w:rsidDel="00CA146E">
          <w:rPr>
            <w:rFonts w:hint="eastAsia"/>
          </w:rPr>
          <w:delText>各</w:delText>
        </w:r>
      </w:del>
      <w:del w:id="174" w:author="zhwl" w:date="2021-12-02T15:08:00Z">
        <w:r w:rsidR="002F7866" w:rsidRPr="002F7866" w:rsidDel="00CA146E">
          <w:rPr>
            <w:rFonts w:hint="eastAsia"/>
          </w:rPr>
          <w:delText>个</w:delText>
        </w:r>
      </w:del>
      <w:del w:id="175" w:author="zhwl" w:date="2021-12-02T15:09:00Z">
        <w:r w:rsidR="002F7866" w:rsidRPr="002F7866" w:rsidDel="00CA146E">
          <w:rPr>
            <w:rFonts w:hint="eastAsia"/>
          </w:rPr>
          <w:delText>试验时间总和超过</w:delText>
        </w:r>
        <w:r w:rsidR="002F7866" w:rsidRPr="002F7866" w:rsidDel="00CA146E">
          <w:rPr>
            <w:rFonts w:hint="eastAsia"/>
          </w:rPr>
          <w:delText>20</w:delText>
        </w:r>
        <w:r w:rsidR="002F7866" w:rsidRPr="002F7866" w:rsidDel="00CA146E">
          <w:rPr>
            <w:rFonts w:hint="eastAsia"/>
          </w:rPr>
          <w:delText>小时</w:delText>
        </w:r>
      </w:del>
      <w:del w:id="176" w:author="zhwl" w:date="2021-12-02T15:10:00Z">
        <w:r w:rsidR="002F7866" w:rsidRPr="002F7866" w:rsidDel="0045144E">
          <w:rPr>
            <w:rFonts w:hint="eastAsia"/>
          </w:rPr>
          <w:delText>。</w:delText>
        </w:r>
      </w:del>
      <w:ins w:id="177" w:author="zhwl" w:date="2021-12-02T15:10:00Z">
        <w:r w:rsidR="0045144E">
          <w:rPr>
            <w:rFonts w:hint="eastAsia"/>
          </w:rPr>
          <w:t>，涉及的</w:t>
        </w:r>
      </w:ins>
      <w:r w:rsidR="002F7866" w:rsidRPr="002F7866">
        <w:rPr>
          <w:rFonts w:hint="eastAsia"/>
        </w:rPr>
        <w:t>电柜接线主要是由生产查线，</w:t>
      </w:r>
      <w:ins w:id="178" w:author="zhwl" w:date="2021-12-02T15:10:00Z">
        <w:r w:rsidR="0045144E">
          <w:rPr>
            <w:rFonts w:hint="eastAsia"/>
          </w:rPr>
          <w:t>而</w:t>
        </w:r>
      </w:ins>
      <w:r w:rsidR="002F7866" w:rsidRPr="002F7866">
        <w:rPr>
          <w:rFonts w:hint="eastAsia"/>
        </w:rPr>
        <w:t>柜内电气元件有效性验证与整机功能测试时合在一起实现。</w:t>
      </w:r>
      <w:ins w:id="179" w:author="zhwl" w:date="2021-12-02T15:10:00Z">
        <w:r w:rsidR="0045144E">
          <w:rPr>
            <w:rFonts w:hint="eastAsia"/>
          </w:rPr>
          <w:t>可见，</w:t>
        </w:r>
        <w:r w:rsidR="0045144E" w:rsidRPr="0045144E">
          <w:rPr>
            <w:rFonts w:hint="eastAsia"/>
          </w:rPr>
          <w:t>FACTS</w:t>
        </w:r>
        <w:r w:rsidR="0045144E" w:rsidRPr="0045144E">
          <w:rPr>
            <w:rFonts w:hint="eastAsia"/>
          </w:rPr>
          <w:t>冷却设备</w:t>
        </w:r>
        <w:r w:rsidR="0045144E">
          <w:rPr>
            <w:rFonts w:hint="eastAsia"/>
          </w:rPr>
          <w:t>的</w:t>
        </w:r>
      </w:ins>
      <w:ins w:id="180" w:author="zhwl" w:date="2021-12-02T15:11:00Z">
        <w:r w:rsidR="0045144E">
          <w:rPr>
            <w:rFonts w:hint="eastAsia"/>
          </w:rPr>
          <w:t>出厂试验</w:t>
        </w:r>
      </w:ins>
      <w:del w:id="181" w:author="zhwl" w:date="2021-12-02T15:11:00Z">
        <w:r w:rsidR="002F7866" w:rsidRPr="002F7866" w:rsidDel="0045144E">
          <w:rPr>
            <w:rFonts w:hint="eastAsia"/>
          </w:rPr>
          <w:delText>整个</w:delText>
        </w:r>
      </w:del>
      <w:ins w:id="182" w:author="zhwl" w:date="2021-12-02T15:11:00Z">
        <w:r w:rsidR="0045144E">
          <w:rPr>
            <w:rFonts w:hint="eastAsia"/>
          </w:rPr>
          <w:t>全部</w:t>
        </w:r>
      </w:ins>
      <w:r w:rsidR="002F7866" w:rsidRPr="002F7866">
        <w:rPr>
          <w:rFonts w:hint="eastAsia"/>
        </w:rPr>
        <w:t>过程极其复杂，需要系统、机械、电气、检验员等不同专业知识对接</w:t>
      </w:r>
      <w:del w:id="183" w:author="zhwl" w:date="2021-12-02T15:11:00Z">
        <w:r w:rsidR="002F7866" w:rsidRPr="002F7866" w:rsidDel="00FA01B4">
          <w:rPr>
            <w:rFonts w:hint="eastAsia"/>
          </w:rPr>
          <w:delText>。</w:delText>
        </w:r>
      </w:del>
    </w:p>
    <w:p w14:paraId="615A33F3" w14:textId="7962D277" w:rsidR="002F7866" w:rsidRPr="002F7866" w:rsidRDefault="002F7866" w:rsidP="002F7866">
      <w:pPr>
        <w:pStyle w:val="00"/>
        <w:ind w:firstLine="480"/>
      </w:pPr>
      <w:del w:id="184" w:author="zhwl" w:date="2021-12-02T15:11:00Z">
        <w:r w:rsidRPr="002F7866" w:rsidDel="00FA01B4">
          <w:rPr>
            <w:rFonts w:hint="eastAsia"/>
          </w:rPr>
          <w:delText>因此，</w:delText>
        </w:r>
      </w:del>
      <w:ins w:id="185" w:author="zhwl" w:date="2021-12-02T15:11:00Z">
        <w:r w:rsidR="00FA01B4">
          <w:rPr>
            <w:rFonts w:hint="eastAsia"/>
          </w:rPr>
          <w:t>，导致</w:t>
        </w:r>
      </w:ins>
      <w:r w:rsidRPr="002F7866">
        <w:rPr>
          <w:rFonts w:hint="eastAsia"/>
        </w:rPr>
        <w:t>当前</w:t>
      </w:r>
      <w:ins w:id="186" w:author="zhwl" w:date="2021-12-02T15:12:00Z">
        <w:r w:rsidR="00FA01B4">
          <w:rPr>
            <w:rFonts w:hint="eastAsia"/>
          </w:rPr>
          <w:t>的</w:t>
        </w:r>
      </w:ins>
      <w:r w:rsidRPr="002F7866">
        <w:rPr>
          <w:rFonts w:hint="eastAsia"/>
        </w:rPr>
        <w:t>FACTS</w:t>
      </w:r>
      <w:r w:rsidRPr="002F7866">
        <w:rPr>
          <w:rFonts w:hint="eastAsia"/>
        </w:rPr>
        <w:t>类水冷装置</w:t>
      </w:r>
      <w:ins w:id="187" w:author="zhwl" w:date="2021-12-02T15:12:00Z">
        <w:r w:rsidR="00FA01B4">
          <w:rPr>
            <w:rFonts w:hint="eastAsia"/>
          </w:rPr>
          <w:t>的产能受到</w:t>
        </w:r>
      </w:ins>
      <w:del w:id="188" w:author="zhwl" w:date="2021-12-02T15:12:00Z">
        <w:r w:rsidRPr="002F7866" w:rsidDel="00FA01B4">
          <w:rPr>
            <w:rFonts w:hint="eastAsia"/>
          </w:rPr>
          <w:delText>产品检测试验复杂、时间长，明</w:delText>
        </w:r>
      </w:del>
      <w:r w:rsidRPr="002F7866">
        <w:rPr>
          <w:rFonts w:hint="eastAsia"/>
        </w:rPr>
        <w:t>显</w:t>
      </w:r>
      <w:ins w:id="189" w:author="zhwl" w:date="2021-12-02T15:12:00Z">
        <w:r w:rsidR="00FA01B4">
          <w:rPr>
            <w:rFonts w:hint="eastAsia"/>
          </w:rPr>
          <w:t>著</w:t>
        </w:r>
      </w:ins>
      <w:r w:rsidRPr="002F7866">
        <w:rPr>
          <w:rFonts w:hint="eastAsia"/>
        </w:rPr>
        <w:t>影响</w:t>
      </w:r>
      <w:del w:id="190" w:author="zhwl" w:date="2021-12-02T15:12:00Z">
        <w:r w:rsidRPr="002F7866" w:rsidDel="00FA01B4">
          <w:rPr>
            <w:rFonts w:hint="eastAsia"/>
          </w:rPr>
          <w:delText>产能</w:delText>
        </w:r>
      </w:del>
      <w:r w:rsidRPr="002F7866">
        <w:rPr>
          <w:rFonts w:hint="eastAsia"/>
        </w:rPr>
        <w:t>，随着该类产品的销售规模不断增加，</w:t>
      </w:r>
      <w:del w:id="191" w:author="zhwl" w:date="2021-12-02T15:13:00Z">
        <w:r w:rsidRPr="002F7866" w:rsidDel="00E24CC0">
          <w:rPr>
            <w:rFonts w:hint="eastAsia"/>
          </w:rPr>
          <w:delText>矛盾不断增加。</w:delText>
        </w:r>
      </w:del>
      <w:ins w:id="192" w:author="zhwl" w:date="2021-12-02T15:13:00Z">
        <w:r w:rsidR="00E24CC0">
          <w:rPr>
            <w:rFonts w:hint="eastAsia"/>
          </w:rPr>
          <w:t>越来越急</w:t>
        </w:r>
      </w:ins>
      <w:r w:rsidRPr="002F7866">
        <w:rPr>
          <w:rFonts w:hint="eastAsia"/>
        </w:rPr>
        <w:t>需</w:t>
      </w:r>
      <w:del w:id="193" w:author="zhwl" w:date="2021-12-02T15:13:00Z">
        <w:r w:rsidRPr="002F7866" w:rsidDel="00E24CC0">
          <w:rPr>
            <w:rFonts w:hint="eastAsia"/>
          </w:rPr>
          <w:delText>要</w:delText>
        </w:r>
      </w:del>
      <w:r w:rsidRPr="002F7866">
        <w:rPr>
          <w:rFonts w:hint="eastAsia"/>
        </w:rPr>
        <w:t>梳理</w:t>
      </w:r>
      <w:ins w:id="194" w:author="zhwl" w:date="2021-12-02T15:13:00Z">
        <w:r w:rsidR="00E24CC0">
          <w:rPr>
            <w:rFonts w:hint="eastAsia"/>
          </w:rPr>
          <w:t>相关</w:t>
        </w:r>
      </w:ins>
      <w:del w:id="195" w:author="zhwl" w:date="2021-12-02T15:13:00Z">
        <w:r w:rsidRPr="002F7866" w:rsidDel="00E24CC0">
          <w:rPr>
            <w:rFonts w:hint="eastAsia"/>
          </w:rPr>
          <w:delText>其</w:delText>
        </w:r>
      </w:del>
      <w:r w:rsidRPr="002F7866">
        <w:rPr>
          <w:rFonts w:hint="eastAsia"/>
        </w:rPr>
        <w:t>检测试验内容，减少测试工作量和提高测试效率，以提高</w:t>
      </w:r>
      <w:r w:rsidRPr="002F7866">
        <w:rPr>
          <w:rFonts w:hint="eastAsia"/>
        </w:rPr>
        <w:lastRenderedPageBreak/>
        <w:t>产品检测试验的产能。</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3E60D039" w:rsidR="00167AAF" w:rsidRPr="00D15CC4" w:rsidRDefault="005031A4">
      <w:pPr>
        <w:pStyle w:val="00"/>
        <w:ind w:firstLine="480"/>
      </w:pPr>
      <w:r>
        <w:rPr>
          <w:rFonts w:hint="eastAsia"/>
        </w:rPr>
        <w:t>为解决现有技术中存在的不足，本发明的目的在于，提供</w:t>
      </w:r>
      <w:r w:rsidR="004A5766" w:rsidRPr="000D23FB">
        <w:rPr>
          <w:rFonts w:hint="eastAsia"/>
        </w:rPr>
        <w:t>一种</w:t>
      </w:r>
      <w:r w:rsidR="004A5766" w:rsidRPr="000D23FB">
        <w:rPr>
          <w:rFonts w:hint="eastAsia"/>
        </w:rPr>
        <w:t>FACTS</w:t>
      </w:r>
      <w:r w:rsidR="004A5766" w:rsidRPr="000D23FB">
        <w:rPr>
          <w:rFonts w:hint="eastAsia"/>
        </w:rPr>
        <w:t>冷却</w:t>
      </w:r>
      <w:r w:rsidR="004A5766" w:rsidRPr="00D15CC4">
        <w:rPr>
          <w:rFonts w:hint="eastAsia"/>
        </w:rPr>
        <w:t>设备自动检验装置和方法</w:t>
      </w:r>
      <w:r w:rsidRPr="00D15CC4">
        <w:rPr>
          <w:rFonts w:hint="eastAsia"/>
        </w:rPr>
        <w:t>，</w:t>
      </w:r>
      <w:r w:rsidR="00D15CC4" w:rsidRPr="00D15CC4">
        <w:rPr>
          <w:rFonts w:hint="eastAsia"/>
        </w:rPr>
        <w:t>该装置能够</w:t>
      </w:r>
      <w:r w:rsidR="00D15CC4" w:rsidRPr="00D15CC4">
        <w:rPr>
          <w:rFonts w:hint="eastAsia"/>
        </w:rPr>
        <w:t>FACTS</w:t>
      </w:r>
      <w:r w:rsidR="00D15CC4" w:rsidRPr="00D15CC4">
        <w:rPr>
          <w:rFonts w:hint="eastAsia"/>
        </w:rPr>
        <w:t>类水冷产品提供完整的产品研发生产测试方案及平台</w:t>
      </w:r>
      <w:r w:rsidR="00D15CC4">
        <w:rPr>
          <w:rFonts w:hint="eastAsia"/>
        </w:rPr>
        <w:t>，</w:t>
      </w:r>
      <w:r w:rsidR="00D15CC4" w:rsidRPr="002F7866">
        <w:rPr>
          <w:rFonts w:hint="eastAsia"/>
        </w:rPr>
        <w:t>提高产品检测试验的自动化程度及效率，减少产品检测试验人工工时，减少电气工程师检测现场陪检，降低专业要求</w:t>
      </w:r>
      <w:r w:rsidR="00D15CC4">
        <w:rPr>
          <w:rFonts w:hint="eastAsia"/>
        </w:rPr>
        <w:t>；不仅</w:t>
      </w:r>
      <w:r w:rsidR="00E9548F" w:rsidRPr="00D15CC4">
        <w:rPr>
          <w:rFonts w:hint="eastAsia"/>
        </w:rPr>
        <w:t>满足</w:t>
      </w:r>
      <w:r w:rsidR="00D15CC4">
        <w:rPr>
          <w:rFonts w:hint="eastAsia"/>
        </w:rPr>
        <w:t>了</w:t>
      </w:r>
      <w:r w:rsidR="00E9548F" w:rsidRPr="00D15CC4">
        <w:rPr>
          <w:rFonts w:hint="eastAsia"/>
        </w:rPr>
        <w:t>制造企业对出厂设备自动检测要求，降低对人员专业、检测工时的要求，</w:t>
      </w:r>
      <w:proofErr w:type="gramStart"/>
      <w:r w:rsidR="00D15CC4">
        <w:rPr>
          <w:rFonts w:hint="eastAsia"/>
        </w:rPr>
        <w:t>还显著</w:t>
      </w:r>
      <w:proofErr w:type="gramEnd"/>
      <w:r w:rsidR="00E9548F" w:rsidRPr="00D15CC4">
        <w:rPr>
          <w:rFonts w:hint="eastAsia"/>
        </w:rPr>
        <w:t>降低劳动强度</w:t>
      </w:r>
      <w:r w:rsidR="00C73FD9" w:rsidRPr="00D15CC4">
        <w:rPr>
          <w:rFonts w:hint="eastAsia"/>
        </w:rPr>
        <w:t>，提高</w:t>
      </w:r>
      <w:r w:rsidR="00D15CC4">
        <w:rPr>
          <w:rFonts w:hint="eastAsia"/>
        </w:rPr>
        <w:t>了</w:t>
      </w:r>
      <w:r w:rsidR="00C73FD9" w:rsidRPr="00D15CC4">
        <w:rPr>
          <w:rFonts w:hint="eastAsia"/>
        </w:rPr>
        <w:t>设备检验合格出厂率</w:t>
      </w:r>
      <w:r w:rsidR="00D15CC4">
        <w:rPr>
          <w:rFonts w:hint="eastAsia"/>
        </w:rPr>
        <w:t>，为企业获得更高的经济效益</w:t>
      </w:r>
      <w:r w:rsidRPr="00D15CC4">
        <w:rPr>
          <w:rFonts w:hint="eastAsia"/>
        </w:rPr>
        <w:t>。</w:t>
      </w:r>
    </w:p>
    <w:p w14:paraId="512B0F8B" w14:textId="77777777" w:rsidR="00167AAF" w:rsidRDefault="005031A4">
      <w:pPr>
        <w:pStyle w:val="00"/>
        <w:ind w:firstLine="480"/>
      </w:pPr>
      <w:r>
        <w:rPr>
          <w:rFonts w:hint="eastAsia"/>
        </w:rPr>
        <w:t>本发明采用如下的技术方案。</w:t>
      </w:r>
    </w:p>
    <w:p w14:paraId="729B3F20" w14:textId="6ABAE0D4" w:rsidR="00167AAF" w:rsidRDefault="00167AAF">
      <w:pPr>
        <w:pStyle w:val="00"/>
        <w:ind w:firstLine="480"/>
      </w:pPr>
    </w:p>
    <w:p w14:paraId="2D4E14EA" w14:textId="151E20DC" w:rsidR="004A5766" w:rsidRPr="002F7866" w:rsidRDefault="004A5766" w:rsidP="004A5766">
      <w:pPr>
        <w:pStyle w:val="00"/>
        <w:ind w:firstLine="480"/>
      </w:pPr>
      <w:r w:rsidRPr="002F7866">
        <w:rPr>
          <w:rFonts w:hint="eastAsia"/>
        </w:rPr>
        <w:t>综上所述，研发出符合使用的自动检测装置，劳动强度等方面的设备，是解决设备检验合格出厂的重要因素。自动化检测装置解决了电气系统应用中难题，降低产出要求又能提高设备检验质量，不仅有现实的使用意义，更有利于保持和提高我司在冷却产品的竞争优势，在行业内营造产品美誉度。</w:t>
      </w:r>
    </w:p>
    <w:p w14:paraId="27852BC7" w14:textId="02305122" w:rsidR="004A5766" w:rsidRDefault="004A5766" w:rsidP="004A5766">
      <w:pPr>
        <w:pStyle w:val="00"/>
        <w:ind w:firstLine="480"/>
      </w:pPr>
      <w:r w:rsidRPr="002F7866">
        <w:rPr>
          <w:rFonts w:hint="eastAsia"/>
        </w:rPr>
        <w:t>本项目研制的自动试验平台能够为</w:t>
      </w:r>
      <w:bookmarkStart w:id="196" w:name="_Hlk89352120"/>
      <w:r w:rsidRPr="002F7866">
        <w:rPr>
          <w:rFonts w:hint="eastAsia"/>
        </w:rPr>
        <w:t>FACTS</w:t>
      </w:r>
      <w:r w:rsidRPr="002F7866">
        <w:rPr>
          <w:rFonts w:hint="eastAsia"/>
        </w:rPr>
        <w:t>类水冷产品提供完整的产品研发生产测试方案及平台</w:t>
      </w:r>
      <w:bookmarkEnd w:id="196"/>
      <w:r w:rsidRPr="002F7866">
        <w:rPr>
          <w:rFonts w:hint="eastAsia"/>
        </w:rPr>
        <w:t>，目的是。</w:t>
      </w:r>
    </w:p>
    <w:p w14:paraId="1E50078C" w14:textId="7F3E5A3A" w:rsidR="006C10CE" w:rsidRPr="004A5766" w:rsidRDefault="006C10CE">
      <w:pPr>
        <w:pStyle w:val="00"/>
        <w:ind w:firstLine="480"/>
      </w:pPr>
    </w:p>
    <w:p w14:paraId="16185125" w14:textId="7F5DAB3A" w:rsidR="006C10CE" w:rsidRDefault="00364E9C">
      <w:pPr>
        <w:pStyle w:val="00"/>
        <w:ind w:firstLine="480"/>
      </w:pPr>
      <w:ins w:id="197" w:author="陈珊" w:date="2021-12-16T16:14:00Z">
        <w:r>
          <w:object w:dxaOrig="5911" w:dyaOrig="2746" w14:anchorId="1537239B">
            <v:shape id="_x0000_i1028" type="#_x0000_t75" style="width:295.8pt;height:137.4pt" o:ole="">
              <v:imagedata r:id="rId21" o:title=""/>
            </v:shape>
            <o:OLEObject Type="Embed" ProgID="Visio.Drawing.15" ShapeID="_x0000_i1028" DrawAspect="Content" ObjectID="_1701176509" r:id="rId22"/>
          </w:object>
        </w:r>
      </w:ins>
    </w:p>
    <w:p w14:paraId="60F1F32A" w14:textId="3D0A74CA" w:rsidR="006C10CE" w:rsidRDefault="006C10CE">
      <w:pPr>
        <w:pStyle w:val="00"/>
        <w:ind w:firstLine="480"/>
      </w:pPr>
    </w:p>
    <w:p w14:paraId="552F3DC0" w14:textId="77777777" w:rsidR="006C10CE" w:rsidRDefault="006C10CE">
      <w:pPr>
        <w:pStyle w:val="00"/>
        <w:ind w:firstLine="480"/>
      </w:pPr>
    </w:p>
    <w:p w14:paraId="28AD02B4" w14:textId="3369DBF1" w:rsidR="00160259" w:rsidRDefault="005031A4">
      <w:pPr>
        <w:pStyle w:val="00"/>
        <w:ind w:firstLine="480"/>
      </w:pPr>
      <w:r>
        <w:rPr>
          <w:rFonts w:hint="eastAsia"/>
        </w:rPr>
        <w:t>本发明的有益效果在于，与现有技术相比</w:t>
      </w:r>
      <w:r w:rsidR="009A64B3">
        <w:rPr>
          <w:rFonts w:hint="eastAsia"/>
        </w:rPr>
        <w:t>：</w:t>
      </w:r>
      <w:r w:rsidR="00C71571">
        <w:rPr>
          <w:rFonts w:hint="eastAsia"/>
        </w:rPr>
        <w:t>本发明提出的</w:t>
      </w:r>
      <w:r w:rsidR="00160259" w:rsidRPr="000D23FB">
        <w:rPr>
          <w:rFonts w:hint="eastAsia"/>
        </w:rPr>
        <w:t>一种</w:t>
      </w:r>
      <w:r w:rsidR="00160259" w:rsidRPr="000D23FB">
        <w:rPr>
          <w:rFonts w:hint="eastAsia"/>
        </w:rPr>
        <w:t>FACTS</w:t>
      </w:r>
      <w:r w:rsidR="00160259" w:rsidRPr="000D23FB">
        <w:rPr>
          <w:rFonts w:hint="eastAsia"/>
        </w:rPr>
        <w:t>冷却设备自动检验装置和方法</w:t>
      </w:r>
      <w:r w:rsidR="00F754A4">
        <w:rPr>
          <w:rFonts w:hint="eastAsia"/>
        </w:rPr>
        <w:t>，降低了对制造企业的劳动产出的要求，同时提升了设备检测试验的质量，有利于提高企业的核心竞争力，为企业成为行业龙头提供支</w:t>
      </w:r>
      <w:r w:rsidR="00F754A4">
        <w:rPr>
          <w:rFonts w:hint="eastAsia"/>
        </w:rPr>
        <w:lastRenderedPageBreak/>
        <w:t>撑。</w:t>
      </w:r>
    </w:p>
    <w:p w14:paraId="69BC3B89" w14:textId="77138AEE" w:rsidR="009776E0" w:rsidRDefault="009776E0">
      <w:pPr>
        <w:pStyle w:val="00"/>
        <w:ind w:firstLine="480"/>
      </w:pPr>
      <w:r w:rsidRPr="000209C6">
        <w:rPr>
          <w:rFonts w:hint="eastAsia"/>
        </w:rPr>
        <w:t>本发明有益效果还包括：</w:t>
      </w:r>
    </w:p>
    <w:p w14:paraId="2BE6463B" w14:textId="2E8FA147" w:rsidR="000209C6" w:rsidRDefault="000209C6" w:rsidP="000209C6">
      <w:pPr>
        <w:pStyle w:val="00"/>
        <w:ind w:firstLine="480"/>
      </w:pPr>
      <w:r>
        <w:rPr>
          <w:rFonts w:hint="eastAsia"/>
        </w:rPr>
        <w:t>1</w:t>
      </w:r>
      <w:r>
        <w:rPr>
          <w:rFonts w:hint="eastAsia"/>
        </w:rPr>
        <w:t>、使用</w:t>
      </w:r>
      <w:r w:rsidRPr="000209C6">
        <w:rPr>
          <w:rFonts w:hint="eastAsia"/>
        </w:rPr>
        <w:t>上位机平台，采用组态软件控制，</w:t>
      </w:r>
      <w:r w:rsidR="00777E2A">
        <w:rPr>
          <w:rFonts w:hint="eastAsia"/>
        </w:rPr>
        <w:t>对</w:t>
      </w:r>
      <w:proofErr w:type="gramStart"/>
      <w:r w:rsidR="00777E2A">
        <w:rPr>
          <w:rFonts w:hint="eastAsia"/>
        </w:rPr>
        <w:t>检测全</w:t>
      </w:r>
      <w:proofErr w:type="gramEnd"/>
      <w:r w:rsidR="00777E2A">
        <w:rPr>
          <w:rFonts w:hint="eastAsia"/>
        </w:rPr>
        <w:t>流程、</w:t>
      </w:r>
      <w:r w:rsidRPr="000209C6">
        <w:rPr>
          <w:rFonts w:hint="eastAsia"/>
        </w:rPr>
        <w:t>检测</w:t>
      </w:r>
      <w:r w:rsidR="00777E2A">
        <w:rPr>
          <w:rFonts w:hint="eastAsia"/>
        </w:rPr>
        <w:t>各步骤、以及检测</w:t>
      </w:r>
      <w:r w:rsidRPr="000209C6">
        <w:rPr>
          <w:rFonts w:hint="eastAsia"/>
        </w:rPr>
        <w:t>结果</w:t>
      </w:r>
      <w:r w:rsidR="00777E2A">
        <w:rPr>
          <w:rFonts w:hint="eastAsia"/>
        </w:rPr>
        <w:t>进行</w:t>
      </w:r>
      <w:r w:rsidRPr="000209C6">
        <w:rPr>
          <w:rFonts w:hint="eastAsia"/>
        </w:rPr>
        <w:t>完全</w:t>
      </w:r>
      <w:r w:rsidR="00777E2A">
        <w:rPr>
          <w:rFonts w:hint="eastAsia"/>
        </w:rPr>
        <w:t>展示</w:t>
      </w:r>
      <w:r w:rsidRPr="000209C6">
        <w:rPr>
          <w:rFonts w:hint="eastAsia"/>
        </w:rPr>
        <w:t>，</w:t>
      </w:r>
      <w:r w:rsidR="00777E2A">
        <w:rPr>
          <w:rFonts w:hint="eastAsia"/>
        </w:rPr>
        <w:t>自动</w:t>
      </w:r>
      <w:r w:rsidRPr="000209C6">
        <w:rPr>
          <w:rFonts w:hint="eastAsia"/>
        </w:rPr>
        <w:t>记录存储</w:t>
      </w:r>
      <w:r w:rsidR="00777E2A">
        <w:rPr>
          <w:rFonts w:hint="eastAsia"/>
        </w:rPr>
        <w:t>过程</w:t>
      </w:r>
      <w:r w:rsidR="00777E2A" w:rsidRPr="000209C6">
        <w:rPr>
          <w:rFonts w:hint="eastAsia"/>
        </w:rPr>
        <w:t>数据</w:t>
      </w:r>
      <w:r w:rsidR="00777E2A">
        <w:rPr>
          <w:rFonts w:hint="eastAsia"/>
        </w:rPr>
        <w:t>和结果数据；利用结果数据</w:t>
      </w:r>
      <w:r w:rsidRPr="000209C6">
        <w:rPr>
          <w:rFonts w:hint="eastAsia"/>
        </w:rPr>
        <w:t>输出合格的检验报告，</w:t>
      </w:r>
      <w:r w:rsidR="00777E2A">
        <w:rPr>
          <w:rFonts w:hint="eastAsia"/>
        </w:rPr>
        <w:t>以闭环的方式</w:t>
      </w:r>
      <w:r w:rsidRPr="000209C6">
        <w:rPr>
          <w:rFonts w:hint="eastAsia"/>
        </w:rPr>
        <w:t>完成整个检验流程</w:t>
      </w:r>
      <w:r w:rsidR="00777E2A">
        <w:rPr>
          <w:rFonts w:hint="eastAsia"/>
        </w:rPr>
        <w:t>；</w:t>
      </w:r>
    </w:p>
    <w:p w14:paraId="572AF490" w14:textId="2F3FD575" w:rsidR="00777E2A" w:rsidRPr="000209C6" w:rsidRDefault="00777E2A" w:rsidP="000209C6">
      <w:pPr>
        <w:pStyle w:val="00"/>
        <w:ind w:firstLine="480"/>
      </w:pPr>
      <w:r>
        <w:t>2</w:t>
      </w:r>
      <w:r>
        <w:rPr>
          <w:rFonts w:hint="eastAsia"/>
        </w:rPr>
        <w:t>、</w:t>
      </w:r>
    </w:p>
    <w:p w14:paraId="3C211682" w14:textId="6A2E6EF6" w:rsidR="000209C6" w:rsidRPr="000209C6" w:rsidRDefault="000209C6" w:rsidP="000209C6">
      <w:pPr>
        <w:pStyle w:val="00"/>
        <w:ind w:firstLine="480"/>
      </w:pPr>
      <w:r w:rsidRPr="000209C6">
        <w:rPr>
          <w:rFonts w:hint="eastAsia"/>
        </w:rPr>
        <w:t>上位机软件</w:t>
      </w:r>
      <w:proofErr w:type="gramStart"/>
      <w:r w:rsidRPr="000209C6">
        <w:rPr>
          <w:rFonts w:hint="eastAsia"/>
        </w:rPr>
        <w:t>采用亚控组态</w:t>
      </w:r>
      <w:proofErr w:type="gramEnd"/>
      <w:r w:rsidRPr="000209C6">
        <w:rPr>
          <w:rFonts w:hint="eastAsia"/>
        </w:rPr>
        <w:t>王编程，调试好的程序通过打包工具，生成</w:t>
      </w:r>
      <w:r w:rsidRPr="000209C6">
        <w:t>.exe</w:t>
      </w:r>
      <w:r w:rsidRPr="000209C6">
        <w:rPr>
          <w:rFonts w:hint="eastAsia"/>
        </w:rPr>
        <w:t>执行文件，可以方便地在任何电脑中安装使用，无需特殊应用环境及软件要求，有效解决工控类软件的安装应用困难。</w:t>
      </w:r>
    </w:p>
    <w:p w14:paraId="5C69413B" w14:textId="77777777" w:rsidR="000209C6" w:rsidRPr="000209C6" w:rsidRDefault="000209C6" w:rsidP="000209C6">
      <w:pPr>
        <w:pStyle w:val="00"/>
        <w:ind w:firstLine="480"/>
      </w:pPr>
      <w:r w:rsidRPr="000209C6">
        <w:rPr>
          <w:rFonts w:hint="eastAsia"/>
        </w:rPr>
        <w:t>自检平台控制器，对被检验设备</w:t>
      </w:r>
      <w:proofErr w:type="gramStart"/>
      <w:r w:rsidRPr="000209C6">
        <w:rPr>
          <w:rFonts w:hint="eastAsia"/>
        </w:rPr>
        <w:t>做整个</w:t>
      </w:r>
      <w:proofErr w:type="gramEnd"/>
      <w:r w:rsidRPr="000209C6">
        <w:rPr>
          <w:rFonts w:hint="eastAsia"/>
        </w:rPr>
        <w:t>过程控制，同时读取相应数据，并判定检验的合格性，是自动检测平台控制中心，完成对设备的自动化检验，并存储数据和结果。</w:t>
      </w:r>
    </w:p>
    <w:p w14:paraId="2F49F2D5" w14:textId="4CF863A0" w:rsidR="00167AAF" w:rsidRDefault="000209C6" w:rsidP="000209C6">
      <w:pPr>
        <w:pStyle w:val="00"/>
        <w:ind w:firstLine="480"/>
      </w:pPr>
      <w:r w:rsidRPr="000209C6">
        <w:rPr>
          <w:rFonts w:hint="eastAsia"/>
        </w:rPr>
        <w:t>自检平台接收</w:t>
      </w:r>
      <w:proofErr w:type="spellStart"/>
      <w:r w:rsidRPr="000209C6">
        <w:rPr>
          <w:rFonts w:hint="eastAsia"/>
        </w:rPr>
        <w:t>M</w:t>
      </w:r>
      <w:r w:rsidRPr="000209C6">
        <w:t>odbus_RTU</w:t>
      </w:r>
      <w:proofErr w:type="spellEnd"/>
      <w:r w:rsidRPr="000209C6">
        <w:rPr>
          <w:rFonts w:hint="eastAsia"/>
        </w:rPr>
        <w:t>通讯信号，采用</w:t>
      </w:r>
      <w:r w:rsidRPr="000209C6">
        <w:rPr>
          <w:rFonts w:hint="eastAsia"/>
        </w:rPr>
        <w:t>S</w:t>
      </w:r>
      <w:r w:rsidRPr="000209C6">
        <w:t>7-PUT/GET</w:t>
      </w:r>
      <w:r w:rsidRPr="000209C6">
        <w:rPr>
          <w:rFonts w:hint="eastAsia"/>
        </w:rPr>
        <w:t>通讯读取控制被检设备，通过</w:t>
      </w:r>
      <w:proofErr w:type="spellStart"/>
      <w:r w:rsidRPr="000209C6">
        <w:rPr>
          <w:rFonts w:hint="eastAsia"/>
        </w:rPr>
        <w:t>M</w:t>
      </w:r>
      <w:r w:rsidRPr="000209C6">
        <w:t>odbus_TCP</w:t>
      </w:r>
      <w:proofErr w:type="spellEnd"/>
      <w:r w:rsidRPr="000209C6">
        <w:rPr>
          <w:rFonts w:hint="eastAsia"/>
        </w:rPr>
        <w:t>方式检验证信息，同时还有硬接点干信号反馈，构成多重闭环回路策略</w:t>
      </w:r>
    </w:p>
    <w:p w14:paraId="42F5A03B" w14:textId="77777777" w:rsidR="00167AAF" w:rsidRDefault="005031A4">
      <w:pPr>
        <w:pStyle w:val="00"/>
        <w:ind w:firstLine="482"/>
        <w:rPr>
          <w:b/>
          <w:bCs/>
        </w:rPr>
      </w:pPr>
      <w:r>
        <w:rPr>
          <w:rFonts w:hint="eastAsia"/>
          <w:b/>
          <w:bCs/>
        </w:rPr>
        <w:t>附图说明</w:t>
      </w:r>
    </w:p>
    <w:p w14:paraId="19E220BC" w14:textId="77777777" w:rsidR="009A64B3" w:rsidRDefault="009A64B3">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321092AE" w14:textId="244EB266" w:rsidR="00167AAF" w:rsidRDefault="00167AAF">
      <w:pPr>
        <w:pStyle w:val="00"/>
        <w:ind w:firstLine="480"/>
      </w:pP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bookmarkStart w:id="198" w:name="_GoBack"/>
    <w:p w14:paraId="71368CE4" w14:textId="5B0F3172" w:rsidR="00167AAF" w:rsidRDefault="00364E9C" w:rsidP="00364E9C">
      <w:pPr>
        <w:jc w:val="center"/>
        <w:sectPr w:rsidR="00167AAF">
          <w:headerReference w:type="default" r:id="rId23"/>
          <w:pgSz w:w="11906" w:h="16838"/>
          <w:pgMar w:top="1440" w:right="1800" w:bottom="1440" w:left="1800" w:header="851" w:footer="992" w:gutter="0"/>
          <w:pgNumType w:start="1"/>
          <w:cols w:space="425"/>
          <w:docGrid w:type="lines" w:linePitch="312"/>
        </w:sectPr>
        <w:pPrChange w:id="199" w:author="陈珊" w:date="2021-12-16T16:15:00Z">
          <w:pPr/>
        </w:pPrChange>
      </w:pPr>
      <w:ins w:id="200" w:author="陈珊" w:date="2021-12-16T16:15:00Z">
        <w:r>
          <w:object w:dxaOrig="3195" w:dyaOrig="4906" w14:anchorId="7F3CD047">
            <v:shape id="_x0000_i1029" type="#_x0000_t75" style="width:186pt;height:286.2pt" o:ole="">
              <v:imagedata r:id="rId24" o:title=""/>
            </v:shape>
            <o:OLEObject Type="Embed" ProgID="Visio.Drawing.15" ShapeID="_x0000_i1029" DrawAspect="Content" ObjectID="_1701176510" r:id="rId25"/>
          </w:object>
        </w:r>
      </w:ins>
      <w:bookmarkEnd w:id="198"/>
    </w:p>
    <w:p w14:paraId="54C80B9A" w14:textId="26192818" w:rsidR="00167AAF" w:rsidRDefault="00167AAF">
      <w:pPr>
        <w:jc w:val="center"/>
      </w:pPr>
    </w:p>
    <w:p w14:paraId="1971E7B1" w14:textId="77777777" w:rsidR="00167AAF" w:rsidRDefault="005031A4">
      <w:pPr>
        <w:jc w:val="center"/>
        <w:rPr>
          <w:b/>
          <w:bCs/>
          <w:sz w:val="24"/>
          <w:szCs w:val="28"/>
        </w:rPr>
      </w:pPr>
      <w:r>
        <w:rPr>
          <w:rFonts w:hint="eastAsia"/>
          <w:b/>
          <w:bCs/>
          <w:sz w:val="24"/>
          <w:szCs w:val="28"/>
        </w:rPr>
        <w:t>图</w:t>
      </w:r>
      <w:r>
        <w:rPr>
          <w:rFonts w:hint="eastAsia"/>
          <w:b/>
          <w:bCs/>
          <w:sz w:val="24"/>
          <w:szCs w:val="28"/>
        </w:rPr>
        <w:t xml:space="preserve"> 1</w:t>
      </w:r>
    </w:p>
    <w:sectPr w:rsidR="00167AAF">
      <w:headerReference w:type="default" r:id="rId2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北京智绘未来专利代理事务所" w:date="2021-12-13T16:00:00Z" w:initials="zhwl">
    <w:p w14:paraId="6E4A54C1" w14:textId="77777777" w:rsidR="00EF75A6" w:rsidRDefault="00EF75A6">
      <w:pPr>
        <w:pStyle w:val="a4"/>
      </w:pPr>
      <w:r>
        <w:rPr>
          <w:rStyle w:val="ab"/>
        </w:rPr>
        <w:annotationRef/>
      </w:r>
      <w:r>
        <w:rPr>
          <w:rFonts w:hint="eastAsia"/>
        </w:rPr>
        <w:t>代理人理解，本申请的创新点在于，自检平台与被检验设备之间的多重封闭回路，解决的计数问题是自动检测冷却设备，达到的计数效果是：</w:t>
      </w:r>
      <w:r w:rsidRPr="00EF75A6">
        <w:rPr>
          <w:rFonts w:hint="eastAsia"/>
        </w:rPr>
        <w:t>减少人工劳动强度，降底专业知识要求，使用更精准、合适的记录、分析、自动处理等功能，提升设备的检验能效</w:t>
      </w:r>
      <w:r>
        <w:rPr>
          <w:rFonts w:hint="eastAsia"/>
        </w:rPr>
        <w:t>；结合上述分析，代理人认为需要发明人补充以下内容：</w:t>
      </w:r>
    </w:p>
    <w:p w14:paraId="19AF28B8" w14:textId="76DDE495" w:rsidR="00EF75A6" w:rsidRDefault="000F7C5A" w:rsidP="006D7B8C">
      <w:pPr>
        <w:pStyle w:val="a4"/>
        <w:numPr>
          <w:ilvl w:val="0"/>
          <w:numId w:val="7"/>
        </w:numPr>
      </w:pPr>
      <w:r>
        <w:rPr>
          <w:rFonts w:hint="eastAsia"/>
        </w:rPr>
        <w:t>通过通讯回路接收被检验设备的运行状态</w:t>
      </w:r>
      <w:r w:rsidR="00B71EA0">
        <w:rPr>
          <w:rFonts w:hint="eastAsia"/>
        </w:rPr>
        <w:t>：对涉及的通讯回路进行详细描述，</w:t>
      </w:r>
      <w:r w:rsidR="006D7B8C">
        <w:rPr>
          <w:rFonts w:hint="eastAsia"/>
        </w:rPr>
        <w:t>包括，数据接收和响应时间，通讯协议，传输途径（起点、终点），</w:t>
      </w:r>
    </w:p>
    <w:p w14:paraId="3548603C" w14:textId="590155FD" w:rsidR="006D7B8C" w:rsidRDefault="006D7B8C" w:rsidP="006D7B8C">
      <w:pPr>
        <w:pStyle w:val="a4"/>
        <w:numPr>
          <w:ilvl w:val="0"/>
          <w:numId w:val="7"/>
        </w:numPr>
      </w:pPr>
      <w:r>
        <w:rPr>
          <w:rFonts w:hint="eastAsia"/>
        </w:rPr>
        <w:t>通过控制回路按照</w:t>
      </w:r>
      <w:r w:rsidRPr="0064733D">
        <w:rPr>
          <w:rFonts w:hint="eastAsia"/>
        </w:rPr>
        <w:t>控制</w:t>
      </w:r>
      <w:r>
        <w:rPr>
          <w:rFonts w:hint="eastAsia"/>
        </w:rPr>
        <w:t>程序对被检验设备进行检验流程的控制：</w:t>
      </w:r>
      <w:r w:rsidR="0026622F">
        <w:rPr>
          <w:rFonts w:hint="eastAsia"/>
        </w:rPr>
        <w:t>同上</w:t>
      </w:r>
    </w:p>
    <w:p w14:paraId="39D925DE" w14:textId="4FF5A9C7" w:rsidR="006D7B8C" w:rsidRDefault="006D7B8C" w:rsidP="006D7B8C">
      <w:pPr>
        <w:pStyle w:val="a4"/>
        <w:numPr>
          <w:ilvl w:val="0"/>
          <w:numId w:val="7"/>
        </w:numPr>
      </w:pPr>
      <w:r>
        <w:rPr>
          <w:rFonts w:hint="eastAsia"/>
        </w:rPr>
        <w:t>通过验证回路接收被检验设备的检验数据</w:t>
      </w:r>
      <w:r w:rsidR="0026622F">
        <w:rPr>
          <w:rFonts w:hint="eastAsia"/>
        </w:rPr>
        <w:t>：同上</w:t>
      </w:r>
    </w:p>
    <w:p w14:paraId="037C2C2A" w14:textId="77777777" w:rsidR="006D7B8C" w:rsidRDefault="006D7B8C" w:rsidP="006D7B8C">
      <w:pPr>
        <w:pStyle w:val="a4"/>
        <w:numPr>
          <w:ilvl w:val="0"/>
          <w:numId w:val="7"/>
        </w:numPr>
      </w:pPr>
      <w:r>
        <w:rPr>
          <w:rFonts w:hint="eastAsia"/>
        </w:rPr>
        <w:t>通过报警回路接收被检验设备的报警信息</w:t>
      </w:r>
      <w:r w:rsidR="0026622F">
        <w:rPr>
          <w:rFonts w:hint="eastAsia"/>
        </w:rPr>
        <w:t>：同上</w:t>
      </w:r>
    </w:p>
    <w:p w14:paraId="0F3415C8" w14:textId="41F024B0" w:rsidR="008D4BEA" w:rsidRDefault="008D4BEA" w:rsidP="008D4BEA">
      <w:pPr>
        <w:pStyle w:val="a4"/>
      </w:pPr>
      <w:r>
        <w:rPr>
          <w:rFonts w:hint="eastAsia"/>
        </w:rPr>
        <w:t>最后，发明人能够补充一个详细的检测过程，包括每个检测的步骤、细节、数据的获取和验证过程，最后得到的检验报告等，作为优选实施例，同时代理人也能从中提取有效的权利要求内容</w:t>
      </w:r>
    </w:p>
  </w:comment>
  <w:comment w:id="15" w:author="北京智绘未来专利代理事务所" w:date="2021-12-13T15:55:00Z" w:initials="zhwl">
    <w:p w14:paraId="297A7A71" w14:textId="7DBB58A4" w:rsidR="00EF75A6" w:rsidRDefault="00EF75A6">
      <w:pPr>
        <w:pStyle w:val="a4"/>
      </w:pPr>
      <w:r>
        <w:rPr>
          <w:rStyle w:val="ab"/>
        </w:rPr>
        <w:annotationRef/>
      </w:r>
      <w:r>
        <w:rPr>
          <w:rFonts w:hint="eastAsia"/>
        </w:rPr>
        <w:t>对于使用的闭环回路，需要发明人对每个回路使用的通讯协议、传输的数据内容和数据格式，所传输数据的来源、途径以及最终去向，均加以说明，可以用举例的方式说明，比如顺动测试时，由什么回路采集什么数据，经过怎样处理，该数据存储在哪里</w:t>
      </w:r>
    </w:p>
  </w:comment>
  <w:comment w:id="22" w:author="北京智绘未来专利代理事务所" w:date="2021-12-13T16:36:00Z" w:initials="zhwl">
    <w:p w14:paraId="7A46F0F7" w14:textId="321BFCF5" w:rsidR="00AA5DAA" w:rsidRDefault="00AA5DAA">
      <w:pPr>
        <w:pStyle w:val="a4"/>
      </w:pPr>
      <w:r>
        <w:rPr>
          <w:rStyle w:val="ab"/>
        </w:rPr>
        <w:annotationRef/>
      </w:r>
      <w:r>
        <w:rPr>
          <w:rFonts w:hint="eastAsia"/>
        </w:rPr>
        <w:t>根据交底书，检验过程中能够得到设备运行中的流量、压力、温度、电导率和状态信号值，从而去分析被检验设备的性能，但是在技术方案中并未涉及相关文字的描述，请发明人结合代理人的注释内容，重点结合上述信号值的获取途径、使用方法等去补充和完善技术方案</w:t>
      </w:r>
    </w:p>
  </w:comment>
  <w:comment w:id="50" w:author="北京智绘未来专利代理事务所" w:date="2021-12-13T16:23:00Z" w:initials="zhwl">
    <w:p w14:paraId="0E4E8D60" w14:textId="18BDEF14" w:rsidR="00455CB2" w:rsidRDefault="00455CB2">
      <w:pPr>
        <w:pStyle w:val="a4"/>
      </w:pPr>
      <w:r>
        <w:rPr>
          <w:rStyle w:val="ab"/>
        </w:rPr>
        <w:annotationRef/>
      </w:r>
      <w:r>
        <w:rPr>
          <w:rFonts w:hint="eastAsia"/>
        </w:rPr>
        <w:t>预设涉及人为设定，请发明人补充预设工作点的具体内容，否则涉及不清楚的缺陷</w:t>
      </w:r>
    </w:p>
  </w:comment>
  <w:comment w:id="73" w:author="北京智绘未来专利代理事务所" w:date="2021-12-13T16:25:00Z" w:initials="zhwl">
    <w:p w14:paraId="68D2C7AE" w14:textId="14BB1A5A" w:rsidR="0091614F" w:rsidRPr="0091614F" w:rsidRDefault="0091614F">
      <w:pPr>
        <w:pStyle w:val="a4"/>
        <w:rPr>
          <w:szCs w:val="21"/>
        </w:rPr>
      </w:pPr>
      <w:r>
        <w:rPr>
          <w:rStyle w:val="ab"/>
        </w:rPr>
        <w:annotationRef/>
      </w:r>
      <w:r>
        <w:rPr>
          <w:rFonts w:hint="eastAsia"/>
        </w:rPr>
        <w:t>该计数手段，是本申请</w:t>
      </w:r>
      <w:r w:rsidRPr="0091614F">
        <w:rPr>
          <w:rFonts w:hint="eastAsia"/>
          <w:szCs w:val="21"/>
        </w:rPr>
        <w:t>的创新点，需要发明人补充具体的实现过程，比如，对于</w:t>
      </w:r>
      <w:r w:rsidRPr="0091614F">
        <w:rPr>
          <w:rFonts w:ascii="宋体" w:hAnsi="宋体" w:hint="eastAsia"/>
          <w:szCs w:val="21"/>
        </w:rPr>
        <w:t>水泵，使用</w:t>
      </w:r>
      <w:r>
        <w:rPr>
          <w:rFonts w:ascii="宋体" w:hAnsi="宋体" w:hint="eastAsia"/>
          <w:szCs w:val="21"/>
        </w:rPr>
        <w:t>什么信号，按照什么判别依据，得到水泵什么样的性能分析结果，其余设备请按照水泵的格式和要求一并补充</w:t>
      </w:r>
    </w:p>
  </w:comment>
  <w:comment w:id="85" w:author="北京智绘未来专利代理事务所" w:date="2021-12-13T16:28:00Z" w:initials="zhwl">
    <w:p w14:paraId="6A10CD89" w14:textId="41D16525" w:rsidR="00946914" w:rsidRDefault="00946914">
      <w:pPr>
        <w:pStyle w:val="a4"/>
      </w:pPr>
      <w:r>
        <w:rPr>
          <w:rStyle w:val="ab"/>
        </w:rPr>
        <w:annotationRef/>
      </w:r>
      <w:r>
        <w:rPr>
          <w:rFonts w:hint="eastAsia"/>
        </w:rPr>
        <w:t>发明人此处提及这句话，说明本申请可以在运行过程中实时报警，那么请发明人补充相关技术手段的具体实现过程，比如采集到什么信号，由什么回路从哪里传输至哪里，再由谁对该信号进行判别和</w:t>
      </w:r>
      <w:proofErr w:type="gramStart"/>
      <w:r>
        <w:rPr>
          <w:rFonts w:hint="eastAsia"/>
        </w:rPr>
        <w:t>作出</w:t>
      </w:r>
      <w:proofErr w:type="gramEnd"/>
      <w:r>
        <w:rPr>
          <w:rFonts w:hint="eastAsia"/>
        </w:rPr>
        <w:t>报警决策，由谁执行报警操作</w:t>
      </w:r>
    </w:p>
  </w:comment>
  <w:comment w:id="86" w:author="北京智绘未来专利代理事务所" w:date="2021-12-13T16:30:00Z" w:initials="zhwl">
    <w:p w14:paraId="24C0A0A1" w14:textId="0223C4BD" w:rsidR="000F13BB" w:rsidRDefault="000F13BB">
      <w:pPr>
        <w:pStyle w:val="a4"/>
      </w:pPr>
      <w:r>
        <w:rPr>
          <w:rStyle w:val="ab"/>
        </w:rPr>
        <w:annotationRef/>
      </w:r>
      <w:r>
        <w:rPr>
          <w:rFonts w:hint="eastAsia"/>
        </w:rPr>
        <w:t>考虑水力性能的具体实现内容是什么？请发明人补充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415C8" w15:done="0"/>
  <w15:commentEx w15:paraId="297A7A71" w15:done="0"/>
  <w15:commentEx w15:paraId="7A46F0F7" w15:done="0"/>
  <w15:commentEx w15:paraId="0E4E8D60" w15:done="0"/>
  <w15:commentEx w15:paraId="68D2C7AE" w15:done="0"/>
  <w15:commentEx w15:paraId="6A10CD89" w15:done="0"/>
  <w15:commentEx w15:paraId="24C0A0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EC80" w16cex:dateUtc="2021-12-13T08:00:00Z"/>
  <w16cex:commentExtensible w16cex:durableId="2561EB8F" w16cex:dateUtc="2021-12-13T07:55:00Z"/>
  <w16cex:commentExtensible w16cex:durableId="2561F514" w16cex:dateUtc="2021-12-13T08:36:00Z"/>
  <w16cex:commentExtensible w16cex:durableId="2561F202" w16cex:dateUtc="2021-12-13T08:23:00Z"/>
  <w16cex:commentExtensible w16cex:durableId="2561F27D" w16cex:dateUtc="2021-12-13T08:25:00Z"/>
  <w16cex:commentExtensible w16cex:durableId="2561F32A" w16cex:dateUtc="2021-12-13T08:28:00Z"/>
  <w16cex:commentExtensible w16cex:durableId="2561F38C" w16cex:dateUtc="2021-12-13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415C8" w16cid:durableId="2561EC80"/>
  <w16cid:commentId w16cid:paraId="297A7A71" w16cid:durableId="2561EB8F"/>
  <w16cid:commentId w16cid:paraId="7A46F0F7" w16cid:durableId="2561F514"/>
  <w16cid:commentId w16cid:paraId="0E4E8D60" w16cid:durableId="2561F202"/>
  <w16cid:commentId w16cid:paraId="68D2C7AE" w16cid:durableId="2561F27D"/>
  <w16cid:commentId w16cid:paraId="6A10CD89" w16cid:durableId="2561F32A"/>
  <w16cid:commentId w16cid:paraId="24C0A0A1" w16cid:durableId="2561F38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9205F" w14:textId="77777777" w:rsidR="00AD5CBA" w:rsidRDefault="00AD5CBA">
      <w:r>
        <w:separator/>
      </w:r>
    </w:p>
  </w:endnote>
  <w:endnote w:type="continuationSeparator" w:id="0">
    <w:p w14:paraId="3C50D71A" w14:textId="77777777" w:rsidR="00AD5CBA" w:rsidRDefault="00AD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7476"/>
    </w:sdtPr>
    <w:sdtEndPr/>
    <w:sdtContent>
      <w:p w14:paraId="119FCDD5" w14:textId="77777777" w:rsidR="00167AAF" w:rsidRDefault="005031A4">
        <w:pPr>
          <w:pStyle w:val="a6"/>
          <w:jc w:val="center"/>
        </w:pPr>
        <w:r>
          <w:fldChar w:fldCharType="begin"/>
        </w:r>
        <w:r>
          <w:instrText>PAGE   \* MERGEFORMAT</w:instrText>
        </w:r>
        <w:r>
          <w:fldChar w:fldCharType="separate"/>
        </w:r>
        <w:r w:rsidR="00364E9C" w:rsidRPr="00364E9C">
          <w:rPr>
            <w:noProof/>
            <w:lang w:val="zh-CN"/>
          </w:rPr>
          <w:t>1</w:t>
        </w:r>
        <w:r>
          <w:fldChar w:fldCharType="end"/>
        </w:r>
      </w:p>
    </w:sdtContent>
  </w:sdt>
  <w:p w14:paraId="3AA80EDD" w14:textId="77777777" w:rsidR="00167AAF" w:rsidRDefault="00167A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9C799" w14:textId="77777777" w:rsidR="00AD5CBA" w:rsidRDefault="00AD5CBA">
      <w:r>
        <w:separator/>
      </w:r>
    </w:p>
  </w:footnote>
  <w:footnote w:type="continuationSeparator" w:id="0">
    <w:p w14:paraId="3BACA5B2" w14:textId="77777777" w:rsidR="00AD5CBA" w:rsidRDefault="00AD5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6FA7E"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53F1" w14:textId="77777777" w:rsidR="00167AAF" w:rsidRDefault="005031A4">
    <w:pPr>
      <w:pStyle w:val="a7"/>
      <w:rPr>
        <w:sz w:val="24"/>
        <w:szCs w:val="24"/>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3F135" w14:textId="77777777" w:rsidR="00167AAF" w:rsidRDefault="005031A4">
    <w:pPr>
      <w:pStyle w:val="a7"/>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C3A40"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8911" w14:textId="77777777" w:rsidR="00167AAF" w:rsidRDefault="005031A4">
    <w:pPr>
      <w:pStyle w:val="a7"/>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F7F64"/>
    <w:multiLevelType w:val="singleLevel"/>
    <w:tmpl w:val="C4DF7F64"/>
    <w:lvl w:ilvl="0">
      <w:start w:val="1"/>
      <w:numFmt w:val="decimal"/>
      <w:suff w:val="nothing"/>
      <w:lvlText w:val="%1）"/>
      <w:lvlJc w:val="left"/>
      <w:pPr>
        <w:ind w:left="-60"/>
      </w:pPr>
    </w:lvl>
  </w:abstractNum>
  <w:abstractNum w:abstractNumId="1">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8FE7394"/>
    <w:multiLevelType w:val="hybridMultilevel"/>
    <w:tmpl w:val="A5482FA0"/>
    <w:lvl w:ilvl="0" w:tplc="5B505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A457F9C"/>
    <w:multiLevelType w:val="hybridMultilevel"/>
    <w:tmpl w:val="F460CA8A"/>
    <w:lvl w:ilvl="0" w:tplc="157E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rson w15:author="zhwl">
    <w15:presenceInfo w15:providerId="None" w15:userId="zhw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21"/>
    <w:rsid w:val="00000464"/>
    <w:rsid w:val="00003EF2"/>
    <w:rsid w:val="0000456E"/>
    <w:rsid w:val="00004A6A"/>
    <w:rsid w:val="00014B55"/>
    <w:rsid w:val="00015F4E"/>
    <w:rsid w:val="000209C6"/>
    <w:rsid w:val="00021539"/>
    <w:rsid w:val="0002223E"/>
    <w:rsid w:val="00031F64"/>
    <w:rsid w:val="00037343"/>
    <w:rsid w:val="00044887"/>
    <w:rsid w:val="0004749D"/>
    <w:rsid w:val="00052C84"/>
    <w:rsid w:val="00054598"/>
    <w:rsid w:val="000633B7"/>
    <w:rsid w:val="0006343B"/>
    <w:rsid w:val="000765FF"/>
    <w:rsid w:val="00083A35"/>
    <w:rsid w:val="000945AF"/>
    <w:rsid w:val="00094B3D"/>
    <w:rsid w:val="00095168"/>
    <w:rsid w:val="00097805"/>
    <w:rsid w:val="000A25C8"/>
    <w:rsid w:val="000A2FD0"/>
    <w:rsid w:val="000A681C"/>
    <w:rsid w:val="000B52C3"/>
    <w:rsid w:val="000B56C7"/>
    <w:rsid w:val="000C42CB"/>
    <w:rsid w:val="000C4DAC"/>
    <w:rsid w:val="000C71B4"/>
    <w:rsid w:val="000C7552"/>
    <w:rsid w:val="000D23FB"/>
    <w:rsid w:val="000D33AD"/>
    <w:rsid w:val="000D7BEA"/>
    <w:rsid w:val="000E6D13"/>
    <w:rsid w:val="000F13BB"/>
    <w:rsid w:val="000F4BA8"/>
    <w:rsid w:val="000F4EE6"/>
    <w:rsid w:val="000F71D6"/>
    <w:rsid w:val="000F7C5A"/>
    <w:rsid w:val="00105117"/>
    <w:rsid w:val="0011031F"/>
    <w:rsid w:val="00110351"/>
    <w:rsid w:val="00110B29"/>
    <w:rsid w:val="00113F12"/>
    <w:rsid w:val="00117CCC"/>
    <w:rsid w:val="0012213C"/>
    <w:rsid w:val="0013128D"/>
    <w:rsid w:val="00134C29"/>
    <w:rsid w:val="001369AC"/>
    <w:rsid w:val="001373EA"/>
    <w:rsid w:val="0014238F"/>
    <w:rsid w:val="001508AF"/>
    <w:rsid w:val="0015409B"/>
    <w:rsid w:val="0015601D"/>
    <w:rsid w:val="00156E91"/>
    <w:rsid w:val="00160259"/>
    <w:rsid w:val="001606EB"/>
    <w:rsid w:val="001650DA"/>
    <w:rsid w:val="00166183"/>
    <w:rsid w:val="00166CA3"/>
    <w:rsid w:val="00167114"/>
    <w:rsid w:val="00167AAF"/>
    <w:rsid w:val="001718B2"/>
    <w:rsid w:val="00177D0E"/>
    <w:rsid w:val="001827A8"/>
    <w:rsid w:val="001A10D5"/>
    <w:rsid w:val="001A1CFA"/>
    <w:rsid w:val="001A27A1"/>
    <w:rsid w:val="001A3658"/>
    <w:rsid w:val="001A63E8"/>
    <w:rsid w:val="001B4C60"/>
    <w:rsid w:val="001C34BB"/>
    <w:rsid w:val="001C50A2"/>
    <w:rsid w:val="001C7AEF"/>
    <w:rsid w:val="001D14CA"/>
    <w:rsid w:val="001D3DBA"/>
    <w:rsid w:val="001D6F6D"/>
    <w:rsid w:val="001D71BB"/>
    <w:rsid w:val="001E06DC"/>
    <w:rsid w:val="001E5F64"/>
    <w:rsid w:val="001E6185"/>
    <w:rsid w:val="001F2C4C"/>
    <w:rsid w:val="0020166D"/>
    <w:rsid w:val="002048CF"/>
    <w:rsid w:val="002105FA"/>
    <w:rsid w:val="00214B70"/>
    <w:rsid w:val="00217B38"/>
    <w:rsid w:val="00221620"/>
    <w:rsid w:val="00230F19"/>
    <w:rsid w:val="00233EEE"/>
    <w:rsid w:val="00234617"/>
    <w:rsid w:val="00234D62"/>
    <w:rsid w:val="002400E4"/>
    <w:rsid w:val="002406E2"/>
    <w:rsid w:val="00240B24"/>
    <w:rsid w:val="00241BF9"/>
    <w:rsid w:val="00242BA7"/>
    <w:rsid w:val="00243320"/>
    <w:rsid w:val="00243C8C"/>
    <w:rsid w:val="00244467"/>
    <w:rsid w:val="00245452"/>
    <w:rsid w:val="00246743"/>
    <w:rsid w:val="00246825"/>
    <w:rsid w:val="00250329"/>
    <w:rsid w:val="002528E4"/>
    <w:rsid w:val="00253F06"/>
    <w:rsid w:val="00255FB1"/>
    <w:rsid w:val="00257442"/>
    <w:rsid w:val="002578C2"/>
    <w:rsid w:val="002606E1"/>
    <w:rsid w:val="00264A3D"/>
    <w:rsid w:val="0026622F"/>
    <w:rsid w:val="002712A0"/>
    <w:rsid w:val="00275ECF"/>
    <w:rsid w:val="0027753A"/>
    <w:rsid w:val="00277DAE"/>
    <w:rsid w:val="00280102"/>
    <w:rsid w:val="00286D6C"/>
    <w:rsid w:val="00290814"/>
    <w:rsid w:val="00291136"/>
    <w:rsid w:val="002936AB"/>
    <w:rsid w:val="00293965"/>
    <w:rsid w:val="002959F2"/>
    <w:rsid w:val="0029713A"/>
    <w:rsid w:val="002A3197"/>
    <w:rsid w:val="002B1A7A"/>
    <w:rsid w:val="002B5758"/>
    <w:rsid w:val="002C0D20"/>
    <w:rsid w:val="002C172F"/>
    <w:rsid w:val="002C6A57"/>
    <w:rsid w:val="002D5FB9"/>
    <w:rsid w:val="002D697A"/>
    <w:rsid w:val="002E541D"/>
    <w:rsid w:val="002E7692"/>
    <w:rsid w:val="002F36F2"/>
    <w:rsid w:val="002F624C"/>
    <w:rsid w:val="002F7866"/>
    <w:rsid w:val="00300496"/>
    <w:rsid w:val="00300CD2"/>
    <w:rsid w:val="00302FF1"/>
    <w:rsid w:val="00310183"/>
    <w:rsid w:val="00310B20"/>
    <w:rsid w:val="00315998"/>
    <w:rsid w:val="00317916"/>
    <w:rsid w:val="003257CE"/>
    <w:rsid w:val="003303ED"/>
    <w:rsid w:val="00330845"/>
    <w:rsid w:val="003335DB"/>
    <w:rsid w:val="00333FD4"/>
    <w:rsid w:val="00334004"/>
    <w:rsid w:val="003347F2"/>
    <w:rsid w:val="00335185"/>
    <w:rsid w:val="00335790"/>
    <w:rsid w:val="00341D82"/>
    <w:rsid w:val="003429AE"/>
    <w:rsid w:val="00346104"/>
    <w:rsid w:val="00347680"/>
    <w:rsid w:val="00353AAE"/>
    <w:rsid w:val="00364E9C"/>
    <w:rsid w:val="00367176"/>
    <w:rsid w:val="0037503A"/>
    <w:rsid w:val="00382576"/>
    <w:rsid w:val="00383DFD"/>
    <w:rsid w:val="00387BE4"/>
    <w:rsid w:val="00391ED4"/>
    <w:rsid w:val="003976D2"/>
    <w:rsid w:val="003A058E"/>
    <w:rsid w:val="003A377C"/>
    <w:rsid w:val="003A78DB"/>
    <w:rsid w:val="003B1C68"/>
    <w:rsid w:val="003B520A"/>
    <w:rsid w:val="003B56A4"/>
    <w:rsid w:val="003B62C9"/>
    <w:rsid w:val="003C2620"/>
    <w:rsid w:val="003C6C74"/>
    <w:rsid w:val="003D3731"/>
    <w:rsid w:val="003D7E74"/>
    <w:rsid w:val="003E1C1D"/>
    <w:rsid w:val="003F0854"/>
    <w:rsid w:val="003F5B70"/>
    <w:rsid w:val="003F5BDE"/>
    <w:rsid w:val="003F772D"/>
    <w:rsid w:val="00402FCB"/>
    <w:rsid w:val="00404546"/>
    <w:rsid w:val="004055E1"/>
    <w:rsid w:val="00411C51"/>
    <w:rsid w:val="004166AB"/>
    <w:rsid w:val="004302E9"/>
    <w:rsid w:val="004353BC"/>
    <w:rsid w:val="00436EFE"/>
    <w:rsid w:val="0044127D"/>
    <w:rsid w:val="004455BC"/>
    <w:rsid w:val="00445D1D"/>
    <w:rsid w:val="00451141"/>
    <w:rsid w:val="0045144E"/>
    <w:rsid w:val="00452980"/>
    <w:rsid w:val="0045538E"/>
    <w:rsid w:val="00455CB2"/>
    <w:rsid w:val="00463585"/>
    <w:rsid w:val="00464639"/>
    <w:rsid w:val="00467F48"/>
    <w:rsid w:val="0047792C"/>
    <w:rsid w:val="00477B8B"/>
    <w:rsid w:val="00482CA9"/>
    <w:rsid w:val="00483AD9"/>
    <w:rsid w:val="004908FB"/>
    <w:rsid w:val="00491F10"/>
    <w:rsid w:val="00492AD4"/>
    <w:rsid w:val="004A3A21"/>
    <w:rsid w:val="004A555A"/>
    <w:rsid w:val="004A5766"/>
    <w:rsid w:val="004A75A0"/>
    <w:rsid w:val="004B118D"/>
    <w:rsid w:val="004B138F"/>
    <w:rsid w:val="004B217C"/>
    <w:rsid w:val="004B3D6A"/>
    <w:rsid w:val="004B7544"/>
    <w:rsid w:val="004C1440"/>
    <w:rsid w:val="004C488E"/>
    <w:rsid w:val="004D0869"/>
    <w:rsid w:val="004D39D1"/>
    <w:rsid w:val="004D43BF"/>
    <w:rsid w:val="004D50C9"/>
    <w:rsid w:val="004D6A94"/>
    <w:rsid w:val="004E5E8C"/>
    <w:rsid w:val="004E6BD0"/>
    <w:rsid w:val="004F3162"/>
    <w:rsid w:val="004F32D5"/>
    <w:rsid w:val="004F3384"/>
    <w:rsid w:val="005031A4"/>
    <w:rsid w:val="005054A7"/>
    <w:rsid w:val="00511018"/>
    <w:rsid w:val="00512035"/>
    <w:rsid w:val="00516458"/>
    <w:rsid w:val="005211FA"/>
    <w:rsid w:val="00522F58"/>
    <w:rsid w:val="00530BBC"/>
    <w:rsid w:val="00532B98"/>
    <w:rsid w:val="00533DAF"/>
    <w:rsid w:val="0053446E"/>
    <w:rsid w:val="005366CF"/>
    <w:rsid w:val="005446A7"/>
    <w:rsid w:val="00544860"/>
    <w:rsid w:val="00547A3D"/>
    <w:rsid w:val="00552C14"/>
    <w:rsid w:val="00552C3A"/>
    <w:rsid w:val="005533BC"/>
    <w:rsid w:val="0055474E"/>
    <w:rsid w:val="00557721"/>
    <w:rsid w:val="00564F9A"/>
    <w:rsid w:val="0056746B"/>
    <w:rsid w:val="005711E9"/>
    <w:rsid w:val="00572A74"/>
    <w:rsid w:val="00576A79"/>
    <w:rsid w:val="0057740F"/>
    <w:rsid w:val="0058221C"/>
    <w:rsid w:val="0059531E"/>
    <w:rsid w:val="00595917"/>
    <w:rsid w:val="00595C81"/>
    <w:rsid w:val="005961F3"/>
    <w:rsid w:val="0059660E"/>
    <w:rsid w:val="0059720C"/>
    <w:rsid w:val="005A01CC"/>
    <w:rsid w:val="005A090A"/>
    <w:rsid w:val="005A1CDA"/>
    <w:rsid w:val="005A2F7A"/>
    <w:rsid w:val="005B10BD"/>
    <w:rsid w:val="005B3D39"/>
    <w:rsid w:val="005C4BAF"/>
    <w:rsid w:val="005C4DF3"/>
    <w:rsid w:val="005D2BEC"/>
    <w:rsid w:val="005D42E0"/>
    <w:rsid w:val="005D69DF"/>
    <w:rsid w:val="005E0A02"/>
    <w:rsid w:val="005E2A84"/>
    <w:rsid w:val="005E48F9"/>
    <w:rsid w:val="005F36C0"/>
    <w:rsid w:val="005F6FF5"/>
    <w:rsid w:val="00604E76"/>
    <w:rsid w:val="0060747E"/>
    <w:rsid w:val="006161E5"/>
    <w:rsid w:val="00622C6C"/>
    <w:rsid w:val="00622DC4"/>
    <w:rsid w:val="0062337C"/>
    <w:rsid w:val="00623EC2"/>
    <w:rsid w:val="006255B6"/>
    <w:rsid w:val="00625CAF"/>
    <w:rsid w:val="00627442"/>
    <w:rsid w:val="00627749"/>
    <w:rsid w:val="0062776B"/>
    <w:rsid w:val="00630690"/>
    <w:rsid w:val="0063080D"/>
    <w:rsid w:val="00631162"/>
    <w:rsid w:val="00633748"/>
    <w:rsid w:val="006337AC"/>
    <w:rsid w:val="00634BDA"/>
    <w:rsid w:val="006356DA"/>
    <w:rsid w:val="006362F2"/>
    <w:rsid w:val="00641BA4"/>
    <w:rsid w:val="006438DA"/>
    <w:rsid w:val="0064733D"/>
    <w:rsid w:val="00651067"/>
    <w:rsid w:val="006521A9"/>
    <w:rsid w:val="0065431C"/>
    <w:rsid w:val="0065718C"/>
    <w:rsid w:val="00662AB4"/>
    <w:rsid w:val="00664BB5"/>
    <w:rsid w:val="00665EA7"/>
    <w:rsid w:val="0067278F"/>
    <w:rsid w:val="00675686"/>
    <w:rsid w:val="0068016D"/>
    <w:rsid w:val="00680B3D"/>
    <w:rsid w:val="00685914"/>
    <w:rsid w:val="006A1824"/>
    <w:rsid w:val="006A60C6"/>
    <w:rsid w:val="006A6A99"/>
    <w:rsid w:val="006B1931"/>
    <w:rsid w:val="006B3411"/>
    <w:rsid w:val="006B470B"/>
    <w:rsid w:val="006B5227"/>
    <w:rsid w:val="006B61F8"/>
    <w:rsid w:val="006C10CE"/>
    <w:rsid w:val="006C247B"/>
    <w:rsid w:val="006C2CF8"/>
    <w:rsid w:val="006C2E66"/>
    <w:rsid w:val="006D0166"/>
    <w:rsid w:val="006D4056"/>
    <w:rsid w:val="006D71E7"/>
    <w:rsid w:val="006D7B23"/>
    <w:rsid w:val="006D7B8C"/>
    <w:rsid w:val="006E61FB"/>
    <w:rsid w:val="006E6200"/>
    <w:rsid w:val="006F087F"/>
    <w:rsid w:val="006F0CBC"/>
    <w:rsid w:val="006F34EB"/>
    <w:rsid w:val="007044C3"/>
    <w:rsid w:val="0070729C"/>
    <w:rsid w:val="007104D1"/>
    <w:rsid w:val="00711B34"/>
    <w:rsid w:val="00712CE0"/>
    <w:rsid w:val="00716594"/>
    <w:rsid w:val="00716BB0"/>
    <w:rsid w:val="00717D87"/>
    <w:rsid w:val="00717EA5"/>
    <w:rsid w:val="00722003"/>
    <w:rsid w:val="00722E4F"/>
    <w:rsid w:val="00724330"/>
    <w:rsid w:val="00726972"/>
    <w:rsid w:val="00732C81"/>
    <w:rsid w:val="00735BC7"/>
    <w:rsid w:val="00737738"/>
    <w:rsid w:val="00750EE7"/>
    <w:rsid w:val="00752B3A"/>
    <w:rsid w:val="0075557E"/>
    <w:rsid w:val="00763E72"/>
    <w:rsid w:val="007704E3"/>
    <w:rsid w:val="0077673B"/>
    <w:rsid w:val="00777E2A"/>
    <w:rsid w:val="007831E4"/>
    <w:rsid w:val="0078475C"/>
    <w:rsid w:val="00784BBE"/>
    <w:rsid w:val="007855D2"/>
    <w:rsid w:val="00793C41"/>
    <w:rsid w:val="007948D0"/>
    <w:rsid w:val="007A0F6F"/>
    <w:rsid w:val="007A29F3"/>
    <w:rsid w:val="007A7358"/>
    <w:rsid w:val="007B362C"/>
    <w:rsid w:val="007B3A77"/>
    <w:rsid w:val="007B46E7"/>
    <w:rsid w:val="007B67E5"/>
    <w:rsid w:val="007B7727"/>
    <w:rsid w:val="007C1B9E"/>
    <w:rsid w:val="007C4022"/>
    <w:rsid w:val="007C4D0B"/>
    <w:rsid w:val="007D3355"/>
    <w:rsid w:val="007D64FF"/>
    <w:rsid w:val="007E2EC7"/>
    <w:rsid w:val="007E6257"/>
    <w:rsid w:val="007F03DE"/>
    <w:rsid w:val="007F45E5"/>
    <w:rsid w:val="00800076"/>
    <w:rsid w:val="0080307F"/>
    <w:rsid w:val="008036E3"/>
    <w:rsid w:val="00805248"/>
    <w:rsid w:val="00811EE6"/>
    <w:rsid w:val="0081311E"/>
    <w:rsid w:val="00813A5D"/>
    <w:rsid w:val="00814923"/>
    <w:rsid w:val="00814DD5"/>
    <w:rsid w:val="008214FE"/>
    <w:rsid w:val="00822181"/>
    <w:rsid w:val="0082346C"/>
    <w:rsid w:val="008275E9"/>
    <w:rsid w:val="008306C1"/>
    <w:rsid w:val="008311F7"/>
    <w:rsid w:val="008356F5"/>
    <w:rsid w:val="00836CEA"/>
    <w:rsid w:val="008437F7"/>
    <w:rsid w:val="00845035"/>
    <w:rsid w:val="00850DA8"/>
    <w:rsid w:val="008518E5"/>
    <w:rsid w:val="00852140"/>
    <w:rsid w:val="0085232B"/>
    <w:rsid w:val="008528A6"/>
    <w:rsid w:val="00854CA1"/>
    <w:rsid w:val="00857100"/>
    <w:rsid w:val="0085758B"/>
    <w:rsid w:val="00861667"/>
    <w:rsid w:val="0086400A"/>
    <w:rsid w:val="00865311"/>
    <w:rsid w:val="00865CBD"/>
    <w:rsid w:val="0088040B"/>
    <w:rsid w:val="00883FFC"/>
    <w:rsid w:val="008852CD"/>
    <w:rsid w:val="00887CE2"/>
    <w:rsid w:val="008911B2"/>
    <w:rsid w:val="00891ED2"/>
    <w:rsid w:val="008945E7"/>
    <w:rsid w:val="008A2AC8"/>
    <w:rsid w:val="008A4246"/>
    <w:rsid w:val="008A7142"/>
    <w:rsid w:val="008A788C"/>
    <w:rsid w:val="008B0810"/>
    <w:rsid w:val="008B67C1"/>
    <w:rsid w:val="008B7492"/>
    <w:rsid w:val="008C16E7"/>
    <w:rsid w:val="008D0DE9"/>
    <w:rsid w:val="008D4BEA"/>
    <w:rsid w:val="008D51CF"/>
    <w:rsid w:val="008E010D"/>
    <w:rsid w:val="008E34A5"/>
    <w:rsid w:val="008F0817"/>
    <w:rsid w:val="008F0DC0"/>
    <w:rsid w:val="008F5F9F"/>
    <w:rsid w:val="008F76A3"/>
    <w:rsid w:val="00900F33"/>
    <w:rsid w:val="009078ED"/>
    <w:rsid w:val="0091277E"/>
    <w:rsid w:val="009150CE"/>
    <w:rsid w:val="0091614F"/>
    <w:rsid w:val="00920FEE"/>
    <w:rsid w:val="0092128B"/>
    <w:rsid w:val="00922402"/>
    <w:rsid w:val="00923D31"/>
    <w:rsid w:val="009253BA"/>
    <w:rsid w:val="0092598A"/>
    <w:rsid w:val="00930ACA"/>
    <w:rsid w:val="00931756"/>
    <w:rsid w:val="00931793"/>
    <w:rsid w:val="00936BE2"/>
    <w:rsid w:val="00936F93"/>
    <w:rsid w:val="0094045E"/>
    <w:rsid w:val="00941173"/>
    <w:rsid w:val="009444A2"/>
    <w:rsid w:val="00945F40"/>
    <w:rsid w:val="00946914"/>
    <w:rsid w:val="0095107B"/>
    <w:rsid w:val="00961817"/>
    <w:rsid w:val="009628B3"/>
    <w:rsid w:val="00962C51"/>
    <w:rsid w:val="00964635"/>
    <w:rsid w:val="0097171E"/>
    <w:rsid w:val="009776E0"/>
    <w:rsid w:val="00977BE0"/>
    <w:rsid w:val="00980E2F"/>
    <w:rsid w:val="009867B7"/>
    <w:rsid w:val="00991F7F"/>
    <w:rsid w:val="0099248A"/>
    <w:rsid w:val="0099251D"/>
    <w:rsid w:val="00997FA2"/>
    <w:rsid w:val="009A1A48"/>
    <w:rsid w:val="009A4C70"/>
    <w:rsid w:val="009A4EFE"/>
    <w:rsid w:val="009A64B3"/>
    <w:rsid w:val="009A6BA4"/>
    <w:rsid w:val="009B1E00"/>
    <w:rsid w:val="009B294B"/>
    <w:rsid w:val="009B2F67"/>
    <w:rsid w:val="009C017F"/>
    <w:rsid w:val="009C0AB4"/>
    <w:rsid w:val="009C11BA"/>
    <w:rsid w:val="009C2E70"/>
    <w:rsid w:val="009C3C81"/>
    <w:rsid w:val="009C4773"/>
    <w:rsid w:val="009C4DA2"/>
    <w:rsid w:val="009C5E19"/>
    <w:rsid w:val="009C63B4"/>
    <w:rsid w:val="009D0C3C"/>
    <w:rsid w:val="009D1A75"/>
    <w:rsid w:val="009D3F63"/>
    <w:rsid w:val="009D421E"/>
    <w:rsid w:val="009D4A63"/>
    <w:rsid w:val="009D7880"/>
    <w:rsid w:val="009F229D"/>
    <w:rsid w:val="00A01013"/>
    <w:rsid w:val="00A01F3C"/>
    <w:rsid w:val="00A0251E"/>
    <w:rsid w:val="00A0508C"/>
    <w:rsid w:val="00A0680C"/>
    <w:rsid w:val="00A06C9E"/>
    <w:rsid w:val="00A0750A"/>
    <w:rsid w:val="00A10BFF"/>
    <w:rsid w:val="00A13C2A"/>
    <w:rsid w:val="00A175A3"/>
    <w:rsid w:val="00A27AF1"/>
    <w:rsid w:val="00A302E0"/>
    <w:rsid w:val="00A303AC"/>
    <w:rsid w:val="00A312DA"/>
    <w:rsid w:val="00A35136"/>
    <w:rsid w:val="00A36570"/>
    <w:rsid w:val="00A41AEE"/>
    <w:rsid w:val="00A43AE7"/>
    <w:rsid w:val="00A4664E"/>
    <w:rsid w:val="00A476E7"/>
    <w:rsid w:val="00A50253"/>
    <w:rsid w:val="00A50696"/>
    <w:rsid w:val="00A54B00"/>
    <w:rsid w:val="00A54B1F"/>
    <w:rsid w:val="00A57079"/>
    <w:rsid w:val="00A63EB6"/>
    <w:rsid w:val="00A662F8"/>
    <w:rsid w:val="00A666AD"/>
    <w:rsid w:val="00A71825"/>
    <w:rsid w:val="00A74459"/>
    <w:rsid w:val="00A76095"/>
    <w:rsid w:val="00A80590"/>
    <w:rsid w:val="00A80DE4"/>
    <w:rsid w:val="00A83A1C"/>
    <w:rsid w:val="00A90B9E"/>
    <w:rsid w:val="00AA14EC"/>
    <w:rsid w:val="00AA1AE8"/>
    <w:rsid w:val="00AA29E8"/>
    <w:rsid w:val="00AA554A"/>
    <w:rsid w:val="00AA5DAA"/>
    <w:rsid w:val="00AA6870"/>
    <w:rsid w:val="00AB3AA2"/>
    <w:rsid w:val="00AC0120"/>
    <w:rsid w:val="00AD3AE8"/>
    <w:rsid w:val="00AD45B8"/>
    <w:rsid w:val="00AD5CBA"/>
    <w:rsid w:val="00AE15A3"/>
    <w:rsid w:val="00AE2043"/>
    <w:rsid w:val="00AF06EE"/>
    <w:rsid w:val="00AF10CD"/>
    <w:rsid w:val="00AF1B5A"/>
    <w:rsid w:val="00AF3FE7"/>
    <w:rsid w:val="00AF669C"/>
    <w:rsid w:val="00B0164D"/>
    <w:rsid w:val="00B07356"/>
    <w:rsid w:val="00B130DB"/>
    <w:rsid w:val="00B16562"/>
    <w:rsid w:val="00B16D0F"/>
    <w:rsid w:val="00B21300"/>
    <w:rsid w:val="00B22F61"/>
    <w:rsid w:val="00B25235"/>
    <w:rsid w:val="00B27751"/>
    <w:rsid w:val="00B344FB"/>
    <w:rsid w:val="00B378B8"/>
    <w:rsid w:val="00B40521"/>
    <w:rsid w:val="00B4627B"/>
    <w:rsid w:val="00B5051A"/>
    <w:rsid w:val="00B52C92"/>
    <w:rsid w:val="00B55F3B"/>
    <w:rsid w:val="00B56A26"/>
    <w:rsid w:val="00B60587"/>
    <w:rsid w:val="00B60966"/>
    <w:rsid w:val="00B60B3E"/>
    <w:rsid w:val="00B64200"/>
    <w:rsid w:val="00B6530D"/>
    <w:rsid w:val="00B71EA0"/>
    <w:rsid w:val="00B749A3"/>
    <w:rsid w:val="00B74DC1"/>
    <w:rsid w:val="00B755A9"/>
    <w:rsid w:val="00B766EB"/>
    <w:rsid w:val="00B76AC7"/>
    <w:rsid w:val="00B77A03"/>
    <w:rsid w:val="00B805CC"/>
    <w:rsid w:val="00B82DD1"/>
    <w:rsid w:val="00B82F7D"/>
    <w:rsid w:val="00B8341E"/>
    <w:rsid w:val="00B84A85"/>
    <w:rsid w:val="00B85CAD"/>
    <w:rsid w:val="00B87FA2"/>
    <w:rsid w:val="00B9209C"/>
    <w:rsid w:val="00B93A29"/>
    <w:rsid w:val="00B97011"/>
    <w:rsid w:val="00B97628"/>
    <w:rsid w:val="00BA67EA"/>
    <w:rsid w:val="00BA7FD5"/>
    <w:rsid w:val="00BB1B98"/>
    <w:rsid w:val="00BB3E01"/>
    <w:rsid w:val="00BB6401"/>
    <w:rsid w:val="00BB770A"/>
    <w:rsid w:val="00BB7A6F"/>
    <w:rsid w:val="00BC0965"/>
    <w:rsid w:val="00BC0AB5"/>
    <w:rsid w:val="00BC14CC"/>
    <w:rsid w:val="00BC43DA"/>
    <w:rsid w:val="00BC6B82"/>
    <w:rsid w:val="00BD02E4"/>
    <w:rsid w:val="00BD1EF3"/>
    <w:rsid w:val="00BD1F3D"/>
    <w:rsid w:val="00BD598F"/>
    <w:rsid w:val="00BD678E"/>
    <w:rsid w:val="00BE390B"/>
    <w:rsid w:val="00BE391B"/>
    <w:rsid w:val="00BF3111"/>
    <w:rsid w:val="00BF447E"/>
    <w:rsid w:val="00BF4A2F"/>
    <w:rsid w:val="00BF65F3"/>
    <w:rsid w:val="00C00ED7"/>
    <w:rsid w:val="00C02A7D"/>
    <w:rsid w:val="00C05BE0"/>
    <w:rsid w:val="00C06B53"/>
    <w:rsid w:val="00C111E0"/>
    <w:rsid w:val="00C1257B"/>
    <w:rsid w:val="00C20536"/>
    <w:rsid w:val="00C225F0"/>
    <w:rsid w:val="00C2262D"/>
    <w:rsid w:val="00C27906"/>
    <w:rsid w:val="00C30251"/>
    <w:rsid w:val="00C31B2A"/>
    <w:rsid w:val="00C342AB"/>
    <w:rsid w:val="00C35F92"/>
    <w:rsid w:val="00C45180"/>
    <w:rsid w:val="00C503C4"/>
    <w:rsid w:val="00C51855"/>
    <w:rsid w:val="00C522D4"/>
    <w:rsid w:val="00C60AE4"/>
    <w:rsid w:val="00C618E0"/>
    <w:rsid w:val="00C63056"/>
    <w:rsid w:val="00C64836"/>
    <w:rsid w:val="00C65AD4"/>
    <w:rsid w:val="00C66CD7"/>
    <w:rsid w:val="00C714A7"/>
    <w:rsid w:val="00C71571"/>
    <w:rsid w:val="00C71B1C"/>
    <w:rsid w:val="00C71EB2"/>
    <w:rsid w:val="00C7227C"/>
    <w:rsid w:val="00C73FD9"/>
    <w:rsid w:val="00C74924"/>
    <w:rsid w:val="00C80660"/>
    <w:rsid w:val="00C8133A"/>
    <w:rsid w:val="00C84070"/>
    <w:rsid w:val="00C86105"/>
    <w:rsid w:val="00C87470"/>
    <w:rsid w:val="00C91C80"/>
    <w:rsid w:val="00C91D94"/>
    <w:rsid w:val="00CA06A7"/>
    <w:rsid w:val="00CA146E"/>
    <w:rsid w:val="00CB36D6"/>
    <w:rsid w:val="00CB38FC"/>
    <w:rsid w:val="00CB39D3"/>
    <w:rsid w:val="00CB7263"/>
    <w:rsid w:val="00CC0393"/>
    <w:rsid w:val="00CC03E4"/>
    <w:rsid w:val="00CC1E35"/>
    <w:rsid w:val="00CC6572"/>
    <w:rsid w:val="00CD05BF"/>
    <w:rsid w:val="00CD3ABD"/>
    <w:rsid w:val="00CD51D8"/>
    <w:rsid w:val="00CD689B"/>
    <w:rsid w:val="00CE0D29"/>
    <w:rsid w:val="00CE34CE"/>
    <w:rsid w:val="00CE6773"/>
    <w:rsid w:val="00CE7624"/>
    <w:rsid w:val="00CF6DE2"/>
    <w:rsid w:val="00D04FDC"/>
    <w:rsid w:val="00D11C63"/>
    <w:rsid w:val="00D123A8"/>
    <w:rsid w:val="00D157E6"/>
    <w:rsid w:val="00D15CC4"/>
    <w:rsid w:val="00D17CA5"/>
    <w:rsid w:val="00D20167"/>
    <w:rsid w:val="00D205A6"/>
    <w:rsid w:val="00D2707C"/>
    <w:rsid w:val="00D3317E"/>
    <w:rsid w:val="00D4005E"/>
    <w:rsid w:val="00D41E22"/>
    <w:rsid w:val="00D50D05"/>
    <w:rsid w:val="00D520FB"/>
    <w:rsid w:val="00D55786"/>
    <w:rsid w:val="00D566F9"/>
    <w:rsid w:val="00D5740B"/>
    <w:rsid w:val="00D61339"/>
    <w:rsid w:val="00D66054"/>
    <w:rsid w:val="00D72A19"/>
    <w:rsid w:val="00D75FB8"/>
    <w:rsid w:val="00D75FC7"/>
    <w:rsid w:val="00D80E37"/>
    <w:rsid w:val="00D84776"/>
    <w:rsid w:val="00D92696"/>
    <w:rsid w:val="00D955B5"/>
    <w:rsid w:val="00D95AD5"/>
    <w:rsid w:val="00DA0098"/>
    <w:rsid w:val="00DA1B58"/>
    <w:rsid w:val="00DA3195"/>
    <w:rsid w:val="00DA3D2F"/>
    <w:rsid w:val="00DA6B6C"/>
    <w:rsid w:val="00DB15A7"/>
    <w:rsid w:val="00DC0F6E"/>
    <w:rsid w:val="00DC1EA9"/>
    <w:rsid w:val="00DC2DE4"/>
    <w:rsid w:val="00DD57F5"/>
    <w:rsid w:val="00DF3FA0"/>
    <w:rsid w:val="00DF5A49"/>
    <w:rsid w:val="00E01B44"/>
    <w:rsid w:val="00E0457C"/>
    <w:rsid w:val="00E04FE4"/>
    <w:rsid w:val="00E06191"/>
    <w:rsid w:val="00E114E9"/>
    <w:rsid w:val="00E11887"/>
    <w:rsid w:val="00E123BB"/>
    <w:rsid w:val="00E13CFE"/>
    <w:rsid w:val="00E13F3B"/>
    <w:rsid w:val="00E14C40"/>
    <w:rsid w:val="00E174CC"/>
    <w:rsid w:val="00E1759A"/>
    <w:rsid w:val="00E20F91"/>
    <w:rsid w:val="00E24CC0"/>
    <w:rsid w:val="00E30E57"/>
    <w:rsid w:val="00E32038"/>
    <w:rsid w:val="00E343F1"/>
    <w:rsid w:val="00E45DE5"/>
    <w:rsid w:val="00E50263"/>
    <w:rsid w:val="00E57940"/>
    <w:rsid w:val="00E60E9F"/>
    <w:rsid w:val="00E6250B"/>
    <w:rsid w:val="00E66AFE"/>
    <w:rsid w:val="00E72401"/>
    <w:rsid w:val="00E7314B"/>
    <w:rsid w:val="00E7397C"/>
    <w:rsid w:val="00E744D7"/>
    <w:rsid w:val="00E75721"/>
    <w:rsid w:val="00E75B92"/>
    <w:rsid w:val="00E76449"/>
    <w:rsid w:val="00E82C01"/>
    <w:rsid w:val="00E83B7B"/>
    <w:rsid w:val="00E84260"/>
    <w:rsid w:val="00E84473"/>
    <w:rsid w:val="00E907A5"/>
    <w:rsid w:val="00E9416D"/>
    <w:rsid w:val="00E9548F"/>
    <w:rsid w:val="00EA5055"/>
    <w:rsid w:val="00EA7EE2"/>
    <w:rsid w:val="00EB0A09"/>
    <w:rsid w:val="00EB14B8"/>
    <w:rsid w:val="00EB4D20"/>
    <w:rsid w:val="00EB6381"/>
    <w:rsid w:val="00ED3C6B"/>
    <w:rsid w:val="00EE0800"/>
    <w:rsid w:val="00EF01CE"/>
    <w:rsid w:val="00EF3872"/>
    <w:rsid w:val="00EF5768"/>
    <w:rsid w:val="00EF75A6"/>
    <w:rsid w:val="00F02727"/>
    <w:rsid w:val="00F04946"/>
    <w:rsid w:val="00F15B51"/>
    <w:rsid w:val="00F27768"/>
    <w:rsid w:val="00F31833"/>
    <w:rsid w:val="00F407C8"/>
    <w:rsid w:val="00F428FF"/>
    <w:rsid w:val="00F43650"/>
    <w:rsid w:val="00F46145"/>
    <w:rsid w:val="00F4678E"/>
    <w:rsid w:val="00F51B73"/>
    <w:rsid w:val="00F52915"/>
    <w:rsid w:val="00F57562"/>
    <w:rsid w:val="00F57971"/>
    <w:rsid w:val="00F6209E"/>
    <w:rsid w:val="00F66F87"/>
    <w:rsid w:val="00F673CA"/>
    <w:rsid w:val="00F67403"/>
    <w:rsid w:val="00F6761C"/>
    <w:rsid w:val="00F67B34"/>
    <w:rsid w:val="00F71902"/>
    <w:rsid w:val="00F73051"/>
    <w:rsid w:val="00F754A4"/>
    <w:rsid w:val="00F82274"/>
    <w:rsid w:val="00F8278B"/>
    <w:rsid w:val="00F83177"/>
    <w:rsid w:val="00F8474E"/>
    <w:rsid w:val="00F9241A"/>
    <w:rsid w:val="00F92DBF"/>
    <w:rsid w:val="00F963E6"/>
    <w:rsid w:val="00FA01B4"/>
    <w:rsid w:val="00FA3A95"/>
    <w:rsid w:val="00FA7B80"/>
    <w:rsid w:val="00FB1107"/>
    <w:rsid w:val="00FB1A2C"/>
    <w:rsid w:val="00FC2CC7"/>
    <w:rsid w:val="00FC56B5"/>
    <w:rsid w:val="00FD182B"/>
    <w:rsid w:val="00FD2549"/>
    <w:rsid w:val="00FD4019"/>
    <w:rsid w:val="00FD4404"/>
    <w:rsid w:val="00FE01A2"/>
    <w:rsid w:val="00FE2E84"/>
    <w:rsid w:val="00FF2AD4"/>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931793"/>
    <w:rPr>
      <w:rFonts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uiPriority="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c">
    <w:name w:val="撰写正文"/>
    <w:basedOn w:val="a"/>
    <w:link w:val="ad"/>
    <w:qFormat/>
    <w:pPr>
      <w:spacing w:line="360" w:lineRule="auto"/>
      <w:ind w:firstLineChars="200" w:firstLine="200"/>
      <w:jc w:val="left"/>
    </w:pPr>
    <w:rPr>
      <w:sz w:val="24"/>
      <w:szCs w:val="24"/>
    </w:rPr>
  </w:style>
  <w:style w:type="character" w:customStyle="1" w:styleId="ad">
    <w:name w:val="撰写正文 字符"/>
    <w:basedOn w:val="a0"/>
    <w:link w:val="ac"/>
    <w:qFormat/>
    <w:rPr>
      <w:rFonts w:ascii="Times New Roman" w:eastAsia="宋体" w:hAnsi="Times New Roman"/>
      <w:sz w:val="24"/>
      <w:szCs w:val="24"/>
    </w:rPr>
  </w:style>
  <w:style w:type="paragraph" w:customStyle="1" w:styleId="ae">
    <w:name w:val="居中加粗"/>
    <w:basedOn w:val="ac"/>
    <w:link w:val="af"/>
    <w:qFormat/>
    <w:pPr>
      <w:ind w:firstLineChars="0" w:firstLine="0"/>
      <w:jc w:val="center"/>
    </w:pPr>
    <w:rPr>
      <w:b/>
    </w:rPr>
  </w:style>
  <w:style w:type="character" w:customStyle="1" w:styleId="af">
    <w:name w:val="居中加粗 字符"/>
    <w:basedOn w:val="ad"/>
    <w:link w:val="ae"/>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0">
    <w:name w:val="Intense Quote"/>
    <w:basedOn w:val="a"/>
    <w:next w:val="a"/>
    <w:link w:val="Char4"/>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Char4">
    <w:name w:val="明显引用 Char"/>
    <w:basedOn w:val="a0"/>
    <w:link w:val="af0"/>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Char2">
    <w:name w:val="页眉 Char"/>
    <w:basedOn w:val="a0"/>
    <w:link w:val="a7"/>
    <w:uiPriority w:val="99"/>
    <w:qFormat/>
    <w:rPr>
      <w:rFonts w:ascii="Times New Roman" w:eastAsia="宋体" w:hAnsi="Times New Roman"/>
      <w:sz w:val="18"/>
      <w:szCs w:val="18"/>
    </w:rPr>
  </w:style>
  <w:style w:type="character" w:customStyle="1" w:styleId="Char1">
    <w:name w:val="页脚 Char"/>
    <w:basedOn w:val="a0"/>
    <w:link w:val="a6"/>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Char0">
    <w:name w:val="批注框文本 Char"/>
    <w:basedOn w:val="a0"/>
    <w:link w:val="a5"/>
    <w:uiPriority w:val="99"/>
    <w:semiHidden/>
    <w:qFormat/>
    <w:rPr>
      <w:rFonts w:ascii="Times New Roman" w:eastAsia="宋体" w:hAnsi="Times New Roman"/>
      <w:sz w:val="18"/>
      <w:szCs w:val="18"/>
    </w:rPr>
  </w:style>
  <w:style w:type="character" w:customStyle="1" w:styleId="Char">
    <w:name w:val="批注文字 Char"/>
    <w:basedOn w:val="a0"/>
    <w:link w:val="a4"/>
    <w:uiPriority w:val="99"/>
    <w:semiHidden/>
    <w:qFormat/>
    <w:rPr>
      <w:rFonts w:ascii="Times New Roman" w:eastAsia="宋体" w:hAnsi="Times New Roman"/>
    </w:rPr>
  </w:style>
  <w:style w:type="character" w:customStyle="1" w:styleId="Char3">
    <w:name w:val="批注主题 Char"/>
    <w:basedOn w:val="Char"/>
    <w:link w:val="a8"/>
    <w:uiPriority w:val="99"/>
    <w:semiHidden/>
    <w:qFormat/>
    <w:rPr>
      <w:rFonts w:ascii="Times New Roman" w:eastAsia="宋体" w:hAnsi="Times New Roman"/>
      <w:b/>
      <w:bCs/>
    </w:rPr>
  </w:style>
  <w:style w:type="paragraph" w:styleId="af1">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2">
    <w:name w:val="Placeholder Text"/>
    <w:basedOn w:val="a0"/>
    <w:uiPriority w:val="99"/>
    <w:semiHidden/>
    <w:rPr>
      <w:color w:val="808080"/>
    </w:rPr>
  </w:style>
  <w:style w:type="paragraph" w:styleId="af3">
    <w:name w:val="Document Map"/>
    <w:basedOn w:val="a"/>
    <w:link w:val="Char5"/>
    <w:uiPriority w:val="99"/>
    <w:semiHidden/>
    <w:unhideWhenUsed/>
    <w:rsid w:val="00E11887"/>
    <w:rPr>
      <w:rFonts w:ascii="宋体" w:hAnsiTheme="minorHAnsi"/>
      <w:sz w:val="18"/>
      <w:szCs w:val="18"/>
    </w:rPr>
  </w:style>
  <w:style w:type="character" w:customStyle="1" w:styleId="Char5">
    <w:name w:val="文档结构图 Char"/>
    <w:basedOn w:val="a0"/>
    <w:link w:val="af3"/>
    <w:uiPriority w:val="99"/>
    <w:semiHidden/>
    <w:rsid w:val="00E11887"/>
    <w:rPr>
      <w:rFonts w:ascii="宋体" w:hAnsiTheme="minorHAnsi" w:cstheme="minorBidi"/>
      <w:kern w:val="2"/>
      <w:sz w:val="18"/>
      <w:szCs w:val="18"/>
    </w:rPr>
  </w:style>
  <w:style w:type="paragraph" w:styleId="af4">
    <w:name w:val="List Paragraph"/>
    <w:basedOn w:val="a"/>
    <w:uiPriority w:val="99"/>
    <w:rsid w:val="009A64B3"/>
    <w:pPr>
      <w:ind w:firstLineChars="200" w:firstLine="420"/>
    </w:pPr>
  </w:style>
  <w:style w:type="paragraph" w:styleId="af5">
    <w:name w:val="Revision"/>
    <w:hidden/>
    <w:uiPriority w:val="99"/>
    <w:semiHidden/>
    <w:rsid w:val="00931793"/>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emf"/><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package" Target="embeddings/Microsoft_Visio___22.vsdx"/><Relationship Id="rId25" Type="http://schemas.openxmlformats.org/officeDocument/2006/relationships/package" Target="embeddings/Microsoft_Visio___55.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5.emf"/><Relationship Id="rId32" Type="http://schemas.microsoft.com/office/2016/09/relationships/commentsIds" Target="commentsIds.xml"/><Relationship Id="rId5" Type="http://schemas.microsoft.com/office/2007/relationships/stylesWithEffects" Target="stylesWithEffects.xml"/><Relationship Id="rId15" Type="http://schemas.openxmlformats.org/officeDocument/2006/relationships/package" Target="embeddings/Microsoft_Visio___11.vsdx"/><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__33.vsdx"/><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package" Target="embeddings/Microsoft_Visio___44.vsdx"/><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77BFF8-B33C-4897-9169-B9428BFF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陈珊</cp:lastModifiedBy>
  <cp:revision>630</cp:revision>
  <cp:lastPrinted>2021-06-21T01:33:00Z</cp:lastPrinted>
  <dcterms:created xsi:type="dcterms:W3CDTF">2020-02-24T08:59:00Z</dcterms:created>
  <dcterms:modified xsi:type="dcterms:W3CDTF">2021-12-16T08:15:00Z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